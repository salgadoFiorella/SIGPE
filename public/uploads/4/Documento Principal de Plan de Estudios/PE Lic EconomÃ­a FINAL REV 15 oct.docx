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A827F" w14:textId="66C1E5CB" w:rsidR="0082559E" w:rsidRDefault="00E97002" w:rsidP="00E97002">
      <w:pPr>
        <w:jc w:val="center"/>
      </w:pPr>
      <w:r>
        <w:rPr>
          <w:noProof/>
          <w:lang w:val="es-CR" w:eastAsia="es-CR"/>
        </w:rPr>
        <w:drawing>
          <wp:inline distT="0" distB="0" distL="0" distR="0" wp14:anchorId="27FA86C8" wp14:editId="670441A8">
            <wp:extent cx="1378585" cy="1173480"/>
            <wp:effectExtent l="0" t="0" r="0" b="7620"/>
            <wp:docPr id="1195521227"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1378585" cy="1173480"/>
                    </a:xfrm>
                    <a:prstGeom prst="rect">
                      <a:avLst/>
                    </a:prstGeom>
                  </pic:spPr>
                </pic:pic>
              </a:graphicData>
            </a:graphic>
          </wp:inline>
        </w:drawing>
      </w:r>
    </w:p>
    <w:p w14:paraId="27FA8281" w14:textId="77777777" w:rsidR="00E97002" w:rsidRPr="00E97002" w:rsidRDefault="00E97002" w:rsidP="00E97002">
      <w:pPr>
        <w:spacing w:after="0" w:line="240" w:lineRule="auto"/>
        <w:jc w:val="center"/>
        <w:rPr>
          <w:rFonts w:cs="Arial"/>
          <w:sz w:val="36"/>
          <w:szCs w:val="36"/>
        </w:rPr>
      </w:pPr>
      <w:r w:rsidRPr="00E97002">
        <w:rPr>
          <w:rFonts w:cs="Arial"/>
          <w:sz w:val="36"/>
          <w:szCs w:val="36"/>
        </w:rPr>
        <w:t>CAMPUS OMAR DENGO</w:t>
      </w:r>
    </w:p>
    <w:p w14:paraId="38A12FEC" w14:textId="77777777" w:rsidR="006216FE" w:rsidRDefault="00E97002" w:rsidP="00E97002">
      <w:pPr>
        <w:spacing w:after="0" w:line="240" w:lineRule="auto"/>
        <w:jc w:val="center"/>
        <w:rPr>
          <w:rFonts w:cs="Arial"/>
          <w:sz w:val="36"/>
          <w:szCs w:val="36"/>
        </w:rPr>
      </w:pPr>
      <w:r w:rsidRPr="00E97002">
        <w:rPr>
          <w:rFonts w:cs="Arial"/>
          <w:sz w:val="36"/>
          <w:szCs w:val="36"/>
        </w:rPr>
        <w:t xml:space="preserve">FACULTAD DE </w:t>
      </w:r>
      <w:r w:rsidR="006216FE">
        <w:rPr>
          <w:rFonts w:cs="Arial"/>
          <w:sz w:val="36"/>
          <w:szCs w:val="36"/>
        </w:rPr>
        <w:t>CIENCIAS SOCIALES</w:t>
      </w:r>
    </w:p>
    <w:p w14:paraId="27FA8283" w14:textId="613ECE52" w:rsidR="00E97002" w:rsidRPr="00E97002" w:rsidRDefault="00E97002" w:rsidP="00E97002">
      <w:pPr>
        <w:spacing w:after="0" w:line="240" w:lineRule="auto"/>
        <w:jc w:val="center"/>
        <w:rPr>
          <w:rFonts w:cs="Arial"/>
          <w:sz w:val="36"/>
          <w:szCs w:val="36"/>
        </w:rPr>
      </w:pPr>
      <w:r w:rsidRPr="00E97002">
        <w:rPr>
          <w:rFonts w:cs="Arial"/>
          <w:sz w:val="36"/>
          <w:szCs w:val="36"/>
        </w:rPr>
        <w:t>ESCUELA DE</w:t>
      </w:r>
      <w:r w:rsidR="006216FE">
        <w:rPr>
          <w:rFonts w:cs="Arial"/>
          <w:sz w:val="36"/>
          <w:szCs w:val="36"/>
        </w:rPr>
        <w:t xml:space="preserve"> ECONOMÍA</w:t>
      </w:r>
    </w:p>
    <w:p w14:paraId="27FA8284" w14:textId="77777777" w:rsidR="00E97002" w:rsidRPr="00E97002" w:rsidRDefault="00E97002">
      <w:pPr>
        <w:rPr>
          <w:rFonts w:cs="Arial"/>
        </w:rPr>
      </w:pPr>
    </w:p>
    <w:p w14:paraId="27FA8285" w14:textId="77777777" w:rsidR="00E97002" w:rsidRPr="00E97002" w:rsidRDefault="00E97002" w:rsidP="00E97002">
      <w:pPr>
        <w:jc w:val="center"/>
        <w:rPr>
          <w:rFonts w:cs="Arial"/>
          <w:b/>
          <w:sz w:val="28"/>
          <w:szCs w:val="28"/>
        </w:rPr>
      </w:pPr>
      <w:r w:rsidRPr="00E97002">
        <w:rPr>
          <w:rFonts w:cs="Arial"/>
          <w:b/>
          <w:sz w:val="28"/>
          <w:szCs w:val="28"/>
        </w:rPr>
        <w:t xml:space="preserve">NOMBRE DEL PLAN DE ESTUDIOS </w:t>
      </w:r>
    </w:p>
    <w:p w14:paraId="27FA8286" w14:textId="1FB4A59B" w:rsidR="00E97002" w:rsidRPr="00E97002" w:rsidRDefault="006216FE" w:rsidP="00E97002">
      <w:pPr>
        <w:jc w:val="center"/>
        <w:rPr>
          <w:rFonts w:cs="Arial"/>
          <w:sz w:val="28"/>
          <w:szCs w:val="28"/>
        </w:rPr>
      </w:pPr>
      <w:r>
        <w:rPr>
          <w:rFonts w:cs="Arial"/>
          <w:sz w:val="28"/>
          <w:szCs w:val="28"/>
        </w:rPr>
        <w:t>Licenciatura en Economía</w:t>
      </w:r>
    </w:p>
    <w:p w14:paraId="27FA8287" w14:textId="77777777" w:rsidR="00E97002" w:rsidRPr="00E97002" w:rsidRDefault="00E97002" w:rsidP="00E97002">
      <w:pPr>
        <w:jc w:val="center"/>
        <w:rPr>
          <w:rFonts w:cs="Arial"/>
          <w:sz w:val="28"/>
          <w:szCs w:val="28"/>
        </w:rPr>
      </w:pPr>
    </w:p>
    <w:p w14:paraId="27FA8288" w14:textId="77777777" w:rsidR="00E97002" w:rsidRPr="00E97002" w:rsidRDefault="00E97002" w:rsidP="00E97002">
      <w:pPr>
        <w:jc w:val="center"/>
        <w:rPr>
          <w:rFonts w:cs="Arial"/>
          <w:szCs w:val="24"/>
        </w:rPr>
      </w:pPr>
      <w:r w:rsidRPr="00E97002">
        <w:rPr>
          <w:rFonts w:cs="Arial"/>
          <w:szCs w:val="24"/>
        </w:rPr>
        <w:t>Aprobado por:</w:t>
      </w:r>
    </w:p>
    <w:p w14:paraId="27FA8289" w14:textId="77777777" w:rsidR="00E97002" w:rsidRPr="00E97002" w:rsidRDefault="00E97002" w:rsidP="00E97002">
      <w:pPr>
        <w:jc w:val="center"/>
        <w:rPr>
          <w:rFonts w:cs="Arial"/>
          <w:szCs w:val="24"/>
        </w:rPr>
      </w:pPr>
      <w:r w:rsidRPr="00E97002">
        <w:rPr>
          <w:rFonts w:cs="Arial"/>
          <w:szCs w:val="24"/>
        </w:rPr>
        <w:t>Asamblea de Unidad Académica N</w:t>
      </w:r>
      <w:r>
        <w:rPr>
          <w:rFonts w:cs="Arial"/>
          <w:szCs w:val="24"/>
        </w:rPr>
        <w:t>º</w:t>
      </w:r>
      <w:r w:rsidRPr="00E97002">
        <w:rPr>
          <w:rFonts w:cs="Arial"/>
          <w:szCs w:val="24"/>
        </w:rPr>
        <w:t xml:space="preserve"> de acuerdo</w:t>
      </w:r>
    </w:p>
    <w:p w14:paraId="27FA828A" w14:textId="77777777" w:rsidR="00E97002" w:rsidRPr="00E97002" w:rsidRDefault="00E97002" w:rsidP="00E97002">
      <w:pPr>
        <w:jc w:val="center"/>
        <w:rPr>
          <w:rFonts w:cs="Arial"/>
          <w:szCs w:val="24"/>
        </w:rPr>
      </w:pPr>
      <w:r w:rsidRPr="00E97002">
        <w:rPr>
          <w:rFonts w:cs="Arial"/>
          <w:szCs w:val="24"/>
        </w:rPr>
        <w:t>Consejo de Facultad N</w:t>
      </w:r>
      <w:r>
        <w:rPr>
          <w:rFonts w:cs="Arial"/>
          <w:szCs w:val="24"/>
        </w:rPr>
        <w:t>º</w:t>
      </w:r>
      <w:r w:rsidRPr="00E97002">
        <w:rPr>
          <w:rFonts w:cs="Arial"/>
          <w:szCs w:val="24"/>
        </w:rPr>
        <w:t xml:space="preserve"> de acuerdo</w:t>
      </w:r>
    </w:p>
    <w:p w14:paraId="27FA828B" w14:textId="77777777" w:rsidR="00E97002" w:rsidRPr="00E97002" w:rsidRDefault="00E97002" w:rsidP="00E97002">
      <w:pPr>
        <w:jc w:val="center"/>
        <w:rPr>
          <w:rFonts w:cs="Arial"/>
          <w:szCs w:val="24"/>
        </w:rPr>
      </w:pPr>
      <w:r w:rsidRPr="00E97002">
        <w:rPr>
          <w:rFonts w:cs="Arial"/>
          <w:szCs w:val="24"/>
        </w:rPr>
        <w:t>Consejo Central de Posgrado N</w:t>
      </w:r>
      <w:r>
        <w:rPr>
          <w:rFonts w:cs="Arial"/>
          <w:szCs w:val="24"/>
        </w:rPr>
        <w:t>º</w:t>
      </w:r>
      <w:r w:rsidRPr="00E97002">
        <w:rPr>
          <w:rFonts w:cs="Arial"/>
          <w:szCs w:val="24"/>
        </w:rPr>
        <w:t xml:space="preserve"> de acuerdo</w:t>
      </w:r>
    </w:p>
    <w:p w14:paraId="27FA828D" w14:textId="77777777" w:rsidR="00E97002" w:rsidRPr="00E97002" w:rsidRDefault="00E97002" w:rsidP="00E97002">
      <w:pPr>
        <w:jc w:val="center"/>
        <w:rPr>
          <w:rFonts w:cs="Arial"/>
          <w:sz w:val="28"/>
          <w:szCs w:val="28"/>
        </w:rPr>
      </w:pPr>
    </w:p>
    <w:p w14:paraId="27FA828E" w14:textId="5285829F" w:rsidR="00E97002" w:rsidRDefault="00E97002" w:rsidP="00E97002">
      <w:pPr>
        <w:jc w:val="center"/>
        <w:rPr>
          <w:rFonts w:cs="Arial"/>
          <w:szCs w:val="24"/>
        </w:rPr>
      </w:pPr>
      <w:r w:rsidRPr="00E97002">
        <w:rPr>
          <w:rFonts w:cs="Arial"/>
          <w:szCs w:val="24"/>
        </w:rPr>
        <w:t>Comisión que Diseñó el Plan de Estudios:</w:t>
      </w:r>
    </w:p>
    <w:p w14:paraId="66F0F636" w14:textId="2D28359B" w:rsidR="00B031C3" w:rsidRPr="002004A5" w:rsidRDefault="00294B0B" w:rsidP="00E97002">
      <w:pPr>
        <w:jc w:val="center"/>
        <w:rPr>
          <w:rFonts w:cs="Arial"/>
          <w:szCs w:val="24"/>
        </w:rPr>
      </w:pPr>
      <w:r w:rsidRPr="002004A5">
        <w:rPr>
          <w:rFonts w:cs="Arial"/>
          <w:szCs w:val="24"/>
        </w:rPr>
        <w:t>M</w:t>
      </w:r>
      <w:r w:rsidR="005B022F">
        <w:rPr>
          <w:rFonts w:cs="Arial"/>
          <w:szCs w:val="24"/>
        </w:rPr>
        <w:t>.</w:t>
      </w:r>
      <w:r w:rsidRPr="002004A5">
        <w:rPr>
          <w:rFonts w:cs="Arial"/>
          <w:szCs w:val="24"/>
        </w:rPr>
        <w:t>Sc</w:t>
      </w:r>
      <w:r w:rsidR="009E1671" w:rsidRPr="002004A5">
        <w:rPr>
          <w:rFonts w:cs="Arial"/>
          <w:szCs w:val="24"/>
        </w:rPr>
        <w:t xml:space="preserve">. </w:t>
      </w:r>
      <w:r w:rsidR="005B022F">
        <w:rPr>
          <w:rFonts w:cs="Arial"/>
          <w:szCs w:val="24"/>
        </w:rPr>
        <w:t xml:space="preserve">Ma. </w:t>
      </w:r>
      <w:r w:rsidR="009E1671" w:rsidRPr="002004A5">
        <w:rPr>
          <w:rFonts w:cs="Arial"/>
          <w:szCs w:val="24"/>
        </w:rPr>
        <w:t>Leonela Artavia Jiménez</w:t>
      </w:r>
    </w:p>
    <w:p w14:paraId="6A47BCC7" w14:textId="7A9D5525" w:rsidR="00590432" w:rsidRPr="002004A5" w:rsidRDefault="00590432" w:rsidP="00E97002">
      <w:pPr>
        <w:jc w:val="center"/>
        <w:rPr>
          <w:rFonts w:cs="Arial"/>
          <w:szCs w:val="24"/>
        </w:rPr>
      </w:pPr>
      <w:r w:rsidRPr="002004A5">
        <w:rPr>
          <w:rFonts w:cs="Arial"/>
          <w:szCs w:val="24"/>
        </w:rPr>
        <w:t>M</w:t>
      </w:r>
      <w:r w:rsidR="005B022F">
        <w:rPr>
          <w:rFonts w:cs="Arial"/>
          <w:szCs w:val="24"/>
        </w:rPr>
        <w:t>.</w:t>
      </w:r>
      <w:r w:rsidRPr="002004A5">
        <w:rPr>
          <w:rFonts w:cs="Arial"/>
          <w:szCs w:val="24"/>
        </w:rPr>
        <w:t>Sc. Fernando Herrero Acosta</w:t>
      </w:r>
    </w:p>
    <w:p w14:paraId="27FA828F" w14:textId="0E9558CA" w:rsidR="00E97002" w:rsidRPr="002004A5" w:rsidRDefault="00590432" w:rsidP="00E97002">
      <w:pPr>
        <w:jc w:val="center"/>
        <w:rPr>
          <w:rFonts w:cs="Arial"/>
          <w:szCs w:val="24"/>
        </w:rPr>
      </w:pPr>
      <w:r w:rsidRPr="002004A5">
        <w:rPr>
          <w:rFonts w:cs="Arial"/>
          <w:szCs w:val="24"/>
        </w:rPr>
        <w:t>M</w:t>
      </w:r>
      <w:r w:rsidR="00020A8F">
        <w:rPr>
          <w:rFonts w:cs="Arial"/>
          <w:szCs w:val="24"/>
        </w:rPr>
        <w:t>.Sc.</w:t>
      </w:r>
      <w:r w:rsidRPr="002004A5">
        <w:rPr>
          <w:rFonts w:cs="Arial"/>
          <w:szCs w:val="24"/>
        </w:rPr>
        <w:t xml:space="preserve"> Yendry Sánchez Picado</w:t>
      </w:r>
    </w:p>
    <w:p w14:paraId="036AD21F" w14:textId="5FDE8BB8" w:rsidR="00E225AE" w:rsidRDefault="00E225AE" w:rsidP="00E97002">
      <w:pPr>
        <w:jc w:val="center"/>
        <w:rPr>
          <w:rFonts w:cs="Arial"/>
          <w:szCs w:val="24"/>
        </w:rPr>
      </w:pPr>
      <w:r w:rsidRPr="002004A5">
        <w:rPr>
          <w:rFonts w:cs="Arial"/>
          <w:szCs w:val="24"/>
        </w:rPr>
        <w:t>M</w:t>
      </w:r>
      <w:r w:rsidR="00020A8F">
        <w:rPr>
          <w:rFonts w:cs="Arial"/>
          <w:szCs w:val="24"/>
        </w:rPr>
        <w:t>.Sc.</w:t>
      </w:r>
      <w:r w:rsidR="008652DA" w:rsidRPr="002004A5">
        <w:rPr>
          <w:rFonts w:cs="Arial"/>
          <w:szCs w:val="24"/>
        </w:rPr>
        <w:t xml:space="preserve"> Ma.Fernanda Vega Solano</w:t>
      </w:r>
    </w:p>
    <w:p w14:paraId="2B9765EA" w14:textId="77777777" w:rsidR="005B022F" w:rsidRPr="002004A5" w:rsidRDefault="005B022F" w:rsidP="00E97002">
      <w:pPr>
        <w:jc w:val="center"/>
        <w:rPr>
          <w:rFonts w:cs="Arial"/>
          <w:szCs w:val="24"/>
        </w:rPr>
      </w:pPr>
    </w:p>
    <w:p w14:paraId="2C798811" w14:textId="089375DD" w:rsidR="00590432" w:rsidRPr="002004A5" w:rsidRDefault="00590432" w:rsidP="00E97002">
      <w:pPr>
        <w:jc w:val="center"/>
        <w:rPr>
          <w:rFonts w:cs="Arial"/>
          <w:szCs w:val="24"/>
        </w:rPr>
      </w:pPr>
      <w:r w:rsidRPr="002004A5">
        <w:rPr>
          <w:rFonts w:cs="Arial"/>
          <w:szCs w:val="24"/>
        </w:rPr>
        <w:t>M</w:t>
      </w:r>
      <w:r w:rsidR="005B022F">
        <w:rPr>
          <w:rFonts w:cs="Arial"/>
          <w:szCs w:val="24"/>
        </w:rPr>
        <w:t>.</w:t>
      </w:r>
      <w:r w:rsidRPr="002004A5">
        <w:rPr>
          <w:rFonts w:cs="Arial"/>
          <w:szCs w:val="24"/>
        </w:rPr>
        <w:t>Sc</w:t>
      </w:r>
      <w:r w:rsidR="005B022F">
        <w:rPr>
          <w:rFonts w:cs="Arial"/>
          <w:szCs w:val="24"/>
        </w:rPr>
        <w:t>.</w:t>
      </w:r>
      <w:r w:rsidRPr="002004A5">
        <w:rPr>
          <w:rFonts w:cs="Arial"/>
          <w:szCs w:val="24"/>
        </w:rPr>
        <w:t xml:space="preserve"> Irma García </w:t>
      </w:r>
      <w:r w:rsidR="002004A5" w:rsidRPr="002004A5">
        <w:rPr>
          <w:rFonts w:cs="Arial"/>
          <w:szCs w:val="24"/>
        </w:rPr>
        <w:t>Villalobos</w:t>
      </w:r>
    </w:p>
    <w:p w14:paraId="35F1ACE3" w14:textId="72DF07BB" w:rsidR="00590432" w:rsidRPr="00E97002" w:rsidRDefault="00180507" w:rsidP="00E97002">
      <w:pPr>
        <w:jc w:val="center"/>
        <w:rPr>
          <w:rFonts w:cs="Arial"/>
          <w:szCs w:val="24"/>
        </w:rPr>
      </w:pPr>
      <w:r w:rsidRPr="002004A5">
        <w:rPr>
          <w:rFonts w:cs="Arial"/>
          <w:szCs w:val="24"/>
        </w:rPr>
        <w:t>M</w:t>
      </w:r>
      <w:r w:rsidR="005B022F">
        <w:rPr>
          <w:rFonts w:cs="Arial"/>
          <w:szCs w:val="24"/>
        </w:rPr>
        <w:t>.</w:t>
      </w:r>
      <w:del w:id="0" w:author="Carolina Ramírez H" w:date="2019-10-15T10:58:00Z">
        <w:r w:rsidRPr="002004A5" w:rsidDel="00CB1F5C">
          <w:rPr>
            <w:rFonts w:cs="Arial"/>
            <w:szCs w:val="24"/>
          </w:rPr>
          <w:delText>Sc</w:delText>
        </w:r>
      </w:del>
      <w:ins w:id="1" w:author="Carolina Ramírez H" w:date="2019-10-15T10:58:00Z">
        <w:r w:rsidR="00CB1F5C">
          <w:rPr>
            <w:rFonts w:cs="Arial"/>
            <w:szCs w:val="24"/>
          </w:rPr>
          <w:t>Ed</w:t>
        </w:r>
      </w:ins>
      <w:r w:rsidR="005B022F">
        <w:rPr>
          <w:rFonts w:cs="Arial"/>
          <w:szCs w:val="24"/>
        </w:rPr>
        <w:t>.</w:t>
      </w:r>
      <w:r w:rsidRPr="002004A5">
        <w:rPr>
          <w:rFonts w:cs="Arial"/>
          <w:szCs w:val="24"/>
        </w:rPr>
        <w:t xml:space="preserve"> Carolina </w:t>
      </w:r>
      <w:r w:rsidR="00650F6F" w:rsidRPr="002004A5">
        <w:rPr>
          <w:rFonts w:cs="Arial"/>
          <w:szCs w:val="24"/>
        </w:rPr>
        <w:t>Ramírez Herrera</w:t>
      </w:r>
    </w:p>
    <w:p w14:paraId="27FA8294" w14:textId="350BD9A0" w:rsidR="00503FD8" w:rsidRDefault="006216FE" w:rsidP="00E97002">
      <w:pPr>
        <w:jc w:val="center"/>
        <w:rPr>
          <w:rFonts w:cs="Arial"/>
          <w:szCs w:val="24"/>
        </w:rPr>
      </w:pPr>
      <w:r>
        <w:rPr>
          <w:rFonts w:cs="Arial"/>
          <w:szCs w:val="24"/>
        </w:rPr>
        <w:t>Octubre, 2019</w:t>
      </w:r>
    </w:p>
    <w:sdt>
      <w:sdtPr>
        <w:rPr>
          <w:rFonts w:ascii="Arial" w:eastAsiaTheme="minorHAnsi" w:hAnsi="Arial" w:cstheme="minorBidi"/>
          <w:b w:val="0"/>
          <w:bCs w:val="0"/>
          <w:color w:val="auto"/>
          <w:sz w:val="22"/>
          <w:szCs w:val="22"/>
          <w:lang w:eastAsia="en-US"/>
        </w:rPr>
        <w:id w:val="-1211872762"/>
        <w:docPartObj>
          <w:docPartGallery w:val="Table of Contents"/>
          <w:docPartUnique/>
        </w:docPartObj>
      </w:sdtPr>
      <w:sdtEndPr>
        <w:rPr>
          <w:sz w:val="24"/>
        </w:rPr>
      </w:sdtEndPr>
      <w:sdtContent>
        <w:p w14:paraId="27FA82A9" w14:textId="77777777" w:rsidR="0082559E" w:rsidRDefault="0082559E" w:rsidP="004A17B7">
          <w:pPr>
            <w:pStyle w:val="TtuloTDC"/>
            <w:jc w:val="center"/>
            <w:rPr>
              <w:rFonts w:ascii="Arial" w:hAnsi="Arial" w:cs="Arial"/>
              <w:color w:val="auto"/>
            </w:rPr>
          </w:pPr>
          <w:r w:rsidRPr="004A17B7">
            <w:rPr>
              <w:rFonts w:ascii="Arial" w:hAnsi="Arial" w:cs="Arial"/>
              <w:color w:val="auto"/>
            </w:rPr>
            <w:t>Tabla de contenido</w:t>
          </w:r>
        </w:p>
        <w:p w14:paraId="545D1222" w14:textId="0B68C16A" w:rsidR="004A1988" w:rsidRDefault="00150F5F">
          <w:pPr>
            <w:pStyle w:val="TDC1"/>
            <w:tabs>
              <w:tab w:val="right" w:leader="dot" w:pos="8494"/>
            </w:tabs>
            <w:rPr>
              <w:rFonts w:asciiTheme="minorHAnsi" w:eastAsiaTheme="minorEastAsia" w:hAnsiTheme="minorHAnsi"/>
              <w:noProof/>
              <w:sz w:val="22"/>
              <w:lang w:val="es-CR" w:eastAsia="es-CR"/>
            </w:rPr>
          </w:pPr>
          <w:r>
            <w:fldChar w:fldCharType="begin"/>
          </w:r>
          <w:r w:rsidR="0082559E">
            <w:instrText xml:space="preserve"> TOC \o "1-3" \h \z \u </w:instrText>
          </w:r>
          <w:r>
            <w:fldChar w:fldCharType="separate"/>
          </w:r>
          <w:hyperlink w:anchor="_Toc21529065" w:history="1">
            <w:r w:rsidR="004A1988" w:rsidRPr="00666133">
              <w:rPr>
                <w:rStyle w:val="Hipervnculo"/>
                <w:noProof/>
              </w:rPr>
              <w:t>1. JUSTIFICACIÓN</w:t>
            </w:r>
            <w:r w:rsidR="004A1988">
              <w:rPr>
                <w:noProof/>
                <w:webHidden/>
              </w:rPr>
              <w:tab/>
            </w:r>
            <w:r w:rsidR="004A1988">
              <w:rPr>
                <w:noProof/>
                <w:webHidden/>
              </w:rPr>
              <w:fldChar w:fldCharType="begin"/>
            </w:r>
            <w:r w:rsidR="004A1988">
              <w:rPr>
                <w:noProof/>
                <w:webHidden/>
              </w:rPr>
              <w:instrText xml:space="preserve"> PAGEREF _Toc21529065 \h </w:instrText>
            </w:r>
            <w:r w:rsidR="004A1988">
              <w:rPr>
                <w:noProof/>
                <w:webHidden/>
              </w:rPr>
            </w:r>
            <w:r w:rsidR="004A1988">
              <w:rPr>
                <w:noProof/>
                <w:webHidden/>
              </w:rPr>
              <w:fldChar w:fldCharType="separate"/>
            </w:r>
            <w:r w:rsidR="004A1988">
              <w:rPr>
                <w:noProof/>
                <w:webHidden/>
              </w:rPr>
              <w:t>1</w:t>
            </w:r>
            <w:r w:rsidR="004A1988">
              <w:rPr>
                <w:noProof/>
                <w:webHidden/>
              </w:rPr>
              <w:fldChar w:fldCharType="end"/>
            </w:r>
          </w:hyperlink>
        </w:p>
        <w:p w14:paraId="118D826A" w14:textId="0FD77E47" w:rsidR="004A1988" w:rsidRDefault="00F311AD">
          <w:pPr>
            <w:pStyle w:val="TDC2"/>
            <w:tabs>
              <w:tab w:val="right" w:leader="dot" w:pos="8494"/>
            </w:tabs>
            <w:rPr>
              <w:rFonts w:asciiTheme="minorHAnsi" w:eastAsiaTheme="minorEastAsia" w:hAnsiTheme="minorHAnsi"/>
              <w:noProof/>
              <w:sz w:val="22"/>
              <w:lang w:val="es-CR" w:eastAsia="es-CR"/>
            </w:rPr>
          </w:pPr>
          <w:hyperlink w:anchor="_Toc21529066" w:history="1">
            <w:r w:rsidR="004A1988" w:rsidRPr="00666133">
              <w:rPr>
                <w:rStyle w:val="Hipervnculo"/>
                <w:noProof/>
              </w:rPr>
              <w:t>1.1 DIMENSIÓN EXTERNA</w:t>
            </w:r>
            <w:r w:rsidR="004A1988">
              <w:rPr>
                <w:noProof/>
                <w:webHidden/>
              </w:rPr>
              <w:tab/>
            </w:r>
            <w:r w:rsidR="004A1988">
              <w:rPr>
                <w:noProof/>
                <w:webHidden/>
              </w:rPr>
              <w:fldChar w:fldCharType="begin"/>
            </w:r>
            <w:r w:rsidR="004A1988">
              <w:rPr>
                <w:noProof/>
                <w:webHidden/>
              </w:rPr>
              <w:instrText xml:space="preserve"> PAGEREF _Toc21529066 \h </w:instrText>
            </w:r>
            <w:r w:rsidR="004A1988">
              <w:rPr>
                <w:noProof/>
                <w:webHidden/>
              </w:rPr>
            </w:r>
            <w:r w:rsidR="004A1988">
              <w:rPr>
                <w:noProof/>
                <w:webHidden/>
              </w:rPr>
              <w:fldChar w:fldCharType="separate"/>
            </w:r>
            <w:r w:rsidR="004A1988">
              <w:rPr>
                <w:noProof/>
                <w:webHidden/>
              </w:rPr>
              <w:t>3</w:t>
            </w:r>
            <w:r w:rsidR="004A1988">
              <w:rPr>
                <w:noProof/>
                <w:webHidden/>
              </w:rPr>
              <w:fldChar w:fldCharType="end"/>
            </w:r>
          </w:hyperlink>
        </w:p>
        <w:p w14:paraId="7CD0CABC" w14:textId="2D9B1400" w:rsidR="004A1988" w:rsidRDefault="00F311AD">
          <w:pPr>
            <w:pStyle w:val="TDC3"/>
            <w:tabs>
              <w:tab w:val="right" w:leader="dot" w:pos="8494"/>
            </w:tabs>
            <w:rPr>
              <w:rFonts w:asciiTheme="minorHAnsi" w:eastAsiaTheme="minorEastAsia" w:hAnsiTheme="minorHAnsi"/>
              <w:noProof/>
              <w:sz w:val="22"/>
              <w:lang w:val="es-CR" w:eastAsia="es-CR"/>
            </w:rPr>
          </w:pPr>
          <w:hyperlink w:anchor="_Toc21529067" w:history="1">
            <w:r w:rsidR="004A1988" w:rsidRPr="00666133">
              <w:rPr>
                <w:rStyle w:val="Hipervnculo"/>
                <w:noProof/>
              </w:rPr>
              <w:t>1.1.1Tendencias nacionales, regionales y mundiales de desarrollo en el área de conocimiento</w:t>
            </w:r>
            <w:r w:rsidR="004A1988">
              <w:rPr>
                <w:noProof/>
                <w:webHidden/>
              </w:rPr>
              <w:tab/>
            </w:r>
            <w:r w:rsidR="004A1988">
              <w:rPr>
                <w:noProof/>
                <w:webHidden/>
              </w:rPr>
              <w:fldChar w:fldCharType="begin"/>
            </w:r>
            <w:r w:rsidR="004A1988">
              <w:rPr>
                <w:noProof/>
                <w:webHidden/>
              </w:rPr>
              <w:instrText xml:space="preserve"> PAGEREF _Toc21529067 \h </w:instrText>
            </w:r>
            <w:r w:rsidR="004A1988">
              <w:rPr>
                <w:noProof/>
                <w:webHidden/>
              </w:rPr>
            </w:r>
            <w:r w:rsidR="004A1988">
              <w:rPr>
                <w:noProof/>
                <w:webHidden/>
              </w:rPr>
              <w:fldChar w:fldCharType="separate"/>
            </w:r>
            <w:r w:rsidR="004A1988">
              <w:rPr>
                <w:noProof/>
                <w:webHidden/>
              </w:rPr>
              <w:t>3</w:t>
            </w:r>
            <w:r w:rsidR="004A1988">
              <w:rPr>
                <w:noProof/>
                <w:webHidden/>
              </w:rPr>
              <w:fldChar w:fldCharType="end"/>
            </w:r>
          </w:hyperlink>
        </w:p>
        <w:p w14:paraId="70FE9145" w14:textId="6389F7A0" w:rsidR="004A1988" w:rsidRDefault="00F311AD">
          <w:pPr>
            <w:pStyle w:val="TDC3"/>
            <w:tabs>
              <w:tab w:val="right" w:leader="dot" w:pos="8494"/>
            </w:tabs>
            <w:rPr>
              <w:rFonts w:asciiTheme="minorHAnsi" w:eastAsiaTheme="minorEastAsia" w:hAnsiTheme="minorHAnsi"/>
              <w:noProof/>
              <w:sz w:val="22"/>
              <w:lang w:val="es-CR" w:eastAsia="es-CR"/>
            </w:rPr>
          </w:pPr>
          <w:hyperlink w:anchor="_Toc21529068" w:history="1">
            <w:r w:rsidR="004A1988" w:rsidRPr="00666133">
              <w:rPr>
                <w:rStyle w:val="Hipervnculo"/>
                <w:noProof/>
              </w:rPr>
              <w:t>1.1.2 Identificación del aporte particular de la carrera</w:t>
            </w:r>
            <w:r w:rsidR="004A1988">
              <w:rPr>
                <w:noProof/>
                <w:webHidden/>
              </w:rPr>
              <w:tab/>
            </w:r>
            <w:r w:rsidR="004A1988">
              <w:rPr>
                <w:noProof/>
                <w:webHidden/>
              </w:rPr>
              <w:fldChar w:fldCharType="begin"/>
            </w:r>
            <w:r w:rsidR="004A1988">
              <w:rPr>
                <w:noProof/>
                <w:webHidden/>
              </w:rPr>
              <w:instrText xml:space="preserve"> PAGEREF _Toc21529068 \h </w:instrText>
            </w:r>
            <w:r w:rsidR="004A1988">
              <w:rPr>
                <w:noProof/>
                <w:webHidden/>
              </w:rPr>
            </w:r>
            <w:r w:rsidR="004A1988">
              <w:rPr>
                <w:noProof/>
                <w:webHidden/>
              </w:rPr>
              <w:fldChar w:fldCharType="separate"/>
            </w:r>
            <w:r w:rsidR="004A1988">
              <w:rPr>
                <w:noProof/>
                <w:webHidden/>
              </w:rPr>
              <w:t>9</w:t>
            </w:r>
            <w:r w:rsidR="004A1988">
              <w:rPr>
                <w:noProof/>
                <w:webHidden/>
              </w:rPr>
              <w:fldChar w:fldCharType="end"/>
            </w:r>
          </w:hyperlink>
        </w:p>
        <w:p w14:paraId="7117F162" w14:textId="099CE23C" w:rsidR="004A1988" w:rsidRDefault="00F311AD">
          <w:pPr>
            <w:pStyle w:val="TDC3"/>
            <w:tabs>
              <w:tab w:val="right" w:leader="dot" w:pos="8494"/>
            </w:tabs>
            <w:rPr>
              <w:rFonts w:asciiTheme="minorHAnsi" w:eastAsiaTheme="minorEastAsia" w:hAnsiTheme="minorHAnsi"/>
              <w:noProof/>
              <w:sz w:val="22"/>
              <w:lang w:val="es-CR" w:eastAsia="es-CR"/>
            </w:rPr>
          </w:pPr>
          <w:hyperlink w:anchor="_Toc21529069" w:history="1">
            <w:r w:rsidR="004A1988" w:rsidRPr="00666133">
              <w:rPr>
                <w:rStyle w:val="Hipervnculo"/>
                <w:noProof/>
              </w:rPr>
              <w:t>1.1.3 Ofertas curriculares similares existentes en otras universidades</w:t>
            </w:r>
            <w:r w:rsidR="004A1988">
              <w:rPr>
                <w:noProof/>
                <w:webHidden/>
              </w:rPr>
              <w:tab/>
            </w:r>
            <w:r w:rsidR="004A1988">
              <w:rPr>
                <w:noProof/>
                <w:webHidden/>
              </w:rPr>
              <w:fldChar w:fldCharType="begin"/>
            </w:r>
            <w:r w:rsidR="004A1988">
              <w:rPr>
                <w:noProof/>
                <w:webHidden/>
              </w:rPr>
              <w:instrText xml:space="preserve"> PAGEREF _Toc21529069 \h </w:instrText>
            </w:r>
            <w:r w:rsidR="004A1988">
              <w:rPr>
                <w:noProof/>
                <w:webHidden/>
              </w:rPr>
            </w:r>
            <w:r w:rsidR="004A1988">
              <w:rPr>
                <w:noProof/>
                <w:webHidden/>
              </w:rPr>
              <w:fldChar w:fldCharType="separate"/>
            </w:r>
            <w:r w:rsidR="004A1988">
              <w:rPr>
                <w:noProof/>
                <w:webHidden/>
              </w:rPr>
              <w:t>10</w:t>
            </w:r>
            <w:r w:rsidR="004A1988">
              <w:rPr>
                <w:noProof/>
                <w:webHidden/>
              </w:rPr>
              <w:fldChar w:fldCharType="end"/>
            </w:r>
          </w:hyperlink>
        </w:p>
        <w:p w14:paraId="3E943D67" w14:textId="32A6ADA9" w:rsidR="004A1988" w:rsidRDefault="00F311AD">
          <w:pPr>
            <w:pStyle w:val="TDC3"/>
            <w:tabs>
              <w:tab w:val="right" w:leader="dot" w:pos="8494"/>
            </w:tabs>
            <w:rPr>
              <w:rFonts w:asciiTheme="minorHAnsi" w:eastAsiaTheme="minorEastAsia" w:hAnsiTheme="minorHAnsi"/>
              <w:noProof/>
              <w:sz w:val="22"/>
              <w:lang w:val="es-CR" w:eastAsia="es-CR"/>
            </w:rPr>
          </w:pPr>
          <w:hyperlink w:anchor="_Toc21529070" w:history="1">
            <w:r w:rsidR="004A1988" w:rsidRPr="00666133">
              <w:rPr>
                <w:rStyle w:val="Hipervnculo"/>
                <w:noProof/>
              </w:rPr>
              <w:t>1.1.4 Población meta para la oferta académica</w:t>
            </w:r>
            <w:r w:rsidR="004A1988">
              <w:rPr>
                <w:noProof/>
                <w:webHidden/>
              </w:rPr>
              <w:tab/>
            </w:r>
            <w:r w:rsidR="004A1988">
              <w:rPr>
                <w:noProof/>
                <w:webHidden/>
              </w:rPr>
              <w:fldChar w:fldCharType="begin"/>
            </w:r>
            <w:r w:rsidR="004A1988">
              <w:rPr>
                <w:noProof/>
                <w:webHidden/>
              </w:rPr>
              <w:instrText xml:space="preserve"> PAGEREF _Toc21529070 \h </w:instrText>
            </w:r>
            <w:r w:rsidR="004A1988">
              <w:rPr>
                <w:noProof/>
                <w:webHidden/>
              </w:rPr>
            </w:r>
            <w:r w:rsidR="004A1988">
              <w:rPr>
                <w:noProof/>
                <w:webHidden/>
              </w:rPr>
              <w:fldChar w:fldCharType="separate"/>
            </w:r>
            <w:r w:rsidR="004A1988">
              <w:rPr>
                <w:noProof/>
                <w:webHidden/>
              </w:rPr>
              <w:t>12</w:t>
            </w:r>
            <w:r w:rsidR="004A1988">
              <w:rPr>
                <w:noProof/>
                <w:webHidden/>
              </w:rPr>
              <w:fldChar w:fldCharType="end"/>
            </w:r>
          </w:hyperlink>
        </w:p>
        <w:p w14:paraId="58047B8C" w14:textId="34B29D23" w:rsidR="004A1988" w:rsidRDefault="00F311AD">
          <w:pPr>
            <w:pStyle w:val="TDC3"/>
            <w:tabs>
              <w:tab w:val="right" w:leader="dot" w:pos="8494"/>
            </w:tabs>
            <w:rPr>
              <w:rFonts w:asciiTheme="minorHAnsi" w:eastAsiaTheme="minorEastAsia" w:hAnsiTheme="minorHAnsi"/>
              <w:noProof/>
              <w:sz w:val="22"/>
              <w:lang w:val="es-CR" w:eastAsia="es-CR"/>
            </w:rPr>
          </w:pPr>
          <w:hyperlink w:anchor="_Toc21529071" w:history="1">
            <w:r w:rsidR="004A1988" w:rsidRPr="00666133">
              <w:rPr>
                <w:rStyle w:val="Hipervnculo"/>
                <w:noProof/>
              </w:rPr>
              <w:t>1.1.5 Características de la carrera para cubrir las necesidades de la población meta</w:t>
            </w:r>
            <w:r w:rsidR="004A1988">
              <w:rPr>
                <w:noProof/>
                <w:webHidden/>
              </w:rPr>
              <w:tab/>
            </w:r>
            <w:r w:rsidR="004A1988">
              <w:rPr>
                <w:noProof/>
                <w:webHidden/>
              </w:rPr>
              <w:fldChar w:fldCharType="begin"/>
            </w:r>
            <w:r w:rsidR="004A1988">
              <w:rPr>
                <w:noProof/>
                <w:webHidden/>
              </w:rPr>
              <w:instrText xml:space="preserve"> PAGEREF _Toc21529071 \h </w:instrText>
            </w:r>
            <w:r w:rsidR="004A1988">
              <w:rPr>
                <w:noProof/>
                <w:webHidden/>
              </w:rPr>
            </w:r>
            <w:r w:rsidR="004A1988">
              <w:rPr>
                <w:noProof/>
                <w:webHidden/>
              </w:rPr>
              <w:fldChar w:fldCharType="separate"/>
            </w:r>
            <w:r w:rsidR="004A1988">
              <w:rPr>
                <w:noProof/>
                <w:webHidden/>
              </w:rPr>
              <w:t>13</w:t>
            </w:r>
            <w:r w:rsidR="004A1988">
              <w:rPr>
                <w:noProof/>
                <w:webHidden/>
              </w:rPr>
              <w:fldChar w:fldCharType="end"/>
            </w:r>
          </w:hyperlink>
        </w:p>
        <w:p w14:paraId="3F048F9D" w14:textId="224B0985" w:rsidR="004A1988" w:rsidRDefault="00F311AD">
          <w:pPr>
            <w:pStyle w:val="TDC2"/>
            <w:tabs>
              <w:tab w:val="right" w:leader="dot" w:pos="8494"/>
            </w:tabs>
            <w:rPr>
              <w:rFonts w:asciiTheme="minorHAnsi" w:eastAsiaTheme="minorEastAsia" w:hAnsiTheme="minorHAnsi"/>
              <w:noProof/>
              <w:sz w:val="22"/>
              <w:lang w:val="es-CR" w:eastAsia="es-CR"/>
            </w:rPr>
          </w:pPr>
          <w:hyperlink w:anchor="_Toc21529072" w:history="1">
            <w:r w:rsidR="004A1988" w:rsidRPr="00666133">
              <w:rPr>
                <w:rStyle w:val="Hipervnculo"/>
                <w:noProof/>
              </w:rPr>
              <w:t>1.2 DIMENSIÓN INTERNA</w:t>
            </w:r>
            <w:r w:rsidR="004A1988">
              <w:rPr>
                <w:noProof/>
                <w:webHidden/>
              </w:rPr>
              <w:tab/>
            </w:r>
            <w:r w:rsidR="004A1988">
              <w:rPr>
                <w:noProof/>
                <w:webHidden/>
              </w:rPr>
              <w:fldChar w:fldCharType="begin"/>
            </w:r>
            <w:r w:rsidR="004A1988">
              <w:rPr>
                <w:noProof/>
                <w:webHidden/>
              </w:rPr>
              <w:instrText xml:space="preserve"> PAGEREF _Toc21529072 \h </w:instrText>
            </w:r>
            <w:r w:rsidR="004A1988">
              <w:rPr>
                <w:noProof/>
                <w:webHidden/>
              </w:rPr>
            </w:r>
            <w:r w:rsidR="004A1988">
              <w:rPr>
                <w:noProof/>
                <w:webHidden/>
              </w:rPr>
              <w:fldChar w:fldCharType="separate"/>
            </w:r>
            <w:r w:rsidR="004A1988">
              <w:rPr>
                <w:noProof/>
                <w:webHidden/>
              </w:rPr>
              <w:t>14</w:t>
            </w:r>
            <w:r w:rsidR="004A1988">
              <w:rPr>
                <w:noProof/>
                <w:webHidden/>
              </w:rPr>
              <w:fldChar w:fldCharType="end"/>
            </w:r>
          </w:hyperlink>
        </w:p>
        <w:p w14:paraId="2D064723" w14:textId="0604676F" w:rsidR="004A1988" w:rsidRDefault="00F311AD">
          <w:pPr>
            <w:pStyle w:val="TDC3"/>
            <w:tabs>
              <w:tab w:val="right" w:leader="dot" w:pos="8494"/>
            </w:tabs>
            <w:rPr>
              <w:rFonts w:asciiTheme="minorHAnsi" w:eastAsiaTheme="minorEastAsia" w:hAnsiTheme="minorHAnsi"/>
              <w:noProof/>
              <w:sz w:val="22"/>
              <w:lang w:val="es-CR" w:eastAsia="es-CR"/>
            </w:rPr>
          </w:pPr>
          <w:hyperlink w:anchor="_Toc21529073" w:history="1">
            <w:r w:rsidR="004A1988" w:rsidRPr="00666133">
              <w:rPr>
                <w:rStyle w:val="Hipervnculo"/>
                <w:noProof/>
              </w:rPr>
              <w:t>1.2.1 Identificación y caracterización de los actores e instancias participantes</w:t>
            </w:r>
            <w:r w:rsidR="004A1988">
              <w:rPr>
                <w:noProof/>
                <w:webHidden/>
              </w:rPr>
              <w:tab/>
            </w:r>
            <w:r w:rsidR="004A1988">
              <w:rPr>
                <w:noProof/>
                <w:webHidden/>
              </w:rPr>
              <w:fldChar w:fldCharType="begin"/>
            </w:r>
            <w:r w:rsidR="004A1988">
              <w:rPr>
                <w:noProof/>
                <w:webHidden/>
              </w:rPr>
              <w:instrText xml:space="preserve"> PAGEREF _Toc21529073 \h </w:instrText>
            </w:r>
            <w:r w:rsidR="004A1988">
              <w:rPr>
                <w:noProof/>
                <w:webHidden/>
              </w:rPr>
            </w:r>
            <w:r w:rsidR="004A1988">
              <w:rPr>
                <w:noProof/>
                <w:webHidden/>
              </w:rPr>
              <w:fldChar w:fldCharType="separate"/>
            </w:r>
            <w:r w:rsidR="004A1988">
              <w:rPr>
                <w:noProof/>
                <w:webHidden/>
              </w:rPr>
              <w:t>14</w:t>
            </w:r>
            <w:r w:rsidR="004A1988">
              <w:rPr>
                <w:noProof/>
                <w:webHidden/>
              </w:rPr>
              <w:fldChar w:fldCharType="end"/>
            </w:r>
          </w:hyperlink>
        </w:p>
        <w:p w14:paraId="64E3E008" w14:textId="5CAEF7B0" w:rsidR="004A1988" w:rsidRDefault="00F311AD">
          <w:pPr>
            <w:pStyle w:val="TDC3"/>
            <w:tabs>
              <w:tab w:val="right" w:leader="dot" w:pos="8494"/>
            </w:tabs>
            <w:rPr>
              <w:rFonts w:asciiTheme="minorHAnsi" w:eastAsiaTheme="minorEastAsia" w:hAnsiTheme="minorHAnsi"/>
              <w:noProof/>
              <w:sz w:val="22"/>
              <w:lang w:val="es-CR" w:eastAsia="es-CR"/>
            </w:rPr>
          </w:pPr>
          <w:hyperlink w:anchor="_Toc21529074" w:history="1">
            <w:r w:rsidR="004A1988" w:rsidRPr="00666133">
              <w:rPr>
                <w:rStyle w:val="Hipervnculo"/>
                <w:noProof/>
              </w:rPr>
              <w:t>1.2.2 Relación que se establece entre la misión, visión institucional y la misión, visión y los objetivos de la Escuela de Economía</w:t>
            </w:r>
            <w:r w:rsidR="004A1988">
              <w:rPr>
                <w:noProof/>
                <w:webHidden/>
              </w:rPr>
              <w:tab/>
            </w:r>
            <w:r w:rsidR="004A1988">
              <w:rPr>
                <w:noProof/>
                <w:webHidden/>
              </w:rPr>
              <w:fldChar w:fldCharType="begin"/>
            </w:r>
            <w:r w:rsidR="004A1988">
              <w:rPr>
                <w:noProof/>
                <w:webHidden/>
              </w:rPr>
              <w:instrText xml:space="preserve"> PAGEREF _Toc21529074 \h </w:instrText>
            </w:r>
            <w:r w:rsidR="004A1988">
              <w:rPr>
                <w:noProof/>
                <w:webHidden/>
              </w:rPr>
            </w:r>
            <w:r w:rsidR="004A1988">
              <w:rPr>
                <w:noProof/>
                <w:webHidden/>
              </w:rPr>
              <w:fldChar w:fldCharType="separate"/>
            </w:r>
            <w:r w:rsidR="004A1988">
              <w:rPr>
                <w:noProof/>
                <w:webHidden/>
              </w:rPr>
              <w:t>15</w:t>
            </w:r>
            <w:r w:rsidR="004A1988">
              <w:rPr>
                <w:noProof/>
                <w:webHidden/>
              </w:rPr>
              <w:fldChar w:fldCharType="end"/>
            </w:r>
          </w:hyperlink>
        </w:p>
        <w:p w14:paraId="15167657" w14:textId="33BE19BF" w:rsidR="004A1988" w:rsidRDefault="00F311AD">
          <w:pPr>
            <w:pStyle w:val="TDC3"/>
            <w:tabs>
              <w:tab w:val="right" w:leader="dot" w:pos="8494"/>
            </w:tabs>
            <w:rPr>
              <w:rFonts w:asciiTheme="minorHAnsi" w:eastAsiaTheme="minorEastAsia" w:hAnsiTheme="minorHAnsi"/>
              <w:noProof/>
              <w:sz w:val="22"/>
              <w:lang w:val="es-CR" w:eastAsia="es-CR"/>
            </w:rPr>
          </w:pPr>
          <w:hyperlink w:anchor="_Toc21529075" w:history="1">
            <w:r w:rsidR="004A1988" w:rsidRPr="00666133">
              <w:rPr>
                <w:rStyle w:val="Hipervnculo"/>
                <w:noProof/>
              </w:rPr>
              <w:t>1.2.3 Madurez académica las personas e instancias participantes en el desarrollo disciplinar</w:t>
            </w:r>
            <w:r w:rsidR="004A1988">
              <w:rPr>
                <w:noProof/>
                <w:webHidden/>
              </w:rPr>
              <w:tab/>
            </w:r>
            <w:r w:rsidR="004A1988">
              <w:rPr>
                <w:noProof/>
                <w:webHidden/>
              </w:rPr>
              <w:fldChar w:fldCharType="begin"/>
            </w:r>
            <w:r w:rsidR="004A1988">
              <w:rPr>
                <w:noProof/>
                <w:webHidden/>
              </w:rPr>
              <w:instrText xml:space="preserve"> PAGEREF _Toc21529075 \h </w:instrText>
            </w:r>
            <w:r w:rsidR="004A1988">
              <w:rPr>
                <w:noProof/>
                <w:webHidden/>
              </w:rPr>
            </w:r>
            <w:r w:rsidR="004A1988">
              <w:rPr>
                <w:noProof/>
                <w:webHidden/>
              </w:rPr>
              <w:fldChar w:fldCharType="separate"/>
            </w:r>
            <w:r w:rsidR="004A1988">
              <w:rPr>
                <w:noProof/>
                <w:webHidden/>
              </w:rPr>
              <w:t>19</w:t>
            </w:r>
            <w:r w:rsidR="004A1988">
              <w:rPr>
                <w:noProof/>
                <w:webHidden/>
              </w:rPr>
              <w:fldChar w:fldCharType="end"/>
            </w:r>
          </w:hyperlink>
        </w:p>
        <w:p w14:paraId="19C69C82" w14:textId="22DD47E9" w:rsidR="004A1988" w:rsidRDefault="00F311AD">
          <w:pPr>
            <w:pStyle w:val="TDC3"/>
            <w:tabs>
              <w:tab w:val="right" w:leader="dot" w:pos="8494"/>
            </w:tabs>
            <w:rPr>
              <w:rFonts w:asciiTheme="minorHAnsi" w:eastAsiaTheme="minorEastAsia" w:hAnsiTheme="minorHAnsi"/>
              <w:noProof/>
              <w:sz w:val="22"/>
              <w:lang w:val="es-CR" w:eastAsia="es-CR"/>
            </w:rPr>
          </w:pPr>
          <w:hyperlink w:anchor="_Toc21529076" w:history="1">
            <w:r w:rsidR="004A1988" w:rsidRPr="00666133">
              <w:rPr>
                <w:rStyle w:val="Hipervnculo"/>
                <w:noProof/>
              </w:rPr>
              <w:t>1.2.4 Actividades académicas relacionadas con el área de economía</w:t>
            </w:r>
            <w:r w:rsidR="004A1988">
              <w:rPr>
                <w:noProof/>
                <w:webHidden/>
              </w:rPr>
              <w:tab/>
            </w:r>
            <w:r w:rsidR="004A1988">
              <w:rPr>
                <w:noProof/>
                <w:webHidden/>
              </w:rPr>
              <w:fldChar w:fldCharType="begin"/>
            </w:r>
            <w:r w:rsidR="004A1988">
              <w:rPr>
                <w:noProof/>
                <w:webHidden/>
              </w:rPr>
              <w:instrText xml:space="preserve"> PAGEREF _Toc21529076 \h </w:instrText>
            </w:r>
            <w:r w:rsidR="004A1988">
              <w:rPr>
                <w:noProof/>
                <w:webHidden/>
              </w:rPr>
            </w:r>
            <w:r w:rsidR="004A1988">
              <w:rPr>
                <w:noProof/>
                <w:webHidden/>
              </w:rPr>
              <w:fldChar w:fldCharType="separate"/>
            </w:r>
            <w:r w:rsidR="004A1988">
              <w:rPr>
                <w:noProof/>
                <w:webHidden/>
              </w:rPr>
              <w:t>21</w:t>
            </w:r>
            <w:r w:rsidR="004A1988">
              <w:rPr>
                <w:noProof/>
                <w:webHidden/>
              </w:rPr>
              <w:fldChar w:fldCharType="end"/>
            </w:r>
          </w:hyperlink>
        </w:p>
        <w:p w14:paraId="736EE3D7" w14:textId="3E2721D7" w:rsidR="004A1988" w:rsidRDefault="00F311AD">
          <w:pPr>
            <w:pStyle w:val="TDC2"/>
            <w:tabs>
              <w:tab w:val="right" w:leader="dot" w:pos="8494"/>
            </w:tabs>
            <w:rPr>
              <w:rFonts w:asciiTheme="minorHAnsi" w:eastAsiaTheme="minorEastAsia" w:hAnsiTheme="minorHAnsi"/>
              <w:noProof/>
              <w:sz w:val="22"/>
              <w:lang w:val="es-CR" w:eastAsia="es-CR"/>
            </w:rPr>
          </w:pPr>
          <w:hyperlink w:anchor="_Toc21529077" w:history="1">
            <w:r w:rsidR="004A1988" w:rsidRPr="00666133">
              <w:rPr>
                <w:rStyle w:val="Hipervnculo"/>
                <w:noProof/>
              </w:rPr>
              <w:t>1.3 DIMENSIÓN ADMINISTRATIVA</w:t>
            </w:r>
            <w:r w:rsidR="004A1988">
              <w:rPr>
                <w:noProof/>
                <w:webHidden/>
              </w:rPr>
              <w:tab/>
            </w:r>
            <w:r w:rsidR="004A1988">
              <w:rPr>
                <w:noProof/>
                <w:webHidden/>
              </w:rPr>
              <w:fldChar w:fldCharType="begin"/>
            </w:r>
            <w:r w:rsidR="004A1988">
              <w:rPr>
                <w:noProof/>
                <w:webHidden/>
              </w:rPr>
              <w:instrText xml:space="preserve"> PAGEREF _Toc21529077 \h </w:instrText>
            </w:r>
            <w:r w:rsidR="004A1988">
              <w:rPr>
                <w:noProof/>
                <w:webHidden/>
              </w:rPr>
            </w:r>
            <w:r w:rsidR="004A1988">
              <w:rPr>
                <w:noProof/>
                <w:webHidden/>
              </w:rPr>
              <w:fldChar w:fldCharType="separate"/>
            </w:r>
            <w:r w:rsidR="004A1988">
              <w:rPr>
                <w:noProof/>
                <w:webHidden/>
              </w:rPr>
              <w:t>22</w:t>
            </w:r>
            <w:r w:rsidR="004A1988">
              <w:rPr>
                <w:noProof/>
                <w:webHidden/>
              </w:rPr>
              <w:fldChar w:fldCharType="end"/>
            </w:r>
          </w:hyperlink>
        </w:p>
        <w:p w14:paraId="0027AD4A" w14:textId="17643EEB" w:rsidR="004A1988" w:rsidRDefault="00F311AD">
          <w:pPr>
            <w:pStyle w:val="TDC3"/>
            <w:tabs>
              <w:tab w:val="right" w:leader="dot" w:pos="8494"/>
            </w:tabs>
            <w:rPr>
              <w:rFonts w:asciiTheme="minorHAnsi" w:eastAsiaTheme="minorEastAsia" w:hAnsiTheme="minorHAnsi"/>
              <w:noProof/>
              <w:sz w:val="22"/>
              <w:lang w:val="es-CR" w:eastAsia="es-CR"/>
            </w:rPr>
          </w:pPr>
          <w:hyperlink w:anchor="_Toc21529078" w:history="1">
            <w:r w:rsidR="004A1988" w:rsidRPr="00666133">
              <w:rPr>
                <w:rStyle w:val="Hipervnculo"/>
                <w:noProof/>
              </w:rPr>
              <w:t>1.3.1 Administración curricular de la licenciatura</w:t>
            </w:r>
            <w:r w:rsidR="004A1988">
              <w:rPr>
                <w:noProof/>
                <w:webHidden/>
              </w:rPr>
              <w:tab/>
            </w:r>
            <w:r w:rsidR="004A1988">
              <w:rPr>
                <w:noProof/>
                <w:webHidden/>
              </w:rPr>
              <w:fldChar w:fldCharType="begin"/>
            </w:r>
            <w:r w:rsidR="004A1988">
              <w:rPr>
                <w:noProof/>
                <w:webHidden/>
              </w:rPr>
              <w:instrText xml:space="preserve"> PAGEREF _Toc21529078 \h </w:instrText>
            </w:r>
            <w:r w:rsidR="004A1988">
              <w:rPr>
                <w:noProof/>
                <w:webHidden/>
              </w:rPr>
            </w:r>
            <w:r w:rsidR="004A1988">
              <w:rPr>
                <w:noProof/>
                <w:webHidden/>
              </w:rPr>
              <w:fldChar w:fldCharType="separate"/>
            </w:r>
            <w:r w:rsidR="004A1988">
              <w:rPr>
                <w:noProof/>
                <w:webHidden/>
              </w:rPr>
              <w:t>22</w:t>
            </w:r>
            <w:r w:rsidR="004A1988">
              <w:rPr>
                <w:noProof/>
                <w:webHidden/>
              </w:rPr>
              <w:fldChar w:fldCharType="end"/>
            </w:r>
          </w:hyperlink>
        </w:p>
        <w:p w14:paraId="0D2F9EDE" w14:textId="626082C6" w:rsidR="004A1988" w:rsidRDefault="00F311AD">
          <w:pPr>
            <w:pStyle w:val="TDC3"/>
            <w:tabs>
              <w:tab w:val="right" w:leader="dot" w:pos="8494"/>
            </w:tabs>
            <w:rPr>
              <w:rFonts w:asciiTheme="minorHAnsi" w:eastAsiaTheme="minorEastAsia" w:hAnsiTheme="minorHAnsi"/>
              <w:noProof/>
              <w:sz w:val="22"/>
              <w:lang w:val="es-CR" w:eastAsia="es-CR"/>
            </w:rPr>
          </w:pPr>
          <w:hyperlink w:anchor="_Toc21529079" w:history="1">
            <w:r w:rsidR="004A1988" w:rsidRPr="00666133">
              <w:rPr>
                <w:rStyle w:val="Hipervnculo"/>
                <w:noProof/>
              </w:rPr>
              <w:t>1.3.2 Capacidad instalada</w:t>
            </w:r>
            <w:r w:rsidR="004A1988">
              <w:rPr>
                <w:noProof/>
                <w:webHidden/>
              </w:rPr>
              <w:tab/>
            </w:r>
            <w:r w:rsidR="004A1988">
              <w:rPr>
                <w:noProof/>
                <w:webHidden/>
              </w:rPr>
              <w:fldChar w:fldCharType="begin"/>
            </w:r>
            <w:r w:rsidR="004A1988">
              <w:rPr>
                <w:noProof/>
                <w:webHidden/>
              </w:rPr>
              <w:instrText xml:space="preserve"> PAGEREF _Toc21529079 \h </w:instrText>
            </w:r>
            <w:r w:rsidR="004A1988">
              <w:rPr>
                <w:noProof/>
                <w:webHidden/>
              </w:rPr>
            </w:r>
            <w:r w:rsidR="004A1988">
              <w:rPr>
                <w:noProof/>
                <w:webHidden/>
              </w:rPr>
              <w:fldChar w:fldCharType="separate"/>
            </w:r>
            <w:r w:rsidR="004A1988">
              <w:rPr>
                <w:noProof/>
                <w:webHidden/>
              </w:rPr>
              <w:t>23</w:t>
            </w:r>
            <w:r w:rsidR="004A1988">
              <w:rPr>
                <w:noProof/>
                <w:webHidden/>
              </w:rPr>
              <w:fldChar w:fldCharType="end"/>
            </w:r>
          </w:hyperlink>
        </w:p>
        <w:p w14:paraId="76EE59DA" w14:textId="1A9A9840" w:rsidR="004A1988" w:rsidRDefault="00F311AD">
          <w:pPr>
            <w:pStyle w:val="TDC3"/>
            <w:tabs>
              <w:tab w:val="right" w:leader="dot" w:pos="8494"/>
            </w:tabs>
            <w:rPr>
              <w:rFonts w:asciiTheme="minorHAnsi" w:eastAsiaTheme="minorEastAsia" w:hAnsiTheme="minorHAnsi"/>
              <w:noProof/>
              <w:sz w:val="22"/>
              <w:lang w:val="es-CR" w:eastAsia="es-CR"/>
            </w:rPr>
          </w:pPr>
          <w:hyperlink w:anchor="_Toc21529080" w:history="1">
            <w:r w:rsidR="004A1988" w:rsidRPr="00666133">
              <w:rPr>
                <w:rStyle w:val="Hipervnculo"/>
                <w:noProof/>
              </w:rPr>
              <w:t>1.3.3 Recursos tecnológicos</w:t>
            </w:r>
            <w:r w:rsidR="004A1988">
              <w:rPr>
                <w:noProof/>
                <w:webHidden/>
              </w:rPr>
              <w:tab/>
            </w:r>
            <w:r w:rsidR="004A1988">
              <w:rPr>
                <w:noProof/>
                <w:webHidden/>
              </w:rPr>
              <w:fldChar w:fldCharType="begin"/>
            </w:r>
            <w:r w:rsidR="004A1988">
              <w:rPr>
                <w:noProof/>
                <w:webHidden/>
              </w:rPr>
              <w:instrText xml:space="preserve"> PAGEREF _Toc21529080 \h </w:instrText>
            </w:r>
            <w:r w:rsidR="004A1988">
              <w:rPr>
                <w:noProof/>
                <w:webHidden/>
              </w:rPr>
            </w:r>
            <w:r w:rsidR="004A1988">
              <w:rPr>
                <w:noProof/>
                <w:webHidden/>
              </w:rPr>
              <w:fldChar w:fldCharType="separate"/>
            </w:r>
            <w:r w:rsidR="004A1988">
              <w:rPr>
                <w:noProof/>
                <w:webHidden/>
              </w:rPr>
              <w:t>24</w:t>
            </w:r>
            <w:r w:rsidR="004A1988">
              <w:rPr>
                <w:noProof/>
                <w:webHidden/>
              </w:rPr>
              <w:fldChar w:fldCharType="end"/>
            </w:r>
          </w:hyperlink>
        </w:p>
        <w:p w14:paraId="30F9F90C" w14:textId="45E9F03C" w:rsidR="004A1988" w:rsidRDefault="00F311AD">
          <w:pPr>
            <w:pStyle w:val="TDC3"/>
            <w:tabs>
              <w:tab w:val="right" w:leader="dot" w:pos="8494"/>
            </w:tabs>
            <w:rPr>
              <w:rFonts w:asciiTheme="minorHAnsi" w:eastAsiaTheme="minorEastAsia" w:hAnsiTheme="minorHAnsi"/>
              <w:noProof/>
              <w:sz w:val="22"/>
              <w:lang w:val="es-CR" w:eastAsia="es-CR"/>
            </w:rPr>
          </w:pPr>
          <w:hyperlink w:anchor="_Toc21529081" w:history="1">
            <w:r w:rsidR="004A1988" w:rsidRPr="00666133">
              <w:rPr>
                <w:rStyle w:val="Hipervnculo"/>
                <w:noProof/>
              </w:rPr>
              <w:t>1.3.4 Recursos bibliográficos físicos y digitales</w:t>
            </w:r>
            <w:r w:rsidR="004A1988">
              <w:rPr>
                <w:noProof/>
                <w:webHidden/>
              </w:rPr>
              <w:tab/>
            </w:r>
            <w:r w:rsidR="004A1988">
              <w:rPr>
                <w:noProof/>
                <w:webHidden/>
              </w:rPr>
              <w:fldChar w:fldCharType="begin"/>
            </w:r>
            <w:r w:rsidR="004A1988">
              <w:rPr>
                <w:noProof/>
                <w:webHidden/>
              </w:rPr>
              <w:instrText xml:space="preserve"> PAGEREF _Toc21529081 \h </w:instrText>
            </w:r>
            <w:r w:rsidR="004A1988">
              <w:rPr>
                <w:noProof/>
                <w:webHidden/>
              </w:rPr>
            </w:r>
            <w:r w:rsidR="004A1988">
              <w:rPr>
                <w:noProof/>
                <w:webHidden/>
              </w:rPr>
              <w:fldChar w:fldCharType="separate"/>
            </w:r>
            <w:r w:rsidR="004A1988">
              <w:rPr>
                <w:noProof/>
                <w:webHidden/>
              </w:rPr>
              <w:t>25</w:t>
            </w:r>
            <w:r w:rsidR="004A1988">
              <w:rPr>
                <w:noProof/>
                <w:webHidden/>
              </w:rPr>
              <w:fldChar w:fldCharType="end"/>
            </w:r>
          </w:hyperlink>
        </w:p>
        <w:p w14:paraId="00D40B78" w14:textId="57F02305" w:rsidR="004A1988" w:rsidRDefault="00F311AD">
          <w:pPr>
            <w:pStyle w:val="TDC3"/>
            <w:tabs>
              <w:tab w:val="right" w:leader="dot" w:pos="8494"/>
            </w:tabs>
            <w:rPr>
              <w:rFonts w:asciiTheme="minorHAnsi" w:eastAsiaTheme="minorEastAsia" w:hAnsiTheme="minorHAnsi"/>
              <w:noProof/>
              <w:sz w:val="22"/>
              <w:lang w:val="es-CR" w:eastAsia="es-CR"/>
            </w:rPr>
          </w:pPr>
          <w:hyperlink w:anchor="_Toc21529082" w:history="1">
            <w:r w:rsidR="004A1988" w:rsidRPr="00666133">
              <w:rPr>
                <w:rStyle w:val="Hipervnculo"/>
                <w:noProof/>
              </w:rPr>
              <w:t>1.3.5 Recursos Humanos</w:t>
            </w:r>
            <w:r w:rsidR="004A1988">
              <w:rPr>
                <w:noProof/>
                <w:webHidden/>
              </w:rPr>
              <w:tab/>
            </w:r>
            <w:r w:rsidR="004A1988">
              <w:rPr>
                <w:noProof/>
                <w:webHidden/>
              </w:rPr>
              <w:fldChar w:fldCharType="begin"/>
            </w:r>
            <w:r w:rsidR="004A1988">
              <w:rPr>
                <w:noProof/>
                <w:webHidden/>
              </w:rPr>
              <w:instrText xml:space="preserve"> PAGEREF _Toc21529082 \h </w:instrText>
            </w:r>
            <w:r w:rsidR="004A1988">
              <w:rPr>
                <w:noProof/>
                <w:webHidden/>
              </w:rPr>
            </w:r>
            <w:r w:rsidR="004A1988">
              <w:rPr>
                <w:noProof/>
                <w:webHidden/>
              </w:rPr>
              <w:fldChar w:fldCharType="separate"/>
            </w:r>
            <w:r w:rsidR="004A1988">
              <w:rPr>
                <w:noProof/>
                <w:webHidden/>
              </w:rPr>
              <w:t>25</w:t>
            </w:r>
            <w:r w:rsidR="004A1988">
              <w:rPr>
                <w:noProof/>
                <w:webHidden/>
              </w:rPr>
              <w:fldChar w:fldCharType="end"/>
            </w:r>
          </w:hyperlink>
        </w:p>
        <w:p w14:paraId="61C8A05B" w14:textId="423FB461" w:rsidR="004A1988" w:rsidRDefault="00F311AD">
          <w:pPr>
            <w:pStyle w:val="TDC1"/>
            <w:tabs>
              <w:tab w:val="right" w:leader="dot" w:pos="8494"/>
            </w:tabs>
            <w:rPr>
              <w:rFonts w:asciiTheme="minorHAnsi" w:eastAsiaTheme="minorEastAsia" w:hAnsiTheme="minorHAnsi"/>
              <w:noProof/>
              <w:sz w:val="22"/>
              <w:lang w:val="es-CR" w:eastAsia="es-CR"/>
            </w:rPr>
          </w:pPr>
          <w:hyperlink w:anchor="_Toc21529083" w:history="1">
            <w:r w:rsidR="004A1988" w:rsidRPr="00666133">
              <w:rPr>
                <w:rStyle w:val="Hipervnculo"/>
                <w:noProof/>
              </w:rPr>
              <w:t>2. FUNDAMENTACIÓN</w:t>
            </w:r>
            <w:r w:rsidR="004A1988">
              <w:rPr>
                <w:noProof/>
                <w:webHidden/>
              </w:rPr>
              <w:tab/>
            </w:r>
            <w:r w:rsidR="004A1988">
              <w:rPr>
                <w:noProof/>
                <w:webHidden/>
              </w:rPr>
              <w:fldChar w:fldCharType="begin"/>
            </w:r>
            <w:r w:rsidR="004A1988">
              <w:rPr>
                <w:noProof/>
                <w:webHidden/>
              </w:rPr>
              <w:instrText xml:space="preserve"> PAGEREF _Toc21529083 \h </w:instrText>
            </w:r>
            <w:r w:rsidR="004A1988">
              <w:rPr>
                <w:noProof/>
                <w:webHidden/>
              </w:rPr>
            </w:r>
            <w:r w:rsidR="004A1988">
              <w:rPr>
                <w:noProof/>
                <w:webHidden/>
              </w:rPr>
              <w:fldChar w:fldCharType="separate"/>
            </w:r>
            <w:r w:rsidR="004A1988">
              <w:rPr>
                <w:noProof/>
                <w:webHidden/>
              </w:rPr>
              <w:t>28</w:t>
            </w:r>
            <w:r w:rsidR="004A1988">
              <w:rPr>
                <w:noProof/>
                <w:webHidden/>
              </w:rPr>
              <w:fldChar w:fldCharType="end"/>
            </w:r>
          </w:hyperlink>
        </w:p>
        <w:p w14:paraId="68BCB1E0" w14:textId="240CA1B6" w:rsidR="004A1988" w:rsidRDefault="00F311AD">
          <w:pPr>
            <w:pStyle w:val="TDC2"/>
            <w:tabs>
              <w:tab w:val="right" w:leader="dot" w:pos="8494"/>
            </w:tabs>
            <w:rPr>
              <w:rFonts w:asciiTheme="minorHAnsi" w:eastAsiaTheme="minorEastAsia" w:hAnsiTheme="minorHAnsi"/>
              <w:noProof/>
              <w:sz w:val="22"/>
              <w:lang w:val="es-CR" w:eastAsia="es-CR"/>
            </w:rPr>
          </w:pPr>
          <w:hyperlink w:anchor="_Toc21529084" w:history="1">
            <w:r w:rsidR="004A1988" w:rsidRPr="00666133">
              <w:rPr>
                <w:rStyle w:val="Hipervnculo"/>
                <w:noProof/>
              </w:rPr>
              <w:t>2.1 OBJETO DE ESTUDIO</w:t>
            </w:r>
            <w:r w:rsidR="004A1988">
              <w:rPr>
                <w:noProof/>
                <w:webHidden/>
              </w:rPr>
              <w:tab/>
            </w:r>
            <w:r w:rsidR="004A1988">
              <w:rPr>
                <w:noProof/>
                <w:webHidden/>
              </w:rPr>
              <w:fldChar w:fldCharType="begin"/>
            </w:r>
            <w:r w:rsidR="004A1988">
              <w:rPr>
                <w:noProof/>
                <w:webHidden/>
              </w:rPr>
              <w:instrText xml:space="preserve"> PAGEREF _Toc21529084 \h </w:instrText>
            </w:r>
            <w:r w:rsidR="004A1988">
              <w:rPr>
                <w:noProof/>
                <w:webHidden/>
              </w:rPr>
            </w:r>
            <w:r w:rsidR="004A1988">
              <w:rPr>
                <w:noProof/>
                <w:webHidden/>
              </w:rPr>
              <w:fldChar w:fldCharType="separate"/>
            </w:r>
            <w:r w:rsidR="004A1988">
              <w:rPr>
                <w:noProof/>
                <w:webHidden/>
              </w:rPr>
              <w:t>28</w:t>
            </w:r>
            <w:r w:rsidR="004A1988">
              <w:rPr>
                <w:noProof/>
                <w:webHidden/>
              </w:rPr>
              <w:fldChar w:fldCharType="end"/>
            </w:r>
          </w:hyperlink>
        </w:p>
        <w:p w14:paraId="2A00DC7B" w14:textId="24FE9624" w:rsidR="004A1988" w:rsidRDefault="00F311AD">
          <w:pPr>
            <w:pStyle w:val="TDC2"/>
            <w:tabs>
              <w:tab w:val="right" w:leader="dot" w:pos="8494"/>
            </w:tabs>
            <w:rPr>
              <w:rFonts w:asciiTheme="minorHAnsi" w:eastAsiaTheme="minorEastAsia" w:hAnsiTheme="minorHAnsi"/>
              <w:noProof/>
              <w:sz w:val="22"/>
              <w:lang w:val="es-CR" w:eastAsia="es-CR"/>
            </w:rPr>
          </w:pPr>
          <w:hyperlink w:anchor="_Toc21529085" w:history="1">
            <w:r w:rsidR="004A1988" w:rsidRPr="00666133">
              <w:rPr>
                <w:rStyle w:val="Hipervnculo"/>
                <w:noProof/>
              </w:rPr>
              <w:t>2.3 EJES CURRICULARES</w:t>
            </w:r>
            <w:r w:rsidR="004A1988">
              <w:rPr>
                <w:noProof/>
                <w:webHidden/>
              </w:rPr>
              <w:tab/>
            </w:r>
            <w:r w:rsidR="004A1988">
              <w:rPr>
                <w:noProof/>
                <w:webHidden/>
              </w:rPr>
              <w:fldChar w:fldCharType="begin"/>
            </w:r>
            <w:r w:rsidR="004A1988">
              <w:rPr>
                <w:noProof/>
                <w:webHidden/>
              </w:rPr>
              <w:instrText xml:space="preserve"> PAGEREF _Toc21529085 \h </w:instrText>
            </w:r>
            <w:r w:rsidR="004A1988">
              <w:rPr>
                <w:noProof/>
                <w:webHidden/>
              </w:rPr>
            </w:r>
            <w:r w:rsidR="004A1988">
              <w:rPr>
                <w:noProof/>
                <w:webHidden/>
              </w:rPr>
              <w:fldChar w:fldCharType="separate"/>
            </w:r>
            <w:r w:rsidR="004A1988">
              <w:rPr>
                <w:noProof/>
                <w:webHidden/>
              </w:rPr>
              <w:t>31</w:t>
            </w:r>
            <w:r w:rsidR="004A1988">
              <w:rPr>
                <w:noProof/>
                <w:webHidden/>
              </w:rPr>
              <w:fldChar w:fldCharType="end"/>
            </w:r>
          </w:hyperlink>
        </w:p>
        <w:p w14:paraId="7E17290E" w14:textId="785D53E1" w:rsidR="004A1988" w:rsidRDefault="00F311AD">
          <w:pPr>
            <w:pStyle w:val="TDC2"/>
            <w:tabs>
              <w:tab w:val="right" w:leader="dot" w:pos="8494"/>
            </w:tabs>
            <w:rPr>
              <w:rFonts w:asciiTheme="minorHAnsi" w:eastAsiaTheme="minorEastAsia" w:hAnsiTheme="minorHAnsi"/>
              <w:noProof/>
              <w:sz w:val="22"/>
              <w:lang w:val="es-CR" w:eastAsia="es-CR"/>
            </w:rPr>
          </w:pPr>
          <w:hyperlink w:anchor="_Toc21529086" w:history="1">
            <w:r w:rsidR="004A1988" w:rsidRPr="00666133">
              <w:rPr>
                <w:rStyle w:val="Hipervnculo"/>
                <w:noProof/>
              </w:rPr>
              <w:t>2.4 EJES TRANSVERSALES INSTITUCIONALES</w:t>
            </w:r>
            <w:r w:rsidR="004A1988">
              <w:rPr>
                <w:noProof/>
                <w:webHidden/>
              </w:rPr>
              <w:tab/>
            </w:r>
            <w:r w:rsidR="004A1988">
              <w:rPr>
                <w:noProof/>
                <w:webHidden/>
              </w:rPr>
              <w:fldChar w:fldCharType="begin"/>
            </w:r>
            <w:r w:rsidR="004A1988">
              <w:rPr>
                <w:noProof/>
                <w:webHidden/>
              </w:rPr>
              <w:instrText xml:space="preserve"> PAGEREF _Toc21529086 \h </w:instrText>
            </w:r>
            <w:r w:rsidR="004A1988">
              <w:rPr>
                <w:noProof/>
                <w:webHidden/>
              </w:rPr>
            </w:r>
            <w:r w:rsidR="004A1988">
              <w:rPr>
                <w:noProof/>
                <w:webHidden/>
              </w:rPr>
              <w:fldChar w:fldCharType="separate"/>
            </w:r>
            <w:r w:rsidR="004A1988">
              <w:rPr>
                <w:noProof/>
                <w:webHidden/>
              </w:rPr>
              <w:t>31</w:t>
            </w:r>
            <w:r w:rsidR="004A1988">
              <w:rPr>
                <w:noProof/>
                <w:webHidden/>
              </w:rPr>
              <w:fldChar w:fldCharType="end"/>
            </w:r>
          </w:hyperlink>
        </w:p>
        <w:p w14:paraId="598EFE23" w14:textId="15516C0A" w:rsidR="004A1988" w:rsidRDefault="00F311AD">
          <w:pPr>
            <w:pStyle w:val="TDC2"/>
            <w:tabs>
              <w:tab w:val="right" w:leader="dot" w:pos="8494"/>
            </w:tabs>
            <w:rPr>
              <w:rFonts w:asciiTheme="minorHAnsi" w:eastAsiaTheme="minorEastAsia" w:hAnsiTheme="minorHAnsi"/>
              <w:noProof/>
              <w:sz w:val="22"/>
              <w:lang w:val="es-CR" w:eastAsia="es-CR"/>
            </w:rPr>
          </w:pPr>
          <w:hyperlink w:anchor="_Toc21529087" w:history="1">
            <w:r w:rsidR="004A1988" w:rsidRPr="00666133">
              <w:rPr>
                <w:rStyle w:val="Hipervnculo"/>
                <w:noProof/>
              </w:rPr>
              <w:t>2.5 ENFOQUE PEDAGÓGICO, ENFOQUE METODOLÓGICO Y ENFOQUE EVALUATIVO</w:t>
            </w:r>
            <w:r w:rsidR="004A1988">
              <w:rPr>
                <w:noProof/>
                <w:webHidden/>
              </w:rPr>
              <w:tab/>
            </w:r>
            <w:r w:rsidR="004A1988">
              <w:rPr>
                <w:noProof/>
                <w:webHidden/>
              </w:rPr>
              <w:fldChar w:fldCharType="begin"/>
            </w:r>
            <w:r w:rsidR="004A1988">
              <w:rPr>
                <w:noProof/>
                <w:webHidden/>
              </w:rPr>
              <w:instrText xml:space="preserve"> PAGEREF _Toc21529087 \h </w:instrText>
            </w:r>
            <w:r w:rsidR="004A1988">
              <w:rPr>
                <w:noProof/>
                <w:webHidden/>
              </w:rPr>
            </w:r>
            <w:r w:rsidR="004A1988">
              <w:rPr>
                <w:noProof/>
                <w:webHidden/>
              </w:rPr>
              <w:fldChar w:fldCharType="separate"/>
            </w:r>
            <w:r w:rsidR="004A1988">
              <w:rPr>
                <w:noProof/>
                <w:webHidden/>
              </w:rPr>
              <w:t>33</w:t>
            </w:r>
            <w:r w:rsidR="004A1988">
              <w:rPr>
                <w:noProof/>
                <w:webHidden/>
              </w:rPr>
              <w:fldChar w:fldCharType="end"/>
            </w:r>
          </w:hyperlink>
        </w:p>
        <w:p w14:paraId="5DB86EE3" w14:textId="3468DB50" w:rsidR="004A1988" w:rsidRDefault="00F311AD">
          <w:pPr>
            <w:pStyle w:val="TDC3"/>
            <w:tabs>
              <w:tab w:val="right" w:leader="dot" w:pos="8494"/>
            </w:tabs>
            <w:rPr>
              <w:rFonts w:asciiTheme="minorHAnsi" w:eastAsiaTheme="minorEastAsia" w:hAnsiTheme="minorHAnsi"/>
              <w:noProof/>
              <w:sz w:val="22"/>
              <w:lang w:val="es-CR" w:eastAsia="es-CR"/>
            </w:rPr>
          </w:pPr>
          <w:hyperlink w:anchor="_Toc21529088" w:history="1">
            <w:r w:rsidR="004A1988" w:rsidRPr="00666133">
              <w:rPr>
                <w:rStyle w:val="Hipervnculo"/>
                <w:noProof/>
              </w:rPr>
              <w:t>2.5.1 Enfoque pedagógico</w:t>
            </w:r>
            <w:r w:rsidR="004A1988">
              <w:rPr>
                <w:noProof/>
                <w:webHidden/>
              </w:rPr>
              <w:tab/>
            </w:r>
            <w:r w:rsidR="004A1988">
              <w:rPr>
                <w:noProof/>
                <w:webHidden/>
              </w:rPr>
              <w:fldChar w:fldCharType="begin"/>
            </w:r>
            <w:r w:rsidR="004A1988">
              <w:rPr>
                <w:noProof/>
                <w:webHidden/>
              </w:rPr>
              <w:instrText xml:space="preserve"> PAGEREF _Toc21529088 \h </w:instrText>
            </w:r>
            <w:r w:rsidR="004A1988">
              <w:rPr>
                <w:noProof/>
                <w:webHidden/>
              </w:rPr>
            </w:r>
            <w:r w:rsidR="004A1988">
              <w:rPr>
                <w:noProof/>
                <w:webHidden/>
              </w:rPr>
              <w:fldChar w:fldCharType="separate"/>
            </w:r>
            <w:r w:rsidR="004A1988">
              <w:rPr>
                <w:noProof/>
                <w:webHidden/>
              </w:rPr>
              <w:t>33</w:t>
            </w:r>
            <w:r w:rsidR="004A1988">
              <w:rPr>
                <w:noProof/>
                <w:webHidden/>
              </w:rPr>
              <w:fldChar w:fldCharType="end"/>
            </w:r>
          </w:hyperlink>
        </w:p>
        <w:p w14:paraId="0782E312" w14:textId="4CDB6FCF" w:rsidR="004A1988" w:rsidRDefault="00F311AD">
          <w:pPr>
            <w:pStyle w:val="TDC3"/>
            <w:tabs>
              <w:tab w:val="right" w:leader="dot" w:pos="8494"/>
            </w:tabs>
            <w:rPr>
              <w:rFonts w:asciiTheme="minorHAnsi" w:eastAsiaTheme="minorEastAsia" w:hAnsiTheme="minorHAnsi"/>
              <w:noProof/>
              <w:sz w:val="22"/>
              <w:lang w:val="es-CR" w:eastAsia="es-CR"/>
            </w:rPr>
          </w:pPr>
          <w:hyperlink w:anchor="_Toc21529089" w:history="1">
            <w:r w:rsidR="004A1988" w:rsidRPr="00666133">
              <w:rPr>
                <w:rStyle w:val="Hipervnculo"/>
                <w:noProof/>
              </w:rPr>
              <w:t>2.5.2 Enfoque metodológico</w:t>
            </w:r>
            <w:r w:rsidR="004A1988">
              <w:rPr>
                <w:noProof/>
                <w:webHidden/>
              </w:rPr>
              <w:tab/>
            </w:r>
            <w:r w:rsidR="004A1988">
              <w:rPr>
                <w:noProof/>
                <w:webHidden/>
              </w:rPr>
              <w:fldChar w:fldCharType="begin"/>
            </w:r>
            <w:r w:rsidR="004A1988">
              <w:rPr>
                <w:noProof/>
                <w:webHidden/>
              </w:rPr>
              <w:instrText xml:space="preserve"> PAGEREF _Toc21529089 \h </w:instrText>
            </w:r>
            <w:r w:rsidR="004A1988">
              <w:rPr>
                <w:noProof/>
                <w:webHidden/>
              </w:rPr>
            </w:r>
            <w:r w:rsidR="004A1988">
              <w:rPr>
                <w:noProof/>
                <w:webHidden/>
              </w:rPr>
              <w:fldChar w:fldCharType="separate"/>
            </w:r>
            <w:r w:rsidR="004A1988">
              <w:rPr>
                <w:noProof/>
                <w:webHidden/>
              </w:rPr>
              <w:t>33</w:t>
            </w:r>
            <w:r w:rsidR="004A1988">
              <w:rPr>
                <w:noProof/>
                <w:webHidden/>
              </w:rPr>
              <w:fldChar w:fldCharType="end"/>
            </w:r>
          </w:hyperlink>
        </w:p>
        <w:p w14:paraId="434DCC88" w14:textId="1D5C52D7" w:rsidR="004A1988" w:rsidRDefault="00F311AD">
          <w:pPr>
            <w:pStyle w:val="TDC3"/>
            <w:tabs>
              <w:tab w:val="right" w:leader="dot" w:pos="8494"/>
            </w:tabs>
            <w:rPr>
              <w:rFonts w:asciiTheme="minorHAnsi" w:eastAsiaTheme="minorEastAsia" w:hAnsiTheme="minorHAnsi"/>
              <w:noProof/>
              <w:sz w:val="22"/>
              <w:lang w:val="es-CR" w:eastAsia="es-CR"/>
            </w:rPr>
          </w:pPr>
          <w:hyperlink w:anchor="_Toc21529090" w:history="1">
            <w:r w:rsidR="004A1988" w:rsidRPr="00666133">
              <w:rPr>
                <w:rStyle w:val="Hipervnculo"/>
                <w:noProof/>
              </w:rPr>
              <w:t>2.5.3 Enfoque de Evaluación</w:t>
            </w:r>
            <w:r w:rsidR="004A1988">
              <w:rPr>
                <w:noProof/>
                <w:webHidden/>
              </w:rPr>
              <w:tab/>
            </w:r>
            <w:r w:rsidR="004A1988">
              <w:rPr>
                <w:noProof/>
                <w:webHidden/>
              </w:rPr>
              <w:fldChar w:fldCharType="begin"/>
            </w:r>
            <w:r w:rsidR="004A1988">
              <w:rPr>
                <w:noProof/>
                <w:webHidden/>
              </w:rPr>
              <w:instrText xml:space="preserve"> PAGEREF _Toc21529090 \h </w:instrText>
            </w:r>
            <w:r w:rsidR="004A1988">
              <w:rPr>
                <w:noProof/>
                <w:webHidden/>
              </w:rPr>
            </w:r>
            <w:r w:rsidR="004A1988">
              <w:rPr>
                <w:noProof/>
                <w:webHidden/>
              </w:rPr>
              <w:fldChar w:fldCharType="separate"/>
            </w:r>
            <w:r w:rsidR="004A1988">
              <w:rPr>
                <w:noProof/>
                <w:webHidden/>
              </w:rPr>
              <w:t>34</w:t>
            </w:r>
            <w:r w:rsidR="004A1988">
              <w:rPr>
                <w:noProof/>
                <w:webHidden/>
              </w:rPr>
              <w:fldChar w:fldCharType="end"/>
            </w:r>
          </w:hyperlink>
        </w:p>
        <w:p w14:paraId="1AAC5094" w14:textId="111ECB10" w:rsidR="004A1988" w:rsidRDefault="00F311AD">
          <w:pPr>
            <w:pStyle w:val="TDC3"/>
            <w:tabs>
              <w:tab w:val="right" w:leader="dot" w:pos="8494"/>
            </w:tabs>
            <w:rPr>
              <w:rFonts w:asciiTheme="minorHAnsi" w:eastAsiaTheme="minorEastAsia" w:hAnsiTheme="minorHAnsi"/>
              <w:noProof/>
              <w:sz w:val="22"/>
              <w:lang w:val="es-CR" w:eastAsia="es-CR"/>
            </w:rPr>
          </w:pPr>
          <w:hyperlink w:anchor="_Toc21529091" w:history="1">
            <w:r w:rsidR="004A1988" w:rsidRPr="00666133">
              <w:rPr>
                <w:rStyle w:val="Hipervnculo"/>
                <w:noProof/>
              </w:rPr>
              <w:t>2.5.4 Gestión del plan de estudios</w:t>
            </w:r>
            <w:r w:rsidR="004A1988">
              <w:rPr>
                <w:noProof/>
                <w:webHidden/>
              </w:rPr>
              <w:tab/>
            </w:r>
            <w:r w:rsidR="004A1988">
              <w:rPr>
                <w:noProof/>
                <w:webHidden/>
              </w:rPr>
              <w:fldChar w:fldCharType="begin"/>
            </w:r>
            <w:r w:rsidR="004A1988">
              <w:rPr>
                <w:noProof/>
                <w:webHidden/>
              </w:rPr>
              <w:instrText xml:space="preserve"> PAGEREF _Toc21529091 \h </w:instrText>
            </w:r>
            <w:r w:rsidR="004A1988">
              <w:rPr>
                <w:noProof/>
                <w:webHidden/>
              </w:rPr>
            </w:r>
            <w:r w:rsidR="004A1988">
              <w:rPr>
                <w:noProof/>
                <w:webHidden/>
              </w:rPr>
              <w:fldChar w:fldCharType="separate"/>
            </w:r>
            <w:r w:rsidR="004A1988">
              <w:rPr>
                <w:noProof/>
                <w:webHidden/>
              </w:rPr>
              <w:t>35</w:t>
            </w:r>
            <w:r w:rsidR="004A1988">
              <w:rPr>
                <w:noProof/>
                <w:webHidden/>
              </w:rPr>
              <w:fldChar w:fldCharType="end"/>
            </w:r>
          </w:hyperlink>
        </w:p>
        <w:p w14:paraId="5F9C0911" w14:textId="069F8179" w:rsidR="004A1988" w:rsidRDefault="00F311AD">
          <w:pPr>
            <w:pStyle w:val="TDC3"/>
            <w:tabs>
              <w:tab w:val="right" w:leader="dot" w:pos="8494"/>
            </w:tabs>
            <w:rPr>
              <w:rFonts w:asciiTheme="minorHAnsi" w:eastAsiaTheme="minorEastAsia" w:hAnsiTheme="minorHAnsi"/>
              <w:noProof/>
              <w:sz w:val="22"/>
              <w:lang w:val="es-CR" w:eastAsia="es-CR"/>
            </w:rPr>
          </w:pPr>
          <w:hyperlink w:anchor="_Toc21529092" w:history="1">
            <w:r w:rsidR="004A1988" w:rsidRPr="00666133">
              <w:rPr>
                <w:rStyle w:val="Hipervnculo"/>
                <w:noProof/>
              </w:rPr>
              <w:t>2.5.5 Evaluación del plan de estudios</w:t>
            </w:r>
            <w:r w:rsidR="004A1988">
              <w:rPr>
                <w:noProof/>
                <w:webHidden/>
              </w:rPr>
              <w:tab/>
            </w:r>
            <w:r w:rsidR="004A1988">
              <w:rPr>
                <w:noProof/>
                <w:webHidden/>
              </w:rPr>
              <w:fldChar w:fldCharType="begin"/>
            </w:r>
            <w:r w:rsidR="004A1988">
              <w:rPr>
                <w:noProof/>
                <w:webHidden/>
              </w:rPr>
              <w:instrText xml:space="preserve"> PAGEREF _Toc21529092 \h </w:instrText>
            </w:r>
            <w:r w:rsidR="004A1988">
              <w:rPr>
                <w:noProof/>
                <w:webHidden/>
              </w:rPr>
            </w:r>
            <w:r w:rsidR="004A1988">
              <w:rPr>
                <w:noProof/>
                <w:webHidden/>
              </w:rPr>
              <w:fldChar w:fldCharType="separate"/>
            </w:r>
            <w:r w:rsidR="004A1988">
              <w:rPr>
                <w:noProof/>
                <w:webHidden/>
              </w:rPr>
              <w:t>36</w:t>
            </w:r>
            <w:r w:rsidR="004A1988">
              <w:rPr>
                <w:noProof/>
                <w:webHidden/>
              </w:rPr>
              <w:fldChar w:fldCharType="end"/>
            </w:r>
          </w:hyperlink>
        </w:p>
        <w:p w14:paraId="0014C013" w14:textId="1BBAF517" w:rsidR="004A1988" w:rsidRDefault="00F311AD">
          <w:pPr>
            <w:pStyle w:val="TDC1"/>
            <w:tabs>
              <w:tab w:val="right" w:leader="dot" w:pos="8494"/>
            </w:tabs>
            <w:rPr>
              <w:rFonts w:asciiTheme="minorHAnsi" w:eastAsiaTheme="minorEastAsia" w:hAnsiTheme="minorHAnsi"/>
              <w:noProof/>
              <w:sz w:val="22"/>
              <w:lang w:val="es-CR" w:eastAsia="es-CR"/>
            </w:rPr>
          </w:pPr>
          <w:hyperlink w:anchor="_Toc21529093" w:history="1">
            <w:r w:rsidR="004A1988" w:rsidRPr="00666133">
              <w:rPr>
                <w:rStyle w:val="Hipervnculo"/>
                <w:noProof/>
              </w:rPr>
              <w:t>3. PERFIL DE LA PERSONA GRADUADA</w:t>
            </w:r>
            <w:r w:rsidR="004A1988">
              <w:rPr>
                <w:noProof/>
                <w:webHidden/>
              </w:rPr>
              <w:tab/>
            </w:r>
            <w:r w:rsidR="004A1988">
              <w:rPr>
                <w:noProof/>
                <w:webHidden/>
              </w:rPr>
              <w:fldChar w:fldCharType="begin"/>
            </w:r>
            <w:r w:rsidR="004A1988">
              <w:rPr>
                <w:noProof/>
                <w:webHidden/>
              </w:rPr>
              <w:instrText xml:space="preserve"> PAGEREF _Toc21529093 \h </w:instrText>
            </w:r>
            <w:r w:rsidR="004A1988">
              <w:rPr>
                <w:noProof/>
                <w:webHidden/>
              </w:rPr>
            </w:r>
            <w:r w:rsidR="004A1988">
              <w:rPr>
                <w:noProof/>
                <w:webHidden/>
              </w:rPr>
              <w:fldChar w:fldCharType="separate"/>
            </w:r>
            <w:r w:rsidR="004A1988">
              <w:rPr>
                <w:noProof/>
                <w:webHidden/>
              </w:rPr>
              <w:t>36</w:t>
            </w:r>
            <w:r w:rsidR="004A1988">
              <w:rPr>
                <w:noProof/>
                <w:webHidden/>
              </w:rPr>
              <w:fldChar w:fldCharType="end"/>
            </w:r>
          </w:hyperlink>
        </w:p>
        <w:p w14:paraId="371945C9" w14:textId="682D69C8" w:rsidR="004A1988" w:rsidRDefault="00F311AD">
          <w:pPr>
            <w:pStyle w:val="TDC2"/>
            <w:tabs>
              <w:tab w:val="right" w:leader="dot" w:pos="8494"/>
            </w:tabs>
            <w:rPr>
              <w:rFonts w:asciiTheme="minorHAnsi" w:eastAsiaTheme="minorEastAsia" w:hAnsiTheme="minorHAnsi"/>
              <w:noProof/>
              <w:sz w:val="22"/>
              <w:lang w:val="es-CR" w:eastAsia="es-CR"/>
            </w:rPr>
          </w:pPr>
          <w:hyperlink w:anchor="_Toc21529094" w:history="1">
            <w:r w:rsidR="004A1988" w:rsidRPr="00666133">
              <w:rPr>
                <w:rStyle w:val="Hipervnculo"/>
                <w:noProof/>
              </w:rPr>
              <w:t>3.1 PERFIL OCUPACIONAL</w:t>
            </w:r>
            <w:r w:rsidR="004A1988">
              <w:rPr>
                <w:noProof/>
                <w:webHidden/>
              </w:rPr>
              <w:tab/>
            </w:r>
            <w:r w:rsidR="004A1988">
              <w:rPr>
                <w:noProof/>
                <w:webHidden/>
              </w:rPr>
              <w:fldChar w:fldCharType="begin"/>
            </w:r>
            <w:r w:rsidR="004A1988">
              <w:rPr>
                <w:noProof/>
                <w:webHidden/>
              </w:rPr>
              <w:instrText xml:space="preserve"> PAGEREF _Toc21529094 \h </w:instrText>
            </w:r>
            <w:r w:rsidR="004A1988">
              <w:rPr>
                <w:noProof/>
                <w:webHidden/>
              </w:rPr>
            </w:r>
            <w:r w:rsidR="004A1988">
              <w:rPr>
                <w:noProof/>
                <w:webHidden/>
              </w:rPr>
              <w:fldChar w:fldCharType="separate"/>
            </w:r>
            <w:r w:rsidR="004A1988">
              <w:rPr>
                <w:noProof/>
                <w:webHidden/>
              </w:rPr>
              <w:t>36</w:t>
            </w:r>
            <w:r w:rsidR="004A1988">
              <w:rPr>
                <w:noProof/>
                <w:webHidden/>
              </w:rPr>
              <w:fldChar w:fldCharType="end"/>
            </w:r>
          </w:hyperlink>
        </w:p>
        <w:p w14:paraId="5F97024A" w14:textId="5C9C395E" w:rsidR="004A1988" w:rsidRDefault="00F311AD">
          <w:pPr>
            <w:pStyle w:val="TDC2"/>
            <w:tabs>
              <w:tab w:val="right" w:leader="dot" w:pos="8494"/>
            </w:tabs>
            <w:rPr>
              <w:rFonts w:asciiTheme="minorHAnsi" w:eastAsiaTheme="minorEastAsia" w:hAnsiTheme="minorHAnsi"/>
              <w:noProof/>
              <w:sz w:val="22"/>
              <w:lang w:val="es-CR" w:eastAsia="es-CR"/>
            </w:rPr>
          </w:pPr>
          <w:hyperlink w:anchor="_Toc21529095" w:history="1">
            <w:r w:rsidR="004A1988" w:rsidRPr="00666133">
              <w:rPr>
                <w:rStyle w:val="Hipervnculo"/>
                <w:noProof/>
              </w:rPr>
              <w:t>3.2 PERFIL PROFESIONAL DE LA PERSONA GRADUADA</w:t>
            </w:r>
            <w:r w:rsidR="004A1988">
              <w:rPr>
                <w:noProof/>
                <w:webHidden/>
              </w:rPr>
              <w:tab/>
            </w:r>
            <w:r w:rsidR="004A1988">
              <w:rPr>
                <w:noProof/>
                <w:webHidden/>
              </w:rPr>
              <w:fldChar w:fldCharType="begin"/>
            </w:r>
            <w:r w:rsidR="004A1988">
              <w:rPr>
                <w:noProof/>
                <w:webHidden/>
              </w:rPr>
              <w:instrText xml:space="preserve"> PAGEREF _Toc21529095 \h </w:instrText>
            </w:r>
            <w:r w:rsidR="004A1988">
              <w:rPr>
                <w:noProof/>
                <w:webHidden/>
              </w:rPr>
            </w:r>
            <w:r w:rsidR="004A1988">
              <w:rPr>
                <w:noProof/>
                <w:webHidden/>
              </w:rPr>
              <w:fldChar w:fldCharType="separate"/>
            </w:r>
            <w:r w:rsidR="004A1988">
              <w:rPr>
                <w:noProof/>
                <w:webHidden/>
              </w:rPr>
              <w:t>37</w:t>
            </w:r>
            <w:r w:rsidR="004A1988">
              <w:rPr>
                <w:noProof/>
                <w:webHidden/>
              </w:rPr>
              <w:fldChar w:fldCharType="end"/>
            </w:r>
          </w:hyperlink>
        </w:p>
        <w:p w14:paraId="3F3FC94B" w14:textId="212131B4" w:rsidR="004A1988" w:rsidRDefault="00F311AD">
          <w:pPr>
            <w:pStyle w:val="TDC1"/>
            <w:tabs>
              <w:tab w:val="right" w:leader="dot" w:pos="8494"/>
            </w:tabs>
            <w:rPr>
              <w:rFonts w:asciiTheme="minorHAnsi" w:eastAsiaTheme="minorEastAsia" w:hAnsiTheme="minorHAnsi"/>
              <w:noProof/>
              <w:sz w:val="22"/>
              <w:lang w:val="es-CR" w:eastAsia="es-CR"/>
            </w:rPr>
          </w:pPr>
          <w:hyperlink w:anchor="_Toc21529096" w:history="1">
            <w:r w:rsidR="004A1988" w:rsidRPr="00666133">
              <w:rPr>
                <w:rStyle w:val="Hipervnculo"/>
                <w:noProof/>
              </w:rPr>
              <w:t>4. OBJETIVOS DEL PLAN DE ESTUDIOS</w:t>
            </w:r>
            <w:r w:rsidR="004A1988">
              <w:rPr>
                <w:noProof/>
                <w:webHidden/>
              </w:rPr>
              <w:tab/>
            </w:r>
            <w:r w:rsidR="004A1988">
              <w:rPr>
                <w:noProof/>
                <w:webHidden/>
              </w:rPr>
              <w:fldChar w:fldCharType="begin"/>
            </w:r>
            <w:r w:rsidR="004A1988">
              <w:rPr>
                <w:noProof/>
                <w:webHidden/>
              </w:rPr>
              <w:instrText xml:space="preserve"> PAGEREF _Toc21529096 \h </w:instrText>
            </w:r>
            <w:r w:rsidR="004A1988">
              <w:rPr>
                <w:noProof/>
                <w:webHidden/>
              </w:rPr>
            </w:r>
            <w:r w:rsidR="004A1988">
              <w:rPr>
                <w:noProof/>
                <w:webHidden/>
              </w:rPr>
              <w:fldChar w:fldCharType="separate"/>
            </w:r>
            <w:r w:rsidR="004A1988">
              <w:rPr>
                <w:noProof/>
                <w:webHidden/>
              </w:rPr>
              <w:t>39</w:t>
            </w:r>
            <w:r w:rsidR="004A1988">
              <w:rPr>
                <w:noProof/>
                <w:webHidden/>
              </w:rPr>
              <w:fldChar w:fldCharType="end"/>
            </w:r>
          </w:hyperlink>
        </w:p>
        <w:p w14:paraId="0D1A181E" w14:textId="6665B3C9" w:rsidR="004A1988" w:rsidRDefault="00F311AD">
          <w:pPr>
            <w:pStyle w:val="TDC2"/>
            <w:tabs>
              <w:tab w:val="right" w:leader="dot" w:pos="8494"/>
            </w:tabs>
            <w:rPr>
              <w:rFonts w:asciiTheme="minorHAnsi" w:eastAsiaTheme="minorEastAsia" w:hAnsiTheme="minorHAnsi"/>
              <w:noProof/>
              <w:sz w:val="22"/>
              <w:lang w:val="es-CR" w:eastAsia="es-CR"/>
            </w:rPr>
          </w:pPr>
          <w:hyperlink w:anchor="_Toc21529097" w:history="1">
            <w:r w:rsidR="004A1988" w:rsidRPr="00666133">
              <w:rPr>
                <w:rStyle w:val="Hipervnculo"/>
                <w:noProof/>
              </w:rPr>
              <w:t>4.1 OBJETIVOS GENERALES</w:t>
            </w:r>
            <w:r w:rsidR="004A1988">
              <w:rPr>
                <w:noProof/>
                <w:webHidden/>
              </w:rPr>
              <w:tab/>
            </w:r>
            <w:r w:rsidR="004A1988">
              <w:rPr>
                <w:noProof/>
                <w:webHidden/>
              </w:rPr>
              <w:fldChar w:fldCharType="begin"/>
            </w:r>
            <w:r w:rsidR="004A1988">
              <w:rPr>
                <w:noProof/>
                <w:webHidden/>
              </w:rPr>
              <w:instrText xml:space="preserve"> PAGEREF _Toc21529097 \h </w:instrText>
            </w:r>
            <w:r w:rsidR="004A1988">
              <w:rPr>
                <w:noProof/>
                <w:webHidden/>
              </w:rPr>
            </w:r>
            <w:r w:rsidR="004A1988">
              <w:rPr>
                <w:noProof/>
                <w:webHidden/>
              </w:rPr>
              <w:fldChar w:fldCharType="separate"/>
            </w:r>
            <w:r w:rsidR="004A1988">
              <w:rPr>
                <w:noProof/>
                <w:webHidden/>
              </w:rPr>
              <w:t>39</w:t>
            </w:r>
            <w:r w:rsidR="004A1988">
              <w:rPr>
                <w:noProof/>
                <w:webHidden/>
              </w:rPr>
              <w:fldChar w:fldCharType="end"/>
            </w:r>
          </w:hyperlink>
        </w:p>
        <w:p w14:paraId="3D1BF085" w14:textId="3A445D8C" w:rsidR="004A1988" w:rsidRDefault="00F311AD">
          <w:pPr>
            <w:pStyle w:val="TDC2"/>
            <w:tabs>
              <w:tab w:val="left" w:pos="880"/>
              <w:tab w:val="right" w:leader="dot" w:pos="8494"/>
            </w:tabs>
            <w:rPr>
              <w:rFonts w:asciiTheme="minorHAnsi" w:eastAsiaTheme="minorEastAsia" w:hAnsiTheme="minorHAnsi"/>
              <w:noProof/>
              <w:sz w:val="22"/>
              <w:lang w:val="es-CR" w:eastAsia="es-CR"/>
            </w:rPr>
          </w:pPr>
          <w:hyperlink w:anchor="_Toc21529098" w:history="1">
            <w:r w:rsidR="004A1988" w:rsidRPr="00666133">
              <w:rPr>
                <w:rStyle w:val="Hipervnculo"/>
                <w:noProof/>
              </w:rPr>
              <w:t>4.2</w:t>
            </w:r>
            <w:r w:rsidR="004A1988">
              <w:rPr>
                <w:rFonts w:asciiTheme="minorHAnsi" w:eastAsiaTheme="minorEastAsia" w:hAnsiTheme="minorHAnsi"/>
                <w:noProof/>
                <w:sz w:val="22"/>
                <w:lang w:val="es-CR" w:eastAsia="es-CR"/>
              </w:rPr>
              <w:tab/>
            </w:r>
            <w:r w:rsidR="004A1988" w:rsidRPr="00666133">
              <w:rPr>
                <w:rStyle w:val="Hipervnculo"/>
                <w:noProof/>
              </w:rPr>
              <w:t>OBJETIVOS ESPECÍFICOS</w:t>
            </w:r>
            <w:r w:rsidR="004A1988">
              <w:rPr>
                <w:noProof/>
                <w:webHidden/>
              </w:rPr>
              <w:tab/>
            </w:r>
            <w:r w:rsidR="004A1988">
              <w:rPr>
                <w:noProof/>
                <w:webHidden/>
              </w:rPr>
              <w:fldChar w:fldCharType="begin"/>
            </w:r>
            <w:r w:rsidR="004A1988">
              <w:rPr>
                <w:noProof/>
                <w:webHidden/>
              </w:rPr>
              <w:instrText xml:space="preserve"> PAGEREF _Toc21529098 \h </w:instrText>
            </w:r>
            <w:r w:rsidR="004A1988">
              <w:rPr>
                <w:noProof/>
                <w:webHidden/>
              </w:rPr>
            </w:r>
            <w:r w:rsidR="004A1988">
              <w:rPr>
                <w:noProof/>
                <w:webHidden/>
              </w:rPr>
              <w:fldChar w:fldCharType="separate"/>
            </w:r>
            <w:r w:rsidR="004A1988">
              <w:rPr>
                <w:noProof/>
                <w:webHidden/>
              </w:rPr>
              <w:t>40</w:t>
            </w:r>
            <w:r w:rsidR="004A1988">
              <w:rPr>
                <w:noProof/>
                <w:webHidden/>
              </w:rPr>
              <w:fldChar w:fldCharType="end"/>
            </w:r>
          </w:hyperlink>
        </w:p>
        <w:p w14:paraId="73E6EBF0" w14:textId="141A2BB7" w:rsidR="004A1988" w:rsidRDefault="00F311AD">
          <w:pPr>
            <w:pStyle w:val="TDC1"/>
            <w:tabs>
              <w:tab w:val="right" w:leader="dot" w:pos="8494"/>
            </w:tabs>
            <w:rPr>
              <w:rFonts w:asciiTheme="minorHAnsi" w:eastAsiaTheme="minorEastAsia" w:hAnsiTheme="minorHAnsi"/>
              <w:noProof/>
              <w:sz w:val="22"/>
              <w:lang w:val="es-CR" w:eastAsia="es-CR"/>
            </w:rPr>
          </w:pPr>
          <w:hyperlink w:anchor="_Toc21529099" w:history="1">
            <w:r w:rsidR="004A1988" w:rsidRPr="00666133">
              <w:rPr>
                <w:rStyle w:val="Hipervnculo"/>
                <w:noProof/>
              </w:rPr>
              <w:t>5. METAS DE FORMACIÓN</w:t>
            </w:r>
            <w:r w:rsidR="004A1988">
              <w:rPr>
                <w:noProof/>
                <w:webHidden/>
              </w:rPr>
              <w:tab/>
            </w:r>
            <w:r w:rsidR="004A1988">
              <w:rPr>
                <w:noProof/>
                <w:webHidden/>
              </w:rPr>
              <w:fldChar w:fldCharType="begin"/>
            </w:r>
            <w:r w:rsidR="004A1988">
              <w:rPr>
                <w:noProof/>
                <w:webHidden/>
              </w:rPr>
              <w:instrText xml:space="preserve"> PAGEREF _Toc21529099 \h </w:instrText>
            </w:r>
            <w:r w:rsidR="004A1988">
              <w:rPr>
                <w:noProof/>
                <w:webHidden/>
              </w:rPr>
            </w:r>
            <w:r w:rsidR="004A1988">
              <w:rPr>
                <w:noProof/>
                <w:webHidden/>
              </w:rPr>
              <w:fldChar w:fldCharType="separate"/>
            </w:r>
            <w:r w:rsidR="004A1988">
              <w:rPr>
                <w:noProof/>
                <w:webHidden/>
              </w:rPr>
              <w:t>41</w:t>
            </w:r>
            <w:r w:rsidR="004A1988">
              <w:rPr>
                <w:noProof/>
                <w:webHidden/>
              </w:rPr>
              <w:fldChar w:fldCharType="end"/>
            </w:r>
          </w:hyperlink>
        </w:p>
        <w:p w14:paraId="7CF65D48" w14:textId="21A28CFE" w:rsidR="004A1988" w:rsidRDefault="00F311AD">
          <w:pPr>
            <w:pStyle w:val="TDC1"/>
            <w:tabs>
              <w:tab w:val="right" w:leader="dot" w:pos="8494"/>
            </w:tabs>
            <w:rPr>
              <w:rFonts w:asciiTheme="minorHAnsi" w:eastAsiaTheme="minorEastAsia" w:hAnsiTheme="minorHAnsi"/>
              <w:noProof/>
              <w:sz w:val="22"/>
              <w:lang w:val="es-CR" w:eastAsia="es-CR"/>
            </w:rPr>
          </w:pPr>
          <w:hyperlink w:anchor="_Toc21529100" w:history="1">
            <w:r w:rsidR="004A1988" w:rsidRPr="00666133">
              <w:rPr>
                <w:rStyle w:val="Hipervnculo"/>
                <w:noProof/>
              </w:rPr>
              <w:t>6. MALLA CURRICULAR</w:t>
            </w:r>
            <w:r w:rsidR="004A1988">
              <w:rPr>
                <w:noProof/>
                <w:webHidden/>
              </w:rPr>
              <w:tab/>
            </w:r>
            <w:r w:rsidR="004A1988">
              <w:rPr>
                <w:noProof/>
                <w:webHidden/>
              </w:rPr>
              <w:fldChar w:fldCharType="begin"/>
            </w:r>
            <w:r w:rsidR="004A1988">
              <w:rPr>
                <w:noProof/>
                <w:webHidden/>
              </w:rPr>
              <w:instrText xml:space="preserve"> PAGEREF _Toc21529100 \h </w:instrText>
            </w:r>
            <w:r w:rsidR="004A1988">
              <w:rPr>
                <w:noProof/>
                <w:webHidden/>
              </w:rPr>
            </w:r>
            <w:r w:rsidR="004A1988">
              <w:rPr>
                <w:noProof/>
                <w:webHidden/>
              </w:rPr>
              <w:fldChar w:fldCharType="separate"/>
            </w:r>
            <w:r w:rsidR="004A1988">
              <w:rPr>
                <w:noProof/>
                <w:webHidden/>
              </w:rPr>
              <w:t>42</w:t>
            </w:r>
            <w:r w:rsidR="004A1988">
              <w:rPr>
                <w:noProof/>
                <w:webHidden/>
              </w:rPr>
              <w:fldChar w:fldCharType="end"/>
            </w:r>
          </w:hyperlink>
        </w:p>
        <w:p w14:paraId="1265802E" w14:textId="026D2791" w:rsidR="004A1988" w:rsidRDefault="00F311AD">
          <w:pPr>
            <w:pStyle w:val="TDC1"/>
            <w:tabs>
              <w:tab w:val="right" w:leader="dot" w:pos="8494"/>
            </w:tabs>
            <w:rPr>
              <w:rFonts w:asciiTheme="minorHAnsi" w:eastAsiaTheme="minorEastAsia" w:hAnsiTheme="minorHAnsi"/>
              <w:noProof/>
              <w:sz w:val="22"/>
              <w:lang w:val="es-CR" w:eastAsia="es-CR"/>
            </w:rPr>
          </w:pPr>
          <w:hyperlink w:anchor="_Toc21529101" w:history="1">
            <w:r w:rsidR="004A1988" w:rsidRPr="00666133">
              <w:rPr>
                <w:rStyle w:val="Hipervnculo"/>
                <w:noProof/>
              </w:rPr>
              <w:t>7. ESTRUCTURA CURRICULAR</w:t>
            </w:r>
            <w:r w:rsidR="004A1988">
              <w:rPr>
                <w:noProof/>
                <w:webHidden/>
              </w:rPr>
              <w:tab/>
            </w:r>
            <w:r w:rsidR="004A1988">
              <w:rPr>
                <w:noProof/>
                <w:webHidden/>
              </w:rPr>
              <w:fldChar w:fldCharType="begin"/>
            </w:r>
            <w:r w:rsidR="004A1988">
              <w:rPr>
                <w:noProof/>
                <w:webHidden/>
              </w:rPr>
              <w:instrText xml:space="preserve"> PAGEREF _Toc21529101 \h </w:instrText>
            </w:r>
            <w:r w:rsidR="004A1988">
              <w:rPr>
                <w:noProof/>
                <w:webHidden/>
              </w:rPr>
            </w:r>
            <w:r w:rsidR="004A1988">
              <w:rPr>
                <w:noProof/>
                <w:webHidden/>
              </w:rPr>
              <w:fldChar w:fldCharType="separate"/>
            </w:r>
            <w:r w:rsidR="004A1988">
              <w:rPr>
                <w:noProof/>
                <w:webHidden/>
              </w:rPr>
              <w:t>42</w:t>
            </w:r>
            <w:r w:rsidR="004A1988">
              <w:rPr>
                <w:noProof/>
                <w:webHidden/>
              </w:rPr>
              <w:fldChar w:fldCharType="end"/>
            </w:r>
          </w:hyperlink>
        </w:p>
        <w:p w14:paraId="5AF32346" w14:textId="6164FC40" w:rsidR="004A1988" w:rsidRDefault="00F311AD">
          <w:pPr>
            <w:pStyle w:val="TDC1"/>
            <w:tabs>
              <w:tab w:val="right" w:leader="dot" w:pos="8494"/>
            </w:tabs>
            <w:rPr>
              <w:rFonts w:asciiTheme="minorHAnsi" w:eastAsiaTheme="minorEastAsia" w:hAnsiTheme="minorHAnsi"/>
              <w:noProof/>
              <w:sz w:val="22"/>
              <w:lang w:val="es-CR" w:eastAsia="es-CR"/>
            </w:rPr>
          </w:pPr>
          <w:hyperlink w:anchor="_Toc21529102" w:history="1">
            <w:r w:rsidR="004A1988" w:rsidRPr="00666133">
              <w:rPr>
                <w:rStyle w:val="Hipervnculo"/>
                <w:noProof/>
              </w:rPr>
              <w:t>8. DESCRIPTORES DE CURSO</w:t>
            </w:r>
            <w:r w:rsidR="004A1988">
              <w:rPr>
                <w:noProof/>
                <w:webHidden/>
              </w:rPr>
              <w:tab/>
            </w:r>
            <w:r w:rsidR="004A1988">
              <w:rPr>
                <w:noProof/>
                <w:webHidden/>
              </w:rPr>
              <w:fldChar w:fldCharType="begin"/>
            </w:r>
            <w:r w:rsidR="004A1988">
              <w:rPr>
                <w:noProof/>
                <w:webHidden/>
              </w:rPr>
              <w:instrText xml:space="preserve"> PAGEREF _Toc21529102 \h </w:instrText>
            </w:r>
            <w:r w:rsidR="004A1988">
              <w:rPr>
                <w:noProof/>
                <w:webHidden/>
              </w:rPr>
            </w:r>
            <w:r w:rsidR="004A1988">
              <w:rPr>
                <w:noProof/>
                <w:webHidden/>
              </w:rPr>
              <w:fldChar w:fldCharType="separate"/>
            </w:r>
            <w:r w:rsidR="004A1988">
              <w:rPr>
                <w:noProof/>
                <w:webHidden/>
              </w:rPr>
              <w:t>46</w:t>
            </w:r>
            <w:r w:rsidR="004A1988">
              <w:rPr>
                <w:noProof/>
                <w:webHidden/>
              </w:rPr>
              <w:fldChar w:fldCharType="end"/>
            </w:r>
          </w:hyperlink>
        </w:p>
        <w:p w14:paraId="3C9D27F8" w14:textId="75797236" w:rsidR="004A1988" w:rsidRDefault="00F311AD">
          <w:pPr>
            <w:pStyle w:val="TDC1"/>
            <w:tabs>
              <w:tab w:val="right" w:leader="dot" w:pos="8494"/>
            </w:tabs>
            <w:rPr>
              <w:rFonts w:asciiTheme="minorHAnsi" w:eastAsiaTheme="minorEastAsia" w:hAnsiTheme="minorHAnsi"/>
              <w:noProof/>
              <w:sz w:val="22"/>
              <w:lang w:val="es-CR" w:eastAsia="es-CR"/>
            </w:rPr>
          </w:pPr>
          <w:hyperlink w:anchor="_Toc21529103" w:history="1">
            <w:r w:rsidR="004A1988" w:rsidRPr="00666133">
              <w:rPr>
                <w:rStyle w:val="Hipervnculo"/>
                <w:noProof/>
              </w:rPr>
              <w:t>9. CURSOS OPTATIVOS</w:t>
            </w:r>
            <w:r w:rsidR="004A1988">
              <w:rPr>
                <w:noProof/>
                <w:webHidden/>
              </w:rPr>
              <w:tab/>
            </w:r>
            <w:r w:rsidR="004A1988">
              <w:rPr>
                <w:noProof/>
                <w:webHidden/>
              </w:rPr>
              <w:fldChar w:fldCharType="begin"/>
            </w:r>
            <w:r w:rsidR="004A1988">
              <w:rPr>
                <w:noProof/>
                <w:webHidden/>
              </w:rPr>
              <w:instrText xml:space="preserve"> PAGEREF _Toc21529103 \h </w:instrText>
            </w:r>
            <w:r w:rsidR="004A1988">
              <w:rPr>
                <w:noProof/>
                <w:webHidden/>
              </w:rPr>
            </w:r>
            <w:r w:rsidR="004A1988">
              <w:rPr>
                <w:noProof/>
                <w:webHidden/>
              </w:rPr>
              <w:fldChar w:fldCharType="separate"/>
            </w:r>
            <w:r w:rsidR="004A1988">
              <w:rPr>
                <w:noProof/>
                <w:webHidden/>
              </w:rPr>
              <w:t>71</w:t>
            </w:r>
            <w:r w:rsidR="004A1988">
              <w:rPr>
                <w:noProof/>
                <w:webHidden/>
              </w:rPr>
              <w:fldChar w:fldCharType="end"/>
            </w:r>
          </w:hyperlink>
        </w:p>
        <w:p w14:paraId="74133260" w14:textId="5D25966A" w:rsidR="004A1988" w:rsidRDefault="00F311AD">
          <w:pPr>
            <w:pStyle w:val="TDC2"/>
            <w:tabs>
              <w:tab w:val="left" w:pos="660"/>
              <w:tab w:val="right" w:leader="dot" w:pos="8494"/>
            </w:tabs>
            <w:rPr>
              <w:rFonts w:asciiTheme="minorHAnsi" w:eastAsiaTheme="minorEastAsia" w:hAnsiTheme="minorHAnsi"/>
              <w:noProof/>
              <w:sz w:val="22"/>
              <w:lang w:val="es-CR" w:eastAsia="es-CR"/>
            </w:rPr>
          </w:pPr>
          <w:hyperlink w:anchor="_Toc21529104" w:history="1">
            <w:r w:rsidR="004A1988" w:rsidRPr="00666133">
              <w:rPr>
                <w:rStyle w:val="Hipervnculo"/>
                <w:noProof/>
              </w:rPr>
              <w:t>1.</w:t>
            </w:r>
            <w:r w:rsidR="004A1988">
              <w:rPr>
                <w:rFonts w:asciiTheme="minorHAnsi" w:eastAsiaTheme="minorEastAsia" w:hAnsiTheme="minorHAnsi"/>
                <w:noProof/>
                <w:sz w:val="22"/>
                <w:lang w:val="es-CR" w:eastAsia="es-CR"/>
              </w:rPr>
              <w:tab/>
            </w:r>
            <w:r w:rsidR="004A1988" w:rsidRPr="00666133">
              <w:rPr>
                <w:rStyle w:val="Hipervnculo"/>
                <w:noProof/>
              </w:rPr>
              <w:t>Economía Crítica Actual</w:t>
            </w:r>
            <w:r w:rsidR="004A1988">
              <w:rPr>
                <w:noProof/>
                <w:webHidden/>
              </w:rPr>
              <w:tab/>
            </w:r>
            <w:r w:rsidR="004A1988">
              <w:rPr>
                <w:noProof/>
                <w:webHidden/>
              </w:rPr>
              <w:fldChar w:fldCharType="begin"/>
            </w:r>
            <w:r w:rsidR="004A1988">
              <w:rPr>
                <w:noProof/>
                <w:webHidden/>
              </w:rPr>
              <w:instrText xml:space="preserve"> PAGEREF _Toc21529104 \h </w:instrText>
            </w:r>
            <w:r w:rsidR="004A1988">
              <w:rPr>
                <w:noProof/>
                <w:webHidden/>
              </w:rPr>
            </w:r>
            <w:r w:rsidR="004A1988">
              <w:rPr>
                <w:noProof/>
                <w:webHidden/>
              </w:rPr>
              <w:fldChar w:fldCharType="separate"/>
            </w:r>
            <w:r w:rsidR="004A1988">
              <w:rPr>
                <w:noProof/>
                <w:webHidden/>
              </w:rPr>
              <w:t>71</w:t>
            </w:r>
            <w:r w:rsidR="004A1988">
              <w:rPr>
                <w:noProof/>
                <w:webHidden/>
              </w:rPr>
              <w:fldChar w:fldCharType="end"/>
            </w:r>
          </w:hyperlink>
        </w:p>
        <w:p w14:paraId="1F80928D" w14:textId="6FC08C40" w:rsidR="004A1988" w:rsidRDefault="00F311AD">
          <w:pPr>
            <w:pStyle w:val="TDC2"/>
            <w:tabs>
              <w:tab w:val="left" w:pos="660"/>
              <w:tab w:val="right" w:leader="dot" w:pos="8494"/>
            </w:tabs>
            <w:rPr>
              <w:rFonts w:asciiTheme="minorHAnsi" w:eastAsiaTheme="minorEastAsia" w:hAnsiTheme="minorHAnsi"/>
              <w:noProof/>
              <w:sz w:val="22"/>
              <w:lang w:val="es-CR" w:eastAsia="es-CR"/>
            </w:rPr>
          </w:pPr>
          <w:hyperlink w:anchor="_Toc21529105" w:history="1">
            <w:r w:rsidR="004A1988" w:rsidRPr="00666133">
              <w:rPr>
                <w:rStyle w:val="Hipervnculo"/>
                <w:noProof/>
              </w:rPr>
              <w:t>2.</w:t>
            </w:r>
            <w:r w:rsidR="004A1988">
              <w:rPr>
                <w:rFonts w:asciiTheme="minorHAnsi" w:eastAsiaTheme="minorEastAsia" w:hAnsiTheme="minorHAnsi"/>
                <w:noProof/>
                <w:sz w:val="22"/>
                <w:lang w:val="es-CR" w:eastAsia="es-CR"/>
              </w:rPr>
              <w:tab/>
            </w:r>
            <w:r w:rsidR="004A1988" w:rsidRPr="00666133">
              <w:rPr>
                <w:rStyle w:val="Hipervnculo"/>
                <w:noProof/>
              </w:rPr>
              <w:t>Economía del Trabajo</w:t>
            </w:r>
            <w:r w:rsidR="004A1988">
              <w:rPr>
                <w:noProof/>
                <w:webHidden/>
              </w:rPr>
              <w:tab/>
            </w:r>
            <w:r w:rsidR="004A1988">
              <w:rPr>
                <w:noProof/>
                <w:webHidden/>
              </w:rPr>
              <w:fldChar w:fldCharType="begin"/>
            </w:r>
            <w:r w:rsidR="004A1988">
              <w:rPr>
                <w:noProof/>
                <w:webHidden/>
              </w:rPr>
              <w:instrText xml:space="preserve"> PAGEREF _Toc21529105 \h </w:instrText>
            </w:r>
            <w:r w:rsidR="004A1988">
              <w:rPr>
                <w:noProof/>
                <w:webHidden/>
              </w:rPr>
            </w:r>
            <w:r w:rsidR="004A1988">
              <w:rPr>
                <w:noProof/>
                <w:webHidden/>
              </w:rPr>
              <w:fldChar w:fldCharType="separate"/>
            </w:r>
            <w:r w:rsidR="004A1988">
              <w:rPr>
                <w:noProof/>
                <w:webHidden/>
              </w:rPr>
              <w:t>73</w:t>
            </w:r>
            <w:r w:rsidR="004A1988">
              <w:rPr>
                <w:noProof/>
                <w:webHidden/>
              </w:rPr>
              <w:fldChar w:fldCharType="end"/>
            </w:r>
          </w:hyperlink>
        </w:p>
        <w:p w14:paraId="2282E080" w14:textId="64EE4203" w:rsidR="004A1988" w:rsidRDefault="00F311AD">
          <w:pPr>
            <w:pStyle w:val="TDC2"/>
            <w:tabs>
              <w:tab w:val="left" w:pos="660"/>
              <w:tab w:val="right" w:leader="dot" w:pos="8494"/>
            </w:tabs>
            <w:rPr>
              <w:rFonts w:asciiTheme="minorHAnsi" w:eastAsiaTheme="minorEastAsia" w:hAnsiTheme="minorHAnsi"/>
              <w:noProof/>
              <w:sz w:val="22"/>
              <w:lang w:val="es-CR" w:eastAsia="es-CR"/>
            </w:rPr>
          </w:pPr>
          <w:hyperlink w:anchor="_Toc21529106" w:history="1">
            <w:r w:rsidR="004A1988" w:rsidRPr="00666133">
              <w:rPr>
                <w:rStyle w:val="Hipervnculo"/>
                <w:noProof/>
              </w:rPr>
              <w:t>3.</w:t>
            </w:r>
            <w:r w:rsidR="004A1988">
              <w:rPr>
                <w:rFonts w:asciiTheme="minorHAnsi" w:eastAsiaTheme="minorEastAsia" w:hAnsiTheme="minorHAnsi"/>
                <w:noProof/>
                <w:sz w:val="22"/>
                <w:lang w:val="es-CR" w:eastAsia="es-CR"/>
              </w:rPr>
              <w:tab/>
            </w:r>
            <w:r w:rsidR="004A1988" w:rsidRPr="00666133">
              <w:rPr>
                <w:rStyle w:val="Hipervnculo"/>
                <w:noProof/>
              </w:rPr>
              <w:t>Gestión y Evaluación de Proyectos</w:t>
            </w:r>
            <w:r w:rsidR="004A1988">
              <w:rPr>
                <w:noProof/>
                <w:webHidden/>
              </w:rPr>
              <w:tab/>
            </w:r>
            <w:r w:rsidR="004A1988">
              <w:rPr>
                <w:noProof/>
                <w:webHidden/>
              </w:rPr>
              <w:fldChar w:fldCharType="begin"/>
            </w:r>
            <w:r w:rsidR="004A1988">
              <w:rPr>
                <w:noProof/>
                <w:webHidden/>
              </w:rPr>
              <w:instrText xml:space="preserve"> PAGEREF _Toc21529106 \h </w:instrText>
            </w:r>
            <w:r w:rsidR="004A1988">
              <w:rPr>
                <w:noProof/>
                <w:webHidden/>
              </w:rPr>
            </w:r>
            <w:r w:rsidR="004A1988">
              <w:rPr>
                <w:noProof/>
                <w:webHidden/>
              </w:rPr>
              <w:fldChar w:fldCharType="separate"/>
            </w:r>
            <w:r w:rsidR="004A1988">
              <w:rPr>
                <w:noProof/>
                <w:webHidden/>
              </w:rPr>
              <w:t>76</w:t>
            </w:r>
            <w:r w:rsidR="004A1988">
              <w:rPr>
                <w:noProof/>
                <w:webHidden/>
              </w:rPr>
              <w:fldChar w:fldCharType="end"/>
            </w:r>
          </w:hyperlink>
        </w:p>
        <w:p w14:paraId="11EB4799" w14:textId="145DE5CD" w:rsidR="004A1988" w:rsidRDefault="00F311AD">
          <w:pPr>
            <w:pStyle w:val="TDC2"/>
            <w:tabs>
              <w:tab w:val="left" w:pos="660"/>
              <w:tab w:val="right" w:leader="dot" w:pos="8494"/>
            </w:tabs>
            <w:rPr>
              <w:rFonts w:asciiTheme="minorHAnsi" w:eastAsiaTheme="minorEastAsia" w:hAnsiTheme="minorHAnsi"/>
              <w:noProof/>
              <w:sz w:val="22"/>
              <w:lang w:val="es-CR" w:eastAsia="es-CR"/>
            </w:rPr>
          </w:pPr>
          <w:hyperlink w:anchor="_Toc21529107" w:history="1">
            <w:r w:rsidR="004A1988" w:rsidRPr="00666133">
              <w:rPr>
                <w:rStyle w:val="Hipervnculo"/>
                <w:noProof/>
              </w:rPr>
              <w:t>4.</w:t>
            </w:r>
            <w:r w:rsidR="004A1988">
              <w:rPr>
                <w:rFonts w:asciiTheme="minorHAnsi" w:eastAsiaTheme="minorEastAsia" w:hAnsiTheme="minorHAnsi"/>
                <w:noProof/>
                <w:sz w:val="22"/>
                <w:lang w:val="es-CR" w:eastAsia="es-CR"/>
              </w:rPr>
              <w:tab/>
            </w:r>
            <w:r w:rsidR="004A1988" w:rsidRPr="00666133">
              <w:rPr>
                <w:rStyle w:val="Hipervnculo"/>
                <w:noProof/>
              </w:rPr>
              <w:t>Modelos Macroeconómicos</w:t>
            </w:r>
            <w:r w:rsidR="004A1988">
              <w:rPr>
                <w:noProof/>
                <w:webHidden/>
              </w:rPr>
              <w:tab/>
            </w:r>
            <w:r w:rsidR="004A1988">
              <w:rPr>
                <w:noProof/>
                <w:webHidden/>
              </w:rPr>
              <w:fldChar w:fldCharType="begin"/>
            </w:r>
            <w:r w:rsidR="004A1988">
              <w:rPr>
                <w:noProof/>
                <w:webHidden/>
              </w:rPr>
              <w:instrText xml:space="preserve"> PAGEREF _Toc21529107 \h </w:instrText>
            </w:r>
            <w:r w:rsidR="004A1988">
              <w:rPr>
                <w:noProof/>
                <w:webHidden/>
              </w:rPr>
            </w:r>
            <w:r w:rsidR="004A1988">
              <w:rPr>
                <w:noProof/>
                <w:webHidden/>
              </w:rPr>
              <w:fldChar w:fldCharType="separate"/>
            </w:r>
            <w:r w:rsidR="004A1988">
              <w:rPr>
                <w:noProof/>
                <w:webHidden/>
              </w:rPr>
              <w:t>78</w:t>
            </w:r>
            <w:r w:rsidR="004A1988">
              <w:rPr>
                <w:noProof/>
                <w:webHidden/>
              </w:rPr>
              <w:fldChar w:fldCharType="end"/>
            </w:r>
          </w:hyperlink>
        </w:p>
        <w:p w14:paraId="0A267BCC" w14:textId="3167C90E" w:rsidR="004A1988" w:rsidRDefault="00F311AD">
          <w:pPr>
            <w:pStyle w:val="TDC1"/>
            <w:tabs>
              <w:tab w:val="right" w:leader="dot" w:pos="8494"/>
            </w:tabs>
            <w:rPr>
              <w:rFonts w:asciiTheme="minorHAnsi" w:eastAsiaTheme="minorEastAsia" w:hAnsiTheme="minorHAnsi"/>
              <w:noProof/>
              <w:sz w:val="22"/>
              <w:lang w:val="es-CR" w:eastAsia="es-CR"/>
            </w:rPr>
          </w:pPr>
          <w:hyperlink w:anchor="_Toc21529108" w:history="1">
            <w:r w:rsidR="004A1988" w:rsidRPr="00666133">
              <w:rPr>
                <w:rStyle w:val="Hipervnculo"/>
                <w:noProof/>
              </w:rPr>
              <w:t>10. REQUISITOS Y CORREQUISITOS</w:t>
            </w:r>
            <w:r w:rsidR="004A1988">
              <w:rPr>
                <w:noProof/>
                <w:webHidden/>
              </w:rPr>
              <w:tab/>
            </w:r>
            <w:r w:rsidR="004A1988">
              <w:rPr>
                <w:noProof/>
                <w:webHidden/>
              </w:rPr>
              <w:fldChar w:fldCharType="begin"/>
            </w:r>
            <w:r w:rsidR="004A1988">
              <w:rPr>
                <w:noProof/>
                <w:webHidden/>
              </w:rPr>
              <w:instrText xml:space="preserve"> PAGEREF _Toc21529108 \h </w:instrText>
            </w:r>
            <w:r w:rsidR="004A1988">
              <w:rPr>
                <w:noProof/>
                <w:webHidden/>
              </w:rPr>
            </w:r>
            <w:r w:rsidR="004A1988">
              <w:rPr>
                <w:noProof/>
                <w:webHidden/>
              </w:rPr>
              <w:fldChar w:fldCharType="separate"/>
            </w:r>
            <w:r w:rsidR="004A1988">
              <w:rPr>
                <w:noProof/>
                <w:webHidden/>
              </w:rPr>
              <w:t>81</w:t>
            </w:r>
            <w:r w:rsidR="004A1988">
              <w:rPr>
                <w:noProof/>
                <w:webHidden/>
              </w:rPr>
              <w:fldChar w:fldCharType="end"/>
            </w:r>
          </w:hyperlink>
        </w:p>
        <w:p w14:paraId="0167F1F7" w14:textId="2F088BCA" w:rsidR="004A1988" w:rsidRDefault="00F311AD">
          <w:pPr>
            <w:pStyle w:val="TDC1"/>
            <w:tabs>
              <w:tab w:val="right" w:leader="dot" w:pos="8494"/>
            </w:tabs>
            <w:rPr>
              <w:rFonts w:asciiTheme="minorHAnsi" w:eastAsiaTheme="minorEastAsia" w:hAnsiTheme="minorHAnsi"/>
              <w:noProof/>
              <w:sz w:val="22"/>
              <w:lang w:val="es-CR" w:eastAsia="es-CR"/>
            </w:rPr>
          </w:pPr>
          <w:hyperlink w:anchor="_Toc21529109" w:history="1">
            <w:r w:rsidR="004A1988" w:rsidRPr="00666133">
              <w:rPr>
                <w:rStyle w:val="Hipervnculo"/>
                <w:noProof/>
              </w:rPr>
              <w:t>11. DECLARATORIA DE PLAN TERMINAL</w:t>
            </w:r>
            <w:r w:rsidR="004A1988">
              <w:rPr>
                <w:noProof/>
                <w:webHidden/>
              </w:rPr>
              <w:tab/>
            </w:r>
            <w:r w:rsidR="004A1988">
              <w:rPr>
                <w:noProof/>
                <w:webHidden/>
              </w:rPr>
              <w:fldChar w:fldCharType="begin"/>
            </w:r>
            <w:r w:rsidR="004A1988">
              <w:rPr>
                <w:noProof/>
                <w:webHidden/>
              </w:rPr>
              <w:instrText xml:space="preserve"> PAGEREF _Toc21529109 \h </w:instrText>
            </w:r>
            <w:r w:rsidR="004A1988">
              <w:rPr>
                <w:noProof/>
                <w:webHidden/>
              </w:rPr>
            </w:r>
            <w:r w:rsidR="004A1988">
              <w:rPr>
                <w:noProof/>
                <w:webHidden/>
              </w:rPr>
              <w:fldChar w:fldCharType="separate"/>
            </w:r>
            <w:r w:rsidR="004A1988">
              <w:rPr>
                <w:noProof/>
                <w:webHidden/>
              </w:rPr>
              <w:t>81</w:t>
            </w:r>
            <w:r w:rsidR="004A1988">
              <w:rPr>
                <w:noProof/>
                <w:webHidden/>
              </w:rPr>
              <w:fldChar w:fldCharType="end"/>
            </w:r>
          </w:hyperlink>
        </w:p>
        <w:p w14:paraId="0BBA54B2" w14:textId="0BF12C22" w:rsidR="004A1988" w:rsidRDefault="00F311AD">
          <w:pPr>
            <w:pStyle w:val="TDC2"/>
            <w:tabs>
              <w:tab w:val="right" w:leader="dot" w:pos="8494"/>
            </w:tabs>
            <w:rPr>
              <w:rFonts w:asciiTheme="minorHAnsi" w:eastAsiaTheme="minorEastAsia" w:hAnsiTheme="minorHAnsi"/>
              <w:noProof/>
              <w:sz w:val="22"/>
              <w:lang w:val="es-CR" w:eastAsia="es-CR"/>
            </w:rPr>
          </w:pPr>
          <w:hyperlink w:anchor="_Toc21529110" w:history="1">
            <w:r w:rsidR="004A1988" w:rsidRPr="00666133">
              <w:rPr>
                <w:rStyle w:val="Hipervnculo"/>
                <w:noProof/>
              </w:rPr>
              <w:t>11.1 Declaratoria de plan terminal</w:t>
            </w:r>
            <w:r w:rsidR="004A1988">
              <w:rPr>
                <w:noProof/>
                <w:webHidden/>
              </w:rPr>
              <w:tab/>
            </w:r>
            <w:r w:rsidR="004A1988">
              <w:rPr>
                <w:noProof/>
                <w:webHidden/>
              </w:rPr>
              <w:fldChar w:fldCharType="begin"/>
            </w:r>
            <w:r w:rsidR="004A1988">
              <w:rPr>
                <w:noProof/>
                <w:webHidden/>
              </w:rPr>
              <w:instrText xml:space="preserve"> PAGEREF _Toc21529110 \h </w:instrText>
            </w:r>
            <w:r w:rsidR="004A1988">
              <w:rPr>
                <w:noProof/>
                <w:webHidden/>
              </w:rPr>
            </w:r>
            <w:r w:rsidR="004A1988">
              <w:rPr>
                <w:noProof/>
                <w:webHidden/>
              </w:rPr>
              <w:fldChar w:fldCharType="separate"/>
            </w:r>
            <w:r w:rsidR="004A1988">
              <w:rPr>
                <w:noProof/>
                <w:webHidden/>
              </w:rPr>
              <w:t>81</w:t>
            </w:r>
            <w:r w:rsidR="004A1988">
              <w:rPr>
                <w:noProof/>
                <w:webHidden/>
              </w:rPr>
              <w:fldChar w:fldCharType="end"/>
            </w:r>
          </w:hyperlink>
        </w:p>
        <w:p w14:paraId="064FDA7B" w14:textId="7F9E8EBB" w:rsidR="004A1988" w:rsidRDefault="00F311AD">
          <w:pPr>
            <w:pStyle w:val="TDC2"/>
            <w:tabs>
              <w:tab w:val="right" w:leader="dot" w:pos="8494"/>
            </w:tabs>
            <w:rPr>
              <w:rFonts w:asciiTheme="minorHAnsi" w:eastAsiaTheme="minorEastAsia" w:hAnsiTheme="minorHAnsi"/>
              <w:noProof/>
              <w:sz w:val="22"/>
              <w:lang w:val="es-CR" w:eastAsia="es-CR"/>
            </w:rPr>
          </w:pPr>
          <w:hyperlink w:anchor="_Toc21529111" w:history="1">
            <w:r w:rsidR="004A1988" w:rsidRPr="00666133">
              <w:rPr>
                <w:rStyle w:val="Hipervnculo"/>
                <w:noProof/>
              </w:rPr>
              <w:t>11.2 Tabla de Equivalencias</w:t>
            </w:r>
            <w:r w:rsidR="004A1988">
              <w:rPr>
                <w:noProof/>
                <w:webHidden/>
              </w:rPr>
              <w:tab/>
            </w:r>
            <w:r w:rsidR="004A1988">
              <w:rPr>
                <w:noProof/>
                <w:webHidden/>
              </w:rPr>
              <w:fldChar w:fldCharType="begin"/>
            </w:r>
            <w:r w:rsidR="004A1988">
              <w:rPr>
                <w:noProof/>
                <w:webHidden/>
              </w:rPr>
              <w:instrText xml:space="preserve"> PAGEREF _Toc21529111 \h </w:instrText>
            </w:r>
            <w:r w:rsidR="004A1988">
              <w:rPr>
                <w:noProof/>
                <w:webHidden/>
              </w:rPr>
            </w:r>
            <w:r w:rsidR="004A1988">
              <w:rPr>
                <w:noProof/>
                <w:webHidden/>
              </w:rPr>
              <w:fldChar w:fldCharType="separate"/>
            </w:r>
            <w:r w:rsidR="004A1988">
              <w:rPr>
                <w:noProof/>
                <w:webHidden/>
              </w:rPr>
              <w:t>82</w:t>
            </w:r>
            <w:r w:rsidR="004A1988">
              <w:rPr>
                <w:noProof/>
                <w:webHidden/>
              </w:rPr>
              <w:fldChar w:fldCharType="end"/>
            </w:r>
          </w:hyperlink>
        </w:p>
        <w:p w14:paraId="407D46EF" w14:textId="2568A0C1" w:rsidR="004A1988" w:rsidRDefault="00F311AD">
          <w:pPr>
            <w:pStyle w:val="TDC2"/>
            <w:tabs>
              <w:tab w:val="right" w:leader="dot" w:pos="8494"/>
            </w:tabs>
            <w:rPr>
              <w:rFonts w:asciiTheme="minorHAnsi" w:eastAsiaTheme="minorEastAsia" w:hAnsiTheme="minorHAnsi"/>
              <w:noProof/>
              <w:sz w:val="22"/>
              <w:lang w:val="es-CR" w:eastAsia="es-CR"/>
            </w:rPr>
          </w:pPr>
          <w:hyperlink w:anchor="_Toc21529112" w:history="1">
            <w:r w:rsidR="004A1988" w:rsidRPr="00666133">
              <w:rPr>
                <w:rStyle w:val="Hipervnculo"/>
                <w:noProof/>
              </w:rPr>
              <w:t>11.3 Plan Terminal</w:t>
            </w:r>
            <w:r w:rsidR="004A1988">
              <w:rPr>
                <w:noProof/>
                <w:webHidden/>
              </w:rPr>
              <w:tab/>
            </w:r>
            <w:r w:rsidR="004A1988">
              <w:rPr>
                <w:noProof/>
                <w:webHidden/>
              </w:rPr>
              <w:fldChar w:fldCharType="begin"/>
            </w:r>
            <w:r w:rsidR="004A1988">
              <w:rPr>
                <w:noProof/>
                <w:webHidden/>
              </w:rPr>
              <w:instrText xml:space="preserve"> PAGEREF _Toc21529112 \h </w:instrText>
            </w:r>
            <w:r w:rsidR="004A1988">
              <w:rPr>
                <w:noProof/>
                <w:webHidden/>
              </w:rPr>
            </w:r>
            <w:r w:rsidR="004A1988">
              <w:rPr>
                <w:noProof/>
                <w:webHidden/>
              </w:rPr>
              <w:fldChar w:fldCharType="separate"/>
            </w:r>
            <w:r w:rsidR="004A1988">
              <w:rPr>
                <w:noProof/>
                <w:webHidden/>
              </w:rPr>
              <w:t>82</w:t>
            </w:r>
            <w:r w:rsidR="004A1988">
              <w:rPr>
                <w:noProof/>
                <w:webHidden/>
              </w:rPr>
              <w:fldChar w:fldCharType="end"/>
            </w:r>
          </w:hyperlink>
        </w:p>
        <w:p w14:paraId="21172165" w14:textId="537CDD6A" w:rsidR="004A1988" w:rsidRDefault="00F311AD">
          <w:pPr>
            <w:pStyle w:val="TDC2"/>
            <w:tabs>
              <w:tab w:val="right" w:leader="dot" w:pos="8494"/>
            </w:tabs>
            <w:rPr>
              <w:rFonts w:asciiTheme="minorHAnsi" w:eastAsiaTheme="minorEastAsia" w:hAnsiTheme="minorHAnsi"/>
              <w:noProof/>
              <w:sz w:val="22"/>
              <w:lang w:val="es-CR" w:eastAsia="es-CR"/>
            </w:rPr>
          </w:pPr>
          <w:hyperlink w:anchor="_Toc21529113" w:history="1">
            <w:r w:rsidR="004A1988" w:rsidRPr="00666133">
              <w:rPr>
                <w:rStyle w:val="Hipervnculo"/>
                <w:noProof/>
              </w:rPr>
              <w:t>11.4 Plan de Transición</w:t>
            </w:r>
            <w:r w:rsidR="004A1988">
              <w:rPr>
                <w:noProof/>
                <w:webHidden/>
              </w:rPr>
              <w:tab/>
            </w:r>
            <w:r w:rsidR="004A1988">
              <w:rPr>
                <w:noProof/>
                <w:webHidden/>
              </w:rPr>
              <w:fldChar w:fldCharType="begin"/>
            </w:r>
            <w:r w:rsidR="004A1988">
              <w:rPr>
                <w:noProof/>
                <w:webHidden/>
              </w:rPr>
              <w:instrText xml:space="preserve"> PAGEREF _Toc21529113 \h </w:instrText>
            </w:r>
            <w:r w:rsidR="004A1988">
              <w:rPr>
                <w:noProof/>
                <w:webHidden/>
              </w:rPr>
            </w:r>
            <w:r w:rsidR="004A1988">
              <w:rPr>
                <w:noProof/>
                <w:webHidden/>
              </w:rPr>
              <w:fldChar w:fldCharType="separate"/>
            </w:r>
            <w:r w:rsidR="004A1988">
              <w:rPr>
                <w:noProof/>
                <w:webHidden/>
              </w:rPr>
              <w:t>84</w:t>
            </w:r>
            <w:r w:rsidR="004A1988">
              <w:rPr>
                <w:noProof/>
                <w:webHidden/>
              </w:rPr>
              <w:fldChar w:fldCharType="end"/>
            </w:r>
          </w:hyperlink>
        </w:p>
        <w:p w14:paraId="0F68E454" w14:textId="571FF1AA" w:rsidR="004A1988" w:rsidRDefault="00F311AD">
          <w:pPr>
            <w:pStyle w:val="TDC1"/>
            <w:tabs>
              <w:tab w:val="right" w:leader="dot" w:pos="8494"/>
            </w:tabs>
            <w:rPr>
              <w:rFonts w:asciiTheme="minorHAnsi" w:eastAsiaTheme="minorEastAsia" w:hAnsiTheme="minorHAnsi"/>
              <w:noProof/>
              <w:sz w:val="22"/>
              <w:lang w:val="es-CR" w:eastAsia="es-CR"/>
            </w:rPr>
          </w:pPr>
          <w:hyperlink w:anchor="_Toc21529114" w:history="1">
            <w:r w:rsidR="004A1988" w:rsidRPr="00666133">
              <w:rPr>
                <w:rStyle w:val="Hipervnculo"/>
                <w:noProof/>
              </w:rPr>
              <w:t>12. REQUISITOS DE INGRESO</w:t>
            </w:r>
            <w:r w:rsidR="004A1988">
              <w:rPr>
                <w:noProof/>
                <w:webHidden/>
              </w:rPr>
              <w:tab/>
            </w:r>
            <w:r w:rsidR="004A1988">
              <w:rPr>
                <w:noProof/>
                <w:webHidden/>
              </w:rPr>
              <w:fldChar w:fldCharType="begin"/>
            </w:r>
            <w:r w:rsidR="004A1988">
              <w:rPr>
                <w:noProof/>
                <w:webHidden/>
              </w:rPr>
              <w:instrText xml:space="preserve"> PAGEREF _Toc21529114 \h </w:instrText>
            </w:r>
            <w:r w:rsidR="004A1988">
              <w:rPr>
                <w:noProof/>
                <w:webHidden/>
              </w:rPr>
            </w:r>
            <w:r w:rsidR="004A1988">
              <w:rPr>
                <w:noProof/>
                <w:webHidden/>
              </w:rPr>
              <w:fldChar w:fldCharType="separate"/>
            </w:r>
            <w:r w:rsidR="004A1988">
              <w:rPr>
                <w:noProof/>
                <w:webHidden/>
              </w:rPr>
              <w:t>85</w:t>
            </w:r>
            <w:r w:rsidR="004A1988">
              <w:rPr>
                <w:noProof/>
                <w:webHidden/>
              </w:rPr>
              <w:fldChar w:fldCharType="end"/>
            </w:r>
          </w:hyperlink>
        </w:p>
        <w:p w14:paraId="460C2CAD" w14:textId="17853AEB" w:rsidR="004A1988" w:rsidRDefault="00F311AD">
          <w:pPr>
            <w:pStyle w:val="TDC1"/>
            <w:tabs>
              <w:tab w:val="right" w:leader="dot" w:pos="8494"/>
            </w:tabs>
            <w:rPr>
              <w:rFonts w:asciiTheme="minorHAnsi" w:eastAsiaTheme="minorEastAsia" w:hAnsiTheme="minorHAnsi"/>
              <w:noProof/>
              <w:sz w:val="22"/>
              <w:lang w:val="es-CR" w:eastAsia="es-CR"/>
            </w:rPr>
          </w:pPr>
          <w:hyperlink w:anchor="_Toc21529115" w:history="1">
            <w:r w:rsidR="004A1988" w:rsidRPr="00666133">
              <w:rPr>
                <w:rStyle w:val="Hipervnculo"/>
                <w:noProof/>
              </w:rPr>
              <w:t>13. REQUISITOS DE GRADUACIÓN</w:t>
            </w:r>
            <w:r w:rsidR="004A1988">
              <w:rPr>
                <w:noProof/>
                <w:webHidden/>
              </w:rPr>
              <w:tab/>
            </w:r>
            <w:r w:rsidR="004A1988">
              <w:rPr>
                <w:noProof/>
                <w:webHidden/>
              </w:rPr>
              <w:fldChar w:fldCharType="begin"/>
            </w:r>
            <w:r w:rsidR="004A1988">
              <w:rPr>
                <w:noProof/>
                <w:webHidden/>
              </w:rPr>
              <w:instrText xml:space="preserve"> PAGEREF _Toc21529115 \h </w:instrText>
            </w:r>
            <w:r w:rsidR="004A1988">
              <w:rPr>
                <w:noProof/>
                <w:webHidden/>
              </w:rPr>
            </w:r>
            <w:r w:rsidR="004A1988">
              <w:rPr>
                <w:noProof/>
                <w:webHidden/>
              </w:rPr>
              <w:fldChar w:fldCharType="separate"/>
            </w:r>
            <w:r w:rsidR="004A1988">
              <w:rPr>
                <w:noProof/>
                <w:webHidden/>
              </w:rPr>
              <w:t>85</w:t>
            </w:r>
            <w:r w:rsidR="004A1988">
              <w:rPr>
                <w:noProof/>
                <w:webHidden/>
              </w:rPr>
              <w:fldChar w:fldCharType="end"/>
            </w:r>
          </w:hyperlink>
        </w:p>
        <w:p w14:paraId="5C1AD199" w14:textId="5178DE31" w:rsidR="004A1988" w:rsidRDefault="00F311AD">
          <w:pPr>
            <w:pStyle w:val="TDC1"/>
            <w:tabs>
              <w:tab w:val="right" w:leader="dot" w:pos="8494"/>
            </w:tabs>
            <w:rPr>
              <w:rFonts w:asciiTheme="minorHAnsi" w:eastAsiaTheme="minorEastAsia" w:hAnsiTheme="minorHAnsi"/>
              <w:noProof/>
              <w:sz w:val="22"/>
              <w:lang w:val="es-CR" w:eastAsia="es-CR"/>
            </w:rPr>
          </w:pPr>
          <w:hyperlink w:anchor="_Toc21529116" w:history="1">
            <w:r w:rsidR="004A1988" w:rsidRPr="00666133">
              <w:rPr>
                <w:rStyle w:val="Hipervnculo"/>
                <w:noProof/>
              </w:rPr>
              <w:t>14. GRADO Y TÍTULO A OTORGAR</w:t>
            </w:r>
            <w:r w:rsidR="004A1988">
              <w:rPr>
                <w:noProof/>
                <w:webHidden/>
              </w:rPr>
              <w:tab/>
            </w:r>
            <w:r w:rsidR="004A1988">
              <w:rPr>
                <w:noProof/>
                <w:webHidden/>
              </w:rPr>
              <w:fldChar w:fldCharType="begin"/>
            </w:r>
            <w:r w:rsidR="004A1988">
              <w:rPr>
                <w:noProof/>
                <w:webHidden/>
              </w:rPr>
              <w:instrText xml:space="preserve"> PAGEREF _Toc21529116 \h </w:instrText>
            </w:r>
            <w:r w:rsidR="004A1988">
              <w:rPr>
                <w:noProof/>
                <w:webHidden/>
              </w:rPr>
            </w:r>
            <w:r w:rsidR="004A1988">
              <w:rPr>
                <w:noProof/>
                <w:webHidden/>
              </w:rPr>
              <w:fldChar w:fldCharType="separate"/>
            </w:r>
            <w:r w:rsidR="004A1988">
              <w:rPr>
                <w:noProof/>
                <w:webHidden/>
              </w:rPr>
              <w:t>86</w:t>
            </w:r>
            <w:r w:rsidR="004A1988">
              <w:rPr>
                <w:noProof/>
                <w:webHidden/>
              </w:rPr>
              <w:fldChar w:fldCharType="end"/>
            </w:r>
          </w:hyperlink>
        </w:p>
        <w:p w14:paraId="0BE7B1E1" w14:textId="5D48FA5C" w:rsidR="004A1988" w:rsidRDefault="00F311AD">
          <w:pPr>
            <w:pStyle w:val="TDC1"/>
            <w:tabs>
              <w:tab w:val="right" w:leader="dot" w:pos="8494"/>
            </w:tabs>
            <w:rPr>
              <w:rFonts w:asciiTheme="minorHAnsi" w:eastAsiaTheme="minorEastAsia" w:hAnsiTheme="minorHAnsi"/>
              <w:noProof/>
              <w:sz w:val="22"/>
              <w:lang w:val="es-CR" w:eastAsia="es-CR"/>
            </w:rPr>
          </w:pPr>
          <w:hyperlink w:anchor="_Toc21529117" w:history="1">
            <w:r w:rsidR="004A1988" w:rsidRPr="00666133">
              <w:rPr>
                <w:rStyle w:val="Hipervnculo"/>
                <w:noProof/>
              </w:rPr>
              <w:t>15. JORNADAS ACADÉMICAS PARA LA EJECUCIÓN DEL PLAN DE ESTUDIOS</w:t>
            </w:r>
            <w:r w:rsidR="004A1988">
              <w:rPr>
                <w:noProof/>
                <w:webHidden/>
              </w:rPr>
              <w:tab/>
            </w:r>
            <w:r w:rsidR="004A1988">
              <w:rPr>
                <w:noProof/>
                <w:webHidden/>
              </w:rPr>
              <w:fldChar w:fldCharType="begin"/>
            </w:r>
            <w:r w:rsidR="004A1988">
              <w:rPr>
                <w:noProof/>
                <w:webHidden/>
              </w:rPr>
              <w:instrText xml:space="preserve"> PAGEREF _Toc21529117 \h </w:instrText>
            </w:r>
            <w:r w:rsidR="004A1988">
              <w:rPr>
                <w:noProof/>
                <w:webHidden/>
              </w:rPr>
            </w:r>
            <w:r w:rsidR="004A1988">
              <w:rPr>
                <w:noProof/>
                <w:webHidden/>
              </w:rPr>
              <w:fldChar w:fldCharType="separate"/>
            </w:r>
            <w:r w:rsidR="004A1988">
              <w:rPr>
                <w:noProof/>
                <w:webHidden/>
              </w:rPr>
              <w:t>86</w:t>
            </w:r>
            <w:r w:rsidR="004A1988">
              <w:rPr>
                <w:noProof/>
                <w:webHidden/>
              </w:rPr>
              <w:fldChar w:fldCharType="end"/>
            </w:r>
          </w:hyperlink>
        </w:p>
        <w:p w14:paraId="529FA94D" w14:textId="7E751FCD" w:rsidR="004A1988" w:rsidRDefault="00F311AD">
          <w:pPr>
            <w:pStyle w:val="TDC1"/>
            <w:tabs>
              <w:tab w:val="right" w:leader="dot" w:pos="8494"/>
            </w:tabs>
            <w:rPr>
              <w:rFonts w:asciiTheme="minorHAnsi" w:eastAsiaTheme="minorEastAsia" w:hAnsiTheme="minorHAnsi"/>
              <w:noProof/>
              <w:sz w:val="22"/>
              <w:lang w:val="es-CR" w:eastAsia="es-CR"/>
            </w:rPr>
          </w:pPr>
          <w:hyperlink w:anchor="_Toc21529118" w:history="1">
            <w:r w:rsidR="004A1988" w:rsidRPr="00666133">
              <w:rPr>
                <w:rStyle w:val="Hipervnculo"/>
                <w:noProof/>
              </w:rPr>
              <w:t>16. REFERENCIAS BIBLIOGRÁFICAS</w:t>
            </w:r>
            <w:r w:rsidR="004A1988">
              <w:rPr>
                <w:noProof/>
                <w:webHidden/>
              </w:rPr>
              <w:tab/>
            </w:r>
            <w:r w:rsidR="004A1988">
              <w:rPr>
                <w:noProof/>
                <w:webHidden/>
              </w:rPr>
              <w:fldChar w:fldCharType="begin"/>
            </w:r>
            <w:r w:rsidR="004A1988">
              <w:rPr>
                <w:noProof/>
                <w:webHidden/>
              </w:rPr>
              <w:instrText xml:space="preserve"> PAGEREF _Toc21529118 \h </w:instrText>
            </w:r>
            <w:r w:rsidR="004A1988">
              <w:rPr>
                <w:noProof/>
                <w:webHidden/>
              </w:rPr>
            </w:r>
            <w:r w:rsidR="004A1988">
              <w:rPr>
                <w:noProof/>
                <w:webHidden/>
              </w:rPr>
              <w:fldChar w:fldCharType="separate"/>
            </w:r>
            <w:r w:rsidR="004A1988">
              <w:rPr>
                <w:noProof/>
                <w:webHidden/>
              </w:rPr>
              <w:t>87</w:t>
            </w:r>
            <w:r w:rsidR="004A1988">
              <w:rPr>
                <w:noProof/>
                <w:webHidden/>
              </w:rPr>
              <w:fldChar w:fldCharType="end"/>
            </w:r>
          </w:hyperlink>
        </w:p>
        <w:p w14:paraId="27FA82DF" w14:textId="44BE5203" w:rsidR="0082559E" w:rsidRDefault="00150F5F" w:rsidP="00402ED3">
          <w:pPr>
            <w:pStyle w:val="TDC1"/>
            <w:tabs>
              <w:tab w:val="right" w:leader="dot" w:pos="8494"/>
            </w:tabs>
          </w:pPr>
          <w:r>
            <w:rPr>
              <w:b/>
              <w:bCs/>
            </w:rPr>
            <w:fldChar w:fldCharType="end"/>
          </w:r>
        </w:p>
      </w:sdtContent>
    </w:sdt>
    <w:p w14:paraId="58CE6F3C" w14:textId="0C8A94DD" w:rsidR="00DC60B5" w:rsidRPr="00401CB1" w:rsidRDefault="00E97002" w:rsidP="00401CB1">
      <w:pPr>
        <w:spacing w:before="0" w:after="200" w:line="276" w:lineRule="auto"/>
        <w:jc w:val="center"/>
        <w:rPr>
          <w:b/>
          <w:bCs/>
          <w:szCs w:val="24"/>
        </w:rPr>
      </w:pPr>
      <w:r>
        <w:rPr>
          <w:szCs w:val="24"/>
        </w:rPr>
        <w:br w:type="page"/>
      </w:r>
      <w:r w:rsidR="00DC60B5" w:rsidRPr="00401CB1">
        <w:rPr>
          <w:b/>
          <w:bCs/>
          <w:szCs w:val="24"/>
        </w:rPr>
        <w:lastRenderedPageBreak/>
        <w:t>Índice de tablas</w:t>
      </w:r>
    </w:p>
    <w:p w14:paraId="00757872" w14:textId="53CF71C9" w:rsidR="004A1988" w:rsidRDefault="00481768">
      <w:pPr>
        <w:pStyle w:val="Tabladeilustraciones"/>
        <w:tabs>
          <w:tab w:val="right" w:leader="dot" w:pos="8494"/>
        </w:tabs>
        <w:rPr>
          <w:rFonts w:asciiTheme="minorHAnsi" w:eastAsiaTheme="minorEastAsia" w:hAnsiTheme="minorHAnsi"/>
          <w:noProof/>
          <w:sz w:val="22"/>
          <w:lang w:val="es-CR" w:eastAsia="es-CR"/>
        </w:rPr>
      </w:pPr>
      <w:r>
        <w:rPr>
          <w:szCs w:val="24"/>
        </w:rPr>
        <w:fldChar w:fldCharType="begin"/>
      </w:r>
      <w:r>
        <w:rPr>
          <w:szCs w:val="24"/>
        </w:rPr>
        <w:instrText xml:space="preserve"> TOC \h \z \c "Tabla" </w:instrText>
      </w:r>
      <w:r>
        <w:rPr>
          <w:szCs w:val="24"/>
        </w:rPr>
        <w:fldChar w:fldCharType="separate"/>
      </w:r>
      <w:hyperlink w:anchor="_Toc21529119" w:history="1">
        <w:r w:rsidR="004A1988" w:rsidRPr="003E787B">
          <w:rPr>
            <w:rStyle w:val="Hipervnculo"/>
            <w:b/>
            <w:noProof/>
          </w:rPr>
          <w:t>Tabla 1 Costa Rica. Planes de estudio de Licenciatura en Economía</w:t>
        </w:r>
        <w:r w:rsidR="004A1988">
          <w:rPr>
            <w:noProof/>
            <w:webHidden/>
          </w:rPr>
          <w:tab/>
        </w:r>
        <w:r w:rsidR="004A1988">
          <w:rPr>
            <w:noProof/>
            <w:webHidden/>
          </w:rPr>
          <w:fldChar w:fldCharType="begin"/>
        </w:r>
        <w:r w:rsidR="004A1988">
          <w:rPr>
            <w:noProof/>
            <w:webHidden/>
          </w:rPr>
          <w:instrText xml:space="preserve"> PAGEREF _Toc21529119 \h </w:instrText>
        </w:r>
        <w:r w:rsidR="004A1988">
          <w:rPr>
            <w:noProof/>
            <w:webHidden/>
          </w:rPr>
        </w:r>
        <w:r w:rsidR="004A1988">
          <w:rPr>
            <w:noProof/>
            <w:webHidden/>
          </w:rPr>
          <w:fldChar w:fldCharType="separate"/>
        </w:r>
        <w:r w:rsidR="004A1988">
          <w:rPr>
            <w:noProof/>
            <w:webHidden/>
          </w:rPr>
          <w:t>10</w:t>
        </w:r>
        <w:r w:rsidR="004A1988">
          <w:rPr>
            <w:noProof/>
            <w:webHidden/>
          </w:rPr>
          <w:fldChar w:fldCharType="end"/>
        </w:r>
      </w:hyperlink>
    </w:p>
    <w:p w14:paraId="359A6BE8" w14:textId="743252C3"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20" w:history="1">
        <w:r w:rsidR="004A1988" w:rsidRPr="003E787B">
          <w:rPr>
            <w:rStyle w:val="Hipervnculo"/>
            <w:b/>
            <w:noProof/>
          </w:rPr>
          <w:t>Tabla 2 Universidad Nacional. Escuela de Economía.  Programas y proyectos de investigación</w:t>
        </w:r>
        <w:r w:rsidR="004A1988">
          <w:rPr>
            <w:noProof/>
            <w:webHidden/>
          </w:rPr>
          <w:tab/>
        </w:r>
        <w:r w:rsidR="004A1988">
          <w:rPr>
            <w:noProof/>
            <w:webHidden/>
          </w:rPr>
          <w:fldChar w:fldCharType="begin"/>
        </w:r>
        <w:r w:rsidR="004A1988">
          <w:rPr>
            <w:noProof/>
            <w:webHidden/>
          </w:rPr>
          <w:instrText xml:space="preserve"> PAGEREF _Toc21529120 \h </w:instrText>
        </w:r>
        <w:r w:rsidR="004A1988">
          <w:rPr>
            <w:noProof/>
            <w:webHidden/>
          </w:rPr>
        </w:r>
        <w:r w:rsidR="004A1988">
          <w:rPr>
            <w:noProof/>
            <w:webHidden/>
          </w:rPr>
          <w:fldChar w:fldCharType="separate"/>
        </w:r>
        <w:r w:rsidR="004A1988">
          <w:rPr>
            <w:noProof/>
            <w:webHidden/>
          </w:rPr>
          <w:t>21</w:t>
        </w:r>
        <w:r w:rsidR="004A1988">
          <w:rPr>
            <w:noProof/>
            <w:webHidden/>
          </w:rPr>
          <w:fldChar w:fldCharType="end"/>
        </w:r>
      </w:hyperlink>
    </w:p>
    <w:p w14:paraId="002A697F" w14:textId="1A52560A"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21" w:history="1">
        <w:r w:rsidR="004A1988" w:rsidRPr="003E787B">
          <w:rPr>
            <w:rStyle w:val="Hipervnculo"/>
            <w:b/>
            <w:noProof/>
          </w:rPr>
          <w:t>Tabla 3 Universidad Nacional. Escuela de Economía.  Instalaciones para la ejecución del plan</w:t>
        </w:r>
        <w:r w:rsidR="004A1988">
          <w:rPr>
            <w:noProof/>
            <w:webHidden/>
          </w:rPr>
          <w:tab/>
        </w:r>
        <w:r w:rsidR="004A1988">
          <w:rPr>
            <w:noProof/>
            <w:webHidden/>
          </w:rPr>
          <w:fldChar w:fldCharType="begin"/>
        </w:r>
        <w:r w:rsidR="004A1988">
          <w:rPr>
            <w:noProof/>
            <w:webHidden/>
          </w:rPr>
          <w:instrText xml:space="preserve"> PAGEREF _Toc21529121 \h </w:instrText>
        </w:r>
        <w:r w:rsidR="004A1988">
          <w:rPr>
            <w:noProof/>
            <w:webHidden/>
          </w:rPr>
        </w:r>
        <w:r w:rsidR="004A1988">
          <w:rPr>
            <w:noProof/>
            <w:webHidden/>
          </w:rPr>
          <w:fldChar w:fldCharType="separate"/>
        </w:r>
        <w:r w:rsidR="004A1988">
          <w:rPr>
            <w:noProof/>
            <w:webHidden/>
          </w:rPr>
          <w:t>23</w:t>
        </w:r>
        <w:r w:rsidR="004A1988">
          <w:rPr>
            <w:noProof/>
            <w:webHidden/>
          </w:rPr>
          <w:fldChar w:fldCharType="end"/>
        </w:r>
      </w:hyperlink>
    </w:p>
    <w:p w14:paraId="761DCD47" w14:textId="3E31CBA2"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22" w:history="1">
        <w:r w:rsidR="004A1988" w:rsidRPr="003E787B">
          <w:rPr>
            <w:rStyle w:val="Hipervnculo"/>
            <w:b/>
            <w:noProof/>
          </w:rPr>
          <w:t xml:space="preserve">Tabla 4 Universidad Nacional. Escuela de Economía.  Recursos Tecnológicos para la ejecución del plan </w:t>
        </w:r>
        <w:r w:rsidR="004A1988" w:rsidRPr="003E787B">
          <w:rPr>
            <w:rStyle w:val="Hipervnculo"/>
            <w:b/>
            <w:noProof/>
            <w:position w:val="8"/>
          </w:rPr>
          <w:t>a/</w:t>
        </w:r>
        <w:r w:rsidR="004A1988">
          <w:rPr>
            <w:noProof/>
            <w:webHidden/>
          </w:rPr>
          <w:tab/>
        </w:r>
        <w:r w:rsidR="004A1988">
          <w:rPr>
            <w:noProof/>
            <w:webHidden/>
          </w:rPr>
          <w:fldChar w:fldCharType="begin"/>
        </w:r>
        <w:r w:rsidR="004A1988">
          <w:rPr>
            <w:noProof/>
            <w:webHidden/>
          </w:rPr>
          <w:instrText xml:space="preserve"> PAGEREF _Toc21529122 \h </w:instrText>
        </w:r>
        <w:r w:rsidR="004A1988">
          <w:rPr>
            <w:noProof/>
            <w:webHidden/>
          </w:rPr>
        </w:r>
        <w:r w:rsidR="004A1988">
          <w:rPr>
            <w:noProof/>
            <w:webHidden/>
          </w:rPr>
          <w:fldChar w:fldCharType="separate"/>
        </w:r>
        <w:r w:rsidR="004A1988">
          <w:rPr>
            <w:noProof/>
            <w:webHidden/>
          </w:rPr>
          <w:t>24</w:t>
        </w:r>
        <w:r w:rsidR="004A1988">
          <w:rPr>
            <w:noProof/>
            <w:webHidden/>
          </w:rPr>
          <w:fldChar w:fldCharType="end"/>
        </w:r>
      </w:hyperlink>
    </w:p>
    <w:p w14:paraId="70591A12" w14:textId="3680B6C9"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23" w:history="1">
        <w:r w:rsidR="004A1988" w:rsidRPr="003E787B">
          <w:rPr>
            <w:rStyle w:val="Hipervnculo"/>
            <w:b/>
            <w:bCs/>
            <w:noProof/>
          </w:rPr>
          <w:t>Tabla 5</w:t>
        </w:r>
        <w:r w:rsidR="004A1988" w:rsidRPr="003E787B">
          <w:rPr>
            <w:rStyle w:val="Hipervnculo"/>
            <w:b/>
            <w:noProof/>
          </w:rPr>
          <w:t xml:space="preserve"> </w:t>
        </w:r>
        <w:r w:rsidR="004A1988" w:rsidRPr="003E787B">
          <w:rPr>
            <w:rStyle w:val="Hipervnculo"/>
            <w:b/>
            <w:bCs/>
            <w:noProof/>
          </w:rPr>
          <w:t xml:space="preserve">Universidad Nacional. Personal docente para la Licenciatura en Economía </w:t>
        </w:r>
        <w:r w:rsidR="004A1988" w:rsidRPr="003E787B">
          <w:rPr>
            <w:rStyle w:val="Hipervnculo"/>
            <w:b/>
            <w:noProof/>
          </w:rPr>
          <w:t xml:space="preserve"> </w:t>
        </w:r>
        <w:r w:rsidR="004A1988" w:rsidRPr="003E787B">
          <w:rPr>
            <w:rStyle w:val="Hipervnculo"/>
            <w:b/>
            <w:bCs/>
            <w:noProof/>
          </w:rPr>
          <w:t>Según Cursos</w:t>
        </w:r>
        <w:r w:rsidR="004A1988">
          <w:rPr>
            <w:noProof/>
            <w:webHidden/>
          </w:rPr>
          <w:tab/>
        </w:r>
        <w:r w:rsidR="004A1988">
          <w:rPr>
            <w:noProof/>
            <w:webHidden/>
          </w:rPr>
          <w:fldChar w:fldCharType="begin"/>
        </w:r>
        <w:r w:rsidR="004A1988">
          <w:rPr>
            <w:noProof/>
            <w:webHidden/>
          </w:rPr>
          <w:instrText xml:space="preserve"> PAGEREF _Toc21529123 \h </w:instrText>
        </w:r>
        <w:r w:rsidR="004A1988">
          <w:rPr>
            <w:noProof/>
            <w:webHidden/>
          </w:rPr>
        </w:r>
        <w:r w:rsidR="004A1988">
          <w:rPr>
            <w:noProof/>
            <w:webHidden/>
          </w:rPr>
          <w:fldChar w:fldCharType="separate"/>
        </w:r>
        <w:r w:rsidR="004A1988">
          <w:rPr>
            <w:noProof/>
            <w:webHidden/>
          </w:rPr>
          <w:t>26</w:t>
        </w:r>
        <w:r w:rsidR="004A1988">
          <w:rPr>
            <w:noProof/>
            <w:webHidden/>
          </w:rPr>
          <w:fldChar w:fldCharType="end"/>
        </w:r>
      </w:hyperlink>
    </w:p>
    <w:p w14:paraId="254A27BE" w14:textId="71A83031"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24" w:history="1">
        <w:r w:rsidR="004A1988" w:rsidRPr="003E787B">
          <w:rPr>
            <w:rStyle w:val="Hipervnculo"/>
            <w:b/>
            <w:bCs/>
            <w:noProof/>
          </w:rPr>
          <w:t>Tabla 6</w:t>
        </w:r>
        <w:r w:rsidR="004A1988" w:rsidRPr="003E787B">
          <w:rPr>
            <w:rStyle w:val="Hipervnculo"/>
            <w:b/>
            <w:noProof/>
          </w:rPr>
          <w:t xml:space="preserve"> </w:t>
        </w:r>
        <w:r w:rsidR="004A1988" w:rsidRPr="003E787B">
          <w:rPr>
            <w:rStyle w:val="Hipervnculo"/>
            <w:b/>
            <w:bCs/>
            <w:noProof/>
          </w:rPr>
          <w:t>Universidad Nacional. Plan de estudios Licenciatura en Economía.</w:t>
        </w:r>
        <w:r w:rsidR="004A1988" w:rsidRPr="003E787B">
          <w:rPr>
            <w:rStyle w:val="Hipervnculo"/>
            <w:b/>
            <w:noProof/>
          </w:rPr>
          <w:t xml:space="preserve">  </w:t>
        </w:r>
        <w:r w:rsidR="004A1988" w:rsidRPr="003E787B">
          <w:rPr>
            <w:rStyle w:val="Hipervnculo"/>
            <w:b/>
            <w:bCs/>
            <w:noProof/>
          </w:rPr>
          <w:t>Distribución de cursos de Licenciatura según área disciplinar</w:t>
        </w:r>
        <w:r w:rsidR="004A1988">
          <w:rPr>
            <w:noProof/>
            <w:webHidden/>
          </w:rPr>
          <w:tab/>
        </w:r>
        <w:r w:rsidR="004A1988">
          <w:rPr>
            <w:noProof/>
            <w:webHidden/>
          </w:rPr>
          <w:fldChar w:fldCharType="begin"/>
        </w:r>
        <w:r w:rsidR="004A1988">
          <w:rPr>
            <w:noProof/>
            <w:webHidden/>
          </w:rPr>
          <w:instrText xml:space="preserve"> PAGEREF _Toc21529124 \h </w:instrText>
        </w:r>
        <w:r w:rsidR="004A1988">
          <w:rPr>
            <w:noProof/>
            <w:webHidden/>
          </w:rPr>
        </w:r>
        <w:r w:rsidR="004A1988">
          <w:rPr>
            <w:noProof/>
            <w:webHidden/>
          </w:rPr>
          <w:fldChar w:fldCharType="separate"/>
        </w:r>
        <w:r w:rsidR="004A1988">
          <w:rPr>
            <w:noProof/>
            <w:webHidden/>
          </w:rPr>
          <w:t>30</w:t>
        </w:r>
        <w:r w:rsidR="004A1988">
          <w:rPr>
            <w:noProof/>
            <w:webHidden/>
          </w:rPr>
          <w:fldChar w:fldCharType="end"/>
        </w:r>
      </w:hyperlink>
    </w:p>
    <w:p w14:paraId="28E35999" w14:textId="3E41E847"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25" w:history="1">
        <w:r w:rsidR="004A1988" w:rsidRPr="003E787B">
          <w:rPr>
            <w:rStyle w:val="Hipervnculo"/>
            <w:b/>
            <w:bCs/>
            <w:noProof/>
          </w:rPr>
          <w:t>Tabla 7</w:t>
        </w:r>
        <w:r w:rsidR="004A1988" w:rsidRPr="003E787B">
          <w:rPr>
            <w:rStyle w:val="Hipervnculo"/>
            <w:b/>
            <w:noProof/>
          </w:rPr>
          <w:t xml:space="preserve"> </w:t>
        </w:r>
        <w:r w:rsidR="004A1988" w:rsidRPr="003E787B">
          <w:rPr>
            <w:rStyle w:val="Hipervnculo"/>
            <w:b/>
            <w:bCs/>
            <w:noProof/>
            <w:lang w:val="es-CR"/>
          </w:rPr>
          <w:t>Universidad Nacional, Plan de estudio Licenciatura en Economía</w:t>
        </w:r>
        <w:r w:rsidR="004A1988" w:rsidRPr="003E787B">
          <w:rPr>
            <w:rStyle w:val="Hipervnculo"/>
            <w:b/>
            <w:noProof/>
          </w:rPr>
          <w:t xml:space="preserve"> </w:t>
        </w:r>
        <w:r w:rsidR="004A1988" w:rsidRPr="003E787B">
          <w:rPr>
            <w:rStyle w:val="Hipervnculo"/>
            <w:b/>
            <w:bCs/>
            <w:noProof/>
          </w:rPr>
          <w:t>Perfil Ocupacional de la persona graduada</w:t>
        </w:r>
        <w:r w:rsidR="004A1988">
          <w:rPr>
            <w:noProof/>
            <w:webHidden/>
          </w:rPr>
          <w:tab/>
        </w:r>
        <w:r w:rsidR="004A1988">
          <w:rPr>
            <w:noProof/>
            <w:webHidden/>
          </w:rPr>
          <w:fldChar w:fldCharType="begin"/>
        </w:r>
        <w:r w:rsidR="004A1988">
          <w:rPr>
            <w:noProof/>
            <w:webHidden/>
          </w:rPr>
          <w:instrText xml:space="preserve"> PAGEREF _Toc21529125 \h </w:instrText>
        </w:r>
        <w:r w:rsidR="004A1988">
          <w:rPr>
            <w:noProof/>
            <w:webHidden/>
          </w:rPr>
        </w:r>
        <w:r w:rsidR="004A1988">
          <w:rPr>
            <w:noProof/>
            <w:webHidden/>
          </w:rPr>
          <w:fldChar w:fldCharType="separate"/>
        </w:r>
        <w:r w:rsidR="004A1988">
          <w:rPr>
            <w:noProof/>
            <w:webHidden/>
          </w:rPr>
          <w:t>36</w:t>
        </w:r>
        <w:r w:rsidR="004A1988">
          <w:rPr>
            <w:noProof/>
            <w:webHidden/>
          </w:rPr>
          <w:fldChar w:fldCharType="end"/>
        </w:r>
      </w:hyperlink>
    </w:p>
    <w:p w14:paraId="34F1178D" w14:textId="5ED04636"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26" w:history="1">
        <w:r w:rsidR="004A1988" w:rsidRPr="003E787B">
          <w:rPr>
            <w:rStyle w:val="Hipervnculo"/>
            <w:rFonts w:cs="Arial"/>
            <w:b/>
            <w:bCs/>
            <w:noProof/>
          </w:rPr>
          <w:t>Tabla 8</w:t>
        </w:r>
        <w:r w:rsidR="004A1988" w:rsidRPr="003E787B">
          <w:rPr>
            <w:rStyle w:val="Hipervnculo"/>
            <w:b/>
            <w:noProof/>
          </w:rPr>
          <w:t xml:space="preserve"> </w:t>
        </w:r>
        <w:r w:rsidR="004A1988" w:rsidRPr="003E787B">
          <w:rPr>
            <w:rStyle w:val="Hipervnculo"/>
            <w:b/>
            <w:bCs/>
            <w:noProof/>
            <w:lang w:val="es-CR"/>
          </w:rPr>
          <w:t>Universidad Nacional, Plan de estudios Licenciatura en Economía</w:t>
        </w:r>
        <w:r w:rsidR="004A1988" w:rsidRPr="003E787B">
          <w:rPr>
            <w:rStyle w:val="Hipervnculo"/>
            <w:b/>
            <w:noProof/>
          </w:rPr>
          <w:t xml:space="preserve"> </w:t>
        </w:r>
        <w:r w:rsidR="004A1988" w:rsidRPr="003E787B">
          <w:rPr>
            <w:rStyle w:val="Hipervnculo"/>
            <w:b/>
            <w:bCs/>
            <w:noProof/>
          </w:rPr>
          <w:t>Metas de Formación</w:t>
        </w:r>
        <w:r w:rsidR="004A1988">
          <w:rPr>
            <w:noProof/>
            <w:webHidden/>
          </w:rPr>
          <w:tab/>
        </w:r>
        <w:r w:rsidR="004A1988">
          <w:rPr>
            <w:noProof/>
            <w:webHidden/>
          </w:rPr>
          <w:fldChar w:fldCharType="begin"/>
        </w:r>
        <w:r w:rsidR="004A1988">
          <w:rPr>
            <w:noProof/>
            <w:webHidden/>
          </w:rPr>
          <w:instrText xml:space="preserve"> PAGEREF _Toc21529126 \h </w:instrText>
        </w:r>
        <w:r w:rsidR="004A1988">
          <w:rPr>
            <w:noProof/>
            <w:webHidden/>
          </w:rPr>
        </w:r>
        <w:r w:rsidR="004A1988">
          <w:rPr>
            <w:noProof/>
            <w:webHidden/>
          </w:rPr>
          <w:fldChar w:fldCharType="separate"/>
        </w:r>
        <w:r w:rsidR="004A1988">
          <w:rPr>
            <w:noProof/>
            <w:webHidden/>
          </w:rPr>
          <w:t>41</w:t>
        </w:r>
        <w:r w:rsidR="004A1988">
          <w:rPr>
            <w:noProof/>
            <w:webHidden/>
          </w:rPr>
          <w:fldChar w:fldCharType="end"/>
        </w:r>
      </w:hyperlink>
    </w:p>
    <w:p w14:paraId="20215551" w14:textId="49B6695F"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27" w:history="1">
        <w:r w:rsidR="004A1988" w:rsidRPr="003E787B">
          <w:rPr>
            <w:rStyle w:val="Hipervnculo"/>
            <w:b/>
            <w:bCs/>
            <w:noProof/>
          </w:rPr>
          <w:t>Tabla 9</w:t>
        </w:r>
        <w:r w:rsidR="004A1988" w:rsidRPr="003E787B">
          <w:rPr>
            <w:rStyle w:val="Hipervnculo"/>
            <w:b/>
            <w:noProof/>
          </w:rPr>
          <w:t xml:space="preserve"> </w:t>
        </w:r>
        <w:r w:rsidR="004A1988" w:rsidRPr="003E787B">
          <w:rPr>
            <w:rStyle w:val="Hipervnculo"/>
            <w:b/>
            <w:bCs/>
            <w:noProof/>
            <w:lang w:val="es-CR"/>
          </w:rPr>
          <w:t>Universidad Nacional, Plan de Estudio Licenciatura en Economía</w:t>
        </w:r>
        <w:r w:rsidR="004A1988" w:rsidRPr="003E787B">
          <w:rPr>
            <w:rStyle w:val="Hipervnculo"/>
            <w:b/>
            <w:noProof/>
          </w:rPr>
          <w:t xml:space="preserve"> </w:t>
        </w:r>
        <w:r w:rsidR="004A1988" w:rsidRPr="003E787B">
          <w:rPr>
            <w:rStyle w:val="Hipervnculo"/>
            <w:b/>
            <w:bCs/>
            <w:noProof/>
          </w:rPr>
          <w:t>Estructura Curricular</w:t>
        </w:r>
        <w:r w:rsidR="004A1988">
          <w:rPr>
            <w:noProof/>
            <w:webHidden/>
          </w:rPr>
          <w:tab/>
        </w:r>
        <w:r w:rsidR="004A1988">
          <w:rPr>
            <w:noProof/>
            <w:webHidden/>
          </w:rPr>
          <w:fldChar w:fldCharType="begin"/>
        </w:r>
        <w:r w:rsidR="004A1988">
          <w:rPr>
            <w:noProof/>
            <w:webHidden/>
          </w:rPr>
          <w:instrText xml:space="preserve"> PAGEREF _Toc21529127 \h </w:instrText>
        </w:r>
        <w:r w:rsidR="004A1988">
          <w:rPr>
            <w:noProof/>
            <w:webHidden/>
          </w:rPr>
        </w:r>
        <w:r w:rsidR="004A1988">
          <w:rPr>
            <w:noProof/>
            <w:webHidden/>
          </w:rPr>
          <w:fldChar w:fldCharType="separate"/>
        </w:r>
        <w:r w:rsidR="004A1988">
          <w:rPr>
            <w:noProof/>
            <w:webHidden/>
          </w:rPr>
          <w:t>44</w:t>
        </w:r>
        <w:r w:rsidR="004A1988">
          <w:rPr>
            <w:noProof/>
            <w:webHidden/>
          </w:rPr>
          <w:fldChar w:fldCharType="end"/>
        </w:r>
      </w:hyperlink>
    </w:p>
    <w:p w14:paraId="39D2B6C7" w14:textId="1A88D05B"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28" w:history="1">
        <w:r w:rsidR="004A1988" w:rsidRPr="003E787B">
          <w:rPr>
            <w:rStyle w:val="Hipervnculo"/>
            <w:b/>
            <w:bCs/>
            <w:noProof/>
          </w:rPr>
          <w:t>Tabla 10</w:t>
        </w:r>
        <w:r w:rsidR="004A1988" w:rsidRPr="003E787B">
          <w:rPr>
            <w:rStyle w:val="Hipervnculo"/>
            <w:b/>
            <w:noProof/>
          </w:rPr>
          <w:t xml:space="preserve"> </w:t>
        </w:r>
        <w:r w:rsidR="004A1988" w:rsidRPr="003E787B">
          <w:rPr>
            <w:rStyle w:val="Hipervnculo"/>
            <w:b/>
            <w:bCs/>
            <w:noProof/>
            <w:lang w:val="es-CR"/>
          </w:rPr>
          <w:t>Universidad Nacional, Plan de Estudio Licenciatura en Economía</w:t>
        </w:r>
        <w:r w:rsidR="004A1988" w:rsidRPr="003E787B">
          <w:rPr>
            <w:rStyle w:val="Hipervnculo"/>
            <w:b/>
            <w:noProof/>
          </w:rPr>
          <w:t xml:space="preserve"> </w:t>
        </w:r>
        <w:r w:rsidR="004A1988" w:rsidRPr="003E787B">
          <w:rPr>
            <w:rStyle w:val="Hipervnculo"/>
            <w:b/>
            <w:bCs/>
            <w:noProof/>
          </w:rPr>
          <w:t>Estructura Curricular de cursos optativos</w:t>
        </w:r>
        <w:r w:rsidR="004A1988">
          <w:rPr>
            <w:noProof/>
            <w:webHidden/>
          </w:rPr>
          <w:tab/>
        </w:r>
        <w:r w:rsidR="004A1988">
          <w:rPr>
            <w:noProof/>
            <w:webHidden/>
          </w:rPr>
          <w:fldChar w:fldCharType="begin"/>
        </w:r>
        <w:r w:rsidR="004A1988">
          <w:rPr>
            <w:noProof/>
            <w:webHidden/>
          </w:rPr>
          <w:instrText xml:space="preserve"> PAGEREF _Toc21529128 \h </w:instrText>
        </w:r>
        <w:r w:rsidR="004A1988">
          <w:rPr>
            <w:noProof/>
            <w:webHidden/>
          </w:rPr>
        </w:r>
        <w:r w:rsidR="004A1988">
          <w:rPr>
            <w:noProof/>
            <w:webHidden/>
          </w:rPr>
          <w:fldChar w:fldCharType="separate"/>
        </w:r>
        <w:r w:rsidR="004A1988">
          <w:rPr>
            <w:noProof/>
            <w:webHidden/>
          </w:rPr>
          <w:t>45</w:t>
        </w:r>
        <w:r w:rsidR="004A1988">
          <w:rPr>
            <w:noProof/>
            <w:webHidden/>
          </w:rPr>
          <w:fldChar w:fldCharType="end"/>
        </w:r>
      </w:hyperlink>
    </w:p>
    <w:p w14:paraId="63BACC87" w14:textId="00CD7C66"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29" w:history="1">
        <w:r w:rsidR="004A1988" w:rsidRPr="003E787B">
          <w:rPr>
            <w:rStyle w:val="Hipervnculo"/>
            <w:b/>
            <w:bCs/>
            <w:noProof/>
          </w:rPr>
          <w:t>Tabla 11</w:t>
        </w:r>
        <w:r w:rsidR="004A1988" w:rsidRPr="003E787B">
          <w:rPr>
            <w:rStyle w:val="Hipervnculo"/>
            <w:b/>
            <w:noProof/>
          </w:rPr>
          <w:t xml:space="preserve"> </w:t>
        </w:r>
        <w:r w:rsidR="004A1988" w:rsidRPr="003E787B">
          <w:rPr>
            <w:rStyle w:val="Hipervnculo"/>
            <w:b/>
            <w:bCs/>
            <w:noProof/>
          </w:rPr>
          <w:t xml:space="preserve">Universidad Nacional. Plan de estudios Licenciatura en Economía </w:t>
        </w:r>
        <w:r w:rsidR="004A1988" w:rsidRPr="003E787B">
          <w:rPr>
            <w:rStyle w:val="Hipervnculo"/>
            <w:b/>
            <w:noProof/>
          </w:rPr>
          <w:t xml:space="preserve"> </w:t>
        </w:r>
        <w:r w:rsidR="004A1988" w:rsidRPr="003E787B">
          <w:rPr>
            <w:rStyle w:val="Hipervnculo"/>
            <w:b/>
            <w:bCs/>
            <w:noProof/>
          </w:rPr>
          <w:t>Requisitos de los cursos</w:t>
        </w:r>
        <w:r w:rsidR="004A1988">
          <w:rPr>
            <w:noProof/>
            <w:webHidden/>
          </w:rPr>
          <w:tab/>
        </w:r>
        <w:r w:rsidR="004A1988">
          <w:rPr>
            <w:noProof/>
            <w:webHidden/>
          </w:rPr>
          <w:fldChar w:fldCharType="begin"/>
        </w:r>
        <w:r w:rsidR="004A1988">
          <w:rPr>
            <w:noProof/>
            <w:webHidden/>
          </w:rPr>
          <w:instrText xml:space="preserve"> PAGEREF _Toc21529129 \h </w:instrText>
        </w:r>
        <w:r w:rsidR="004A1988">
          <w:rPr>
            <w:noProof/>
            <w:webHidden/>
          </w:rPr>
        </w:r>
        <w:r w:rsidR="004A1988">
          <w:rPr>
            <w:noProof/>
            <w:webHidden/>
          </w:rPr>
          <w:fldChar w:fldCharType="separate"/>
        </w:r>
        <w:r w:rsidR="004A1988">
          <w:rPr>
            <w:noProof/>
            <w:webHidden/>
          </w:rPr>
          <w:t>81</w:t>
        </w:r>
        <w:r w:rsidR="004A1988">
          <w:rPr>
            <w:noProof/>
            <w:webHidden/>
          </w:rPr>
          <w:fldChar w:fldCharType="end"/>
        </w:r>
      </w:hyperlink>
    </w:p>
    <w:p w14:paraId="104547E3" w14:textId="6B093F18"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30" w:history="1">
        <w:r w:rsidR="004A1988" w:rsidRPr="003E787B">
          <w:rPr>
            <w:rStyle w:val="Hipervnculo"/>
            <w:b/>
            <w:bCs/>
            <w:noProof/>
            <w:lang w:val="es-CR"/>
          </w:rPr>
          <w:t>Tabla 12</w:t>
        </w:r>
        <w:r w:rsidR="004A1988" w:rsidRPr="003E787B">
          <w:rPr>
            <w:rStyle w:val="Hipervnculo"/>
            <w:b/>
            <w:noProof/>
          </w:rPr>
          <w:t xml:space="preserve"> </w:t>
        </w:r>
        <w:r w:rsidR="004A1988" w:rsidRPr="003E787B">
          <w:rPr>
            <w:rStyle w:val="Hipervnculo"/>
            <w:b/>
            <w:bCs/>
            <w:noProof/>
            <w:lang w:val="es-CR"/>
          </w:rPr>
          <w:t>Universidad Nacional. Plan de estudio Licenciatura en Economía</w:t>
        </w:r>
        <w:r w:rsidR="004A1988" w:rsidRPr="003E787B">
          <w:rPr>
            <w:rStyle w:val="Hipervnculo"/>
            <w:b/>
            <w:noProof/>
          </w:rPr>
          <w:t xml:space="preserve"> </w:t>
        </w:r>
        <w:r w:rsidR="004A1988" w:rsidRPr="003E787B">
          <w:rPr>
            <w:rStyle w:val="Hipervnculo"/>
            <w:b/>
            <w:bCs/>
            <w:noProof/>
            <w:lang w:val="es-CR"/>
          </w:rPr>
          <w:t>Equivalencias entre plan vigente y nuevo plan</w:t>
        </w:r>
        <w:r w:rsidR="004A1988">
          <w:rPr>
            <w:noProof/>
            <w:webHidden/>
          </w:rPr>
          <w:tab/>
        </w:r>
        <w:r w:rsidR="004A1988">
          <w:rPr>
            <w:noProof/>
            <w:webHidden/>
          </w:rPr>
          <w:fldChar w:fldCharType="begin"/>
        </w:r>
        <w:r w:rsidR="004A1988">
          <w:rPr>
            <w:noProof/>
            <w:webHidden/>
          </w:rPr>
          <w:instrText xml:space="preserve"> PAGEREF _Toc21529130 \h </w:instrText>
        </w:r>
        <w:r w:rsidR="004A1988">
          <w:rPr>
            <w:noProof/>
            <w:webHidden/>
          </w:rPr>
        </w:r>
        <w:r w:rsidR="004A1988">
          <w:rPr>
            <w:noProof/>
            <w:webHidden/>
          </w:rPr>
          <w:fldChar w:fldCharType="separate"/>
        </w:r>
        <w:r w:rsidR="004A1988">
          <w:rPr>
            <w:noProof/>
            <w:webHidden/>
          </w:rPr>
          <w:t>82</w:t>
        </w:r>
        <w:r w:rsidR="004A1988">
          <w:rPr>
            <w:noProof/>
            <w:webHidden/>
          </w:rPr>
          <w:fldChar w:fldCharType="end"/>
        </w:r>
      </w:hyperlink>
    </w:p>
    <w:p w14:paraId="4CE39812" w14:textId="0F8AD5B3"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31" w:history="1">
        <w:r w:rsidR="004A1988" w:rsidRPr="003E787B">
          <w:rPr>
            <w:rStyle w:val="Hipervnculo"/>
            <w:b/>
            <w:bCs/>
            <w:noProof/>
            <w:lang w:val="es-CR"/>
          </w:rPr>
          <w:t>Tabla 13</w:t>
        </w:r>
        <w:r w:rsidR="004A1988" w:rsidRPr="003E787B">
          <w:rPr>
            <w:rStyle w:val="Hipervnculo"/>
            <w:b/>
            <w:noProof/>
          </w:rPr>
          <w:t xml:space="preserve"> </w:t>
        </w:r>
        <w:r w:rsidR="004A1988" w:rsidRPr="003E787B">
          <w:rPr>
            <w:rStyle w:val="Hipervnculo"/>
            <w:b/>
            <w:bCs/>
            <w:noProof/>
            <w:lang w:val="es-CR"/>
          </w:rPr>
          <w:t>Universidad Nacional, Plan de estudios Licenciatura en Economía</w:t>
        </w:r>
        <w:r w:rsidR="004A1988" w:rsidRPr="003E787B">
          <w:rPr>
            <w:rStyle w:val="Hipervnculo"/>
            <w:b/>
            <w:noProof/>
          </w:rPr>
          <w:t xml:space="preserve"> </w:t>
        </w:r>
        <w:r w:rsidR="004A1988" w:rsidRPr="003E787B">
          <w:rPr>
            <w:rStyle w:val="Hipervnculo"/>
            <w:b/>
            <w:bCs/>
            <w:noProof/>
            <w:lang w:val="es-CR"/>
          </w:rPr>
          <w:t>Plan terminal</w:t>
        </w:r>
        <w:r w:rsidR="004A1988">
          <w:rPr>
            <w:noProof/>
            <w:webHidden/>
          </w:rPr>
          <w:tab/>
        </w:r>
        <w:r w:rsidR="004A1988">
          <w:rPr>
            <w:noProof/>
            <w:webHidden/>
          </w:rPr>
          <w:fldChar w:fldCharType="begin"/>
        </w:r>
        <w:r w:rsidR="004A1988">
          <w:rPr>
            <w:noProof/>
            <w:webHidden/>
          </w:rPr>
          <w:instrText xml:space="preserve"> PAGEREF _Toc21529131 \h </w:instrText>
        </w:r>
        <w:r w:rsidR="004A1988">
          <w:rPr>
            <w:noProof/>
            <w:webHidden/>
          </w:rPr>
        </w:r>
        <w:r w:rsidR="004A1988">
          <w:rPr>
            <w:noProof/>
            <w:webHidden/>
          </w:rPr>
          <w:fldChar w:fldCharType="separate"/>
        </w:r>
        <w:r w:rsidR="004A1988">
          <w:rPr>
            <w:noProof/>
            <w:webHidden/>
          </w:rPr>
          <w:t>83</w:t>
        </w:r>
        <w:r w:rsidR="004A1988">
          <w:rPr>
            <w:noProof/>
            <w:webHidden/>
          </w:rPr>
          <w:fldChar w:fldCharType="end"/>
        </w:r>
      </w:hyperlink>
    </w:p>
    <w:p w14:paraId="524DC4C0" w14:textId="786B7F14"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32" w:history="1">
        <w:r w:rsidR="004A1988" w:rsidRPr="003E787B">
          <w:rPr>
            <w:rStyle w:val="Hipervnculo"/>
            <w:b/>
            <w:bCs/>
            <w:noProof/>
            <w:lang w:val="es-CR"/>
          </w:rPr>
          <w:t>Tabla 14</w:t>
        </w:r>
        <w:r w:rsidR="004A1988" w:rsidRPr="003E787B">
          <w:rPr>
            <w:rStyle w:val="Hipervnculo"/>
            <w:b/>
            <w:noProof/>
          </w:rPr>
          <w:t xml:space="preserve"> </w:t>
        </w:r>
        <w:r w:rsidR="004A1988" w:rsidRPr="003E787B">
          <w:rPr>
            <w:rStyle w:val="Hipervnculo"/>
            <w:b/>
            <w:bCs/>
            <w:noProof/>
            <w:lang w:val="es-CR"/>
          </w:rPr>
          <w:t>Universidad Nacional, Plan de estudios Licenciatura en Economía</w:t>
        </w:r>
        <w:r w:rsidR="004A1988" w:rsidRPr="003E787B">
          <w:rPr>
            <w:rStyle w:val="Hipervnculo"/>
            <w:b/>
            <w:noProof/>
          </w:rPr>
          <w:t xml:space="preserve"> </w:t>
        </w:r>
        <w:r w:rsidR="004A1988" w:rsidRPr="003E787B">
          <w:rPr>
            <w:rStyle w:val="Hipervnculo"/>
            <w:b/>
            <w:bCs/>
            <w:noProof/>
            <w:lang w:val="es-CR"/>
          </w:rPr>
          <w:t>Requisitos y Correquisitos del Plan terminal</w:t>
        </w:r>
        <w:r w:rsidR="004A1988">
          <w:rPr>
            <w:noProof/>
            <w:webHidden/>
          </w:rPr>
          <w:tab/>
        </w:r>
        <w:r w:rsidR="004A1988">
          <w:rPr>
            <w:noProof/>
            <w:webHidden/>
          </w:rPr>
          <w:fldChar w:fldCharType="begin"/>
        </w:r>
        <w:r w:rsidR="004A1988">
          <w:rPr>
            <w:noProof/>
            <w:webHidden/>
          </w:rPr>
          <w:instrText xml:space="preserve"> PAGEREF _Toc21529132 \h </w:instrText>
        </w:r>
        <w:r w:rsidR="004A1988">
          <w:rPr>
            <w:noProof/>
            <w:webHidden/>
          </w:rPr>
        </w:r>
        <w:r w:rsidR="004A1988">
          <w:rPr>
            <w:noProof/>
            <w:webHidden/>
          </w:rPr>
          <w:fldChar w:fldCharType="separate"/>
        </w:r>
        <w:r w:rsidR="004A1988">
          <w:rPr>
            <w:noProof/>
            <w:webHidden/>
          </w:rPr>
          <w:t>84</w:t>
        </w:r>
        <w:r w:rsidR="004A1988">
          <w:rPr>
            <w:noProof/>
            <w:webHidden/>
          </w:rPr>
          <w:fldChar w:fldCharType="end"/>
        </w:r>
      </w:hyperlink>
    </w:p>
    <w:p w14:paraId="0C81EE44" w14:textId="28811F9E"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33" w:history="1">
        <w:r w:rsidR="004A1988" w:rsidRPr="003E787B">
          <w:rPr>
            <w:rStyle w:val="Hipervnculo"/>
            <w:b/>
            <w:bCs/>
            <w:noProof/>
            <w:lang w:val="es-CR"/>
          </w:rPr>
          <w:t>Tabla 15</w:t>
        </w:r>
        <w:r w:rsidR="004A1988" w:rsidRPr="003E787B">
          <w:rPr>
            <w:rStyle w:val="Hipervnculo"/>
            <w:b/>
            <w:noProof/>
          </w:rPr>
          <w:t xml:space="preserve"> </w:t>
        </w:r>
        <w:r w:rsidR="004A1988" w:rsidRPr="003E787B">
          <w:rPr>
            <w:rStyle w:val="Hipervnculo"/>
            <w:b/>
            <w:bCs/>
            <w:noProof/>
            <w:lang w:val="es-CR"/>
          </w:rPr>
          <w:t>Universidad Nacional, Plan de Estudio Licenciatura en Economía</w:t>
        </w:r>
        <w:r w:rsidR="004A1988" w:rsidRPr="003E787B">
          <w:rPr>
            <w:rStyle w:val="Hipervnculo"/>
            <w:b/>
            <w:noProof/>
          </w:rPr>
          <w:t xml:space="preserve"> </w:t>
        </w:r>
        <w:r w:rsidR="004A1988" w:rsidRPr="003E787B">
          <w:rPr>
            <w:rStyle w:val="Hipervnculo"/>
            <w:b/>
            <w:bCs/>
            <w:noProof/>
            <w:lang w:val="es-CR"/>
          </w:rPr>
          <w:t>Plan de transición para el traslado del plan vigente al nuevo plan</w:t>
        </w:r>
        <w:r w:rsidR="004A1988">
          <w:rPr>
            <w:noProof/>
            <w:webHidden/>
          </w:rPr>
          <w:tab/>
        </w:r>
        <w:r w:rsidR="004A1988">
          <w:rPr>
            <w:noProof/>
            <w:webHidden/>
          </w:rPr>
          <w:fldChar w:fldCharType="begin"/>
        </w:r>
        <w:r w:rsidR="004A1988">
          <w:rPr>
            <w:noProof/>
            <w:webHidden/>
          </w:rPr>
          <w:instrText xml:space="preserve"> PAGEREF _Toc21529133 \h </w:instrText>
        </w:r>
        <w:r w:rsidR="004A1988">
          <w:rPr>
            <w:noProof/>
            <w:webHidden/>
          </w:rPr>
        </w:r>
        <w:r w:rsidR="004A1988">
          <w:rPr>
            <w:noProof/>
            <w:webHidden/>
          </w:rPr>
          <w:fldChar w:fldCharType="separate"/>
        </w:r>
        <w:r w:rsidR="004A1988">
          <w:rPr>
            <w:noProof/>
            <w:webHidden/>
          </w:rPr>
          <w:t>85</w:t>
        </w:r>
        <w:r w:rsidR="004A1988">
          <w:rPr>
            <w:noProof/>
            <w:webHidden/>
          </w:rPr>
          <w:fldChar w:fldCharType="end"/>
        </w:r>
      </w:hyperlink>
    </w:p>
    <w:p w14:paraId="6F9E6B7C" w14:textId="50D0B797"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34" w:history="1">
        <w:r w:rsidR="004A1988" w:rsidRPr="003E787B">
          <w:rPr>
            <w:rStyle w:val="Hipervnculo"/>
            <w:b/>
            <w:bCs/>
            <w:noProof/>
            <w:lang w:val="es-CR"/>
          </w:rPr>
          <w:t>Tabla 16</w:t>
        </w:r>
        <w:r w:rsidR="004A1988" w:rsidRPr="003E787B">
          <w:rPr>
            <w:rStyle w:val="Hipervnculo"/>
            <w:b/>
            <w:noProof/>
          </w:rPr>
          <w:t xml:space="preserve"> </w:t>
        </w:r>
        <w:r w:rsidR="004A1988" w:rsidRPr="003E787B">
          <w:rPr>
            <w:rStyle w:val="Hipervnculo"/>
            <w:b/>
            <w:bCs/>
            <w:noProof/>
            <w:lang w:val="es-CR"/>
          </w:rPr>
          <w:t>Universidad Nacional, Plan de estudios Licenciatura en Economía</w:t>
        </w:r>
        <w:r w:rsidR="004A1988" w:rsidRPr="003E787B">
          <w:rPr>
            <w:rStyle w:val="Hipervnculo"/>
            <w:b/>
            <w:noProof/>
          </w:rPr>
          <w:t xml:space="preserve"> </w:t>
        </w:r>
        <w:r w:rsidR="004A1988" w:rsidRPr="003E787B">
          <w:rPr>
            <w:rStyle w:val="Hipervnculo"/>
            <w:b/>
            <w:bCs/>
            <w:noProof/>
          </w:rPr>
          <w:t>Requerimientos laborales del personal administrativo</w:t>
        </w:r>
        <w:r w:rsidR="004A1988">
          <w:rPr>
            <w:noProof/>
            <w:webHidden/>
          </w:rPr>
          <w:tab/>
        </w:r>
        <w:r w:rsidR="004A1988">
          <w:rPr>
            <w:noProof/>
            <w:webHidden/>
          </w:rPr>
          <w:fldChar w:fldCharType="begin"/>
        </w:r>
        <w:r w:rsidR="004A1988">
          <w:rPr>
            <w:noProof/>
            <w:webHidden/>
          </w:rPr>
          <w:instrText xml:space="preserve"> PAGEREF _Toc21529134 \h </w:instrText>
        </w:r>
        <w:r w:rsidR="004A1988">
          <w:rPr>
            <w:noProof/>
            <w:webHidden/>
          </w:rPr>
        </w:r>
        <w:r w:rsidR="004A1988">
          <w:rPr>
            <w:noProof/>
            <w:webHidden/>
          </w:rPr>
          <w:fldChar w:fldCharType="separate"/>
        </w:r>
        <w:r w:rsidR="004A1988">
          <w:rPr>
            <w:noProof/>
            <w:webHidden/>
          </w:rPr>
          <w:t>86</w:t>
        </w:r>
        <w:r w:rsidR="004A1988">
          <w:rPr>
            <w:noProof/>
            <w:webHidden/>
          </w:rPr>
          <w:fldChar w:fldCharType="end"/>
        </w:r>
      </w:hyperlink>
    </w:p>
    <w:p w14:paraId="2B8E6A83" w14:textId="7ADD3F5B" w:rsidR="004A1988" w:rsidRDefault="00F311AD">
      <w:pPr>
        <w:pStyle w:val="Tabladeilustraciones"/>
        <w:tabs>
          <w:tab w:val="right" w:leader="dot" w:pos="8494"/>
        </w:tabs>
        <w:rPr>
          <w:rFonts w:asciiTheme="minorHAnsi" w:eastAsiaTheme="minorEastAsia" w:hAnsiTheme="minorHAnsi"/>
          <w:noProof/>
          <w:sz w:val="22"/>
          <w:lang w:val="es-CR" w:eastAsia="es-CR"/>
        </w:rPr>
      </w:pPr>
      <w:hyperlink w:anchor="_Toc21529135" w:history="1">
        <w:r w:rsidR="004A1988" w:rsidRPr="003E787B">
          <w:rPr>
            <w:rStyle w:val="Hipervnculo"/>
            <w:b/>
            <w:bCs/>
            <w:noProof/>
            <w:lang w:val="es-CR"/>
          </w:rPr>
          <w:t>Tabla 17</w:t>
        </w:r>
        <w:r w:rsidR="004A1988" w:rsidRPr="003E787B">
          <w:rPr>
            <w:rStyle w:val="Hipervnculo"/>
            <w:b/>
            <w:noProof/>
          </w:rPr>
          <w:t xml:space="preserve"> </w:t>
        </w:r>
        <w:r w:rsidR="004A1988" w:rsidRPr="003E787B">
          <w:rPr>
            <w:rStyle w:val="Hipervnculo"/>
            <w:b/>
            <w:bCs/>
            <w:noProof/>
            <w:lang w:val="es-CR"/>
          </w:rPr>
          <w:t>Universidad Nacional, Plan de estudios Licenciatura en Economía</w:t>
        </w:r>
        <w:r w:rsidR="004A1988" w:rsidRPr="003E787B">
          <w:rPr>
            <w:rStyle w:val="Hipervnculo"/>
            <w:b/>
            <w:noProof/>
          </w:rPr>
          <w:t xml:space="preserve"> </w:t>
        </w:r>
        <w:r w:rsidR="004A1988" w:rsidRPr="003E787B">
          <w:rPr>
            <w:rStyle w:val="Hipervnculo"/>
            <w:b/>
            <w:bCs/>
            <w:noProof/>
          </w:rPr>
          <w:t>Requerimientos laborales del personal académico</w:t>
        </w:r>
        <w:r w:rsidR="004A1988">
          <w:rPr>
            <w:noProof/>
            <w:webHidden/>
          </w:rPr>
          <w:tab/>
        </w:r>
        <w:r w:rsidR="004A1988">
          <w:rPr>
            <w:noProof/>
            <w:webHidden/>
          </w:rPr>
          <w:fldChar w:fldCharType="begin"/>
        </w:r>
        <w:r w:rsidR="004A1988">
          <w:rPr>
            <w:noProof/>
            <w:webHidden/>
          </w:rPr>
          <w:instrText xml:space="preserve"> PAGEREF _Toc21529135 \h </w:instrText>
        </w:r>
        <w:r w:rsidR="004A1988">
          <w:rPr>
            <w:noProof/>
            <w:webHidden/>
          </w:rPr>
        </w:r>
        <w:r w:rsidR="004A1988">
          <w:rPr>
            <w:noProof/>
            <w:webHidden/>
          </w:rPr>
          <w:fldChar w:fldCharType="separate"/>
        </w:r>
        <w:r w:rsidR="004A1988">
          <w:rPr>
            <w:noProof/>
            <w:webHidden/>
          </w:rPr>
          <w:t>86</w:t>
        </w:r>
        <w:r w:rsidR="004A1988">
          <w:rPr>
            <w:noProof/>
            <w:webHidden/>
          </w:rPr>
          <w:fldChar w:fldCharType="end"/>
        </w:r>
      </w:hyperlink>
    </w:p>
    <w:p w14:paraId="3B7D8CEC" w14:textId="5B55AA5C" w:rsidR="008E21B3" w:rsidRDefault="00481768">
      <w:pPr>
        <w:spacing w:before="0" w:after="200" w:line="276" w:lineRule="auto"/>
        <w:jc w:val="left"/>
        <w:rPr>
          <w:szCs w:val="24"/>
        </w:rPr>
      </w:pPr>
      <w:r>
        <w:rPr>
          <w:szCs w:val="24"/>
        </w:rPr>
        <w:fldChar w:fldCharType="end"/>
      </w:r>
    </w:p>
    <w:p w14:paraId="5E13ECBC" w14:textId="77777777" w:rsidR="00DC60B5" w:rsidRDefault="00DC60B5">
      <w:pPr>
        <w:spacing w:before="0" w:after="200" w:line="276" w:lineRule="auto"/>
        <w:jc w:val="left"/>
        <w:rPr>
          <w:szCs w:val="24"/>
        </w:rPr>
      </w:pPr>
      <w:r>
        <w:rPr>
          <w:szCs w:val="24"/>
        </w:rPr>
        <w:br w:type="page"/>
      </w:r>
    </w:p>
    <w:p w14:paraId="3A7F3BCF" w14:textId="77777777" w:rsidR="00D7257A" w:rsidRDefault="00D7257A">
      <w:pPr>
        <w:spacing w:before="0" w:after="200" w:line="276" w:lineRule="auto"/>
        <w:jc w:val="left"/>
        <w:rPr>
          <w:szCs w:val="24"/>
        </w:rPr>
      </w:pPr>
    </w:p>
    <w:p w14:paraId="27FA82E0" w14:textId="479FCED4" w:rsidR="00E97002" w:rsidRDefault="00E97002" w:rsidP="00D95426">
      <w:pPr>
        <w:jc w:val="center"/>
        <w:rPr>
          <w:rStyle w:val="TTULO10"/>
        </w:rPr>
      </w:pPr>
      <w:r w:rsidRPr="00E97002">
        <w:rPr>
          <w:rStyle w:val="TTULO10"/>
        </w:rPr>
        <w:t>Información General</w:t>
      </w:r>
    </w:p>
    <w:p w14:paraId="27FA82E1" w14:textId="77777777" w:rsidR="00E97002" w:rsidRPr="00E97002" w:rsidRDefault="00E97002" w:rsidP="00E97002">
      <w:pPr>
        <w:jc w:val="center"/>
        <w:rPr>
          <w:rStyle w:val="TTULO10"/>
        </w:rPr>
      </w:pPr>
    </w:p>
    <w:p w14:paraId="27FA82E2" w14:textId="77777777" w:rsidR="00E97002" w:rsidRPr="0010335E" w:rsidRDefault="00E97002" w:rsidP="00E97002">
      <w:pPr>
        <w:pStyle w:val="Sinespaciado"/>
        <w:rPr>
          <w:sz w:val="24"/>
          <w:szCs w:val="24"/>
          <w:lang w:val="es-CR"/>
        </w:rPr>
      </w:pPr>
      <w:r w:rsidRPr="0010335E">
        <w:rPr>
          <w:b/>
          <w:sz w:val="24"/>
          <w:szCs w:val="24"/>
          <w:lang w:val="es-CR"/>
        </w:rPr>
        <w:t>Institución:</w:t>
      </w:r>
      <w:r w:rsidRPr="0010335E">
        <w:rPr>
          <w:sz w:val="24"/>
          <w:szCs w:val="24"/>
          <w:lang w:val="es-CR"/>
        </w:rPr>
        <w:tab/>
      </w:r>
      <w:r w:rsidRPr="0010335E">
        <w:rPr>
          <w:sz w:val="24"/>
          <w:szCs w:val="24"/>
          <w:lang w:val="es-CR"/>
        </w:rPr>
        <w:tab/>
      </w:r>
      <w:r w:rsidRPr="0010335E">
        <w:rPr>
          <w:sz w:val="24"/>
          <w:szCs w:val="24"/>
          <w:lang w:val="es-CR"/>
        </w:rPr>
        <w:tab/>
        <w:t>Universidad Nacional</w:t>
      </w:r>
    </w:p>
    <w:p w14:paraId="27FA82E3" w14:textId="0BA4A372" w:rsidR="00E97002" w:rsidRPr="0010335E" w:rsidRDefault="006216FE" w:rsidP="00E97002">
      <w:pPr>
        <w:pStyle w:val="Sinespaciado"/>
        <w:rPr>
          <w:sz w:val="24"/>
          <w:szCs w:val="24"/>
          <w:lang w:val="es-CR"/>
        </w:rPr>
      </w:pPr>
      <w:r>
        <w:rPr>
          <w:sz w:val="24"/>
          <w:szCs w:val="24"/>
          <w:lang w:val="es-CR"/>
        </w:rPr>
        <w:tab/>
      </w:r>
      <w:r>
        <w:rPr>
          <w:sz w:val="24"/>
          <w:szCs w:val="24"/>
          <w:lang w:val="es-CR"/>
        </w:rPr>
        <w:tab/>
      </w:r>
      <w:r>
        <w:rPr>
          <w:sz w:val="24"/>
          <w:szCs w:val="24"/>
          <w:lang w:val="es-CR"/>
        </w:rPr>
        <w:tab/>
      </w:r>
      <w:r>
        <w:rPr>
          <w:sz w:val="24"/>
          <w:szCs w:val="24"/>
          <w:lang w:val="es-CR"/>
        </w:rPr>
        <w:tab/>
        <w:t>Facultad de Ciencias Sociales</w:t>
      </w:r>
    </w:p>
    <w:p w14:paraId="27FA82E4" w14:textId="5AE318CA" w:rsidR="00E97002" w:rsidRPr="0010335E" w:rsidRDefault="006216FE" w:rsidP="00E97002">
      <w:pPr>
        <w:pStyle w:val="Sinespaciado"/>
        <w:rPr>
          <w:sz w:val="24"/>
          <w:szCs w:val="24"/>
          <w:lang w:val="es-CR"/>
        </w:rPr>
      </w:pPr>
      <w:r>
        <w:rPr>
          <w:sz w:val="24"/>
          <w:szCs w:val="24"/>
          <w:lang w:val="es-CR"/>
        </w:rPr>
        <w:tab/>
      </w:r>
      <w:r>
        <w:rPr>
          <w:sz w:val="24"/>
          <w:szCs w:val="24"/>
          <w:lang w:val="es-CR"/>
        </w:rPr>
        <w:tab/>
      </w:r>
      <w:r>
        <w:rPr>
          <w:sz w:val="24"/>
          <w:szCs w:val="24"/>
          <w:lang w:val="es-CR"/>
        </w:rPr>
        <w:tab/>
      </w:r>
      <w:r>
        <w:rPr>
          <w:sz w:val="24"/>
          <w:szCs w:val="24"/>
          <w:lang w:val="es-CR"/>
        </w:rPr>
        <w:tab/>
        <w:t>Escuela de Economía</w:t>
      </w:r>
    </w:p>
    <w:p w14:paraId="27FA82E5" w14:textId="2BC01FA2" w:rsidR="00E97002" w:rsidRPr="0010335E" w:rsidRDefault="00E97002" w:rsidP="00E97002">
      <w:pPr>
        <w:pStyle w:val="Sinespaciado"/>
        <w:rPr>
          <w:sz w:val="24"/>
          <w:szCs w:val="24"/>
          <w:lang w:val="es-CR"/>
        </w:rPr>
      </w:pPr>
      <w:r w:rsidRPr="0010335E">
        <w:rPr>
          <w:sz w:val="24"/>
          <w:szCs w:val="24"/>
          <w:lang w:val="es-CR"/>
        </w:rPr>
        <w:tab/>
      </w:r>
      <w:r w:rsidRPr="0010335E">
        <w:rPr>
          <w:sz w:val="24"/>
          <w:szCs w:val="24"/>
          <w:lang w:val="es-CR"/>
        </w:rPr>
        <w:tab/>
      </w:r>
      <w:r w:rsidRPr="0010335E">
        <w:rPr>
          <w:sz w:val="24"/>
          <w:szCs w:val="24"/>
          <w:lang w:val="es-CR"/>
        </w:rPr>
        <w:tab/>
      </w:r>
      <w:r w:rsidRPr="0010335E">
        <w:rPr>
          <w:sz w:val="24"/>
          <w:szCs w:val="24"/>
          <w:lang w:val="es-CR"/>
        </w:rPr>
        <w:tab/>
        <w:t>Teléfono: 2277- / Fax:</w:t>
      </w:r>
      <w:r w:rsidR="006216FE" w:rsidRPr="006216FE">
        <w:rPr>
          <w:color w:val="000000" w:themeColor="text1"/>
        </w:rPr>
        <w:t xml:space="preserve"> </w:t>
      </w:r>
      <w:r w:rsidR="006216FE" w:rsidRPr="00AA54ED">
        <w:rPr>
          <w:color w:val="000000" w:themeColor="text1"/>
        </w:rPr>
        <w:t>2562 4189-2261 8715</w:t>
      </w:r>
    </w:p>
    <w:p w14:paraId="27FA82E6" w14:textId="77777777" w:rsidR="00E97002" w:rsidRPr="0010335E" w:rsidRDefault="00E97002" w:rsidP="00E97002">
      <w:pPr>
        <w:pStyle w:val="Sinespaciado"/>
        <w:rPr>
          <w:sz w:val="24"/>
          <w:szCs w:val="24"/>
          <w:lang w:val="es-CR"/>
        </w:rPr>
      </w:pPr>
      <w:r w:rsidRPr="0010335E">
        <w:rPr>
          <w:sz w:val="24"/>
          <w:szCs w:val="24"/>
          <w:lang w:val="es-CR"/>
        </w:rPr>
        <w:tab/>
      </w:r>
      <w:r w:rsidRPr="0010335E">
        <w:rPr>
          <w:sz w:val="24"/>
          <w:szCs w:val="24"/>
          <w:lang w:val="es-CR"/>
        </w:rPr>
        <w:tab/>
      </w:r>
      <w:r w:rsidRPr="0010335E">
        <w:rPr>
          <w:sz w:val="24"/>
          <w:szCs w:val="24"/>
          <w:lang w:val="es-CR"/>
        </w:rPr>
        <w:tab/>
      </w:r>
      <w:r w:rsidRPr="0010335E">
        <w:rPr>
          <w:sz w:val="24"/>
          <w:szCs w:val="24"/>
          <w:lang w:val="es-CR"/>
        </w:rPr>
        <w:tab/>
        <w:t>Apartado 86-3000 Heredia, Costa Rica</w:t>
      </w:r>
    </w:p>
    <w:p w14:paraId="27FA82E7" w14:textId="77777777" w:rsidR="00E97002" w:rsidRPr="0010335E" w:rsidRDefault="00E97002" w:rsidP="00E97002">
      <w:pPr>
        <w:pStyle w:val="Sinespaciado"/>
        <w:rPr>
          <w:sz w:val="24"/>
          <w:szCs w:val="24"/>
          <w:lang w:val="es-CR"/>
        </w:rPr>
      </w:pPr>
    </w:p>
    <w:p w14:paraId="27FA82E9" w14:textId="0B9B760B" w:rsidR="00E97002" w:rsidRPr="006216FE" w:rsidRDefault="00E97002" w:rsidP="00E97002">
      <w:pPr>
        <w:rPr>
          <w:szCs w:val="24"/>
          <w:lang w:val="es-CR"/>
        </w:rPr>
      </w:pPr>
      <w:r w:rsidRPr="0010335E">
        <w:rPr>
          <w:b/>
          <w:szCs w:val="24"/>
          <w:lang w:val="es-CR"/>
        </w:rPr>
        <w:t>Nombre del Plan de Estudios:</w:t>
      </w:r>
      <w:r w:rsidR="006216FE">
        <w:rPr>
          <w:b/>
          <w:szCs w:val="24"/>
          <w:lang w:val="es-CR"/>
        </w:rPr>
        <w:t xml:space="preserve"> </w:t>
      </w:r>
      <w:r w:rsidR="006216FE">
        <w:rPr>
          <w:szCs w:val="24"/>
          <w:lang w:val="es-CR"/>
        </w:rPr>
        <w:t>Licenciatura en Economía</w:t>
      </w:r>
    </w:p>
    <w:p w14:paraId="27FA82EA" w14:textId="6311840A" w:rsidR="00E97002" w:rsidRPr="006216FE" w:rsidRDefault="00E97002" w:rsidP="00E97002">
      <w:pPr>
        <w:rPr>
          <w:szCs w:val="24"/>
          <w:lang w:val="es-CR"/>
        </w:rPr>
      </w:pPr>
      <w:r w:rsidRPr="0010335E">
        <w:rPr>
          <w:b/>
          <w:szCs w:val="24"/>
          <w:lang w:val="es-CR"/>
        </w:rPr>
        <w:t>Grado Académico:</w:t>
      </w:r>
      <w:r w:rsidR="006216FE">
        <w:rPr>
          <w:szCs w:val="24"/>
          <w:lang w:val="es-CR"/>
        </w:rPr>
        <w:t xml:space="preserve"> </w:t>
      </w:r>
      <w:r w:rsidR="006216FE">
        <w:rPr>
          <w:szCs w:val="24"/>
          <w:lang w:val="es-CR"/>
        </w:rPr>
        <w:tab/>
        <w:t>Licenci</w:t>
      </w:r>
      <w:r w:rsidR="0028484E">
        <w:rPr>
          <w:szCs w:val="24"/>
          <w:lang w:val="es-CR"/>
        </w:rPr>
        <w:t>a</w:t>
      </w:r>
      <w:r w:rsidR="00AC698C">
        <w:rPr>
          <w:szCs w:val="24"/>
          <w:lang w:val="es-CR"/>
        </w:rPr>
        <w:t>tura</w:t>
      </w:r>
      <w:r w:rsidR="006216FE">
        <w:rPr>
          <w:szCs w:val="24"/>
          <w:lang w:val="es-CR"/>
        </w:rPr>
        <w:t xml:space="preserve"> </w:t>
      </w:r>
    </w:p>
    <w:p w14:paraId="27FA82EB" w14:textId="522C05EE" w:rsidR="00E97002" w:rsidRPr="0010335E" w:rsidRDefault="00E97002" w:rsidP="00E97002">
      <w:pPr>
        <w:rPr>
          <w:szCs w:val="24"/>
          <w:lang w:val="es-CR"/>
        </w:rPr>
      </w:pPr>
      <w:r w:rsidRPr="0010335E">
        <w:rPr>
          <w:b/>
          <w:szCs w:val="24"/>
          <w:lang w:val="es-CR"/>
        </w:rPr>
        <w:t xml:space="preserve">Modalidad: </w:t>
      </w:r>
      <w:r w:rsidRPr="0010335E">
        <w:rPr>
          <w:b/>
          <w:szCs w:val="24"/>
          <w:lang w:val="es-CR"/>
        </w:rPr>
        <w:tab/>
      </w:r>
      <w:r w:rsidRPr="0010335E">
        <w:rPr>
          <w:b/>
          <w:szCs w:val="24"/>
          <w:lang w:val="es-CR"/>
        </w:rPr>
        <w:tab/>
      </w:r>
      <w:r w:rsidRPr="0010335E">
        <w:rPr>
          <w:b/>
          <w:szCs w:val="24"/>
          <w:lang w:val="es-CR"/>
        </w:rPr>
        <w:tab/>
      </w:r>
      <w:r w:rsidR="006216FE">
        <w:rPr>
          <w:szCs w:val="24"/>
          <w:lang w:val="es-CR"/>
        </w:rPr>
        <w:t>Presencial</w:t>
      </w:r>
    </w:p>
    <w:p w14:paraId="27FA82EC" w14:textId="38F9EE70" w:rsidR="00310437" w:rsidRPr="0010335E" w:rsidRDefault="006216FE" w:rsidP="00E97002">
      <w:pPr>
        <w:rPr>
          <w:b/>
          <w:szCs w:val="24"/>
          <w:lang w:val="es-CR"/>
        </w:rPr>
      </w:pPr>
      <w:r>
        <w:rPr>
          <w:b/>
          <w:szCs w:val="24"/>
          <w:lang w:val="es-CR"/>
        </w:rPr>
        <w:t>Impartido en:</w:t>
      </w:r>
      <w:r>
        <w:rPr>
          <w:b/>
          <w:szCs w:val="24"/>
          <w:lang w:val="es-CR"/>
        </w:rPr>
        <w:tab/>
      </w:r>
      <w:r>
        <w:rPr>
          <w:b/>
          <w:szCs w:val="24"/>
          <w:lang w:val="es-CR"/>
        </w:rPr>
        <w:tab/>
      </w:r>
      <w:r w:rsidR="00310437" w:rsidRPr="0010335E">
        <w:rPr>
          <w:szCs w:val="24"/>
          <w:lang w:val="es-CR"/>
        </w:rPr>
        <w:t>Sede</w:t>
      </w:r>
      <w:r>
        <w:rPr>
          <w:szCs w:val="24"/>
          <w:lang w:val="es-CR"/>
        </w:rPr>
        <w:t xml:space="preserve"> Omar Dengo</w:t>
      </w:r>
    </w:p>
    <w:p w14:paraId="27FA82ED" w14:textId="66DB3310" w:rsidR="00310437" w:rsidRPr="0010335E" w:rsidRDefault="00310437" w:rsidP="00E97002">
      <w:pPr>
        <w:rPr>
          <w:b/>
          <w:szCs w:val="24"/>
          <w:lang w:val="es-CR"/>
        </w:rPr>
      </w:pPr>
      <w:r w:rsidRPr="0010335E">
        <w:rPr>
          <w:b/>
          <w:szCs w:val="24"/>
          <w:lang w:val="es-CR"/>
        </w:rPr>
        <w:t xml:space="preserve">Periodo lectivo: </w:t>
      </w:r>
      <w:r w:rsidRPr="0010335E">
        <w:rPr>
          <w:b/>
          <w:szCs w:val="24"/>
          <w:lang w:val="es-CR"/>
        </w:rPr>
        <w:tab/>
      </w:r>
      <w:r w:rsidRPr="0010335E">
        <w:rPr>
          <w:b/>
          <w:szCs w:val="24"/>
          <w:lang w:val="es-CR"/>
        </w:rPr>
        <w:tab/>
      </w:r>
      <w:r w:rsidR="003C2C61">
        <w:rPr>
          <w:szCs w:val="24"/>
          <w:lang w:val="es-CR"/>
        </w:rPr>
        <w:t>Ciclos de 17 semanas</w:t>
      </w:r>
    </w:p>
    <w:p w14:paraId="62B06813" w14:textId="32035A5C" w:rsidR="003C2C61" w:rsidRDefault="00E97002" w:rsidP="003C2C61">
      <w:pPr>
        <w:pStyle w:val="TableParagraph"/>
        <w:spacing w:after="240"/>
        <w:ind w:left="2832" w:hanging="2832"/>
        <w:contextualSpacing/>
        <w:rPr>
          <w:color w:val="000000" w:themeColor="text1"/>
        </w:rPr>
      </w:pPr>
      <w:r w:rsidRPr="0010335E">
        <w:rPr>
          <w:b/>
        </w:rPr>
        <w:t>Población Meta:</w:t>
      </w:r>
      <w:r w:rsidR="003C2C61">
        <w:rPr>
          <w:b/>
        </w:rPr>
        <w:tab/>
      </w:r>
      <w:r w:rsidR="004F11CE" w:rsidRPr="00761BC8">
        <w:rPr>
          <w:bCs/>
        </w:rPr>
        <w:t>Profesionales con grado de</w:t>
      </w:r>
      <w:r w:rsidR="004F11CE">
        <w:rPr>
          <w:b/>
        </w:rPr>
        <w:t xml:space="preserve"> </w:t>
      </w:r>
      <w:r w:rsidR="003C2C61" w:rsidRPr="00AA54ED">
        <w:rPr>
          <w:color w:val="000000" w:themeColor="text1"/>
        </w:rPr>
        <w:t>Bachiller en Economía interesados en contribuir a la construcción de sociedades más prósperas, equitativas y solidarias.</w:t>
      </w:r>
    </w:p>
    <w:p w14:paraId="697CE487" w14:textId="77777777" w:rsidR="003C2C61" w:rsidRPr="0010335E" w:rsidRDefault="003C2C61" w:rsidP="003C2C61">
      <w:pPr>
        <w:pStyle w:val="TableParagraph"/>
        <w:tabs>
          <w:tab w:val="left" w:pos="462"/>
          <w:tab w:val="left" w:pos="463"/>
        </w:tabs>
        <w:ind w:left="3552"/>
        <w:contextualSpacing/>
        <w:rPr>
          <w:b/>
        </w:rPr>
      </w:pPr>
    </w:p>
    <w:p w14:paraId="037FDD30" w14:textId="106E6B42" w:rsidR="003C2C61" w:rsidRPr="00AA54ED" w:rsidRDefault="00E97002" w:rsidP="003C2C61">
      <w:pPr>
        <w:pStyle w:val="TableParagraph"/>
        <w:ind w:left="2832" w:hanging="2690"/>
        <w:contextualSpacing/>
        <w:rPr>
          <w:color w:val="000000" w:themeColor="text1"/>
        </w:rPr>
      </w:pPr>
      <w:r w:rsidRPr="0010335E">
        <w:rPr>
          <w:b/>
        </w:rPr>
        <w:t>Requisitos de Ingreso:</w:t>
      </w:r>
      <w:r w:rsidR="003C2C61">
        <w:rPr>
          <w:b/>
        </w:rPr>
        <w:tab/>
      </w:r>
      <w:r w:rsidR="003C2C61" w:rsidRPr="00AA54ED">
        <w:rPr>
          <w:color w:val="000000" w:themeColor="text1"/>
        </w:rPr>
        <w:t>Para ingresar a la Licenciatura, el estudiant</w:t>
      </w:r>
      <w:r w:rsidR="00E62BD7">
        <w:rPr>
          <w:color w:val="000000" w:themeColor="text1"/>
        </w:rPr>
        <w:t>ado</w:t>
      </w:r>
      <w:r w:rsidR="003C2C61" w:rsidRPr="00AA54ED">
        <w:rPr>
          <w:color w:val="000000" w:themeColor="text1"/>
        </w:rPr>
        <w:t xml:space="preserve"> deberá:</w:t>
      </w:r>
    </w:p>
    <w:p w14:paraId="5B552A04" w14:textId="6F9A6054" w:rsidR="003C2C61" w:rsidRPr="00AA54ED" w:rsidRDefault="00E51C9F" w:rsidP="00DF1867">
      <w:pPr>
        <w:pStyle w:val="TableParagraph"/>
        <w:numPr>
          <w:ilvl w:val="4"/>
          <w:numId w:val="4"/>
        </w:numPr>
        <w:tabs>
          <w:tab w:val="left" w:pos="462"/>
          <w:tab w:val="left" w:pos="463"/>
        </w:tabs>
        <w:contextualSpacing/>
        <w:rPr>
          <w:color w:val="000000" w:themeColor="text1"/>
        </w:rPr>
      </w:pPr>
      <w:r>
        <w:rPr>
          <w:color w:val="000000" w:themeColor="text1"/>
        </w:rPr>
        <w:t>Ser egresado</w:t>
      </w:r>
      <w:r w:rsidR="003C2C61">
        <w:rPr>
          <w:color w:val="000000" w:themeColor="text1"/>
        </w:rPr>
        <w:t xml:space="preserve"> de</w:t>
      </w:r>
      <w:r>
        <w:rPr>
          <w:color w:val="000000" w:themeColor="text1"/>
        </w:rPr>
        <w:t xml:space="preserve"> un</w:t>
      </w:r>
      <w:r w:rsidR="003C2C61">
        <w:rPr>
          <w:color w:val="000000" w:themeColor="text1"/>
        </w:rPr>
        <w:t xml:space="preserve"> </w:t>
      </w:r>
      <w:r w:rsidR="003C2C61" w:rsidRPr="00AA54ED">
        <w:rPr>
          <w:color w:val="000000" w:themeColor="text1"/>
        </w:rPr>
        <w:t>Bachillerato en Economí</w:t>
      </w:r>
      <w:r w:rsidR="003C2C61">
        <w:rPr>
          <w:color w:val="000000" w:themeColor="text1"/>
        </w:rPr>
        <w:t>a</w:t>
      </w:r>
      <w:r>
        <w:rPr>
          <w:color w:val="000000" w:themeColor="text1"/>
        </w:rPr>
        <w:t xml:space="preserve"> debidamente reconocido.</w:t>
      </w:r>
    </w:p>
    <w:p w14:paraId="27FA82EF" w14:textId="6D39C267" w:rsidR="00E97002" w:rsidRPr="003C2C61" w:rsidRDefault="003C2C61" w:rsidP="00DF1867">
      <w:pPr>
        <w:pStyle w:val="Prrafodelista"/>
        <w:numPr>
          <w:ilvl w:val="4"/>
          <w:numId w:val="4"/>
        </w:numPr>
        <w:rPr>
          <w:b/>
          <w:szCs w:val="24"/>
          <w:lang w:val="es-CR"/>
        </w:rPr>
      </w:pPr>
      <w:r w:rsidRPr="003C2C61">
        <w:rPr>
          <w:color w:val="000000" w:themeColor="text1"/>
        </w:rPr>
        <w:t>Demostrar dominio instrumental de una lengua extranjera.</w:t>
      </w:r>
    </w:p>
    <w:p w14:paraId="27FA82F0" w14:textId="77157673" w:rsidR="00E97002" w:rsidRPr="0010335E" w:rsidRDefault="00E97002" w:rsidP="00E97002">
      <w:pPr>
        <w:rPr>
          <w:b/>
          <w:szCs w:val="24"/>
          <w:lang w:val="es-CR"/>
        </w:rPr>
      </w:pPr>
      <w:r w:rsidRPr="0010335E">
        <w:rPr>
          <w:b/>
          <w:szCs w:val="24"/>
          <w:lang w:val="es-CR"/>
        </w:rPr>
        <w:t>Duración</w:t>
      </w:r>
      <w:r w:rsidR="00310437" w:rsidRPr="0010335E">
        <w:rPr>
          <w:b/>
          <w:szCs w:val="24"/>
          <w:lang w:val="es-CR"/>
        </w:rPr>
        <w:t xml:space="preserve"> total de la titulación</w:t>
      </w:r>
      <w:r w:rsidRPr="0010335E">
        <w:rPr>
          <w:b/>
          <w:szCs w:val="24"/>
          <w:lang w:val="es-CR"/>
        </w:rPr>
        <w:t>:</w:t>
      </w:r>
      <w:r w:rsidR="003C2C61">
        <w:rPr>
          <w:b/>
          <w:szCs w:val="24"/>
          <w:lang w:val="es-CR"/>
        </w:rPr>
        <w:t xml:space="preserve"> </w:t>
      </w:r>
      <w:r w:rsidR="00C96600">
        <w:rPr>
          <w:color w:val="000000" w:themeColor="text1"/>
        </w:rPr>
        <w:t>Un</w:t>
      </w:r>
      <w:r w:rsidR="003C2C61" w:rsidRPr="00AA54ED">
        <w:rPr>
          <w:color w:val="000000" w:themeColor="text1"/>
        </w:rPr>
        <w:t xml:space="preserve"> año a tiempo completo</w:t>
      </w:r>
      <w:r w:rsidR="003C2C61">
        <w:rPr>
          <w:color w:val="000000" w:themeColor="text1"/>
        </w:rPr>
        <w:t xml:space="preserve"> </w:t>
      </w:r>
      <w:r w:rsidR="003C2C61" w:rsidRPr="008B34D7">
        <w:rPr>
          <w:color w:val="000000" w:themeColor="text1"/>
        </w:rPr>
        <w:t>para la aprobación de cursos, más dos ciclos para la elaboración y aprobación del Trabajo Final de Graduación</w:t>
      </w:r>
    </w:p>
    <w:p w14:paraId="27FA82F1" w14:textId="0D6E11D1" w:rsidR="00E97002" w:rsidRPr="003C2C61" w:rsidRDefault="00E97002" w:rsidP="00E97002">
      <w:pPr>
        <w:rPr>
          <w:szCs w:val="24"/>
          <w:lang w:val="es-CR"/>
        </w:rPr>
      </w:pPr>
      <w:r w:rsidRPr="0010335E">
        <w:rPr>
          <w:b/>
          <w:szCs w:val="24"/>
          <w:lang w:val="es-CR"/>
        </w:rPr>
        <w:t>Nombre del Título que otorga:</w:t>
      </w:r>
      <w:r w:rsidR="003C2C61">
        <w:rPr>
          <w:szCs w:val="24"/>
          <w:lang w:val="es-CR"/>
        </w:rPr>
        <w:t xml:space="preserve"> Licencia</w:t>
      </w:r>
      <w:r w:rsidR="00D273FF">
        <w:rPr>
          <w:szCs w:val="24"/>
          <w:lang w:val="es-CR"/>
        </w:rPr>
        <w:t>tura</w:t>
      </w:r>
      <w:r w:rsidR="003C2C61">
        <w:rPr>
          <w:szCs w:val="24"/>
          <w:lang w:val="es-CR"/>
        </w:rPr>
        <w:t xml:space="preserve"> en Economía</w:t>
      </w:r>
    </w:p>
    <w:p w14:paraId="27FA82F2" w14:textId="72C59EEA" w:rsidR="00E97002" w:rsidRPr="0010335E" w:rsidRDefault="00E97002" w:rsidP="00E97002">
      <w:pPr>
        <w:rPr>
          <w:b/>
          <w:szCs w:val="24"/>
          <w:lang w:val="es-CR"/>
        </w:rPr>
      </w:pPr>
      <w:r w:rsidRPr="0010335E">
        <w:rPr>
          <w:b/>
          <w:szCs w:val="24"/>
          <w:lang w:val="es-CR"/>
        </w:rPr>
        <w:t>Número total de créditos:</w:t>
      </w:r>
      <w:r w:rsidR="003C2C61">
        <w:rPr>
          <w:b/>
          <w:szCs w:val="24"/>
          <w:lang w:val="es-CR"/>
        </w:rPr>
        <w:tab/>
      </w:r>
      <w:r w:rsidR="003C2C61" w:rsidRPr="003C2C61">
        <w:rPr>
          <w:szCs w:val="24"/>
          <w:lang w:val="es-CR"/>
        </w:rPr>
        <w:t>36 créditos</w:t>
      </w:r>
    </w:p>
    <w:p w14:paraId="27FA82F3" w14:textId="77777777" w:rsidR="00E97002" w:rsidRDefault="00E97002" w:rsidP="00E97002">
      <w:pPr>
        <w:rPr>
          <w:szCs w:val="24"/>
          <w:lang w:val="es-CR"/>
        </w:rPr>
      </w:pPr>
    </w:p>
    <w:p w14:paraId="27FA82F4" w14:textId="77777777" w:rsidR="00E97002" w:rsidRDefault="00E97002">
      <w:pPr>
        <w:spacing w:before="0" w:after="200" w:line="276" w:lineRule="auto"/>
        <w:jc w:val="left"/>
        <w:rPr>
          <w:szCs w:val="24"/>
          <w:lang w:val="es-CR"/>
        </w:rPr>
      </w:pPr>
      <w:r>
        <w:rPr>
          <w:szCs w:val="24"/>
          <w:lang w:val="es-CR"/>
        </w:rPr>
        <w:br w:type="page"/>
      </w:r>
    </w:p>
    <w:p w14:paraId="27FA82F5" w14:textId="77777777" w:rsidR="00E97002" w:rsidRDefault="00E97002" w:rsidP="00E97002">
      <w:pPr>
        <w:jc w:val="center"/>
        <w:rPr>
          <w:rStyle w:val="TTULO10"/>
        </w:rPr>
      </w:pPr>
      <w:r w:rsidRPr="00E97002">
        <w:rPr>
          <w:rStyle w:val="TTULO10"/>
        </w:rPr>
        <w:lastRenderedPageBreak/>
        <w:t>Lista de abreviaturas</w:t>
      </w:r>
    </w:p>
    <w:tbl>
      <w:tblPr>
        <w:tblStyle w:val="NormalTable0"/>
        <w:tblW w:w="9497" w:type="dxa"/>
        <w:tblInd w:w="-709" w:type="dxa"/>
        <w:tblLayout w:type="fixed"/>
        <w:tblLook w:val="01E0" w:firstRow="1" w:lastRow="1" w:firstColumn="1" w:lastColumn="1" w:noHBand="0" w:noVBand="0"/>
      </w:tblPr>
      <w:tblGrid>
        <w:gridCol w:w="2164"/>
        <w:gridCol w:w="7333"/>
      </w:tblGrid>
      <w:tr w:rsidR="003C2C61" w:rsidRPr="00917AEB" w14:paraId="204EAF44" w14:textId="77777777" w:rsidTr="003C2C61">
        <w:trPr>
          <w:trHeight w:val="293"/>
        </w:trPr>
        <w:tc>
          <w:tcPr>
            <w:tcW w:w="2164" w:type="dxa"/>
          </w:tcPr>
          <w:p w14:paraId="40A55FE1" w14:textId="77777777" w:rsidR="003C2C61" w:rsidRPr="00917AEB" w:rsidRDefault="003C2C61" w:rsidP="00467C21">
            <w:pPr>
              <w:pStyle w:val="TableParagraph"/>
              <w:ind w:left="851"/>
              <w:rPr>
                <w:b/>
              </w:rPr>
            </w:pPr>
            <w:r w:rsidRPr="00917AEB">
              <w:rPr>
                <w:b/>
              </w:rPr>
              <w:t>CINPE</w:t>
            </w:r>
          </w:p>
        </w:tc>
        <w:tc>
          <w:tcPr>
            <w:tcW w:w="7333" w:type="dxa"/>
          </w:tcPr>
          <w:p w14:paraId="235C2045" w14:textId="77777777" w:rsidR="003C2C61" w:rsidRPr="00917AEB" w:rsidRDefault="003C2C61" w:rsidP="00467C21">
            <w:pPr>
              <w:pStyle w:val="TableParagraph"/>
              <w:ind w:left="851"/>
            </w:pPr>
            <w:r w:rsidRPr="00917AEB">
              <w:t>Centro Internacional en Política Económica</w:t>
            </w:r>
          </w:p>
        </w:tc>
      </w:tr>
      <w:tr w:rsidR="003C2C61" w:rsidRPr="00917AEB" w14:paraId="514BE517" w14:textId="77777777" w:rsidTr="003C2C61">
        <w:trPr>
          <w:trHeight w:val="318"/>
        </w:trPr>
        <w:tc>
          <w:tcPr>
            <w:tcW w:w="2164" w:type="dxa"/>
          </w:tcPr>
          <w:p w14:paraId="05A68006" w14:textId="77777777" w:rsidR="003C2C61" w:rsidRPr="00917AEB" w:rsidRDefault="003C2C61" w:rsidP="00467C21">
            <w:pPr>
              <w:pStyle w:val="TableParagraph"/>
              <w:ind w:left="851"/>
              <w:rPr>
                <w:b/>
              </w:rPr>
            </w:pPr>
            <w:r w:rsidRPr="00917AEB">
              <w:rPr>
                <w:b/>
              </w:rPr>
              <w:t>ESEUNA</w:t>
            </w:r>
          </w:p>
        </w:tc>
        <w:tc>
          <w:tcPr>
            <w:tcW w:w="7333" w:type="dxa"/>
          </w:tcPr>
          <w:p w14:paraId="5F8A221F" w14:textId="77777777" w:rsidR="003C2C61" w:rsidRPr="00917AEB" w:rsidRDefault="003C2C61" w:rsidP="00467C21">
            <w:pPr>
              <w:pStyle w:val="TableParagraph"/>
              <w:ind w:left="851"/>
            </w:pPr>
            <w:r w:rsidRPr="00917AEB">
              <w:t>Escuela de Economía de la Universidad Nacional</w:t>
            </w:r>
          </w:p>
        </w:tc>
      </w:tr>
      <w:tr w:rsidR="003C2C61" w:rsidRPr="00917AEB" w14:paraId="6664E98C" w14:textId="77777777" w:rsidTr="003C2C61">
        <w:trPr>
          <w:trHeight w:val="316"/>
        </w:trPr>
        <w:tc>
          <w:tcPr>
            <w:tcW w:w="2164" w:type="dxa"/>
          </w:tcPr>
          <w:p w14:paraId="67A0776C" w14:textId="77777777" w:rsidR="003C2C61" w:rsidRPr="00917AEB" w:rsidRDefault="003C2C61" w:rsidP="00467C21">
            <w:pPr>
              <w:pStyle w:val="TableParagraph"/>
              <w:ind w:left="851"/>
              <w:rPr>
                <w:b/>
              </w:rPr>
            </w:pPr>
            <w:r w:rsidRPr="00917AEB">
              <w:rPr>
                <w:b/>
              </w:rPr>
              <w:t>MIT</w:t>
            </w:r>
          </w:p>
        </w:tc>
        <w:tc>
          <w:tcPr>
            <w:tcW w:w="7333" w:type="dxa"/>
          </w:tcPr>
          <w:p w14:paraId="121262CC" w14:textId="77777777" w:rsidR="003C2C61" w:rsidRPr="00917AEB" w:rsidRDefault="003C2C61" w:rsidP="00467C21">
            <w:pPr>
              <w:pStyle w:val="TableParagraph"/>
              <w:ind w:left="851"/>
            </w:pPr>
            <w:r w:rsidRPr="00917AEB">
              <w:t>Massachusetts Institute of Technology</w:t>
            </w:r>
          </w:p>
        </w:tc>
      </w:tr>
      <w:tr w:rsidR="003C2C61" w:rsidRPr="00777962" w14:paraId="2C1A7480" w14:textId="77777777" w:rsidTr="003C2C61">
        <w:trPr>
          <w:trHeight w:val="316"/>
        </w:trPr>
        <w:tc>
          <w:tcPr>
            <w:tcW w:w="2164" w:type="dxa"/>
          </w:tcPr>
          <w:p w14:paraId="48609DF7" w14:textId="77777777" w:rsidR="003C2C61" w:rsidRPr="00917AEB" w:rsidRDefault="003C2C61" w:rsidP="00467C21">
            <w:pPr>
              <w:pStyle w:val="TableParagraph"/>
              <w:ind w:left="851"/>
              <w:rPr>
                <w:b/>
              </w:rPr>
            </w:pPr>
            <w:r w:rsidRPr="00917AEB">
              <w:rPr>
                <w:b/>
              </w:rPr>
              <w:t>NASA</w:t>
            </w:r>
          </w:p>
        </w:tc>
        <w:tc>
          <w:tcPr>
            <w:tcW w:w="7333" w:type="dxa"/>
          </w:tcPr>
          <w:p w14:paraId="3D98DB1B" w14:textId="77777777" w:rsidR="003C2C61" w:rsidRPr="00917AEB" w:rsidRDefault="003C2C61" w:rsidP="00467C21">
            <w:pPr>
              <w:pStyle w:val="TableParagraph"/>
              <w:ind w:left="851"/>
              <w:rPr>
                <w:lang w:val="en-US"/>
              </w:rPr>
            </w:pPr>
            <w:r w:rsidRPr="00917AEB">
              <w:rPr>
                <w:lang w:val="en-US"/>
              </w:rPr>
              <w:t>National Aeronautics and Space Administration</w:t>
            </w:r>
          </w:p>
        </w:tc>
      </w:tr>
      <w:tr w:rsidR="003C2C61" w:rsidRPr="00917AEB" w14:paraId="440C9270" w14:textId="77777777" w:rsidTr="003C2C61">
        <w:trPr>
          <w:trHeight w:val="317"/>
        </w:trPr>
        <w:tc>
          <w:tcPr>
            <w:tcW w:w="2164" w:type="dxa"/>
          </w:tcPr>
          <w:p w14:paraId="0DF4163D" w14:textId="77777777" w:rsidR="003C2C61" w:rsidRPr="00917AEB" w:rsidRDefault="003C2C61" w:rsidP="00467C21">
            <w:pPr>
              <w:pStyle w:val="TableParagraph"/>
              <w:ind w:left="851"/>
              <w:rPr>
                <w:b/>
              </w:rPr>
            </w:pPr>
            <w:r w:rsidRPr="00917AEB">
              <w:rPr>
                <w:b/>
              </w:rPr>
              <w:t>SIDUNA</w:t>
            </w:r>
          </w:p>
        </w:tc>
        <w:tc>
          <w:tcPr>
            <w:tcW w:w="7333" w:type="dxa"/>
          </w:tcPr>
          <w:p w14:paraId="6805DD6D" w14:textId="77777777" w:rsidR="003C2C61" w:rsidRPr="00917AEB" w:rsidRDefault="003C2C61" w:rsidP="00467C21">
            <w:pPr>
              <w:pStyle w:val="TableParagraph"/>
              <w:ind w:left="851"/>
            </w:pPr>
            <w:r w:rsidRPr="00917AEB">
              <w:t>Sistema de Información Documental de la Universidad Nacional</w:t>
            </w:r>
          </w:p>
        </w:tc>
      </w:tr>
      <w:tr w:rsidR="00FD3389" w:rsidRPr="00917AEB" w14:paraId="41F6A7B8" w14:textId="77777777" w:rsidTr="003C2C61">
        <w:trPr>
          <w:trHeight w:val="317"/>
        </w:trPr>
        <w:tc>
          <w:tcPr>
            <w:tcW w:w="2164" w:type="dxa"/>
          </w:tcPr>
          <w:p w14:paraId="5AB0E938" w14:textId="3562EE63" w:rsidR="00FD3389" w:rsidRPr="00917AEB" w:rsidRDefault="00FD3389" w:rsidP="00467C21">
            <w:pPr>
              <w:pStyle w:val="TableParagraph"/>
              <w:ind w:left="851"/>
              <w:rPr>
                <w:b/>
              </w:rPr>
            </w:pPr>
            <w:r>
              <w:rPr>
                <w:b/>
              </w:rPr>
              <w:t>TFG</w:t>
            </w:r>
          </w:p>
        </w:tc>
        <w:tc>
          <w:tcPr>
            <w:tcW w:w="7333" w:type="dxa"/>
          </w:tcPr>
          <w:p w14:paraId="4FEFEA27" w14:textId="480CFB2D" w:rsidR="00FD3389" w:rsidRPr="00917AEB" w:rsidRDefault="00FD3389" w:rsidP="00467C21">
            <w:pPr>
              <w:pStyle w:val="TableParagraph"/>
              <w:ind w:left="851"/>
            </w:pPr>
            <w:r>
              <w:t>Trabajo Final de Graduación</w:t>
            </w:r>
          </w:p>
        </w:tc>
      </w:tr>
      <w:tr w:rsidR="003C2C61" w:rsidRPr="00917AEB" w14:paraId="6543CC25" w14:textId="77777777" w:rsidTr="003C2C61">
        <w:trPr>
          <w:trHeight w:val="318"/>
        </w:trPr>
        <w:tc>
          <w:tcPr>
            <w:tcW w:w="2164" w:type="dxa"/>
          </w:tcPr>
          <w:p w14:paraId="315AA57C" w14:textId="77777777" w:rsidR="003C2C61" w:rsidRPr="00917AEB" w:rsidRDefault="003C2C61" w:rsidP="00467C21">
            <w:pPr>
              <w:pStyle w:val="TableParagraph"/>
              <w:ind w:left="851"/>
              <w:rPr>
                <w:b/>
              </w:rPr>
            </w:pPr>
            <w:r w:rsidRPr="00917AEB">
              <w:rPr>
                <w:b/>
              </w:rPr>
              <w:t>SINAES</w:t>
            </w:r>
          </w:p>
        </w:tc>
        <w:tc>
          <w:tcPr>
            <w:tcW w:w="7333" w:type="dxa"/>
          </w:tcPr>
          <w:p w14:paraId="7D8B54DE" w14:textId="77777777" w:rsidR="003C2C61" w:rsidRPr="00917AEB" w:rsidRDefault="003C2C61" w:rsidP="00467C21">
            <w:pPr>
              <w:pStyle w:val="TableParagraph"/>
              <w:ind w:left="851"/>
            </w:pPr>
            <w:r w:rsidRPr="00917AEB">
              <w:t>Sistema Nacional de Acreditación de la Educación Superior</w:t>
            </w:r>
          </w:p>
        </w:tc>
      </w:tr>
      <w:tr w:rsidR="003C2C61" w:rsidRPr="00917AEB" w14:paraId="087CAAD3" w14:textId="77777777" w:rsidTr="003C2C61">
        <w:trPr>
          <w:trHeight w:val="316"/>
        </w:trPr>
        <w:tc>
          <w:tcPr>
            <w:tcW w:w="2164" w:type="dxa"/>
          </w:tcPr>
          <w:p w14:paraId="74FB9F40" w14:textId="77777777" w:rsidR="003C2C61" w:rsidRPr="00917AEB" w:rsidRDefault="003C2C61" w:rsidP="00467C21">
            <w:pPr>
              <w:pStyle w:val="TableParagraph"/>
              <w:ind w:left="851"/>
              <w:rPr>
                <w:b/>
              </w:rPr>
            </w:pPr>
            <w:r w:rsidRPr="00917AEB">
              <w:rPr>
                <w:b/>
              </w:rPr>
              <w:t>UCR</w:t>
            </w:r>
          </w:p>
        </w:tc>
        <w:tc>
          <w:tcPr>
            <w:tcW w:w="7333" w:type="dxa"/>
          </w:tcPr>
          <w:p w14:paraId="74194518" w14:textId="77777777" w:rsidR="003C2C61" w:rsidRPr="00917AEB" w:rsidRDefault="003C2C61" w:rsidP="00467C21">
            <w:pPr>
              <w:pStyle w:val="TableParagraph"/>
              <w:ind w:left="851"/>
            </w:pPr>
            <w:r w:rsidRPr="00917AEB">
              <w:t>Universidad de Costa Rica</w:t>
            </w:r>
          </w:p>
        </w:tc>
      </w:tr>
      <w:tr w:rsidR="003C2C61" w:rsidRPr="00917AEB" w14:paraId="18BB1989" w14:textId="77777777" w:rsidTr="003C2C61">
        <w:trPr>
          <w:trHeight w:val="292"/>
        </w:trPr>
        <w:tc>
          <w:tcPr>
            <w:tcW w:w="2164" w:type="dxa"/>
          </w:tcPr>
          <w:p w14:paraId="31B212EE" w14:textId="77777777" w:rsidR="003C2C61" w:rsidRPr="00917AEB" w:rsidRDefault="003C2C61" w:rsidP="00467C21">
            <w:pPr>
              <w:pStyle w:val="TableParagraph"/>
              <w:ind w:left="851"/>
              <w:rPr>
                <w:b/>
              </w:rPr>
            </w:pPr>
            <w:r w:rsidRPr="00917AEB">
              <w:rPr>
                <w:b/>
              </w:rPr>
              <w:t>UNA</w:t>
            </w:r>
          </w:p>
        </w:tc>
        <w:tc>
          <w:tcPr>
            <w:tcW w:w="7333" w:type="dxa"/>
          </w:tcPr>
          <w:p w14:paraId="178D09BB" w14:textId="77777777" w:rsidR="003C2C61" w:rsidRPr="00917AEB" w:rsidRDefault="003C2C61" w:rsidP="00467C21">
            <w:pPr>
              <w:pStyle w:val="TableParagraph"/>
              <w:ind w:left="851"/>
            </w:pPr>
            <w:r w:rsidRPr="00917AEB">
              <w:t>Universidad Nacional</w:t>
            </w:r>
          </w:p>
        </w:tc>
      </w:tr>
    </w:tbl>
    <w:p w14:paraId="27FA82F6" w14:textId="77777777" w:rsidR="001014B0" w:rsidRDefault="001014B0" w:rsidP="00E97002">
      <w:pPr>
        <w:jc w:val="center"/>
        <w:rPr>
          <w:rStyle w:val="TTULO10"/>
        </w:rPr>
      </w:pPr>
    </w:p>
    <w:p w14:paraId="27FA82F7" w14:textId="77777777" w:rsidR="001014B0" w:rsidRDefault="00E97002">
      <w:pPr>
        <w:spacing w:before="0" w:after="200" w:line="276" w:lineRule="auto"/>
        <w:jc w:val="left"/>
        <w:rPr>
          <w:rStyle w:val="TTULO10"/>
        </w:rPr>
        <w:sectPr w:rsidR="001014B0" w:rsidSect="006169A5">
          <w:footerReference w:type="default" r:id="rId12"/>
          <w:footerReference w:type="first" r:id="rId13"/>
          <w:pgSz w:w="11906" w:h="16838"/>
          <w:pgMar w:top="1417" w:right="1701" w:bottom="1417" w:left="1701" w:header="708" w:footer="708" w:gutter="0"/>
          <w:pgNumType w:fmt="lowerRoman" w:start="1"/>
          <w:cols w:space="708"/>
          <w:titlePg/>
          <w:docGrid w:linePitch="360"/>
        </w:sectPr>
      </w:pPr>
      <w:r>
        <w:rPr>
          <w:rStyle w:val="TTULO10"/>
        </w:rPr>
        <w:br w:type="page"/>
      </w:r>
    </w:p>
    <w:p w14:paraId="27FA82F8" w14:textId="77777777" w:rsidR="00E97002" w:rsidRDefault="0082559E" w:rsidP="0082559E">
      <w:pPr>
        <w:pStyle w:val="Ttulo1"/>
        <w:rPr>
          <w:rStyle w:val="TTULO10"/>
          <w:b/>
        </w:rPr>
      </w:pPr>
      <w:bookmarkStart w:id="2" w:name="_Toc21440746"/>
      <w:bookmarkStart w:id="3" w:name="_Toc21529065"/>
      <w:r>
        <w:rPr>
          <w:rStyle w:val="TTULO10"/>
          <w:b/>
        </w:rPr>
        <w:lastRenderedPageBreak/>
        <w:t xml:space="preserve">1. </w:t>
      </w:r>
      <w:r w:rsidR="00E97002" w:rsidRPr="00E97002">
        <w:rPr>
          <w:rStyle w:val="TTULO10"/>
          <w:b/>
        </w:rPr>
        <w:t>JUSTIFICACIÓN</w:t>
      </w:r>
      <w:bookmarkEnd w:id="2"/>
      <w:bookmarkEnd w:id="3"/>
    </w:p>
    <w:p w14:paraId="3EF3BE60" w14:textId="44B2682F" w:rsidR="006D6E48" w:rsidRPr="008E47F8" w:rsidRDefault="006D6E48" w:rsidP="006D6E48">
      <w:pPr>
        <w:pStyle w:val="letranormal"/>
      </w:pPr>
      <w:r w:rsidRPr="008E47F8">
        <w:t>Desde</w:t>
      </w:r>
      <w:r w:rsidR="001903CF">
        <w:t xml:space="preserve"> 1978</w:t>
      </w:r>
      <w:r w:rsidRPr="008E47F8">
        <w:t xml:space="preserve"> la carrera de Economía de la UNA se ha distinguido por privilegiar un énfasis en la economía del desarrollo y el impulso de una formación pluralista que implica el estudio de la teoría económica convencional, pero también de la crítica de la economía política, acompañando ambas vertientes de una robusta preparación matemática e instrumental</w:t>
      </w:r>
      <w:r>
        <w:t xml:space="preserve"> y actualización del contexto nacional e internacional</w:t>
      </w:r>
      <w:r w:rsidRPr="008E47F8">
        <w:t xml:space="preserve">. </w:t>
      </w:r>
    </w:p>
    <w:p w14:paraId="27DB37DA" w14:textId="77777777" w:rsidR="006D6E48" w:rsidRPr="008E47F8" w:rsidRDefault="006D6E48" w:rsidP="006D6E48">
      <w:pPr>
        <w:pStyle w:val="letranormal"/>
      </w:pPr>
      <w:r w:rsidRPr="008E47F8">
        <w:t xml:space="preserve">La carrera apuesta por el rigor en lo teórico y lo metodológico entendidos como condición </w:t>
      </w:r>
      <w:r w:rsidRPr="008E47F8">
        <w:rPr>
          <w:i/>
          <w:iCs/>
        </w:rPr>
        <w:t>sine qua non</w:t>
      </w:r>
      <w:r w:rsidRPr="008E47F8">
        <w:t xml:space="preserve"> para una nítida comprensión de la realidad mundial y nacional, en sus complejas dimensiones e interacciones, capaz de incidir y aportar en la generación de propuestas alternativas, en materia de estrategias de desarrollo y políticas públicas.</w:t>
      </w:r>
    </w:p>
    <w:p w14:paraId="1FFA6AE8" w14:textId="4DE10AEB" w:rsidR="006D6E48" w:rsidRPr="002E1EFA" w:rsidRDefault="006D6E48" w:rsidP="006D6E48">
      <w:pPr>
        <w:spacing w:after="240"/>
      </w:pPr>
      <w:r>
        <w:t xml:space="preserve">La carrera en la obtención del título de la Licenciatura consta de un año formativo de profundización, que culmina con la defensa de la Trabajo Final de Graduación (TFG), la cual es sometida a su rediseño debido </w:t>
      </w:r>
      <w:r w:rsidR="008D51B1">
        <w:t xml:space="preserve">a </w:t>
      </w:r>
      <w:r w:rsidRPr="00917AEB">
        <w:t xml:space="preserve">cambios importantes en la disciplina, en la problemática internacional y nacional, y en el contexto institucional, interno y externo. El mercado laboral también ha cambiado, y se esperan transformaciones aún mayores en las próximas décadas, cuando </w:t>
      </w:r>
      <w:r w:rsidR="00A85091">
        <w:t>las personas graduadas de esta carrera</w:t>
      </w:r>
      <w:r w:rsidRPr="00917AEB">
        <w:t xml:space="preserve"> estarán plenamente en el mercado laboral. </w:t>
      </w:r>
    </w:p>
    <w:p w14:paraId="64E40F69" w14:textId="4D6CA739" w:rsidR="006D6E48" w:rsidRDefault="006D6E48" w:rsidP="006D6E48">
      <w:pPr>
        <w:spacing w:after="240"/>
      </w:pPr>
      <w:r>
        <w:t>Aunado a lo anterior, d</w:t>
      </w:r>
      <w:r w:rsidRPr="00C15A4F">
        <w:t xml:space="preserve">urante el proceso de autoevaluación de la carrera de Economía </w:t>
      </w:r>
      <w:r>
        <w:t xml:space="preserve">(2012 -2017) se plantea como actividad del compromiso de mejora, el replanteamiento y revisión del Plan de Estudio del Bachillerato y la Licenciatura causado por la desactualización de estos, </w:t>
      </w:r>
      <w:r w:rsidRPr="00917AEB">
        <w:t xml:space="preserve">por ello en 2018 se concluyó </w:t>
      </w:r>
      <w:r w:rsidRPr="00F47BBF">
        <w:t>el rediseño</w:t>
      </w:r>
      <w:r>
        <w:t xml:space="preserve"> </w:t>
      </w:r>
      <w:r w:rsidRPr="00917AEB">
        <w:t xml:space="preserve">del Bachillerato y se inició </w:t>
      </w:r>
      <w:r w:rsidR="000C2DFC">
        <w:t>el</w:t>
      </w:r>
      <w:r w:rsidRPr="00917AEB">
        <w:t xml:space="preserve"> de la Licenciatura, que es el objeto de esta propuesta.</w:t>
      </w:r>
    </w:p>
    <w:p w14:paraId="73C1E0D9" w14:textId="706452DC" w:rsidR="006D6E48" w:rsidRDefault="006D6E48" w:rsidP="006D6E48">
      <w:pPr>
        <w:pStyle w:val="letranormal"/>
      </w:pPr>
      <w:bookmarkStart w:id="4" w:name="_Toc16167883"/>
      <w:r>
        <w:t xml:space="preserve">El plan de estudio de la Licenciatura busca </w:t>
      </w:r>
      <w:r w:rsidR="004F65CA">
        <w:t xml:space="preserve">rediseñarse para incluir </w:t>
      </w:r>
      <w:r>
        <w:t>l</w:t>
      </w:r>
      <w:r w:rsidRPr="00D163F3">
        <w:t>as tendencias en el pensamiento económico</w:t>
      </w:r>
      <w:bookmarkEnd w:id="4"/>
      <w:r>
        <w:t>, con el fin de mejorar el contenido de los cursos. Entre las principales tendencias en el desarrollo del pensamiento económico, se destacan:</w:t>
      </w:r>
    </w:p>
    <w:p w14:paraId="6FDBE734" w14:textId="77777777" w:rsidR="006D6E48" w:rsidRDefault="006D6E48" w:rsidP="00DF1867">
      <w:pPr>
        <w:pStyle w:val="letranormal"/>
        <w:numPr>
          <w:ilvl w:val="0"/>
          <w:numId w:val="6"/>
        </w:numPr>
      </w:pPr>
      <w:r>
        <w:rPr>
          <w:b/>
          <w:i/>
        </w:rPr>
        <w:t>Lo</w:t>
      </w:r>
      <w:r w:rsidRPr="00917AEB">
        <w:rPr>
          <w:b/>
          <w:i/>
        </w:rPr>
        <w:t>s avances de las últimas décadas en el pensamiento neoclásico</w:t>
      </w:r>
      <w:r>
        <w:rPr>
          <w:b/>
          <w:i/>
        </w:rPr>
        <w:t>:</w:t>
      </w:r>
      <w:r w:rsidRPr="00917AEB">
        <w:rPr>
          <w:b/>
          <w:i/>
        </w:rPr>
        <w:t xml:space="preserve"> </w:t>
      </w:r>
      <w:r w:rsidRPr="00917AEB">
        <w:t>el desarrollo de la “Economía de la conducta o el comportamiento”,</w:t>
      </w:r>
      <w:r w:rsidRPr="00917AEB">
        <w:rPr>
          <w:spacing w:val="-13"/>
        </w:rPr>
        <w:t xml:space="preserve"> </w:t>
      </w:r>
      <w:r w:rsidRPr="00917AEB">
        <w:t>eje</w:t>
      </w:r>
      <w:r w:rsidRPr="00917AEB">
        <w:rPr>
          <w:spacing w:val="-11"/>
        </w:rPr>
        <w:t xml:space="preserve"> </w:t>
      </w:r>
      <w:r w:rsidRPr="00917AEB">
        <w:t>de</w:t>
      </w:r>
      <w:r w:rsidRPr="00917AEB">
        <w:rPr>
          <w:spacing w:val="-11"/>
        </w:rPr>
        <w:t xml:space="preserve"> </w:t>
      </w:r>
      <w:r w:rsidRPr="00917AEB">
        <w:t>la</w:t>
      </w:r>
      <w:r w:rsidRPr="00917AEB">
        <w:rPr>
          <w:spacing w:val="-12"/>
        </w:rPr>
        <w:t xml:space="preserve"> </w:t>
      </w:r>
      <w:r w:rsidRPr="00917AEB">
        <w:t>crítica</w:t>
      </w:r>
      <w:r w:rsidRPr="00917AEB">
        <w:rPr>
          <w:spacing w:val="-11"/>
        </w:rPr>
        <w:t xml:space="preserve"> </w:t>
      </w:r>
      <w:r w:rsidRPr="00917AEB">
        <w:t>al</w:t>
      </w:r>
      <w:r w:rsidRPr="00917AEB">
        <w:rPr>
          <w:spacing w:val="-9"/>
        </w:rPr>
        <w:t xml:space="preserve"> </w:t>
      </w:r>
      <w:r w:rsidRPr="00917AEB">
        <w:rPr>
          <w:i/>
        </w:rPr>
        <w:lastRenderedPageBreak/>
        <w:t>homo</w:t>
      </w:r>
      <w:r w:rsidRPr="00917AEB">
        <w:rPr>
          <w:i/>
          <w:spacing w:val="-12"/>
        </w:rPr>
        <w:t xml:space="preserve"> </w:t>
      </w:r>
      <w:r w:rsidRPr="00917AEB">
        <w:rPr>
          <w:i/>
        </w:rPr>
        <w:t>economicus</w:t>
      </w:r>
      <w:r w:rsidRPr="00917AEB">
        <w:t>,</w:t>
      </w:r>
      <w:r w:rsidRPr="00917AEB">
        <w:rPr>
          <w:spacing w:val="-11"/>
        </w:rPr>
        <w:t xml:space="preserve"> </w:t>
      </w:r>
      <w:r w:rsidRPr="00917AEB">
        <w:t>que</w:t>
      </w:r>
      <w:r w:rsidRPr="00917AEB">
        <w:rPr>
          <w:spacing w:val="-11"/>
        </w:rPr>
        <w:t xml:space="preserve"> </w:t>
      </w:r>
      <w:r w:rsidRPr="00917AEB">
        <w:t>enriquece</w:t>
      </w:r>
      <w:r w:rsidRPr="00917AEB">
        <w:rPr>
          <w:spacing w:val="-12"/>
        </w:rPr>
        <w:t xml:space="preserve"> </w:t>
      </w:r>
      <w:r w:rsidRPr="00917AEB">
        <w:t>la</w:t>
      </w:r>
      <w:r w:rsidRPr="00917AEB">
        <w:rPr>
          <w:spacing w:val="-11"/>
        </w:rPr>
        <w:t xml:space="preserve"> </w:t>
      </w:r>
      <w:r w:rsidRPr="00917AEB">
        <w:t>comprensión de la toma de decisiones por parte de consumidores y empresas, así como</w:t>
      </w:r>
      <w:r>
        <w:t>,</w:t>
      </w:r>
      <w:r w:rsidRPr="00917AEB">
        <w:t xml:space="preserve"> el diseño de las políticas públicas; la teoría de juegos</w:t>
      </w:r>
      <w:r>
        <w:t>;</w:t>
      </w:r>
      <w:r w:rsidRPr="00917AEB">
        <w:t xml:space="preserve"> permit</w:t>
      </w:r>
      <w:r>
        <w:t>iendo</w:t>
      </w:r>
      <w:r w:rsidRPr="00917AEB">
        <w:t xml:space="preserve"> un estudio más a fondo de la competencia imperfecta y las opciones para regularla; el análisis de la información y</w:t>
      </w:r>
      <w:r w:rsidRPr="00917AEB">
        <w:rPr>
          <w:spacing w:val="-13"/>
        </w:rPr>
        <w:t xml:space="preserve"> </w:t>
      </w:r>
      <w:r w:rsidRPr="00917AEB">
        <w:t>sus</w:t>
      </w:r>
      <w:r w:rsidRPr="00917AEB">
        <w:rPr>
          <w:spacing w:val="-9"/>
        </w:rPr>
        <w:t xml:space="preserve"> </w:t>
      </w:r>
      <w:r w:rsidRPr="00917AEB">
        <w:t>asimetrías,</w:t>
      </w:r>
      <w:r w:rsidRPr="00917AEB">
        <w:rPr>
          <w:spacing w:val="-9"/>
        </w:rPr>
        <w:t xml:space="preserve"> </w:t>
      </w:r>
      <w:r w:rsidRPr="00917AEB">
        <w:t>que</w:t>
      </w:r>
      <w:r w:rsidRPr="00917AEB">
        <w:rPr>
          <w:spacing w:val="-11"/>
        </w:rPr>
        <w:t xml:space="preserve"> </w:t>
      </w:r>
      <w:r w:rsidRPr="00917AEB">
        <w:t>transforman</w:t>
      </w:r>
      <w:r w:rsidRPr="00917AEB">
        <w:rPr>
          <w:spacing w:val="-9"/>
        </w:rPr>
        <w:t xml:space="preserve"> </w:t>
      </w:r>
      <w:r w:rsidRPr="00917AEB">
        <w:t>las</w:t>
      </w:r>
      <w:r w:rsidRPr="00917AEB">
        <w:rPr>
          <w:spacing w:val="-11"/>
        </w:rPr>
        <w:t xml:space="preserve"> </w:t>
      </w:r>
      <w:r w:rsidRPr="00917AEB">
        <w:t>opciones</w:t>
      </w:r>
      <w:r w:rsidRPr="00917AEB">
        <w:rPr>
          <w:spacing w:val="-9"/>
        </w:rPr>
        <w:t xml:space="preserve"> </w:t>
      </w:r>
      <w:r w:rsidRPr="00917AEB">
        <w:t>de</w:t>
      </w:r>
      <w:r w:rsidRPr="00917AEB">
        <w:rPr>
          <w:spacing w:val="-11"/>
        </w:rPr>
        <w:t xml:space="preserve"> </w:t>
      </w:r>
      <w:r w:rsidRPr="00917AEB">
        <w:t>regulación</w:t>
      </w:r>
      <w:r w:rsidRPr="00917AEB">
        <w:rPr>
          <w:spacing w:val="-7"/>
        </w:rPr>
        <w:t xml:space="preserve"> </w:t>
      </w:r>
      <w:r w:rsidRPr="00917AEB">
        <w:t>económica</w:t>
      </w:r>
      <w:r w:rsidRPr="00917AEB">
        <w:rPr>
          <w:spacing w:val="-10"/>
        </w:rPr>
        <w:t xml:space="preserve"> </w:t>
      </w:r>
      <w:r w:rsidRPr="00917AEB">
        <w:t>por</w:t>
      </w:r>
      <w:r w:rsidRPr="00917AEB">
        <w:rPr>
          <w:spacing w:val="-12"/>
        </w:rPr>
        <w:t xml:space="preserve"> </w:t>
      </w:r>
      <w:r w:rsidRPr="00917AEB">
        <w:t>parte</w:t>
      </w:r>
      <w:r w:rsidRPr="00917AEB">
        <w:rPr>
          <w:spacing w:val="-11"/>
        </w:rPr>
        <w:t xml:space="preserve"> </w:t>
      </w:r>
      <w:r w:rsidRPr="00917AEB">
        <w:t>del mercado;</w:t>
      </w:r>
      <w:r w:rsidRPr="00917AEB">
        <w:rPr>
          <w:spacing w:val="-12"/>
        </w:rPr>
        <w:t xml:space="preserve"> </w:t>
      </w:r>
      <w:r w:rsidRPr="00917AEB">
        <w:t>el</w:t>
      </w:r>
      <w:r w:rsidRPr="00917AEB">
        <w:rPr>
          <w:spacing w:val="-12"/>
        </w:rPr>
        <w:t xml:space="preserve"> </w:t>
      </w:r>
      <w:r w:rsidRPr="00917AEB">
        <w:t>uso</w:t>
      </w:r>
      <w:r w:rsidRPr="00917AEB">
        <w:rPr>
          <w:spacing w:val="-11"/>
        </w:rPr>
        <w:t xml:space="preserve"> </w:t>
      </w:r>
      <w:r w:rsidRPr="00917AEB">
        <w:t>de</w:t>
      </w:r>
      <w:r w:rsidRPr="00917AEB">
        <w:rPr>
          <w:spacing w:val="-12"/>
        </w:rPr>
        <w:t xml:space="preserve"> </w:t>
      </w:r>
      <w:r w:rsidRPr="00917AEB">
        <w:t>datos,</w:t>
      </w:r>
      <w:r w:rsidRPr="00917AEB">
        <w:rPr>
          <w:spacing w:val="-11"/>
        </w:rPr>
        <w:t xml:space="preserve"> </w:t>
      </w:r>
      <w:r w:rsidRPr="00917AEB">
        <w:t>producto</w:t>
      </w:r>
      <w:r w:rsidRPr="00917AEB">
        <w:rPr>
          <w:spacing w:val="-8"/>
        </w:rPr>
        <w:t xml:space="preserve"> </w:t>
      </w:r>
      <w:r w:rsidRPr="00917AEB">
        <w:t>incluso</w:t>
      </w:r>
      <w:r w:rsidRPr="00917AEB">
        <w:rPr>
          <w:spacing w:val="-11"/>
        </w:rPr>
        <w:t xml:space="preserve"> </w:t>
      </w:r>
      <w:r w:rsidRPr="00917AEB">
        <w:t>de</w:t>
      </w:r>
      <w:r w:rsidRPr="00917AEB">
        <w:rPr>
          <w:spacing w:val="-11"/>
        </w:rPr>
        <w:t xml:space="preserve"> </w:t>
      </w:r>
      <w:r w:rsidRPr="00917AEB">
        <w:t>la</w:t>
      </w:r>
      <w:r w:rsidRPr="00917AEB">
        <w:rPr>
          <w:spacing w:val="-11"/>
        </w:rPr>
        <w:t xml:space="preserve"> </w:t>
      </w:r>
      <w:r w:rsidRPr="00917AEB">
        <w:t>experimentación,</w:t>
      </w:r>
      <w:r w:rsidRPr="00917AEB">
        <w:rPr>
          <w:spacing w:val="-12"/>
        </w:rPr>
        <w:t xml:space="preserve"> </w:t>
      </w:r>
      <w:r w:rsidRPr="00917AEB">
        <w:t>para</w:t>
      </w:r>
      <w:r w:rsidRPr="00917AEB">
        <w:rPr>
          <w:spacing w:val="-9"/>
        </w:rPr>
        <w:t xml:space="preserve"> </w:t>
      </w:r>
      <w:r w:rsidRPr="00917AEB">
        <w:t>plantearse</w:t>
      </w:r>
      <w:r w:rsidRPr="00917AEB">
        <w:rPr>
          <w:spacing w:val="-9"/>
        </w:rPr>
        <w:t xml:space="preserve"> </w:t>
      </w:r>
      <w:r w:rsidRPr="00917AEB">
        <w:t>los problemas relevantes, falsificar hipótesis y proponer y evaluar políticas y proyectos. También cabe mencionar el surgimiento de la nueva Economía política neoclásica, tanto en su versión de la elección pública (</w:t>
      </w:r>
      <w:r w:rsidRPr="00917AEB">
        <w:rPr>
          <w:i/>
        </w:rPr>
        <w:t>public choice</w:t>
      </w:r>
      <w:r w:rsidRPr="00917AEB">
        <w:t>), como en otros enfoques contemporáneos.</w:t>
      </w:r>
    </w:p>
    <w:p w14:paraId="6241B830" w14:textId="77777777" w:rsidR="006D6E48" w:rsidRDefault="006D6E48" w:rsidP="00DF1867">
      <w:pPr>
        <w:pStyle w:val="letranormal"/>
        <w:numPr>
          <w:ilvl w:val="0"/>
          <w:numId w:val="6"/>
        </w:numPr>
      </w:pPr>
      <w:r>
        <w:rPr>
          <w:b/>
          <w:i/>
        </w:rPr>
        <w:t>E</w:t>
      </w:r>
      <w:r w:rsidRPr="007148B7">
        <w:rPr>
          <w:b/>
          <w:i/>
        </w:rPr>
        <w:t>l resurgimiento del pensamiento keynesiano</w:t>
      </w:r>
      <w:r>
        <w:rPr>
          <w:b/>
          <w:i/>
        </w:rPr>
        <w:t>:</w:t>
      </w:r>
      <w:r w:rsidRPr="007148B7">
        <w:rPr>
          <w:i/>
        </w:rPr>
        <w:t xml:space="preserve"> </w:t>
      </w:r>
      <w:r w:rsidRPr="00917AEB">
        <w:t>En el campo macroeconómico,</w:t>
      </w:r>
      <w:r w:rsidRPr="007148B7">
        <w:rPr>
          <w:spacing w:val="-7"/>
        </w:rPr>
        <w:t xml:space="preserve"> </w:t>
      </w:r>
      <w:r w:rsidRPr="00917AEB">
        <w:t>destaca</w:t>
      </w:r>
      <w:r w:rsidRPr="007148B7">
        <w:rPr>
          <w:spacing w:val="-7"/>
        </w:rPr>
        <w:t xml:space="preserve"> </w:t>
      </w:r>
      <w:r w:rsidRPr="00917AEB">
        <w:t>la</w:t>
      </w:r>
      <w:r w:rsidRPr="007148B7">
        <w:rPr>
          <w:spacing w:val="-10"/>
        </w:rPr>
        <w:t xml:space="preserve"> </w:t>
      </w:r>
      <w:r w:rsidRPr="00917AEB">
        <w:t>construcción</w:t>
      </w:r>
      <w:r w:rsidRPr="007148B7">
        <w:rPr>
          <w:spacing w:val="-9"/>
        </w:rPr>
        <w:t xml:space="preserve"> </w:t>
      </w:r>
      <w:r w:rsidRPr="00917AEB">
        <w:t>de</w:t>
      </w:r>
      <w:r w:rsidRPr="007148B7">
        <w:rPr>
          <w:spacing w:val="-12"/>
        </w:rPr>
        <w:t xml:space="preserve"> </w:t>
      </w:r>
      <w:r w:rsidRPr="00917AEB">
        <w:t>fundamentos</w:t>
      </w:r>
      <w:r w:rsidRPr="007148B7">
        <w:rPr>
          <w:spacing w:val="-9"/>
        </w:rPr>
        <w:t xml:space="preserve"> </w:t>
      </w:r>
      <w:r w:rsidRPr="00917AEB">
        <w:t>microeconómicos</w:t>
      </w:r>
      <w:r w:rsidRPr="007148B7">
        <w:rPr>
          <w:spacing w:val="-8"/>
        </w:rPr>
        <w:t xml:space="preserve"> </w:t>
      </w:r>
      <w:r w:rsidRPr="00917AEB">
        <w:t>para</w:t>
      </w:r>
      <w:r w:rsidRPr="007148B7">
        <w:rPr>
          <w:spacing w:val="-8"/>
        </w:rPr>
        <w:t xml:space="preserve"> </w:t>
      </w:r>
      <w:r w:rsidRPr="00917AEB">
        <w:t>las teorías macroeconómicas, fundamentado en los desarrollos de la economía del comportamiento, así como</w:t>
      </w:r>
      <w:r>
        <w:t>,</w:t>
      </w:r>
      <w:r w:rsidRPr="00917AEB">
        <w:t xml:space="preserve"> el surgimiento de un nuevo enfoque de carácter keynesiano, la Nueva Macroeconomía Keynesiana, que se consolida en especial a partir de la crisis de 2008.</w:t>
      </w:r>
    </w:p>
    <w:p w14:paraId="0E4404D9" w14:textId="77777777" w:rsidR="006D6E48" w:rsidRDefault="006D6E48" w:rsidP="00DF1867">
      <w:pPr>
        <w:pStyle w:val="letranormal"/>
        <w:numPr>
          <w:ilvl w:val="0"/>
          <w:numId w:val="6"/>
        </w:numPr>
      </w:pPr>
      <w:r>
        <w:rPr>
          <w:b/>
          <w:i/>
        </w:rPr>
        <w:t>I</w:t>
      </w:r>
      <w:r w:rsidRPr="007148B7">
        <w:rPr>
          <w:b/>
          <w:i/>
        </w:rPr>
        <w:t>ncorporación creciente de información cuantitativa proveniente de experimentos y grandes bases de datos</w:t>
      </w:r>
      <w:r>
        <w:rPr>
          <w:b/>
          <w:i/>
        </w:rPr>
        <w:t>:</w:t>
      </w:r>
      <w:r w:rsidRPr="007148B7">
        <w:rPr>
          <w:b/>
        </w:rPr>
        <w:t xml:space="preserve"> </w:t>
      </w:r>
      <w:r w:rsidRPr="00917AEB">
        <w:t xml:space="preserve">La disponibilidad creciente de información y los estudios económicos </w:t>
      </w:r>
      <w:r>
        <w:t>abre las posibilidades de emplear y aprovechar</w:t>
      </w:r>
      <w:r w:rsidRPr="00917AEB">
        <w:t xml:space="preserve"> programas informáticos y estadísticos cada vez más sofisticados y de manejo relativamente fácil. La construcción de modelos se ha beneficiado de estos avances, así como la misma discusión teórica y su vinculación con la evidencia empírica.</w:t>
      </w:r>
    </w:p>
    <w:p w14:paraId="627AB286" w14:textId="77777777" w:rsidR="006D6E48" w:rsidRDefault="006D6E48" w:rsidP="00DF1867">
      <w:pPr>
        <w:pStyle w:val="letranormal"/>
        <w:numPr>
          <w:ilvl w:val="0"/>
          <w:numId w:val="6"/>
        </w:numPr>
      </w:pPr>
      <w:r>
        <w:rPr>
          <w:b/>
          <w:i/>
        </w:rPr>
        <w:t>L</w:t>
      </w:r>
      <w:r w:rsidRPr="007148B7">
        <w:rPr>
          <w:b/>
          <w:i/>
        </w:rPr>
        <w:t>a búsqueda de nuevos enfoques heterodoxos, que complementen o sustituyan los enfoques centrales</w:t>
      </w:r>
      <w:r>
        <w:rPr>
          <w:b/>
          <w:i/>
        </w:rPr>
        <w:t>:</w:t>
      </w:r>
      <w:r w:rsidRPr="007148B7">
        <w:rPr>
          <w:b/>
        </w:rPr>
        <w:t xml:space="preserve"> </w:t>
      </w:r>
      <w:r w:rsidRPr="00917AEB">
        <w:t xml:space="preserve">La crítica del pensamiento neoclásico y keynesiano, proveniente </w:t>
      </w:r>
      <w:r>
        <w:t>mayoritariamente</w:t>
      </w:r>
      <w:r w:rsidRPr="00917AEB">
        <w:t xml:space="preserve"> de desarrollos de</w:t>
      </w:r>
      <w:r w:rsidRPr="007148B7">
        <w:rPr>
          <w:spacing w:val="-7"/>
        </w:rPr>
        <w:t xml:space="preserve"> </w:t>
      </w:r>
      <w:r w:rsidRPr="00917AEB">
        <w:t xml:space="preserve">corte poskeynesiano, clásico y marxista, </w:t>
      </w:r>
      <w:r>
        <w:t xml:space="preserve">que </w:t>
      </w:r>
      <w:r w:rsidRPr="00917AEB">
        <w:t>permite</w:t>
      </w:r>
      <w:r>
        <w:t>n</w:t>
      </w:r>
      <w:r w:rsidRPr="00917AEB">
        <w:t xml:space="preserve"> profundizar el papel de teorías alternativas para la comprensión de la realidad y </w:t>
      </w:r>
      <w:r>
        <w:t xml:space="preserve">así, </w:t>
      </w:r>
      <w:r w:rsidRPr="00917AEB">
        <w:t>proporcionan una visión distinta,</w:t>
      </w:r>
      <w:r>
        <w:t xml:space="preserve"> </w:t>
      </w:r>
      <w:r w:rsidRPr="00917AEB">
        <w:t xml:space="preserve">a veces más amplia, que la que proporciona el análisis estrictamente económico. En momentos </w:t>
      </w:r>
      <w:r w:rsidRPr="00917AEB">
        <w:lastRenderedPageBreak/>
        <w:t xml:space="preserve">de crisis, en particular, cuando las debilidades de los enfoques convencionales se hacen más evidentes, como en el período posterior a la crisis de 2008, los enfoques heterodoxos enriquecen el debate, y </w:t>
      </w:r>
      <w:r>
        <w:t>la</w:t>
      </w:r>
      <w:r w:rsidRPr="00917AEB">
        <w:t xml:space="preserve"> Escuela</w:t>
      </w:r>
      <w:r>
        <w:t xml:space="preserve"> de Economía</w:t>
      </w:r>
      <w:r w:rsidRPr="00917AEB">
        <w:t>, acorde a su tradición, busca enriquecer la formación de sus estudiantes con estos aportes.</w:t>
      </w:r>
    </w:p>
    <w:p w14:paraId="181FB9A4" w14:textId="77777777" w:rsidR="006D6E48" w:rsidRPr="008555BB" w:rsidRDefault="006D6E48" w:rsidP="006D6E48">
      <w:pPr>
        <w:tabs>
          <w:tab w:val="left" w:pos="759"/>
          <w:tab w:val="left" w:pos="3119"/>
        </w:tabs>
        <w:spacing w:after="240"/>
      </w:pPr>
      <w:r>
        <w:t xml:space="preserve">Por tanto, entre las principales características del </w:t>
      </w:r>
      <w:r w:rsidRPr="00F47BBF">
        <w:t>rediseño</w:t>
      </w:r>
      <w:r>
        <w:t xml:space="preserve"> </w:t>
      </w:r>
      <w:r w:rsidRPr="008555BB">
        <w:t xml:space="preserve">del Plan de estudios de la Licenciatura </w:t>
      </w:r>
      <w:r>
        <w:t>se encuentra:</w:t>
      </w:r>
    </w:p>
    <w:p w14:paraId="14217ED4" w14:textId="77777777" w:rsidR="006D6E48" w:rsidRPr="008555BB" w:rsidRDefault="006D6E48" w:rsidP="00DF1867">
      <w:pPr>
        <w:pStyle w:val="Prrafodelista"/>
        <w:numPr>
          <w:ilvl w:val="0"/>
          <w:numId w:val="5"/>
        </w:numPr>
        <w:tabs>
          <w:tab w:val="left" w:pos="759"/>
          <w:tab w:val="left" w:pos="3119"/>
        </w:tabs>
        <w:spacing w:before="0" w:after="0"/>
        <w:contextualSpacing w:val="0"/>
      </w:pPr>
      <w:r>
        <w:t>Combinar</w:t>
      </w:r>
      <w:r w:rsidRPr="008555BB">
        <w:t xml:space="preserve"> el estudio de avances recientes en teoría microeconómica con su aplicación en tres áreas específicas: Macroeconomía, Mercados financieros y Políticas Públicas y Regulación. </w:t>
      </w:r>
      <w:r>
        <w:t>Prestando</w:t>
      </w:r>
      <w:r w:rsidRPr="008555BB">
        <w:t xml:space="preserve"> especial atención en estos cursos a la crítica de los supuestos de racionalidad y de información completa, y a sus consecuencias para la aplicación del instrumental analítico;</w:t>
      </w:r>
    </w:p>
    <w:p w14:paraId="640B51F9" w14:textId="77777777" w:rsidR="006D6E48" w:rsidRPr="008555BB" w:rsidRDefault="006D6E48" w:rsidP="00DF1867">
      <w:pPr>
        <w:pStyle w:val="Prrafodelista"/>
        <w:numPr>
          <w:ilvl w:val="0"/>
          <w:numId w:val="5"/>
        </w:numPr>
        <w:tabs>
          <w:tab w:val="left" w:pos="759"/>
          <w:tab w:val="left" w:pos="3119"/>
        </w:tabs>
        <w:spacing w:before="0" w:after="0"/>
        <w:contextualSpacing w:val="0"/>
      </w:pPr>
      <w:r>
        <w:t>D</w:t>
      </w:r>
      <w:r w:rsidRPr="00F47BBF">
        <w:t>esarrollo de saberes necesarios para el análisis de datos, para ello, se profundiza su aprendizaje</w:t>
      </w:r>
      <w:r>
        <w:t xml:space="preserve"> </w:t>
      </w:r>
      <w:r w:rsidRPr="008555BB">
        <w:t xml:space="preserve">con un énfasis aplicado y orientado al uso de grandes bases de datos (big data); incluye el uso de los principales programas y lenguajes que se emplean actualmente en el </w:t>
      </w:r>
      <w:r w:rsidRPr="00F47BBF">
        <w:t>trabajo que desempeñan las personas profesionales en economía y profesionales de otras áreas que se desarrollan</w:t>
      </w:r>
      <w:r w:rsidRPr="008555BB">
        <w:t xml:space="preserve"> en este campo</w:t>
      </w:r>
      <w:r>
        <w:t>.</w:t>
      </w:r>
    </w:p>
    <w:p w14:paraId="215497D3" w14:textId="2D052FE5" w:rsidR="006D6E48" w:rsidRPr="008555BB" w:rsidRDefault="006D6E48" w:rsidP="00DF1867">
      <w:pPr>
        <w:pStyle w:val="Prrafodelista"/>
        <w:numPr>
          <w:ilvl w:val="0"/>
          <w:numId w:val="5"/>
        </w:numPr>
        <w:tabs>
          <w:tab w:val="left" w:pos="759"/>
          <w:tab w:val="left" w:pos="3119"/>
        </w:tabs>
        <w:spacing w:before="0" w:after="0"/>
        <w:contextualSpacing w:val="0"/>
      </w:pPr>
      <w:r>
        <w:t>L</w:t>
      </w:r>
      <w:r w:rsidRPr="008555BB">
        <w:t xml:space="preserve">a elaboración </w:t>
      </w:r>
      <w:r w:rsidRPr="00F47BBF">
        <w:t xml:space="preserve">de un trabajo final de graduación, </w:t>
      </w:r>
      <w:r>
        <w:t xml:space="preserve">que </w:t>
      </w:r>
      <w:r w:rsidRPr="00F47BBF">
        <w:t>busca desarrollar la capacidad del estudiant</w:t>
      </w:r>
      <w:r w:rsidR="00DB19B8">
        <w:t>ado</w:t>
      </w:r>
      <w:r w:rsidRPr="008555BB">
        <w:t xml:space="preserve"> </w:t>
      </w:r>
      <w:r w:rsidR="00530D5C">
        <w:t>durante</w:t>
      </w:r>
      <w:r w:rsidRPr="008555BB">
        <w:t xml:space="preserve"> un proceso de investigación a lo largo de sus distintas etapas</w:t>
      </w:r>
      <w:r>
        <w:t>.</w:t>
      </w:r>
    </w:p>
    <w:p w14:paraId="45512F60" w14:textId="77777777" w:rsidR="006D6E48" w:rsidRPr="007826EC" w:rsidRDefault="006D6E48" w:rsidP="00DF1867">
      <w:pPr>
        <w:pStyle w:val="Prrafodelista"/>
        <w:numPr>
          <w:ilvl w:val="0"/>
          <w:numId w:val="5"/>
        </w:numPr>
        <w:tabs>
          <w:tab w:val="left" w:pos="759"/>
          <w:tab w:val="left" w:pos="3119"/>
        </w:tabs>
        <w:spacing w:before="0" w:after="0"/>
        <w:contextualSpacing w:val="0"/>
      </w:pPr>
      <w:r>
        <w:t>E</w:t>
      </w:r>
      <w:r w:rsidRPr="00F47BBF">
        <w:t>l curso de</w:t>
      </w:r>
      <w:r>
        <w:t xml:space="preserve"> </w:t>
      </w:r>
      <w:r w:rsidRPr="008555BB">
        <w:t xml:space="preserve">Desarrollo </w:t>
      </w:r>
      <w:r>
        <w:t>E</w:t>
      </w:r>
      <w:r w:rsidRPr="008555BB">
        <w:t xml:space="preserve">conómico de Costa Rica </w:t>
      </w:r>
      <w:r>
        <w:t xml:space="preserve">procura </w:t>
      </w:r>
      <w:r w:rsidRPr="008555BB">
        <w:t xml:space="preserve">analizar los principales hitos de la evolución económica, social y política </w:t>
      </w:r>
      <w:r>
        <w:t>nacional</w:t>
      </w:r>
      <w:r w:rsidRPr="008555BB">
        <w:t>, y los desafíos que plantea el desarrollo mundial</w:t>
      </w:r>
      <w:r>
        <w:t>.</w:t>
      </w:r>
    </w:p>
    <w:p w14:paraId="27FA82F9" w14:textId="77777777" w:rsidR="00E97002" w:rsidRDefault="0082559E" w:rsidP="0082559E">
      <w:pPr>
        <w:pStyle w:val="Ttulo2"/>
      </w:pPr>
      <w:bookmarkStart w:id="5" w:name="_Toc21440747"/>
      <w:bookmarkStart w:id="6" w:name="_Toc21529066"/>
      <w:r>
        <w:t xml:space="preserve">1.1 </w:t>
      </w:r>
      <w:r w:rsidR="00E97002" w:rsidRPr="0082559E">
        <w:t>DIMENSIÓN EXTERNA</w:t>
      </w:r>
      <w:bookmarkEnd w:id="5"/>
      <w:bookmarkEnd w:id="6"/>
    </w:p>
    <w:p w14:paraId="27FA82FA" w14:textId="77777777" w:rsidR="0082559E" w:rsidRDefault="0082559E" w:rsidP="0082559E">
      <w:pPr>
        <w:pStyle w:val="Ttulo3"/>
      </w:pPr>
      <w:bookmarkStart w:id="7" w:name="_Toc21440748"/>
      <w:bookmarkStart w:id="8" w:name="_Toc21529067"/>
      <w:r>
        <w:t>1.1.1Tendencias nacionales, regionales y mundiales de desarrollo en el área de conocimiento</w:t>
      </w:r>
      <w:bookmarkEnd w:id="7"/>
      <w:bookmarkEnd w:id="8"/>
    </w:p>
    <w:p w14:paraId="782EB02F" w14:textId="77777777" w:rsidR="006D6E48" w:rsidRPr="000802EF" w:rsidRDefault="006D6E48" w:rsidP="006D6E48">
      <w:pPr>
        <w:pStyle w:val="letranormal"/>
      </w:pPr>
      <w:r w:rsidRPr="000802EF">
        <w:t xml:space="preserve">El entorno global, nacional y local es de gran importancia en cuanto al quehacer de la economía, por lo cual, es necesario contemplar el contexto en el que la ESEUNA se </w:t>
      </w:r>
      <w:r w:rsidRPr="000802EF">
        <w:lastRenderedPageBreak/>
        <w:t xml:space="preserve">encuentra inmersa, para así contribuir a la formación de profesionales que como cientistas sociales aporten desde su área de conocimiento en la construcción del desarrollo.  </w:t>
      </w:r>
    </w:p>
    <w:p w14:paraId="322A034C" w14:textId="19152D26" w:rsidR="006D6E48" w:rsidRPr="00E76292" w:rsidRDefault="006D6E48" w:rsidP="006D6E48">
      <w:pPr>
        <w:pStyle w:val="letranormal"/>
      </w:pPr>
      <w:r w:rsidRPr="000802EF">
        <w:t xml:space="preserve">Por lo anterior, en lo que concierne </w:t>
      </w:r>
      <w:r w:rsidR="00E34AE2">
        <w:t>a la Licenciatura en Economía</w:t>
      </w:r>
      <w:r w:rsidRPr="000802EF">
        <w:t>, hay varias tendencias que deben destacarse: los cambios en el mundo del trabajo derivados de la revolución tecnológica</w:t>
      </w:r>
      <w:r w:rsidR="003F58F4">
        <w:t>, al tiempo</w:t>
      </w:r>
      <w:r w:rsidRPr="000802EF">
        <w:t xml:space="preserve"> que </w:t>
      </w:r>
      <w:r w:rsidR="003F58F4">
        <w:t>tiene lugar una creciente</w:t>
      </w:r>
      <w:r w:rsidRPr="000802EF">
        <w:t xml:space="preserve"> flexibilización de las condiciones laborales, </w:t>
      </w:r>
      <w:r w:rsidR="00D22FE5">
        <w:t>lo cual empuja</w:t>
      </w:r>
      <w:r w:rsidRPr="000802EF">
        <w:t xml:space="preserve"> </w:t>
      </w:r>
      <w:r w:rsidR="00D22FE5">
        <w:t>hacia</w:t>
      </w:r>
      <w:r w:rsidRPr="000802EF">
        <w:t xml:space="preserve"> la informalización de las economías y la precarización de los empleos; la aceleración del cambio climático producto de la actividad humana, con sus múltiples consecuencias (extinción de especies de flora y fauna, inundaciones, sequías, y la mayor afectación que experimentan las poblaciones más pobres del planeta); la  creciente desigualdad en el continente más desigual del mundo; y,  el empobrecimiento de las </w:t>
      </w:r>
      <w:r w:rsidRPr="00E76292">
        <w:t xml:space="preserve">poblaciones.  </w:t>
      </w:r>
    </w:p>
    <w:p w14:paraId="10CD36C8" w14:textId="77777777" w:rsidR="006D6E48" w:rsidRPr="006D6E48" w:rsidRDefault="006D6E48" w:rsidP="006D6E48">
      <w:pPr>
        <w:pStyle w:val="Ttulo4"/>
      </w:pPr>
      <w:r w:rsidRPr="006D6E48">
        <w:t>La Cuarta Revolución Industrial</w:t>
      </w:r>
    </w:p>
    <w:p w14:paraId="2BBB44AA" w14:textId="3F39814A" w:rsidR="006D6E48" w:rsidRPr="00E76292" w:rsidRDefault="006D6E48" w:rsidP="006D6E48">
      <w:pPr>
        <w:rPr>
          <w:spacing w:val="-17"/>
        </w:rPr>
      </w:pPr>
      <w:r w:rsidRPr="00E76292">
        <w:t xml:space="preserve">A partir de 1980, la revolución tecnológica ha venido siendo </w:t>
      </w:r>
      <w:r w:rsidR="005E3AA7">
        <w:t>acelerada</w:t>
      </w:r>
      <w:r w:rsidRPr="00E76292">
        <w:t>, promoviendo el fenómeno de la globalización y generando cambios radicales en las relaciones de producción, comercialización y acumulación; hechos económicos que ineludiblemente han impactado otras relaciones, como las sociales y espaciales, por lo que hemos sido participes de una transformación económica, social, espacial, y en general cultural; que da indicios de seguir un ritmo que implica cambios más radicales</w:t>
      </w:r>
      <w:r w:rsidR="003474AC">
        <w:t xml:space="preserve"> </w:t>
      </w:r>
      <w:r w:rsidR="00755711">
        <w:t>e</w:t>
      </w:r>
      <w:r w:rsidR="003474AC">
        <w:t>n la forma en cómo se relacionan las personas</w:t>
      </w:r>
      <w:r w:rsidR="00755711">
        <w:t>, permeando todas</w:t>
      </w:r>
      <w:r w:rsidRPr="00E76292">
        <w:t xml:space="preserve"> las dimensiones de la vida. </w:t>
      </w:r>
    </w:p>
    <w:p w14:paraId="4A45F577" w14:textId="64AD0145" w:rsidR="006D6E48" w:rsidRDefault="006D6E48" w:rsidP="006D6E48">
      <w:r w:rsidRPr="00E76292">
        <w:t>La</w:t>
      </w:r>
      <w:r w:rsidRPr="00E76292">
        <w:rPr>
          <w:spacing w:val="-16"/>
        </w:rPr>
        <w:t xml:space="preserve"> </w:t>
      </w:r>
      <w:r w:rsidRPr="00E76292">
        <w:t>robotización,</w:t>
      </w:r>
      <w:r w:rsidRPr="00E76292">
        <w:rPr>
          <w:spacing w:val="-17"/>
        </w:rPr>
        <w:t xml:space="preserve"> </w:t>
      </w:r>
      <w:r w:rsidRPr="00E76292">
        <w:t>que</w:t>
      </w:r>
      <w:r w:rsidRPr="00E76292">
        <w:rPr>
          <w:spacing w:val="-18"/>
        </w:rPr>
        <w:t xml:space="preserve"> </w:t>
      </w:r>
      <w:r w:rsidRPr="00E76292">
        <w:t>ya</w:t>
      </w:r>
      <w:r w:rsidRPr="00E76292">
        <w:rPr>
          <w:spacing w:val="-17"/>
        </w:rPr>
        <w:t xml:space="preserve"> </w:t>
      </w:r>
      <w:r w:rsidRPr="00E76292">
        <w:t>es</w:t>
      </w:r>
      <w:r w:rsidRPr="00E76292">
        <w:rPr>
          <w:spacing w:val="-16"/>
        </w:rPr>
        <w:t xml:space="preserve"> </w:t>
      </w:r>
      <w:r w:rsidRPr="00E76292">
        <w:t>una</w:t>
      </w:r>
      <w:r w:rsidRPr="00E76292">
        <w:rPr>
          <w:spacing w:val="-17"/>
        </w:rPr>
        <w:t xml:space="preserve"> </w:t>
      </w:r>
      <w:r w:rsidRPr="00E76292">
        <w:t>realidad</w:t>
      </w:r>
      <w:r w:rsidRPr="00E76292">
        <w:rPr>
          <w:spacing w:val="-18"/>
        </w:rPr>
        <w:t xml:space="preserve"> </w:t>
      </w:r>
      <w:r w:rsidRPr="00E76292">
        <w:t xml:space="preserve">en una cantidad creciente de empresas y corporaciones, junto con la deslocalización productiva en búsqueda de menores </w:t>
      </w:r>
      <w:r w:rsidR="00E443E1" w:rsidRPr="00E76292">
        <w:t>costos</w:t>
      </w:r>
      <w:r w:rsidRPr="00E76292">
        <w:t xml:space="preserve"> han generado variaciones, no solo en la forma de producir, sino también en el qué y el dónde. Esta gran transformación, que apenas se empieza a observar y aún no </w:t>
      </w:r>
      <w:r w:rsidR="00E83523">
        <w:t>se ha comprendido completamente</w:t>
      </w:r>
      <w:r w:rsidRPr="00E76292">
        <w:t>, plantea muchas interrogantes para la humanidad (Future of Life Institute, 2015).</w:t>
      </w:r>
      <w:r w:rsidRPr="000802EF">
        <w:t xml:space="preserve"> </w:t>
      </w:r>
    </w:p>
    <w:p w14:paraId="78E6A98C" w14:textId="6781B9F1" w:rsidR="006D6E48" w:rsidRDefault="006D6E48" w:rsidP="006D6E48">
      <w:r>
        <w:t xml:space="preserve">Sin embargo, </w:t>
      </w:r>
      <w:r w:rsidR="0036489E">
        <w:t xml:space="preserve">la ESEUNA, </w:t>
      </w:r>
      <w:r>
        <w:t xml:space="preserve">como centro de pensamiento encargado de formar profesionales, debe </w:t>
      </w:r>
      <w:r w:rsidR="0036489E">
        <w:t>tener</w:t>
      </w:r>
      <w:r>
        <w:t xml:space="preserve"> en cuenta, que esta Revolución Tecnológica, no es espontánea, e incontenible, sino que como lo explica Hiernaux (2005), “n</w:t>
      </w:r>
      <w:r w:rsidRPr="00E76292">
        <w:t xml:space="preserve">o hay pues determinismo tecnológico, sino elección societaria de un modelo social sustentado en una tecnología </w:t>
      </w:r>
      <w:r w:rsidRPr="00E76292">
        <w:lastRenderedPageBreak/>
        <w:t>particular, que rompe los patrones tradicionales de tiempo y espacio”</w:t>
      </w:r>
      <w:r>
        <w:t xml:space="preserve"> (p.9</w:t>
      </w:r>
      <w:r w:rsidR="004B5B7F">
        <w:t>)</w:t>
      </w:r>
      <w:r w:rsidR="00FE1F6A">
        <w:t>.</w:t>
      </w:r>
      <w:r>
        <w:t xml:space="preserve"> De manera, que ante esta situación es preciso dotar al estudiant</w:t>
      </w:r>
      <w:r w:rsidR="00B33861">
        <w:t>ado</w:t>
      </w:r>
      <w:r>
        <w:t xml:space="preserve"> de dos elementos indispensables: capacidad de pensamiento crítico, para que sean agentes de cambio </w:t>
      </w:r>
      <w:r w:rsidR="00DB3050">
        <w:t>preparados para</w:t>
      </w:r>
      <w:r>
        <w:t xml:space="preserve"> encontrar rutas que conduzcan esta revolución hacia formas siempre más humanas de las relaciones de producción</w:t>
      </w:r>
      <w:r w:rsidR="00145842">
        <w:t xml:space="preserve"> y comercialización</w:t>
      </w:r>
      <w:r>
        <w:t xml:space="preserve">; y, de los conocimientos acordes con lo que se requiere de profesionales en economía, ante los cambios </w:t>
      </w:r>
      <w:r w:rsidR="00145842">
        <w:t xml:space="preserve">asociados con un fenómeno de estas dimensiones. </w:t>
      </w:r>
      <w:r>
        <w:t xml:space="preserve"> </w:t>
      </w:r>
    </w:p>
    <w:p w14:paraId="50721898" w14:textId="4B531008" w:rsidR="006D6E48" w:rsidRPr="000802EF" w:rsidRDefault="006D6E48" w:rsidP="006D6E48">
      <w:r w:rsidRPr="000802EF">
        <w:t>La</w:t>
      </w:r>
      <w:r w:rsidRPr="00E76292">
        <w:t xml:space="preserve"> </w:t>
      </w:r>
      <w:r w:rsidRPr="000802EF">
        <w:t>Universidad</w:t>
      </w:r>
      <w:r w:rsidR="00145842">
        <w:t xml:space="preserve"> Nacional</w:t>
      </w:r>
      <w:r w:rsidRPr="000802EF">
        <w:t>,</w:t>
      </w:r>
      <w:r w:rsidRPr="00E76292">
        <w:t xml:space="preserve"> </w:t>
      </w:r>
      <w:r w:rsidRPr="000802EF">
        <w:t>y</w:t>
      </w:r>
      <w:r w:rsidRPr="00E76292">
        <w:t xml:space="preserve"> </w:t>
      </w:r>
      <w:r w:rsidRPr="000802EF">
        <w:t>la</w:t>
      </w:r>
      <w:r w:rsidRPr="00E76292">
        <w:t xml:space="preserve"> </w:t>
      </w:r>
      <w:r w:rsidRPr="000802EF">
        <w:t>Escuela</w:t>
      </w:r>
      <w:r w:rsidRPr="00E76292">
        <w:t xml:space="preserve"> </w:t>
      </w:r>
      <w:r w:rsidRPr="000802EF">
        <w:t>de</w:t>
      </w:r>
      <w:r w:rsidRPr="00E76292">
        <w:t xml:space="preserve"> </w:t>
      </w:r>
      <w:r w:rsidRPr="000802EF">
        <w:t>Economía</w:t>
      </w:r>
      <w:r w:rsidRPr="000802EF">
        <w:rPr>
          <w:spacing w:val="-17"/>
        </w:rPr>
        <w:t xml:space="preserve"> </w:t>
      </w:r>
      <w:r w:rsidRPr="000802EF">
        <w:t>en</w:t>
      </w:r>
      <w:r w:rsidRPr="000802EF">
        <w:rPr>
          <w:spacing w:val="-18"/>
        </w:rPr>
        <w:t xml:space="preserve"> </w:t>
      </w:r>
      <w:r w:rsidRPr="000802EF">
        <w:t>particular,</w:t>
      </w:r>
      <w:r w:rsidRPr="000802EF">
        <w:rPr>
          <w:spacing w:val="-17"/>
        </w:rPr>
        <w:t xml:space="preserve"> </w:t>
      </w:r>
      <w:r w:rsidRPr="000802EF">
        <w:t>tienen</w:t>
      </w:r>
      <w:r w:rsidRPr="000802EF">
        <w:rPr>
          <w:spacing w:val="-16"/>
        </w:rPr>
        <w:t xml:space="preserve"> </w:t>
      </w:r>
      <w:r w:rsidRPr="000802EF">
        <w:t>que</w:t>
      </w:r>
      <w:r w:rsidRPr="000802EF">
        <w:rPr>
          <w:spacing w:val="-16"/>
        </w:rPr>
        <w:t xml:space="preserve"> </w:t>
      </w:r>
      <w:r w:rsidRPr="000802EF">
        <w:t>conocer</w:t>
      </w:r>
      <w:r w:rsidRPr="000802EF">
        <w:rPr>
          <w:spacing w:val="-18"/>
        </w:rPr>
        <w:t xml:space="preserve"> </w:t>
      </w:r>
      <w:r w:rsidRPr="000802EF">
        <w:t>y</w:t>
      </w:r>
      <w:r w:rsidRPr="000802EF">
        <w:rPr>
          <w:spacing w:val="-19"/>
        </w:rPr>
        <w:t xml:space="preserve"> </w:t>
      </w:r>
      <w:r>
        <w:t>dirigir esta revolución, que además se presenta de un modo distinto en el contexto Latinoamericano</w:t>
      </w:r>
      <w:r w:rsidR="00294693">
        <w:t xml:space="preserve"> que presenta</w:t>
      </w:r>
      <w:r>
        <w:t xml:space="preserve"> grandes heterogeneidades estructurales (CEPAL, 2014)</w:t>
      </w:r>
      <w:r w:rsidRPr="00E76292">
        <w:t xml:space="preserve"> </w:t>
      </w:r>
      <w:r>
        <w:t xml:space="preserve">y que experimenta una brecha tecnológica lo bastante amplia, como para comprender que </w:t>
      </w:r>
      <w:r w:rsidR="00294693">
        <w:t>si no se toman acciones al respecto</w:t>
      </w:r>
      <w:r w:rsidR="0072264C">
        <w:t>,</w:t>
      </w:r>
      <w:r w:rsidR="00294693">
        <w:t xml:space="preserve"> </w:t>
      </w:r>
      <w:r>
        <w:t xml:space="preserve">el devenir de este proceso de tecnificación va a seguir destruyendo empleos y pauperizando las condiciones de vida de las personas. </w:t>
      </w:r>
      <w:r w:rsidR="009C78E5">
        <w:t xml:space="preserve">Por lo cual, </w:t>
      </w:r>
      <w:r w:rsidR="00481358">
        <w:t>s</w:t>
      </w:r>
      <w:r w:rsidRPr="000802EF">
        <w:t>e tiene</w:t>
      </w:r>
      <w:r w:rsidRPr="000802EF">
        <w:rPr>
          <w:spacing w:val="-7"/>
        </w:rPr>
        <w:t xml:space="preserve"> </w:t>
      </w:r>
      <w:r w:rsidRPr="000802EF">
        <w:t>la</w:t>
      </w:r>
      <w:r w:rsidRPr="000802EF">
        <w:rPr>
          <w:spacing w:val="-6"/>
        </w:rPr>
        <w:t xml:space="preserve"> </w:t>
      </w:r>
      <w:r w:rsidRPr="000802EF">
        <w:t>responsabilidad</w:t>
      </w:r>
      <w:r w:rsidRPr="000802EF">
        <w:rPr>
          <w:spacing w:val="-5"/>
        </w:rPr>
        <w:t xml:space="preserve"> </w:t>
      </w:r>
      <w:r w:rsidRPr="000802EF">
        <w:t>de</w:t>
      </w:r>
      <w:r w:rsidRPr="000802EF">
        <w:rPr>
          <w:spacing w:val="-8"/>
        </w:rPr>
        <w:t xml:space="preserve"> </w:t>
      </w:r>
      <w:r w:rsidRPr="000802EF">
        <w:t>entender</w:t>
      </w:r>
      <w:r w:rsidRPr="000802EF">
        <w:rPr>
          <w:spacing w:val="-7"/>
        </w:rPr>
        <w:t xml:space="preserve"> </w:t>
      </w:r>
      <w:r w:rsidRPr="000802EF">
        <w:t>y</w:t>
      </w:r>
      <w:r w:rsidRPr="000802EF">
        <w:rPr>
          <w:spacing w:val="-8"/>
        </w:rPr>
        <w:t xml:space="preserve"> </w:t>
      </w:r>
      <w:r w:rsidRPr="000802EF">
        <w:t>acompañar</w:t>
      </w:r>
      <w:r w:rsidRPr="000802EF">
        <w:rPr>
          <w:spacing w:val="-7"/>
        </w:rPr>
        <w:t xml:space="preserve"> </w:t>
      </w:r>
      <w:r w:rsidRPr="000802EF">
        <w:t>el</w:t>
      </w:r>
      <w:r w:rsidRPr="000802EF">
        <w:rPr>
          <w:spacing w:val="-6"/>
        </w:rPr>
        <w:t xml:space="preserve"> </w:t>
      </w:r>
      <w:r w:rsidRPr="000802EF">
        <w:t>cambio,</w:t>
      </w:r>
      <w:r w:rsidRPr="000802EF">
        <w:rPr>
          <w:spacing w:val="-6"/>
        </w:rPr>
        <w:t xml:space="preserve"> </w:t>
      </w:r>
      <w:r w:rsidRPr="000802EF">
        <w:t>y</w:t>
      </w:r>
      <w:r w:rsidRPr="000802EF">
        <w:rPr>
          <w:spacing w:val="-8"/>
        </w:rPr>
        <w:t xml:space="preserve"> </w:t>
      </w:r>
      <w:r w:rsidRPr="000802EF">
        <w:t>de</w:t>
      </w:r>
      <w:r w:rsidRPr="000802EF">
        <w:rPr>
          <w:spacing w:val="-6"/>
        </w:rPr>
        <w:t xml:space="preserve"> </w:t>
      </w:r>
      <w:r w:rsidRPr="000802EF">
        <w:t>contribuir</w:t>
      </w:r>
      <w:r w:rsidRPr="000802EF">
        <w:rPr>
          <w:spacing w:val="-8"/>
        </w:rPr>
        <w:t xml:space="preserve"> </w:t>
      </w:r>
      <w:r w:rsidRPr="000802EF">
        <w:t>en</w:t>
      </w:r>
      <w:r w:rsidRPr="000802EF">
        <w:rPr>
          <w:spacing w:val="-5"/>
        </w:rPr>
        <w:t xml:space="preserve"> </w:t>
      </w:r>
      <w:r w:rsidRPr="000802EF">
        <w:t>la búsqueda de opciones para que conduzcan a sociedades equitativas y prósperas.</w:t>
      </w:r>
    </w:p>
    <w:p w14:paraId="44265A2F" w14:textId="77777777" w:rsidR="006D6E48" w:rsidRPr="000802EF" w:rsidRDefault="006D6E48" w:rsidP="006D6E48">
      <w:r w:rsidRPr="000802EF">
        <w:t>Entre las preguntas que la Escuela debe</w:t>
      </w:r>
      <w:r w:rsidRPr="000802EF">
        <w:rPr>
          <w:spacing w:val="-18"/>
        </w:rPr>
        <w:t xml:space="preserve"> </w:t>
      </w:r>
      <w:r w:rsidRPr="000802EF">
        <w:t>tomar como norte se</w:t>
      </w:r>
      <w:r w:rsidRPr="000802EF">
        <w:rPr>
          <w:spacing w:val="-4"/>
        </w:rPr>
        <w:t xml:space="preserve"> </w:t>
      </w:r>
      <w:r w:rsidRPr="000802EF">
        <w:t>encuentran:</w:t>
      </w:r>
    </w:p>
    <w:p w14:paraId="0E5E842F" w14:textId="0EDF422B" w:rsidR="006D6E48" w:rsidRPr="000802EF" w:rsidRDefault="006D6E48" w:rsidP="00DF1867">
      <w:pPr>
        <w:pStyle w:val="Prrafodelista"/>
        <w:numPr>
          <w:ilvl w:val="0"/>
          <w:numId w:val="7"/>
        </w:numPr>
      </w:pPr>
      <w:r w:rsidRPr="000802EF">
        <w:t xml:space="preserve">El efecto de la robotización inteligente, que desplazará </w:t>
      </w:r>
      <w:r w:rsidR="00DB6A3A">
        <w:t xml:space="preserve">a las personas </w:t>
      </w:r>
      <w:r w:rsidRPr="000802EF">
        <w:t>trabajador</w:t>
      </w:r>
      <w:r w:rsidR="00DB6A3A">
        <w:t>a</w:t>
      </w:r>
      <w:r w:rsidRPr="000802EF">
        <w:t xml:space="preserve">s y podría en </w:t>
      </w:r>
      <w:r w:rsidR="009D6F68">
        <w:t>un escenario extremo</w:t>
      </w:r>
      <w:r w:rsidRPr="000802EF">
        <w:t xml:space="preserve"> llegar a prescindir de ell</w:t>
      </w:r>
      <w:r w:rsidR="00DB6A3A">
        <w:t>a</w:t>
      </w:r>
      <w:r w:rsidRPr="000802EF">
        <w:t xml:space="preserve">s. En este </w:t>
      </w:r>
      <w:r w:rsidR="009D6F68">
        <w:t>escenario</w:t>
      </w:r>
      <w:r w:rsidRPr="000802EF">
        <w:t>, desaparecerían los salarios y una gran parte de la población estaría incapacitada de comprar la producción. Es sabido que el cambio tecnológico destruye ocupaciones,</w:t>
      </w:r>
      <w:r w:rsidRPr="006D6E48">
        <w:rPr>
          <w:spacing w:val="-14"/>
        </w:rPr>
        <w:t xml:space="preserve"> </w:t>
      </w:r>
      <w:r w:rsidRPr="000802EF">
        <w:t>pero</w:t>
      </w:r>
      <w:r w:rsidRPr="006D6E48">
        <w:rPr>
          <w:spacing w:val="-16"/>
        </w:rPr>
        <w:t xml:space="preserve"> </w:t>
      </w:r>
      <w:r w:rsidRPr="000802EF">
        <w:t>se</w:t>
      </w:r>
      <w:r w:rsidRPr="006D6E48">
        <w:rPr>
          <w:spacing w:val="-13"/>
        </w:rPr>
        <w:t xml:space="preserve"> </w:t>
      </w:r>
      <w:r w:rsidRPr="000802EF">
        <w:t>sabe</w:t>
      </w:r>
      <w:r w:rsidRPr="006D6E48">
        <w:rPr>
          <w:spacing w:val="-16"/>
        </w:rPr>
        <w:t xml:space="preserve"> </w:t>
      </w:r>
      <w:r w:rsidRPr="000802EF">
        <w:t>si</w:t>
      </w:r>
      <w:r w:rsidRPr="006D6E48">
        <w:rPr>
          <w:spacing w:val="-14"/>
        </w:rPr>
        <w:t xml:space="preserve"> </w:t>
      </w:r>
      <w:r w:rsidRPr="000802EF">
        <w:t>este</w:t>
      </w:r>
      <w:r w:rsidRPr="006D6E48">
        <w:rPr>
          <w:spacing w:val="-13"/>
        </w:rPr>
        <w:t xml:space="preserve"> </w:t>
      </w:r>
      <w:r w:rsidRPr="000802EF">
        <w:t>creará</w:t>
      </w:r>
      <w:r w:rsidRPr="006D6E48">
        <w:rPr>
          <w:spacing w:val="-19"/>
        </w:rPr>
        <w:t xml:space="preserve"> </w:t>
      </w:r>
      <w:r w:rsidRPr="000802EF">
        <w:t>suficientes</w:t>
      </w:r>
      <w:r w:rsidRPr="006D6E48">
        <w:rPr>
          <w:spacing w:val="-14"/>
        </w:rPr>
        <w:t xml:space="preserve"> </w:t>
      </w:r>
      <w:r w:rsidRPr="000802EF">
        <w:t>para</w:t>
      </w:r>
      <w:r w:rsidRPr="006D6E48">
        <w:rPr>
          <w:spacing w:val="-15"/>
        </w:rPr>
        <w:t xml:space="preserve"> </w:t>
      </w:r>
      <w:r w:rsidRPr="000802EF">
        <w:t>la</w:t>
      </w:r>
      <w:r w:rsidRPr="006D6E48">
        <w:rPr>
          <w:spacing w:val="-16"/>
        </w:rPr>
        <w:t xml:space="preserve"> </w:t>
      </w:r>
      <w:r w:rsidRPr="000802EF">
        <w:t>población</w:t>
      </w:r>
      <w:r w:rsidRPr="006D6E48">
        <w:rPr>
          <w:spacing w:val="-16"/>
        </w:rPr>
        <w:t xml:space="preserve"> </w:t>
      </w:r>
      <w:r w:rsidRPr="000802EF">
        <w:t xml:space="preserve">mundial. Si no es así, </w:t>
      </w:r>
      <w:r w:rsidRPr="00E5443F">
        <w:t>¿qué opciones y alternativas</w:t>
      </w:r>
      <w:r w:rsidRPr="00E5443F">
        <w:rPr>
          <w:spacing w:val="-4"/>
        </w:rPr>
        <w:t xml:space="preserve"> se </w:t>
      </w:r>
      <w:r w:rsidRPr="00E5443F">
        <w:t>tienen?</w:t>
      </w:r>
    </w:p>
    <w:p w14:paraId="5B01C103" w14:textId="5BD01543" w:rsidR="006D6E48" w:rsidRPr="00E76292" w:rsidRDefault="006D6E48" w:rsidP="00DF1867">
      <w:pPr>
        <w:pStyle w:val="Prrafodelista"/>
        <w:numPr>
          <w:ilvl w:val="0"/>
          <w:numId w:val="7"/>
        </w:numPr>
      </w:pPr>
      <w:r w:rsidRPr="000802EF">
        <w:t>Aunque no se llegue a est</w:t>
      </w:r>
      <w:r w:rsidR="00DD1C81">
        <w:t>e</w:t>
      </w:r>
      <w:r w:rsidRPr="000802EF">
        <w:t xml:space="preserve"> </w:t>
      </w:r>
      <w:r w:rsidR="00DD1C81">
        <w:t>escenario</w:t>
      </w:r>
      <w:r w:rsidRPr="000802EF">
        <w:t>, es de esperar una reducción en la demanda de fuerza de trabajo, que puede profundizar las tendencias al aumento del</w:t>
      </w:r>
      <w:r w:rsidRPr="00E76292">
        <w:t xml:space="preserve"> </w:t>
      </w:r>
      <w:r w:rsidRPr="000802EF">
        <w:t>desempleo</w:t>
      </w:r>
      <w:r w:rsidRPr="00E76292">
        <w:t xml:space="preserve"> </w:t>
      </w:r>
      <w:r w:rsidRPr="000802EF">
        <w:t>y</w:t>
      </w:r>
      <w:r w:rsidRPr="00E76292">
        <w:t xml:space="preserve"> </w:t>
      </w:r>
      <w:r w:rsidRPr="000802EF">
        <w:t>reducción</w:t>
      </w:r>
      <w:r w:rsidRPr="00E76292">
        <w:t xml:space="preserve"> </w:t>
      </w:r>
      <w:r w:rsidRPr="000802EF">
        <w:t>de</w:t>
      </w:r>
      <w:r w:rsidRPr="00E76292">
        <w:t xml:space="preserve"> </w:t>
      </w:r>
      <w:r w:rsidRPr="000802EF">
        <w:t>la</w:t>
      </w:r>
      <w:r w:rsidRPr="00E76292">
        <w:t xml:space="preserve"> </w:t>
      </w:r>
      <w:r w:rsidRPr="000802EF">
        <w:t>jornada</w:t>
      </w:r>
      <w:r w:rsidRPr="00E76292">
        <w:t xml:space="preserve"> </w:t>
      </w:r>
      <w:r w:rsidRPr="000802EF">
        <w:t>de</w:t>
      </w:r>
      <w:r w:rsidRPr="00E76292">
        <w:t xml:space="preserve"> </w:t>
      </w:r>
      <w:r w:rsidRPr="000802EF">
        <w:t>trabajo</w:t>
      </w:r>
      <w:r w:rsidRPr="00E76292">
        <w:t xml:space="preserve">. </w:t>
      </w:r>
      <w:r w:rsidRPr="00F302FB">
        <w:t xml:space="preserve">¿Cuáles son las opciones para quienes solamente tienen </w:t>
      </w:r>
      <w:r w:rsidR="00F302FB" w:rsidRPr="00F302FB">
        <w:t>la posibilidad</w:t>
      </w:r>
      <w:r w:rsidRPr="00F302FB">
        <w:t xml:space="preserve"> de </w:t>
      </w:r>
      <w:r w:rsidR="00F302FB" w:rsidRPr="00F302FB">
        <w:t>ser empleados</w:t>
      </w:r>
      <w:r w:rsidRPr="00F302FB">
        <w:t xml:space="preserve">? </w:t>
      </w:r>
    </w:p>
    <w:p w14:paraId="6D5663EF" w14:textId="07EA8018" w:rsidR="006D6E48" w:rsidRPr="00E76292" w:rsidRDefault="006D6E48" w:rsidP="00DF1867">
      <w:pPr>
        <w:pStyle w:val="Prrafodelista"/>
        <w:numPr>
          <w:ilvl w:val="0"/>
          <w:numId w:val="7"/>
        </w:numPr>
      </w:pPr>
      <w:r w:rsidRPr="00E76292">
        <w:t>¿Cuáles van a ser los efectos sobre la distribución del ingreso, la riqueza y el poder en las sociedades?, ¿</w:t>
      </w:r>
      <w:r w:rsidR="00CF2E8F">
        <w:t>Q</w:t>
      </w:r>
      <w:r w:rsidRPr="00E76292">
        <w:t>ué opciones de política, nacional y mundial, se pueden impulsar?</w:t>
      </w:r>
    </w:p>
    <w:p w14:paraId="2644AB7B" w14:textId="77777777" w:rsidR="006D6E48" w:rsidRPr="00E76292" w:rsidRDefault="006D6E48" w:rsidP="00DF1867">
      <w:pPr>
        <w:pStyle w:val="Prrafodelista"/>
        <w:numPr>
          <w:ilvl w:val="0"/>
          <w:numId w:val="7"/>
        </w:numPr>
      </w:pPr>
      <w:r w:rsidRPr="00E76292">
        <w:lastRenderedPageBreak/>
        <w:t>¿Qué opciones existen para países pequeños de desarrollo medio y superior en este contexto, tanto en términos de estrategias generales de desarrollo como en formas de integración a la globalización, desarrollo e innovación tecnológicos y expansión de la capacidad empresarial?</w:t>
      </w:r>
    </w:p>
    <w:p w14:paraId="337357A4" w14:textId="77777777" w:rsidR="006D6E48" w:rsidRPr="006D6E48" w:rsidRDefault="006D6E48" w:rsidP="006D6E48">
      <w:pPr>
        <w:pStyle w:val="Ttulo4"/>
      </w:pPr>
      <w:r w:rsidRPr="006D6E48">
        <w:t>Aceleración del cambio climático producto de la actividad humana</w:t>
      </w:r>
    </w:p>
    <w:p w14:paraId="6AF5ECC4" w14:textId="67B6A71B" w:rsidR="006D6E48" w:rsidRPr="000802EF" w:rsidRDefault="006D6E48" w:rsidP="006D6E48">
      <w:r w:rsidRPr="000802EF">
        <w:t>Aunque</w:t>
      </w:r>
      <w:r w:rsidRPr="000802EF">
        <w:rPr>
          <w:spacing w:val="-19"/>
        </w:rPr>
        <w:t xml:space="preserve"> </w:t>
      </w:r>
      <w:r w:rsidRPr="000802EF">
        <w:t>el</w:t>
      </w:r>
      <w:r w:rsidRPr="000802EF">
        <w:rPr>
          <w:spacing w:val="-17"/>
        </w:rPr>
        <w:t xml:space="preserve"> </w:t>
      </w:r>
      <w:r w:rsidRPr="000802EF">
        <w:t>calentamiento</w:t>
      </w:r>
      <w:r w:rsidRPr="000802EF">
        <w:rPr>
          <w:spacing w:val="-15"/>
        </w:rPr>
        <w:t xml:space="preserve"> </w:t>
      </w:r>
      <w:r w:rsidR="00B0216B">
        <w:rPr>
          <w:spacing w:val="-15"/>
        </w:rPr>
        <w:t xml:space="preserve">global </w:t>
      </w:r>
      <w:r w:rsidRPr="000802EF">
        <w:t>es</w:t>
      </w:r>
      <w:r w:rsidRPr="000802EF">
        <w:rPr>
          <w:spacing w:val="-19"/>
        </w:rPr>
        <w:t xml:space="preserve"> </w:t>
      </w:r>
      <w:r w:rsidRPr="000802EF">
        <w:t>un</w:t>
      </w:r>
      <w:r w:rsidRPr="000802EF">
        <w:rPr>
          <w:spacing w:val="-17"/>
        </w:rPr>
        <w:t xml:space="preserve"> </w:t>
      </w:r>
      <w:r w:rsidRPr="000802EF">
        <w:t>fenómeno</w:t>
      </w:r>
      <w:r w:rsidRPr="000802EF">
        <w:rPr>
          <w:spacing w:val="-17"/>
        </w:rPr>
        <w:t xml:space="preserve"> </w:t>
      </w:r>
      <w:r w:rsidRPr="000802EF">
        <w:t>cíclico,</w:t>
      </w:r>
      <w:r w:rsidRPr="000802EF">
        <w:rPr>
          <w:spacing w:val="-16"/>
        </w:rPr>
        <w:t xml:space="preserve"> </w:t>
      </w:r>
      <w:r w:rsidRPr="000802EF">
        <w:t>observado</w:t>
      </w:r>
      <w:r w:rsidRPr="000802EF">
        <w:rPr>
          <w:spacing w:val="-16"/>
        </w:rPr>
        <w:t xml:space="preserve"> </w:t>
      </w:r>
      <w:r w:rsidRPr="000802EF">
        <w:t>a</w:t>
      </w:r>
      <w:r w:rsidRPr="000802EF">
        <w:rPr>
          <w:spacing w:val="-18"/>
        </w:rPr>
        <w:t xml:space="preserve"> </w:t>
      </w:r>
      <w:r w:rsidRPr="000802EF">
        <w:t>lo</w:t>
      </w:r>
      <w:r w:rsidRPr="000802EF">
        <w:rPr>
          <w:spacing w:val="-17"/>
        </w:rPr>
        <w:t xml:space="preserve"> </w:t>
      </w:r>
      <w:r w:rsidRPr="000802EF">
        <w:t>largo</w:t>
      </w:r>
      <w:r w:rsidRPr="000802EF">
        <w:rPr>
          <w:spacing w:val="-16"/>
        </w:rPr>
        <w:t xml:space="preserve"> </w:t>
      </w:r>
      <w:r w:rsidRPr="000802EF">
        <w:t>de</w:t>
      </w:r>
      <w:r w:rsidRPr="000802EF">
        <w:rPr>
          <w:spacing w:val="-18"/>
        </w:rPr>
        <w:t xml:space="preserve"> </w:t>
      </w:r>
      <w:r w:rsidRPr="000802EF">
        <w:t>varios</w:t>
      </w:r>
      <w:r w:rsidRPr="000802EF">
        <w:rPr>
          <w:spacing w:val="-16"/>
        </w:rPr>
        <w:t xml:space="preserve"> </w:t>
      </w:r>
      <w:r w:rsidRPr="000802EF">
        <w:t>siglos, a partir de 1750 se ha venido generando un incremento de la temperatura planetaria que no tiene precedentes. Así lo reconocen las principales autoridades científicas (Intergovernmental Panel on Climate Change,</w:t>
      </w:r>
      <w:r w:rsidRPr="000802EF">
        <w:rPr>
          <w:spacing w:val="-1"/>
        </w:rPr>
        <w:t xml:space="preserve"> </w:t>
      </w:r>
      <w:r w:rsidRPr="000802EF">
        <w:t>2018).</w:t>
      </w:r>
    </w:p>
    <w:p w14:paraId="77891243" w14:textId="470673A4" w:rsidR="006D6E48" w:rsidRPr="000802EF" w:rsidRDefault="006D6E48" w:rsidP="006D6E48">
      <w:r w:rsidRPr="000802EF">
        <w:t>El principal efecto del calentamiento global es la tendencia hacia el cambio climático, que se entiende como un fenómeno de carácter global, sin embargo, sus efectos son desiguales</w:t>
      </w:r>
      <w:r w:rsidRPr="000802EF">
        <w:rPr>
          <w:spacing w:val="-6"/>
        </w:rPr>
        <w:t xml:space="preserve"> </w:t>
      </w:r>
      <w:r w:rsidRPr="000802EF">
        <w:t>para</w:t>
      </w:r>
      <w:r w:rsidRPr="000802EF">
        <w:rPr>
          <w:spacing w:val="-6"/>
        </w:rPr>
        <w:t xml:space="preserve"> </w:t>
      </w:r>
      <w:r w:rsidRPr="000802EF">
        <w:t>las</w:t>
      </w:r>
      <w:r w:rsidRPr="000802EF">
        <w:rPr>
          <w:spacing w:val="-5"/>
        </w:rPr>
        <w:t xml:space="preserve"> </w:t>
      </w:r>
      <w:r w:rsidRPr="000802EF">
        <w:t>regiones</w:t>
      </w:r>
      <w:r w:rsidRPr="000802EF">
        <w:rPr>
          <w:spacing w:val="-3"/>
        </w:rPr>
        <w:t xml:space="preserve"> </w:t>
      </w:r>
      <w:r w:rsidRPr="000802EF">
        <w:t>y</w:t>
      </w:r>
      <w:r w:rsidRPr="000802EF">
        <w:rPr>
          <w:spacing w:val="-6"/>
        </w:rPr>
        <w:t xml:space="preserve"> </w:t>
      </w:r>
      <w:r w:rsidRPr="000802EF">
        <w:t>para</w:t>
      </w:r>
      <w:r w:rsidRPr="000802EF">
        <w:rPr>
          <w:spacing w:val="-6"/>
        </w:rPr>
        <w:t xml:space="preserve"> </w:t>
      </w:r>
      <w:r w:rsidRPr="000802EF">
        <w:t>los</w:t>
      </w:r>
      <w:r w:rsidRPr="000802EF">
        <w:rPr>
          <w:spacing w:val="-6"/>
        </w:rPr>
        <w:t xml:space="preserve"> </w:t>
      </w:r>
      <w:r w:rsidRPr="000802EF">
        <w:t>países.</w:t>
      </w:r>
      <w:r w:rsidRPr="000802EF">
        <w:rPr>
          <w:spacing w:val="-3"/>
        </w:rPr>
        <w:t xml:space="preserve"> </w:t>
      </w:r>
      <w:r w:rsidRPr="000802EF">
        <w:t>Son</w:t>
      </w:r>
      <w:r w:rsidRPr="000802EF">
        <w:rPr>
          <w:spacing w:val="-5"/>
        </w:rPr>
        <w:t xml:space="preserve"> </w:t>
      </w:r>
      <w:r w:rsidRPr="000802EF">
        <w:t>muchos</w:t>
      </w:r>
      <w:r w:rsidRPr="000802EF">
        <w:rPr>
          <w:spacing w:val="-6"/>
        </w:rPr>
        <w:t xml:space="preserve"> </w:t>
      </w:r>
      <w:r w:rsidRPr="000802EF">
        <w:t>los</w:t>
      </w:r>
      <w:r w:rsidRPr="000802EF">
        <w:rPr>
          <w:spacing w:val="-5"/>
        </w:rPr>
        <w:t xml:space="preserve"> </w:t>
      </w:r>
      <w:r w:rsidRPr="000802EF">
        <w:t>factores</w:t>
      </w:r>
      <w:r w:rsidRPr="000802EF">
        <w:rPr>
          <w:spacing w:val="-3"/>
        </w:rPr>
        <w:t xml:space="preserve"> </w:t>
      </w:r>
      <w:r w:rsidRPr="000802EF">
        <w:t>que</w:t>
      </w:r>
      <w:r w:rsidRPr="000802EF">
        <w:rPr>
          <w:spacing w:val="-5"/>
        </w:rPr>
        <w:t xml:space="preserve"> </w:t>
      </w:r>
      <w:r w:rsidRPr="000802EF">
        <w:t>explican la</w:t>
      </w:r>
      <w:r w:rsidRPr="000802EF">
        <w:rPr>
          <w:spacing w:val="-7"/>
        </w:rPr>
        <w:t xml:space="preserve"> </w:t>
      </w:r>
      <w:r w:rsidRPr="000802EF">
        <w:t>desigualdad</w:t>
      </w:r>
      <w:r w:rsidRPr="000802EF">
        <w:rPr>
          <w:spacing w:val="-6"/>
        </w:rPr>
        <w:t xml:space="preserve"> </w:t>
      </w:r>
      <w:r w:rsidRPr="000802EF">
        <w:t>en</w:t>
      </w:r>
      <w:r w:rsidRPr="000802EF">
        <w:rPr>
          <w:spacing w:val="-6"/>
        </w:rPr>
        <w:t xml:space="preserve"> </w:t>
      </w:r>
      <w:r w:rsidRPr="000802EF">
        <w:t>sus</w:t>
      </w:r>
      <w:r w:rsidRPr="000802EF">
        <w:rPr>
          <w:spacing w:val="-12"/>
        </w:rPr>
        <w:t xml:space="preserve"> </w:t>
      </w:r>
      <w:r w:rsidRPr="000802EF">
        <w:t>efectos,</w:t>
      </w:r>
      <w:r w:rsidRPr="000802EF">
        <w:rPr>
          <w:spacing w:val="-6"/>
        </w:rPr>
        <w:t xml:space="preserve"> </w:t>
      </w:r>
      <w:r w:rsidRPr="000802EF">
        <w:t>desde</w:t>
      </w:r>
      <w:r w:rsidRPr="000802EF">
        <w:rPr>
          <w:spacing w:val="-8"/>
        </w:rPr>
        <w:t xml:space="preserve"> </w:t>
      </w:r>
      <w:r w:rsidRPr="000802EF">
        <w:t>aquellos</w:t>
      </w:r>
      <w:r w:rsidRPr="000802EF">
        <w:rPr>
          <w:spacing w:val="-7"/>
        </w:rPr>
        <w:t xml:space="preserve"> </w:t>
      </w:r>
      <w:r w:rsidRPr="000802EF">
        <w:t>relacionados</w:t>
      </w:r>
      <w:r w:rsidRPr="000802EF">
        <w:rPr>
          <w:spacing w:val="-7"/>
        </w:rPr>
        <w:t xml:space="preserve"> </w:t>
      </w:r>
      <w:r w:rsidRPr="000802EF">
        <w:t>con</w:t>
      </w:r>
      <w:r w:rsidRPr="000802EF">
        <w:rPr>
          <w:spacing w:val="-8"/>
        </w:rPr>
        <w:t xml:space="preserve"> </w:t>
      </w:r>
      <w:r w:rsidRPr="000802EF">
        <w:t>el</w:t>
      </w:r>
      <w:r w:rsidRPr="000802EF">
        <w:rPr>
          <w:spacing w:val="-7"/>
        </w:rPr>
        <w:t xml:space="preserve"> </w:t>
      </w:r>
      <w:r w:rsidRPr="000802EF">
        <w:t>estilo</w:t>
      </w:r>
      <w:r w:rsidRPr="000802EF">
        <w:rPr>
          <w:spacing w:val="-6"/>
        </w:rPr>
        <w:t xml:space="preserve"> </w:t>
      </w:r>
      <w:r w:rsidRPr="000802EF">
        <w:t>de</w:t>
      </w:r>
      <w:r w:rsidRPr="000802EF">
        <w:rPr>
          <w:spacing w:val="-8"/>
        </w:rPr>
        <w:t xml:space="preserve"> </w:t>
      </w:r>
      <w:r w:rsidRPr="000802EF">
        <w:t xml:space="preserve">desarrollo hasta los que tienen que ver con aspectos biogeofísicos de </w:t>
      </w:r>
      <w:r w:rsidR="00695ADD">
        <w:t>cada lugar</w:t>
      </w:r>
      <w:r w:rsidRPr="000802EF">
        <w:t>.</w:t>
      </w:r>
    </w:p>
    <w:p w14:paraId="608E864E" w14:textId="69032006" w:rsidR="006D6E48" w:rsidRPr="000802EF" w:rsidRDefault="006D6E48" w:rsidP="006D6E48">
      <w:r w:rsidRPr="000802EF">
        <w:t xml:space="preserve">El carácter global del </w:t>
      </w:r>
      <w:r w:rsidR="001F56FE" w:rsidRPr="000802EF">
        <w:t>cambio</w:t>
      </w:r>
      <w:r w:rsidRPr="000802EF">
        <w:t xml:space="preserve"> obliga a la incorporación de organismos internacionales para enfrentar y mitigar sus efectos. Así, en el marco de las</w:t>
      </w:r>
      <w:r w:rsidRPr="000802EF">
        <w:rPr>
          <w:spacing w:val="-37"/>
        </w:rPr>
        <w:t xml:space="preserve"> </w:t>
      </w:r>
      <w:r w:rsidRPr="000802EF">
        <w:t>Naciones Unidas se han aprobado tres tratados internacionales: la Convención Marco de las Naciones Unidas sobre el Cambio Climático de 1992, cuyo objetivo final es “prevenir una interferencia humana "peligrosa" con el sistema climático”</w:t>
      </w:r>
      <w:r w:rsidR="00C6250C">
        <w:t>;</w:t>
      </w:r>
      <w:r w:rsidRPr="000802EF">
        <w:t xml:space="preserve"> el Protocolo de Kyoto </w:t>
      </w:r>
      <w:r w:rsidR="00C6250C">
        <w:t xml:space="preserve">de </w:t>
      </w:r>
      <w:r w:rsidRPr="000802EF">
        <w:t>1997 que establece metas de reducción de las emisiones, que concluirán en el</w:t>
      </w:r>
      <w:r w:rsidRPr="000802EF">
        <w:rPr>
          <w:spacing w:val="-19"/>
        </w:rPr>
        <w:t xml:space="preserve"> </w:t>
      </w:r>
      <w:r w:rsidRPr="000802EF">
        <w:t>2020,</w:t>
      </w:r>
      <w:r w:rsidRPr="000802EF">
        <w:rPr>
          <w:spacing w:val="-18"/>
        </w:rPr>
        <w:t xml:space="preserve"> </w:t>
      </w:r>
      <w:r w:rsidRPr="000802EF">
        <w:t>y</w:t>
      </w:r>
      <w:r w:rsidRPr="000802EF">
        <w:rPr>
          <w:spacing w:val="-20"/>
        </w:rPr>
        <w:t xml:space="preserve"> </w:t>
      </w:r>
      <w:r w:rsidRPr="000802EF">
        <w:t>el</w:t>
      </w:r>
      <w:r w:rsidRPr="000802EF">
        <w:rPr>
          <w:spacing w:val="-17"/>
        </w:rPr>
        <w:t xml:space="preserve"> </w:t>
      </w:r>
      <w:r w:rsidRPr="000802EF">
        <w:t>Acuerdo</w:t>
      </w:r>
      <w:r w:rsidRPr="000802EF">
        <w:rPr>
          <w:spacing w:val="-19"/>
        </w:rPr>
        <w:t xml:space="preserve"> </w:t>
      </w:r>
      <w:r w:rsidRPr="000802EF">
        <w:t>de</w:t>
      </w:r>
      <w:r w:rsidRPr="000802EF">
        <w:rPr>
          <w:spacing w:val="-18"/>
        </w:rPr>
        <w:t xml:space="preserve"> </w:t>
      </w:r>
      <w:r w:rsidRPr="000802EF">
        <w:t>París</w:t>
      </w:r>
      <w:r w:rsidR="008C7E14">
        <w:t xml:space="preserve"> de</w:t>
      </w:r>
      <w:r w:rsidR="000E0EDF">
        <w:t>l</w:t>
      </w:r>
      <w:r w:rsidR="008C7E14">
        <w:t xml:space="preserve"> 2015</w:t>
      </w:r>
      <w:r w:rsidRPr="000802EF">
        <w:t>,</w:t>
      </w:r>
      <w:r w:rsidRPr="000802EF">
        <w:rPr>
          <w:spacing w:val="-17"/>
        </w:rPr>
        <w:t xml:space="preserve"> </w:t>
      </w:r>
      <w:r w:rsidRPr="000802EF">
        <w:t>cuyo</w:t>
      </w:r>
      <w:r w:rsidRPr="000802EF">
        <w:rPr>
          <w:spacing w:val="-18"/>
        </w:rPr>
        <w:t xml:space="preserve"> </w:t>
      </w:r>
      <w:r w:rsidRPr="000802EF">
        <w:t>principal</w:t>
      </w:r>
      <w:r w:rsidRPr="000802EF">
        <w:rPr>
          <w:spacing w:val="-19"/>
        </w:rPr>
        <w:t xml:space="preserve"> </w:t>
      </w:r>
      <w:r w:rsidRPr="000802EF">
        <w:t>objetivo</w:t>
      </w:r>
      <w:r w:rsidRPr="000802EF">
        <w:rPr>
          <w:spacing w:val="-10"/>
        </w:rPr>
        <w:t xml:space="preserve"> </w:t>
      </w:r>
      <w:r w:rsidRPr="000802EF">
        <w:t>es</w:t>
      </w:r>
      <w:r w:rsidRPr="000802EF">
        <w:rPr>
          <w:spacing w:val="-20"/>
        </w:rPr>
        <w:t xml:space="preserve"> </w:t>
      </w:r>
      <w:r w:rsidRPr="000802EF">
        <w:t>reforzar</w:t>
      </w:r>
      <w:r w:rsidRPr="000802EF">
        <w:rPr>
          <w:spacing w:val="-17"/>
        </w:rPr>
        <w:t xml:space="preserve"> </w:t>
      </w:r>
      <w:r w:rsidRPr="000802EF">
        <w:t>la</w:t>
      </w:r>
      <w:r w:rsidRPr="000802EF">
        <w:rPr>
          <w:spacing w:val="-17"/>
        </w:rPr>
        <w:t xml:space="preserve"> </w:t>
      </w:r>
      <w:r w:rsidRPr="000802EF">
        <w:t>respuesta</w:t>
      </w:r>
      <w:r w:rsidRPr="000802EF">
        <w:rPr>
          <w:spacing w:val="-17"/>
        </w:rPr>
        <w:t xml:space="preserve"> </w:t>
      </w:r>
      <w:r w:rsidRPr="000802EF">
        <w:t>mundial a</w:t>
      </w:r>
      <w:r w:rsidRPr="000802EF">
        <w:rPr>
          <w:spacing w:val="-16"/>
        </w:rPr>
        <w:t xml:space="preserve"> </w:t>
      </w:r>
      <w:r w:rsidRPr="000802EF">
        <w:t>la</w:t>
      </w:r>
      <w:r w:rsidRPr="000802EF">
        <w:rPr>
          <w:spacing w:val="-16"/>
        </w:rPr>
        <w:t xml:space="preserve"> </w:t>
      </w:r>
      <w:r w:rsidRPr="000802EF">
        <w:t>amenaza</w:t>
      </w:r>
      <w:r w:rsidRPr="000802EF">
        <w:rPr>
          <w:spacing w:val="-15"/>
        </w:rPr>
        <w:t xml:space="preserve"> </w:t>
      </w:r>
      <w:r w:rsidRPr="000802EF">
        <w:t>del</w:t>
      </w:r>
      <w:r w:rsidRPr="000802EF">
        <w:rPr>
          <w:spacing w:val="-17"/>
        </w:rPr>
        <w:t xml:space="preserve"> </w:t>
      </w:r>
      <w:r w:rsidRPr="000802EF">
        <w:t>cambio</w:t>
      </w:r>
      <w:r w:rsidRPr="000802EF">
        <w:rPr>
          <w:spacing w:val="-15"/>
        </w:rPr>
        <w:t xml:space="preserve"> </w:t>
      </w:r>
      <w:r w:rsidRPr="000802EF">
        <w:t>climático,</w:t>
      </w:r>
      <w:r w:rsidRPr="000802EF">
        <w:rPr>
          <w:spacing w:val="-18"/>
        </w:rPr>
        <w:t xml:space="preserve"> </w:t>
      </w:r>
      <w:r w:rsidRPr="000802EF">
        <w:t>manteniendo</w:t>
      </w:r>
      <w:r w:rsidRPr="000802EF">
        <w:rPr>
          <w:spacing w:val="-15"/>
        </w:rPr>
        <w:t xml:space="preserve"> </w:t>
      </w:r>
      <w:r w:rsidRPr="000802EF">
        <w:t>el</w:t>
      </w:r>
      <w:r w:rsidRPr="000802EF">
        <w:rPr>
          <w:spacing w:val="-17"/>
        </w:rPr>
        <w:t xml:space="preserve"> </w:t>
      </w:r>
      <w:r w:rsidRPr="000802EF">
        <w:t>aumento</w:t>
      </w:r>
      <w:r w:rsidRPr="000802EF">
        <w:rPr>
          <w:spacing w:val="-17"/>
        </w:rPr>
        <w:t xml:space="preserve"> </w:t>
      </w:r>
      <w:r w:rsidRPr="000802EF">
        <w:t>de</w:t>
      </w:r>
      <w:r w:rsidRPr="000802EF">
        <w:rPr>
          <w:spacing w:val="-16"/>
        </w:rPr>
        <w:t xml:space="preserve"> </w:t>
      </w:r>
      <w:r w:rsidRPr="000802EF">
        <w:t>la</w:t>
      </w:r>
      <w:r w:rsidRPr="000802EF">
        <w:rPr>
          <w:spacing w:val="-15"/>
        </w:rPr>
        <w:t xml:space="preserve"> </w:t>
      </w:r>
      <w:r w:rsidRPr="000802EF">
        <w:t>temperatura</w:t>
      </w:r>
      <w:r w:rsidRPr="000802EF">
        <w:rPr>
          <w:spacing w:val="-19"/>
        </w:rPr>
        <w:t xml:space="preserve"> </w:t>
      </w:r>
      <w:r w:rsidRPr="000802EF">
        <w:t>mundial en este siglo por debajo de los 2˚C con respecto a los niveles preindustriales y proseguir con los esfuerzos para limitar aún más el aumento de la temperatura a</w:t>
      </w:r>
      <w:r w:rsidRPr="000802EF">
        <w:rPr>
          <w:spacing w:val="55"/>
        </w:rPr>
        <w:t xml:space="preserve"> </w:t>
      </w:r>
      <w:r w:rsidRPr="000802EF">
        <w:t xml:space="preserve">1,5˚C. </w:t>
      </w:r>
    </w:p>
    <w:p w14:paraId="56C342D0" w14:textId="7328A0A0" w:rsidR="006D6E48" w:rsidRPr="000802EF" w:rsidRDefault="006D6E48" w:rsidP="006D6E48">
      <w:r w:rsidRPr="000802EF">
        <w:t>En el caso de Costa Rica y las demás naciones centroamericanas, los efectos del cambio climático son importantes. Según el Estado de la Región, Centroamérica es señalada como el “punto caliente” más vulnerable al cambio climático entre las regiones tropicales del mundo. En su dimensión más general, los estudios señalan que el cambio climático puede ocasionar graves impactos</w:t>
      </w:r>
      <w:r w:rsidRPr="000802EF">
        <w:rPr>
          <w:spacing w:val="-14"/>
        </w:rPr>
        <w:t xml:space="preserve"> </w:t>
      </w:r>
      <w:r w:rsidRPr="000802EF">
        <w:t>en</w:t>
      </w:r>
      <w:r w:rsidRPr="000802EF">
        <w:rPr>
          <w:spacing w:val="-11"/>
        </w:rPr>
        <w:t xml:space="preserve"> </w:t>
      </w:r>
      <w:r w:rsidRPr="000802EF">
        <w:t>la</w:t>
      </w:r>
      <w:r w:rsidRPr="000802EF">
        <w:rPr>
          <w:spacing w:val="-12"/>
        </w:rPr>
        <w:t xml:space="preserve"> </w:t>
      </w:r>
      <w:r w:rsidRPr="000802EF">
        <w:t>región,</w:t>
      </w:r>
      <w:r w:rsidRPr="000802EF">
        <w:rPr>
          <w:spacing w:val="-13"/>
        </w:rPr>
        <w:t xml:space="preserve"> </w:t>
      </w:r>
      <w:r w:rsidRPr="000802EF">
        <w:t>como</w:t>
      </w:r>
      <w:r w:rsidRPr="000802EF">
        <w:rPr>
          <w:spacing w:val="-12"/>
        </w:rPr>
        <w:t xml:space="preserve"> </w:t>
      </w:r>
      <w:r w:rsidRPr="000802EF">
        <w:t>el</w:t>
      </w:r>
      <w:r w:rsidRPr="000802EF">
        <w:rPr>
          <w:spacing w:val="-14"/>
        </w:rPr>
        <w:t xml:space="preserve"> </w:t>
      </w:r>
      <w:r w:rsidRPr="000802EF">
        <w:t>aumento</w:t>
      </w:r>
      <w:r w:rsidRPr="000802EF">
        <w:rPr>
          <w:spacing w:val="-12"/>
        </w:rPr>
        <w:t xml:space="preserve"> </w:t>
      </w:r>
      <w:r w:rsidRPr="000802EF">
        <w:t>de</w:t>
      </w:r>
      <w:r w:rsidRPr="000802EF">
        <w:rPr>
          <w:spacing w:val="-13"/>
        </w:rPr>
        <w:t xml:space="preserve"> </w:t>
      </w:r>
      <w:r w:rsidRPr="000802EF">
        <w:t>la</w:t>
      </w:r>
      <w:r w:rsidRPr="000802EF">
        <w:rPr>
          <w:spacing w:val="-12"/>
        </w:rPr>
        <w:t xml:space="preserve"> </w:t>
      </w:r>
      <w:r w:rsidRPr="000802EF">
        <w:t>inseguridad</w:t>
      </w:r>
      <w:r w:rsidRPr="000802EF">
        <w:rPr>
          <w:spacing w:val="-13"/>
        </w:rPr>
        <w:t xml:space="preserve"> </w:t>
      </w:r>
      <w:r w:rsidRPr="000802EF">
        <w:lastRenderedPageBreak/>
        <w:t>alimentaria,</w:t>
      </w:r>
      <w:r w:rsidRPr="000802EF">
        <w:rPr>
          <w:spacing w:val="-11"/>
        </w:rPr>
        <w:t xml:space="preserve"> </w:t>
      </w:r>
      <w:r w:rsidRPr="000802EF">
        <w:t>problemas</w:t>
      </w:r>
      <w:r w:rsidRPr="000802EF">
        <w:rPr>
          <w:spacing w:val="-13"/>
        </w:rPr>
        <w:t xml:space="preserve"> </w:t>
      </w:r>
      <w:r w:rsidRPr="000802EF">
        <w:t>para el manejo y disponibilidad del agua, merma de la actividad turística, pérdida de recursos e integridad territorial marino-costeras, destrucción o empobrecimiento de</w:t>
      </w:r>
      <w:r w:rsidRPr="000802EF">
        <w:rPr>
          <w:spacing w:val="-42"/>
        </w:rPr>
        <w:t xml:space="preserve"> </w:t>
      </w:r>
      <w:r w:rsidRPr="000802EF">
        <w:t>la biodiversidad y los ecosistemas, mayor riesgo de desastres y para la salud humana, dependencia energética, afectación en los medios de vida y la cultura de los pueblos indígenas, entre otros (Estado de la Nación, 2011).</w:t>
      </w:r>
    </w:p>
    <w:p w14:paraId="1BE715A8" w14:textId="6966F9DD" w:rsidR="006D6E48" w:rsidRDefault="006D6E48" w:rsidP="006D6E48">
      <w:r w:rsidRPr="000802EF">
        <w:t xml:space="preserve">El contexto obliga a </w:t>
      </w:r>
      <w:r w:rsidR="00DB1FB9">
        <w:t>quienes</w:t>
      </w:r>
      <w:r w:rsidR="00DB1FB9" w:rsidRPr="000802EF">
        <w:t xml:space="preserve"> </w:t>
      </w:r>
      <w:r w:rsidRPr="000802EF">
        <w:t>toma</w:t>
      </w:r>
      <w:r w:rsidR="00DB1FB9">
        <w:t>n</w:t>
      </w:r>
      <w:r w:rsidRPr="000802EF">
        <w:t xml:space="preserve"> decisiones no solo a contar con la información pertinente, eficaz y correcta, sino también, a la participación proactiva de las comunidades y territorios para orientar procesos de desarrollo sustentables, que garanticen la adaptación al cambio climático y la generación de los bienes y servicios necesarios para ofrecer una vida digna a toda la sociedad.</w:t>
      </w:r>
    </w:p>
    <w:p w14:paraId="02A6BCD6" w14:textId="41775338" w:rsidR="006D6E48" w:rsidRPr="000802EF" w:rsidRDefault="006D6E48" w:rsidP="006D6E48">
      <w:r w:rsidRPr="000802EF">
        <w:t xml:space="preserve">La tercera área de desarrollo relevante para la definición del plan de </w:t>
      </w:r>
      <w:r w:rsidR="00584FEB" w:rsidRPr="000802EF">
        <w:t>estudios</w:t>
      </w:r>
      <w:r w:rsidRPr="000802EF">
        <w:t xml:space="preserve"> guarda relación con las tendencias en materia de desigualdad y pobreza. </w:t>
      </w:r>
    </w:p>
    <w:p w14:paraId="51A71F61" w14:textId="77777777" w:rsidR="006D6E48" w:rsidRPr="000802EF" w:rsidRDefault="006D6E48" w:rsidP="006D6E48">
      <w:r w:rsidRPr="000802EF">
        <w:t xml:space="preserve">La desigualdad, vista en una perspectiva de largo plazo y del mundo en su conjunto, ha sido un fenómeno en aumento a lo largo del desarrollo del capitalismo. </w:t>
      </w:r>
      <w:r w:rsidRPr="003842DC">
        <w:t>Alrededor de 1820, el coeficiente de Gini se ubicaba en 50%. A partir de entonces, mantuvo una tendencia a incrementarse hasta el período 1950-1980, en el que se estabilizó cerca de</w:t>
      </w:r>
      <w:r w:rsidRPr="003842DC">
        <w:rPr>
          <w:spacing w:val="-16"/>
        </w:rPr>
        <w:t xml:space="preserve"> </w:t>
      </w:r>
      <w:r w:rsidRPr="003842DC">
        <w:t>65%</w:t>
      </w:r>
      <w:r w:rsidRPr="000802EF">
        <w:t>.</w:t>
      </w:r>
      <w:r w:rsidRPr="000802EF">
        <w:rPr>
          <w:spacing w:val="36"/>
        </w:rPr>
        <w:t xml:space="preserve"> </w:t>
      </w:r>
      <w:r w:rsidRPr="000802EF">
        <w:t>En</w:t>
      </w:r>
      <w:r w:rsidRPr="000802EF">
        <w:rPr>
          <w:spacing w:val="-15"/>
        </w:rPr>
        <w:t xml:space="preserve"> </w:t>
      </w:r>
      <w:r w:rsidRPr="000802EF">
        <w:t>lo</w:t>
      </w:r>
      <w:r w:rsidRPr="000802EF">
        <w:rPr>
          <w:spacing w:val="-12"/>
        </w:rPr>
        <w:t xml:space="preserve"> </w:t>
      </w:r>
      <w:r w:rsidRPr="000802EF">
        <w:t>que</w:t>
      </w:r>
      <w:r w:rsidRPr="000802EF">
        <w:rPr>
          <w:spacing w:val="-15"/>
        </w:rPr>
        <w:t xml:space="preserve"> </w:t>
      </w:r>
      <w:r w:rsidRPr="000802EF">
        <w:t>va</w:t>
      </w:r>
      <w:r w:rsidRPr="000802EF">
        <w:rPr>
          <w:spacing w:val="-15"/>
        </w:rPr>
        <w:t xml:space="preserve"> </w:t>
      </w:r>
      <w:r w:rsidRPr="000802EF">
        <w:t>de</w:t>
      </w:r>
      <w:r w:rsidRPr="000802EF">
        <w:rPr>
          <w:spacing w:val="-16"/>
        </w:rPr>
        <w:t xml:space="preserve"> </w:t>
      </w:r>
      <w:r w:rsidRPr="000802EF">
        <w:t>este</w:t>
      </w:r>
      <w:r w:rsidRPr="000802EF">
        <w:rPr>
          <w:spacing w:val="-15"/>
        </w:rPr>
        <w:t xml:space="preserve"> </w:t>
      </w:r>
      <w:r w:rsidRPr="000802EF">
        <w:t>siglo,</w:t>
      </w:r>
      <w:r w:rsidRPr="000802EF">
        <w:rPr>
          <w:spacing w:val="-12"/>
        </w:rPr>
        <w:t xml:space="preserve"> </w:t>
      </w:r>
      <w:r w:rsidRPr="000802EF">
        <w:t>hay</w:t>
      </w:r>
      <w:r w:rsidRPr="000802EF">
        <w:rPr>
          <w:spacing w:val="-16"/>
        </w:rPr>
        <w:t xml:space="preserve"> </w:t>
      </w:r>
      <w:r w:rsidRPr="000802EF">
        <w:t>una</w:t>
      </w:r>
      <w:r w:rsidRPr="000802EF">
        <w:rPr>
          <w:spacing w:val="-14"/>
        </w:rPr>
        <w:t xml:space="preserve"> </w:t>
      </w:r>
      <w:r w:rsidRPr="000802EF">
        <w:t>tendencia</w:t>
      </w:r>
      <w:r w:rsidRPr="000802EF">
        <w:rPr>
          <w:spacing w:val="-16"/>
        </w:rPr>
        <w:t xml:space="preserve"> </w:t>
      </w:r>
      <w:r w:rsidRPr="000802EF">
        <w:t>a</w:t>
      </w:r>
      <w:r w:rsidRPr="000802EF">
        <w:rPr>
          <w:spacing w:val="-12"/>
        </w:rPr>
        <w:t xml:space="preserve"> </w:t>
      </w:r>
      <w:r w:rsidRPr="000802EF">
        <w:t>la</w:t>
      </w:r>
      <w:r w:rsidRPr="000802EF">
        <w:rPr>
          <w:spacing w:val="-16"/>
        </w:rPr>
        <w:t xml:space="preserve"> </w:t>
      </w:r>
      <w:r w:rsidRPr="000802EF">
        <w:t>disminución</w:t>
      </w:r>
      <w:r w:rsidRPr="000802EF">
        <w:rPr>
          <w:spacing w:val="-5"/>
        </w:rPr>
        <w:t xml:space="preserve"> </w:t>
      </w:r>
      <w:r w:rsidRPr="000802EF">
        <w:t>en</w:t>
      </w:r>
      <w:r w:rsidRPr="000802EF">
        <w:rPr>
          <w:spacing w:val="-15"/>
        </w:rPr>
        <w:t xml:space="preserve"> </w:t>
      </w:r>
      <w:r w:rsidRPr="000802EF">
        <w:t>el</w:t>
      </w:r>
      <w:r w:rsidRPr="000802EF">
        <w:rPr>
          <w:spacing w:val="-14"/>
        </w:rPr>
        <w:t xml:space="preserve"> </w:t>
      </w:r>
      <w:r w:rsidRPr="000802EF">
        <w:t>promedio mundial.</w:t>
      </w:r>
    </w:p>
    <w:p w14:paraId="136BAA94" w14:textId="77777777" w:rsidR="006D6E48" w:rsidRPr="000802EF" w:rsidRDefault="006D6E48" w:rsidP="006D6E48">
      <w:r w:rsidRPr="000802EF">
        <w:t>La reducción del presente siglo es producto de la disminución de la desigualdad entre los países, no de la desigualdad al interior de estos. En los países más desarrollados y en lo emergentes, la desigualdad ha aumentado en las últimas tres décadas, pero en</w:t>
      </w:r>
      <w:r w:rsidRPr="000802EF">
        <w:rPr>
          <w:spacing w:val="-14"/>
        </w:rPr>
        <w:t xml:space="preserve"> </w:t>
      </w:r>
      <w:r w:rsidRPr="000802EF">
        <w:t>esos</w:t>
      </w:r>
      <w:r w:rsidRPr="000802EF">
        <w:rPr>
          <w:spacing w:val="-16"/>
        </w:rPr>
        <w:t xml:space="preserve"> </w:t>
      </w:r>
      <w:r w:rsidRPr="000802EF">
        <w:t>años</w:t>
      </w:r>
      <w:r w:rsidRPr="000802EF">
        <w:rPr>
          <w:spacing w:val="-15"/>
        </w:rPr>
        <w:t xml:space="preserve"> </w:t>
      </w:r>
      <w:r w:rsidRPr="000802EF">
        <w:t>los</w:t>
      </w:r>
      <w:r w:rsidRPr="000802EF">
        <w:rPr>
          <w:spacing w:val="-14"/>
        </w:rPr>
        <w:t xml:space="preserve"> </w:t>
      </w:r>
      <w:r w:rsidRPr="000802EF">
        <w:t>países</w:t>
      </w:r>
      <w:r w:rsidRPr="000802EF">
        <w:rPr>
          <w:spacing w:val="-14"/>
        </w:rPr>
        <w:t xml:space="preserve"> </w:t>
      </w:r>
      <w:r w:rsidRPr="000802EF">
        <w:t>emergentes</w:t>
      </w:r>
      <w:r w:rsidRPr="000802EF">
        <w:rPr>
          <w:spacing w:val="-15"/>
        </w:rPr>
        <w:t xml:space="preserve"> </w:t>
      </w:r>
      <w:r w:rsidRPr="000802EF">
        <w:t>han</w:t>
      </w:r>
      <w:r w:rsidRPr="000802EF">
        <w:rPr>
          <w:spacing w:val="-13"/>
        </w:rPr>
        <w:t xml:space="preserve"> </w:t>
      </w:r>
      <w:r w:rsidRPr="000802EF">
        <w:t>crecido</w:t>
      </w:r>
      <w:r w:rsidRPr="000802EF">
        <w:rPr>
          <w:spacing w:val="-14"/>
        </w:rPr>
        <w:t xml:space="preserve"> </w:t>
      </w:r>
      <w:r w:rsidRPr="000802EF">
        <w:t>más</w:t>
      </w:r>
      <w:r w:rsidRPr="000802EF">
        <w:rPr>
          <w:spacing w:val="-14"/>
        </w:rPr>
        <w:t xml:space="preserve"> </w:t>
      </w:r>
      <w:r w:rsidRPr="000802EF">
        <w:t>rápidamente</w:t>
      </w:r>
      <w:r w:rsidRPr="000802EF">
        <w:rPr>
          <w:spacing w:val="-14"/>
        </w:rPr>
        <w:t xml:space="preserve"> </w:t>
      </w:r>
      <w:r w:rsidRPr="000802EF">
        <w:t>que</w:t>
      </w:r>
      <w:r w:rsidRPr="000802EF">
        <w:rPr>
          <w:spacing w:val="-13"/>
        </w:rPr>
        <w:t xml:space="preserve"> </w:t>
      </w:r>
      <w:r w:rsidRPr="000802EF">
        <w:t>los</w:t>
      </w:r>
      <w:r w:rsidRPr="000802EF">
        <w:rPr>
          <w:spacing w:val="-13"/>
        </w:rPr>
        <w:t xml:space="preserve"> </w:t>
      </w:r>
      <w:r w:rsidRPr="000802EF">
        <w:t>avanzados, por lo que la desigualdad entre ellos</w:t>
      </w:r>
      <w:r w:rsidRPr="000802EF">
        <w:rPr>
          <w:spacing w:val="23"/>
        </w:rPr>
        <w:t xml:space="preserve"> </w:t>
      </w:r>
      <w:r w:rsidRPr="000802EF">
        <w:t>ha</w:t>
      </w:r>
      <w:r w:rsidRPr="000802EF">
        <w:rPr>
          <w:spacing w:val="59"/>
        </w:rPr>
        <w:t xml:space="preserve"> </w:t>
      </w:r>
      <w:r w:rsidRPr="000802EF">
        <w:t xml:space="preserve">disminuido. </w:t>
      </w:r>
    </w:p>
    <w:p w14:paraId="247BAE2F" w14:textId="42B04EC7" w:rsidR="006D6E48" w:rsidRPr="000802EF" w:rsidRDefault="006D6E48" w:rsidP="006D6E48">
      <w:r w:rsidRPr="000802EF">
        <w:t xml:space="preserve">Sin embargo, </w:t>
      </w:r>
      <w:r w:rsidR="00896582">
        <w:t xml:space="preserve">según </w:t>
      </w:r>
      <w:r w:rsidR="00896582" w:rsidRPr="000802EF">
        <w:t>Piketty, 2016,</w:t>
      </w:r>
      <w:r w:rsidR="00896582">
        <w:t xml:space="preserve"> las</w:t>
      </w:r>
      <w:r w:rsidR="00896582" w:rsidRPr="000802EF">
        <w:t xml:space="preserve"> </w:t>
      </w:r>
      <w:r w:rsidRPr="000802EF">
        <w:t>investigaciones recientes indican que en los próximos años la desigualdad irá aumentando. Ello es producto del cambio tecnológico, del crecimiento desigual de la demanda (y la oferta) de servicios calificados, del debilitamiento de las políticas públicas redistributivas, y del poder de mercado concentrado en grupos gerenciales privilegiados, entre muchos otros factores. Se trata de elementos difíciles de modificar, que demandan investigación y propuestas por parte de los centros especializados y, por tanto, la Escuela de Economía debe unirse a ese esfuerzo.</w:t>
      </w:r>
    </w:p>
    <w:p w14:paraId="37D60051" w14:textId="77777777" w:rsidR="006D6E48" w:rsidRPr="000802EF" w:rsidRDefault="006D6E48" w:rsidP="006D6E48">
      <w:bookmarkStart w:id="9" w:name="_bookmark20"/>
      <w:bookmarkEnd w:id="9"/>
      <w:r w:rsidRPr="000802EF">
        <w:lastRenderedPageBreak/>
        <w:t>Junto al reto de la desigualdad, se encuentra el de la pobreza. En este campo, los resultados son más halagüeños, pues esta (</w:t>
      </w:r>
      <w:r w:rsidRPr="00524A55">
        <w:t>medida como ingreso menor a $1,25 (PPP 2009) ha venido disminuyendo en términos relativos desde 1820</w:t>
      </w:r>
      <w:r w:rsidRPr="000802EF">
        <w:t>, pero el contingente de personas que viven este flagelo sigue siendo desproporcionado a las condiciones materiales y las posibilidades de las sociedades contemporáneas.</w:t>
      </w:r>
    </w:p>
    <w:p w14:paraId="27D6E298" w14:textId="44B3E28A" w:rsidR="006D6E48" w:rsidRDefault="006D6E48" w:rsidP="006D6E48">
      <w:r w:rsidRPr="000802EF">
        <w:t>Estas</w:t>
      </w:r>
      <w:r w:rsidRPr="000802EF">
        <w:rPr>
          <w:spacing w:val="-16"/>
        </w:rPr>
        <w:t xml:space="preserve"> </w:t>
      </w:r>
      <w:r w:rsidRPr="000802EF">
        <w:t>tres</w:t>
      </w:r>
      <w:r w:rsidRPr="000802EF">
        <w:rPr>
          <w:spacing w:val="-18"/>
        </w:rPr>
        <w:t xml:space="preserve"> </w:t>
      </w:r>
      <w:r w:rsidR="000610E2" w:rsidRPr="000802EF">
        <w:t>macro</w:t>
      </w:r>
      <w:r w:rsidR="000610E2" w:rsidRPr="000802EF">
        <w:rPr>
          <w:spacing w:val="-15"/>
        </w:rPr>
        <w:t>tendencias</w:t>
      </w:r>
      <w:r w:rsidRPr="000802EF">
        <w:rPr>
          <w:spacing w:val="-15"/>
        </w:rPr>
        <w:t xml:space="preserve"> </w:t>
      </w:r>
      <w:r w:rsidRPr="000802EF">
        <w:t>constituyen</w:t>
      </w:r>
      <w:r w:rsidRPr="000802EF">
        <w:rPr>
          <w:spacing w:val="-16"/>
        </w:rPr>
        <w:t xml:space="preserve"> </w:t>
      </w:r>
      <w:r w:rsidRPr="000802EF">
        <w:t>el</w:t>
      </w:r>
      <w:r w:rsidRPr="000802EF">
        <w:rPr>
          <w:spacing w:val="-16"/>
        </w:rPr>
        <w:t xml:space="preserve"> </w:t>
      </w:r>
      <w:r w:rsidRPr="000802EF">
        <w:t>corazón</w:t>
      </w:r>
      <w:r w:rsidRPr="000802EF">
        <w:rPr>
          <w:spacing w:val="-16"/>
        </w:rPr>
        <w:t xml:space="preserve"> </w:t>
      </w:r>
      <w:r w:rsidRPr="000802EF">
        <w:t>del</w:t>
      </w:r>
      <w:r w:rsidRPr="000802EF">
        <w:rPr>
          <w:spacing w:val="-17"/>
        </w:rPr>
        <w:t xml:space="preserve"> </w:t>
      </w:r>
      <w:r w:rsidRPr="000802EF">
        <w:t>reto</w:t>
      </w:r>
      <w:r w:rsidRPr="000802EF">
        <w:rPr>
          <w:spacing w:val="-14"/>
        </w:rPr>
        <w:t xml:space="preserve"> </w:t>
      </w:r>
      <w:r w:rsidRPr="000802EF">
        <w:t>del</w:t>
      </w:r>
      <w:r w:rsidRPr="000802EF">
        <w:rPr>
          <w:spacing w:val="-17"/>
        </w:rPr>
        <w:t xml:space="preserve"> </w:t>
      </w:r>
      <w:r w:rsidRPr="000802EF">
        <w:t>desarrollo</w:t>
      </w:r>
      <w:r w:rsidRPr="000802EF">
        <w:rPr>
          <w:spacing w:val="-15"/>
        </w:rPr>
        <w:t xml:space="preserve"> </w:t>
      </w:r>
      <w:r w:rsidRPr="000802EF">
        <w:t>en</w:t>
      </w:r>
      <w:r w:rsidRPr="000802EF">
        <w:rPr>
          <w:spacing w:val="-16"/>
        </w:rPr>
        <w:t xml:space="preserve"> </w:t>
      </w:r>
      <w:r w:rsidRPr="000802EF">
        <w:t>el</w:t>
      </w:r>
      <w:r w:rsidRPr="000802EF">
        <w:rPr>
          <w:spacing w:val="-17"/>
        </w:rPr>
        <w:t xml:space="preserve"> </w:t>
      </w:r>
      <w:r w:rsidRPr="000802EF">
        <w:t>mundo, y</w:t>
      </w:r>
      <w:r w:rsidRPr="000802EF">
        <w:rPr>
          <w:spacing w:val="-10"/>
        </w:rPr>
        <w:t xml:space="preserve"> </w:t>
      </w:r>
      <w:r w:rsidRPr="000802EF">
        <w:t>son,</w:t>
      </w:r>
      <w:r w:rsidRPr="000802EF">
        <w:rPr>
          <w:spacing w:val="-9"/>
        </w:rPr>
        <w:t xml:space="preserve"> </w:t>
      </w:r>
      <w:r w:rsidRPr="000802EF">
        <w:t>por</w:t>
      </w:r>
      <w:r w:rsidRPr="000802EF">
        <w:rPr>
          <w:spacing w:val="-10"/>
        </w:rPr>
        <w:t xml:space="preserve"> </w:t>
      </w:r>
      <w:r w:rsidRPr="000802EF">
        <w:t>tanto,</w:t>
      </w:r>
      <w:r w:rsidRPr="000802EF">
        <w:rPr>
          <w:spacing w:val="-9"/>
        </w:rPr>
        <w:t xml:space="preserve"> </w:t>
      </w:r>
      <w:r w:rsidRPr="000802EF">
        <w:t>áreas</w:t>
      </w:r>
      <w:r w:rsidRPr="000802EF">
        <w:rPr>
          <w:spacing w:val="-10"/>
        </w:rPr>
        <w:t xml:space="preserve"> </w:t>
      </w:r>
      <w:r w:rsidRPr="000802EF">
        <w:t>sustantivas</w:t>
      </w:r>
      <w:r w:rsidRPr="000802EF">
        <w:rPr>
          <w:spacing w:val="-7"/>
        </w:rPr>
        <w:t xml:space="preserve"> </w:t>
      </w:r>
      <w:r w:rsidRPr="000802EF">
        <w:t>que</w:t>
      </w:r>
      <w:r w:rsidRPr="000802EF">
        <w:rPr>
          <w:spacing w:val="-6"/>
        </w:rPr>
        <w:t xml:space="preserve"> </w:t>
      </w:r>
      <w:r w:rsidRPr="000802EF">
        <w:t>los/as</w:t>
      </w:r>
      <w:r w:rsidRPr="000802EF">
        <w:rPr>
          <w:spacing w:val="-8"/>
        </w:rPr>
        <w:t xml:space="preserve"> </w:t>
      </w:r>
      <w:r w:rsidRPr="000802EF">
        <w:t>graduados/as en economía</w:t>
      </w:r>
      <w:r w:rsidRPr="000802EF">
        <w:rPr>
          <w:spacing w:val="-9"/>
        </w:rPr>
        <w:t xml:space="preserve"> </w:t>
      </w:r>
      <w:r w:rsidRPr="000802EF">
        <w:t>deben</w:t>
      </w:r>
      <w:r w:rsidRPr="000802EF">
        <w:rPr>
          <w:spacing w:val="-8"/>
        </w:rPr>
        <w:t xml:space="preserve"> </w:t>
      </w:r>
      <w:r w:rsidRPr="000802EF">
        <w:t>estar</w:t>
      </w:r>
      <w:r w:rsidRPr="000802EF">
        <w:rPr>
          <w:spacing w:val="-8"/>
        </w:rPr>
        <w:t xml:space="preserve"> </w:t>
      </w:r>
      <w:r w:rsidRPr="000802EF">
        <w:t>en</w:t>
      </w:r>
      <w:r w:rsidRPr="000802EF">
        <w:rPr>
          <w:spacing w:val="-6"/>
        </w:rPr>
        <w:t xml:space="preserve"> </w:t>
      </w:r>
      <w:r w:rsidRPr="000802EF">
        <w:t>capacidad de analizar y de proponer opciones de</w:t>
      </w:r>
      <w:r w:rsidRPr="000802EF">
        <w:rPr>
          <w:spacing w:val="-9"/>
        </w:rPr>
        <w:t xml:space="preserve"> </w:t>
      </w:r>
      <w:r w:rsidRPr="000802EF">
        <w:t>política.</w:t>
      </w:r>
    </w:p>
    <w:p w14:paraId="49ABBC28" w14:textId="77777777" w:rsidR="006D6E48" w:rsidRPr="000802EF" w:rsidRDefault="006D6E48" w:rsidP="006D6E48">
      <w:pPr>
        <w:pStyle w:val="Ttulo4"/>
      </w:pPr>
      <w:r w:rsidRPr="000802EF">
        <w:t>Los desafíos de la economía costarricense</w:t>
      </w:r>
    </w:p>
    <w:p w14:paraId="5C5E1D1A" w14:textId="2B32F1BF" w:rsidR="006D6E48" w:rsidRPr="000802EF" w:rsidRDefault="006D6E48" w:rsidP="006D6E48">
      <w:r w:rsidRPr="000802EF">
        <w:t xml:space="preserve">Costa Rica es reconocida en el mundo como un modelo exitoso de desarrollo económico y social. Luego de la crisis de los años ochenta, adoptó una estrategia de desarrollo centrada en la apertura a la economía mundial, la atracción de inversión extranjera y </w:t>
      </w:r>
      <w:r w:rsidR="0015727A">
        <w:t>la</w:t>
      </w:r>
      <w:r w:rsidRPr="000802EF">
        <w:t xml:space="preserve"> creciente inversión social y la sostenibilidad ambiental.</w:t>
      </w:r>
      <w:r w:rsidR="007D59D1">
        <w:t xml:space="preserve"> </w:t>
      </w:r>
      <w:r w:rsidRPr="000802EF">
        <w:t>Esto, unido al sólido régimen democrático, le ha permitido mantener posiciones de privilegio, no solo en América Latina, sino en el contexto mundial.</w:t>
      </w:r>
    </w:p>
    <w:p w14:paraId="218F4EBB" w14:textId="77777777" w:rsidR="006D6E48" w:rsidRPr="000802EF" w:rsidRDefault="006D6E48" w:rsidP="006D6E48">
      <w:r w:rsidRPr="000802EF">
        <w:t>Entender cómo llegó Costa Rica a esta posición, en medio de una región que quedó rezagada, es un desafío para la ciencia social y en particular para la Economía. De ello</w:t>
      </w:r>
      <w:r w:rsidRPr="000802EF">
        <w:rPr>
          <w:spacing w:val="-9"/>
        </w:rPr>
        <w:t xml:space="preserve"> </w:t>
      </w:r>
      <w:r w:rsidRPr="000802EF">
        <w:t>depende</w:t>
      </w:r>
      <w:r w:rsidRPr="000802EF">
        <w:rPr>
          <w:spacing w:val="-11"/>
        </w:rPr>
        <w:t xml:space="preserve"> </w:t>
      </w:r>
      <w:r w:rsidRPr="000802EF">
        <w:t>en</w:t>
      </w:r>
      <w:r w:rsidRPr="000802EF">
        <w:rPr>
          <w:spacing w:val="-12"/>
        </w:rPr>
        <w:t xml:space="preserve"> </w:t>
      </w:r>
      <w:r w:rsidRPr="000802EF">
        <w:t>parte</w:t>
      </w:r>
      <w:r w:rsidRPr="000802EF">
        <w:rPr>
          <w:spacing w:val="-8"/>
        </w:rPr>
        <w:t xml:space="preserve"> </w:t>
      </w:r>
      <w:r w:rsidRPr="000802EF">
        <w:t>la</w:t>
      </w:r>
      <w:r w:rsidRPr="000802EF">
        <w:rPr>
          <w:spacing w:val="-9"/>
        </w:rPr>
        <w:t xml:space="preserve"> </w:t>
      </w:r>
      <w:r w:rsidRPr="000802EF">
        <w:t>contribución</w:t>
      </w:r>
      <w:r w:rsidRPr="000802EF">
        <w:rPr>
          <w:spacing w:val="-10"/>
        </w:rPr>
        <w:t xml:space="preserve"> </w:t>
      </w:r>
      <w:r w:rsidRPr="000802EF">
        <w:t>que</w:t>
      </w:r>
      <w:r w:rsidRPr="000802EF">
        <w:rPr>
          <w:spacing w:val="-9"/>
        </w:rPr>
        <w:t xml:space="preserve"> </w:t>
      </w:r>
      <w:r w:rsidRPr="000802EF">
        <w:t>la</w:t>
      </w:r>
      <w:r w:rsidRPr="000802EF">
        <w:rPr>
          <w:spacing w:val="-11"/>
        </w:rPr>
        <w:t xml:space="preserve"> </w:t>
      </w:r>
      <w:r w:rsidRPr="000802EF">
        <w:t>experiencia</w:t>
      </w:r>
      <w:r w:rsidRPr="000802EF">
        <w:rPr>
          <w:spacing w:val="-10"/>
        </w:rPr>
        <w:t xml:space="preserve"> </w:t>
      </w:r>
      <w:r w:rsidRPr="000802EF">
        <w:t>nacional</w:t>
      </w:r>
      <w:r w:rsidRPr="000802EF">
        <w:rPr>
          <w:spacing w:val="-12"/>
        </w:rPr>
        <w:t xml:space="preserve"> </w:t>
      </w:r>
      <w:r w:rsidRPr="000802EF">
        <w:t>puede</w:t>
      </w:r>
      <w:r w:rsidRPr="000802EF">
        <w:rPr>
          <w:spacing w:val="-12"/>
        </w:rPr>
        <w:t xml:space="preserve"> </w:t>
      </w:r>
      <w:r w:rsidRPr="000802EF">
        <w:t>hacer</w:t>
      </w:r>
      <w:r w:rsidRPr="000802EF">
        <w:rPr>
          <w:spacing w:val="-10"/>
        </w:rPr>
        <w:t xml:space="preserve"> </w:t>
      </w:r>
      <w:r w:rsidRPr="000802EF">
        <w:t>al</w:t>
      </w:r>
      <w:r w:rsidRPr="000802EF">
        <w:rPr>
          <w:spacing w:val="-10"/>
        </w:rPr>
        <w:t xml:space="preserve"> </w:t>
      </w:r>
      <w:r w:rsidRPr="000802EF">
        <w:t>resto del</w:t>
      </w:r>
      <w:r w:rsidRPr="000802EF">
        <w:rPr>
          <w:spacing w:val="-5"/>
        </w:rPr>
        <w:t xml:space="preserve"> </w:t>
      </w:r>
      <w:r w:rsidRPr="000802EF">
        <w:t>mundo,</w:t>
      </w:r>
      <w:r w:rsidRPr="000802EF">
        <w:rPr>
          <w:spacing w:val="-3"/>
        </w:rPr>
        <w:t xml:space="preserve"> </w:t>
      </w:r>
      <w:r w:rsidRPr="000802EF">
        <w:t>y</w:t>
      </w:r>
      <w:r w:rsidRPr="000802EF">
        <w:rPr>
          <w:spacing w:val="-6"/>
        </w:rPr>
        <w:t xml:space="preserve"> </w:t>
      </w:r>
      <w:r w:rsidRPr="000802EF">
        <w:t>la</w:t>
      </w:r>
      <w:r w:rsidRPr="000802EF">
        <w:rPr>
          <w:spacing w:val="-3"/>
        </w:rPr>
        <w:t xml:space="preserve"> </w:t>
      </w:r>
      <w:r w:rsidRPr="000802EF">
        <w:t>posibilidad</w:t>
      </w:r>
      <w:r w:rsidRPr="000802EF">
        <w:rPr>
          <w:spacing w:val="-5"/>
        </w:rPr>
        <w:t xml:space="preserve"> </w:t>
      </w:r>
      <w:r w:rsidRPr="000802EF">
        <w:t>de</w:t>
      </w:r>
      <w:r w:rsidRPr="000802EF">
        <w:rPr>
          <w:spacing w:val="-5"/>
        </w:rPr>
        <w:t xml:space="preserve"> </w:t>
      </w:r>
      <w:r w:rsidRPr="000802EF">
        <w:t>mantener</w:t>
      </w:r>
      <w:r w:rsidRPr="000802EF">
        <w:rPr>
          <w:spacing w:val="-5"/>
        </w:rPr>
        <w:t xml:space="preserve"> </w:t>
      </w:r>
      <w:r w:rsidRPr="000802EF">
        <w:t>y</w:t>
      </w:r>
      <w:r w:rsidRPr="000802EF">
        <w:rPr>
          <w:spacing w:val="-6"/>
        </w:rPr>
        <w:t xml:space="preserve"> </w:t>
      </w:r>
      <w:r w:rsidRPr="000802EF">
        <w:t>profundizar</w:t>
      </w:r>
      <w:r w:rsidRPr="000802EF">
        <w:rPr>
          <w:spacing w:val="-4"/>
        </w:rPr>
        <w:t xml:space="preserve"> </w:t>
      </w:r>
      <w:r w:rsidRPr="000802EF">
        <w:t>los</w:t>
      </w:r>
      <w:r w:rsidRPr="000802EF">
        <w:rPr>
          <w:spacing w:val="-3"/>
        </w:rPr>
        <w:t xml:space="preserve"> </w:t>
      </w:r>
      <w:r w:rsidRPr="000802EF">
        <w:t>elementos</w:t>
      </w:r>
      <w:r w:rsidRPr="000802EF">
        <w:rPr>
          <w:spacing w:val="-6"/>
        </w:rPr>
        <w:t xml:space="preserve"> </w:t>
      </w:r>
      <w:r w:rsidRPr="000802EF">
        <w:t>más</w:t>
      </w:r>
      <w:r w:rsidRPr="000802EF">
        <w:rPr>
          <w:spacing w:val="-6"/>
        </w:rPr>
        <w:t xml:space="preserve"> </w:t>
      </w:r>
      <w:r w:rsidRPr="000802EF">
        <w:t>positivos</w:t>
      </w:r>
      <w:r w:rsidRPr="000802EF">
        <w:rPr>
          <w:spacing w:val="-3"/>
        </w:rPr>
        <w:t xml:space="preserve"> </w:t>
      </w:r>
      <w:r w:rsidRPr="000802EF">
        <w:t>de la</w:t>
      </w:r>
      <w:r w:rsidRPr="000802EF">
        <w:rPr>
          <w:spacing w:val="-9"/>
        </w:rPr>
        <w:t xml:space="preserve"> </w:t>
      </w:r>
      <w:r w:rsidRPr="000802EF">
        <w:t>estrategia.</w:t>
      </w:r>
      <w:r w:rsidRPr="000802EF">
        <w:rPr>
          <w:spacing w:val="-8"/>
        </w:rPr>
        <w:t xml:space="preserve"> </w:t>
      </w:r>
      <w:r w:rsidRPr="000802EF">
        <w:t>Este</w:t>
      </w:r>
      <w:r w:rsidRPr="000802EF">
        <w:rPr>
          <w:spacing w:val="-8"/>
        </w:rPr>
        <w:t xml:space="preserve"> </w:t>
      </w:r>
      <w:r w:rsidRPr="000802EF">
        <w:t>es</w:t>
      </w:r>
      <w:r w:rsidRPr="000802EF">
        <w:rPr>
          <w:spacing w:val="-12"/>
        </w:rPr>
        <w:t xml:space="preserve"> </w:t>
      </w:r>
      <w:r w:rsidRPr="000802EF">
        <w:t>uno</w:t>
      </w:r>
      <w:r w:rsidRPr="000802EF">
        <w:rPr>
          <w:spacing w:val="-8"/>
        </w:rPr>
        <w:t xml:space="preserve"> </w:t>
      </w:r>
      <w:r w:rsidRPr="000802EF">
        <w:t>de</w:t>
      </w:r>
      <w:r w:rsidRPr="000802EF">
        <w:rPr>
          <w:spacing w:val="-8"/>
        </w:rPr>
        <w:t xml:space="preserve"> </w:t>
      </w:r>
      <w:r w:rsidRPr="000802EF">
        <w:t>los</w:t>
      </w:r>
      <w:r w:rsidRPr="000802EF">
        <w:rPr>
          <w:spacing w:val="-11"/>
        </w:rPr>
        <w:t xml:space="preserve"> </w:t>
      </w:r>
      <w:r w:rsidRPr="000802EF">
        <w:t>principales</w:t>
      </w:r>
      <w:r w:rsidRPr="000802EF">
        <w:rPr>
          <w:spacing w:val="-11"/>
        </w:rPr>
        <w:t xml:space="preserve"> </w:t>
      </w:r>
      <w:r w:rsidRPr="000802EF">
        <w:t>desafíos</w:t>
      </w:r>
      <w:r w:rsidRPr="000802EF">
        <w:rPr>
          <w:spacing w:val="-9"/>
        </w:rPr>
        <w:t xml:space="preserve"> </w:t>
      </w:r>
      <w:r w:rsidRPr="000802EF">
        <w:t>que</w:t>
      </w:r>
      <w:r w:rsidRPr="000802EF">
        <w:rPr>
          <w:spacing w:val="-11"/>
        </w:rPr>
        <w:t xml:space="preserve"> </w:t>
      </w:r>
      <w:r w:rsidRPr="000802EF">
        <w:t>debe</w:t>
      </w:r>
      <w:r w:rsidRPr="000802EF">
        <w:rPr>
          <w:spacing w:val="-8"/>
        </w:rPr>
        <w:t xml:space="preserve"> </w:t>
      </w:r>
      <w:r w:rsidRPr="000802EF">
        <w:t>plantearse</w:t>
      </w:r>
      <w:r w:rsidRPr="000802EF">
        <w:rPr>
          <w:spacing w:val="-9"/>
        </w:rPr>
        <w:t xml:space="preserve"> </w:t>
      </w:r>
      <w:r w:rsidRPr="000802EF">
        <w:t>la</w:t>
      </w:r>
      <w:r w:rsidRPr="000802EF">
        <w:rPr>
          <w:spacing w:val="-3"/>
        </w:rPr>
        <w:t xml:space="preserve"> </w:t>
      </w:r>
      <w:r w:rsidRPr="000802EF">
        <w:t>ESEUNA para contribuir como organización especializada en el campo del</w:t>
      </w:r>
      <w:r w:rsidRPr="000802EF">
        <w:rPr>
          <w:spacing w:val="-15"/>
        </w:rPr>
        <w:t xml:space="preserve"> </w:t>
      </w:r>
      <w:r w:rsidRPr="000802EF">
        <w:t>desarrollo.</w:t>
      </w:r>
    </w:p>
    <w:p w14:paraId="11CC1F13" w14:textId="77777777" w:rsidR="006D6E48" w:rsidRPr="000802EF" w:rsidRDefault="006D6E48" w:rsidP="006D6E48">
      <w:r w:rsidRPr="000802EF">
        <w:t xml:space="preserve">Junto a esta comprensión, se requiere explicar y contribuir a enfrentar las limitaciones del modelo: en los últimos años, los niveles de pobreza y pobreza extrema no se han reducido </w:t>
      </w:r>
      <w:r w:rsidRPr="000802EF">
        <w:rPr>
          <w:i/>
        </w:rPr>
        <w:t xml:space="preserve">pari passu </w:t>
      </w:r>
      <w:r w:rsidRPr="000802EF">
        <w:t>con el crecimiento de la economía, como ocurrió en otras ocasiones, el desempleo, el subempleo y la informalidad no se han reducido, y se ha incrementado la desigualdad. Todo ello a pesar de que el gasto social se ha incrementado</w:t>
      </w:r>
      <w:r w:rsidRPr="000802EF">
        <w:rPr>
          <w:spacing w:val="-12"/>
        </w:rPr>
        <w:t xml:space="preserve"> </w:t>
      </w:r>
      <w:r w:rsidRPr="000802EF">
        <w:t>en</w:t>
      </w:r>
      <w:r w:rsidRPr="000802EF">
        <w:rPr>
          <w:spacing w:val="-11"/>
        </w:rPr>
        <w:t xml:space="preserve"> </w:t>
      </w:r>
      <w:r w:rsidRPr="000802EF">
        <w:t>línea</w:t>
      </w:r>
      <w:r w:rsidRPr="000802EF">
        <w:rPr>
          <w:spacing w:val="-11"/>
        </w:rPr>
        <w:t xml:space="preserve"> </w:t>
      </w:r>
      <w:r w:rsidRPr="000802EF">
        <w:t>con</w:t>
      </w:r>
      <w:r w:rsidRPr="000802EF">
        <w:rPr>
          <w:spacing w:val="-8"/>
        </w:rPr>
        <w:t xml:space="preserve"> </w:t>
      </w:r>
      <w:r w:rsidRPr="000802EF">
        <w:t>la</w:t>
      </w:r>
      <w:r w:rsidRPr="000802EF">
        <w:rPr>
          <w:spacing w:val="-11"/>
        </w:rPr>
        <w:t xml:space="preserve"> </w:t>
      </w:r>
      <w:r w:rsidRPr="000802EF">
        <w:t>prioridad</w:t>
      </w:r>
      <w:r w:rsidRPr="000802EF">
        <w:rPr>
          <w:spacing w:val="-8"/>
        </w:rPr>
        <w:t xml:space="preserve"> </w:t>
      </w:r>
      <w:r w:rsidRPr="000802EF">
        <w:t>que</w:t>
      </w:r>
      <w:r w:rsidRPr="000802EF">
        <w:rPr>
          <w:spacing w:val="-12"/>
        </w:rPr>
        <w:t xml:space="preserve"> </w:t>
      </w:r>
      <w:r w:rsidRPr="000802EF">
        <w:t>Costa</w:t>
      </w:r>
      <w:r w:rsidRPr="000802EF">
        <w:rPr>
          <w:spacing w:val="-8"/>
        </w:rPr>
        <w:t xml:space="preserve"> </w:t>
      </w:r>
      <w:r w:rsidRPr="000802EF">
        <w:t>Rica</w:t>
      </w:r>
      <w:r w:rsidRPr="000802EF">
        <w:rPr>
          <w:spacing w:val="-8"/>
        </w:rPr>
        <w:t xml:space="preserve"> </w:t>
      </w:r>
      <w:r w:rsidRPr="000802EF">
        <w:t>le</w:t>
      </w:r>
      <w:r w:rsidRPr="000802EF">
        <w:rPr>
          <w:spacing w:val="-8"/>
        </w:rPr>
        <w:t xml:space="preserve"> </w:t>
      </w:r>
      <w:r w:rsidRPr="000802EF">
        <w:t>ha</w:t>
      </w:r>
      <w:r w:rsidRPr="000802EF">
        <w:rPr>
          <w:spacing w:val="-11"/>
        </w:rPr>
        <w:t xml:space="preserve"> </w:t>
      </w:r>
      <w:r w:rsidRPr="000802EF">
        <w:t>asignado</w:t>
      </w:r>
      <w:r w:rsidRPr="000802EF">
        <w:rPr>
          <w:spacing w:val="-9"/>
        </w:rPr>
        <w:t xml:space="preserve"> </w:t>
      </w:r>
      <w:r w:rsidRPr="000802EF">
        <w:t>al</w:t>
      </w:r>
      <w:r w:rsidRPr="000802EF">
        <w:rPr>
          <w:spacing w:val="-12"/>
        </w:rPr>
        <w:t xml:space="preserve"> </w:t>
      </w:r>
      <w:r w:rsidRPr="000802EF">
        <w:t>menos</w:t>
      </w:r>
      <w:r w:rsidRPr="000802EF">
        <w:rPr>
          <w:spacing w:val="-12"/>
        </w:rPr>
        <w:t xml:space="preserve"> </w:t>
      </w:r>
      <w:r w:rsidRPr="000802EF">
        <w:t>desde la segunda mitad del siglo</w:t>
      </w:r>
      <w:r w:rsidRPr="000802EF">
        <w:rPr>
          <w:spacing w:val="-5"/>
        </w:rPr>
        <w:t xml:space="preserve"> </w:t>
      </w:r>
      <w:r w:rsidRPr="000802EF">
        <w:t>XX.</w:t>
      </w:r>
    </w:p>
    <w:p w14:paraId="5ED0C5C9" w14:textId="77777777" w:rsidR="00693DE4" w:rsidRPr="00693DE4" w:rsidRDefault="006D6E48" w:rsidP="00693DE4">
      <w:r w:rsidRPr="000802EF">
        <w:t>Ante</w:t>
      </w:r>
      <w:r w:rsidRPr="000802EF">
        <w:rPr>
          <w:spacing w:val="-6"/>
        </w:rPr>
        <w:t xml:space="preserve"> </w:t>
      </w:r>
      <w:r w:rsidRPr="000802EF">
        <w:t>esta</w:t>
      </w:r>
      <w:r w:rsidRPr="000802EF">
        <w:rPr>
          <w:spacing w:val="-4"/>
        </w:rPr>
        <w:t xml:space="preserve"> </w:t>
      </w:r>
      <w:r w:rsidRPr="000802EF">
        <w:t>situación,</w:t>
      </w:r>
      <w:r w:rsidRPr="000802EF">
        <w:rPr>
          <w:spacing w:val="-4"/>
        </w:rPr>
        <w:t xml:space="preserve"> </w:t>
      </w:r>
      <w:r w:rsidRPr="000802EF">
        <w:t>la</w:t>
      </w:r>
      <w:r w:rsidRPr="000802EF">
        <w:rPr>
          <w:spacing w:val="-8"/>
        </w:rPr>
        <w:t xml:space="preserve"> </w:t>
      </w:r>
      <w:r w:rsidRPr="000802EF">
        <w:t>sociedad</w:t>
      </w:r>
      <w:r w:rsidRPr="000802EF">
        <w:rPr>
          <w:spacing w:val="-4"/>
        </w:rPr>
        <w:t xml:space="preserve"> </w:t>
      </w:r>
      <w:r w:rsidRPr="000802EF">
        <w:t>se</w:t>
      </w:r>
      <w:r w:rsidRPr="000802EF">
        <w:rPr>
          <w:spacing w:val="-5"/>
        </w:rPr>
        <w:t xml:space="preserve"> </w:t>
      </w:r>
      <w:r w:rsidRPr="000802EF">
        <w:t>encuentra</w:t>
      </w:r>
      <w:r w:rsidRPr="000802EF">
        <w:rPr>
          <w:spacing w:val="-6"/>
        </w:rPr>
        <w:t xml:space="preserve"> </w:t>
      </w:r>
      <w:r w:rsidRPr="000802EF">
        <w:t>dividida.</w:t>
      </w:r>
      <w:r w:rsidRPr="000802EF">
        <w:rPr>
          <w:spacing w:val="-3"/>
        </w:rPr>
        <w:t xml:space="preserve"> </w:t>
      </w:r>
      <w:r w:rsidRPr="000802EF">
        <w:t>Por</w:t>
      </w:r>
      <w:r w:rsidRPr="000802EF">
        <w:rPr>
          <w:spacing w:val="-5"/>
        </w:rPr>
        <w:t xml:space="preserve"> </w:t>
      </w:r>
      <w:r w:rsidRPr="000802EF">
        <w:t>un</w:t>
      </w:r>
      <w:r w:rsidRPr="000802EF">
        <w:rPr>
          <w:spacing w:val="2"/>
        </w:rPr>
        <w:t xml:space="preserve"> </w:t>
      </w:r>
      <w:r w:rsidRPr="000802EF">
        <w:t>lado,</w:t>
      </w:r>
      <w:r w:rsidRPr="000802EF">
        <w:rPr>
          <w:spacing w:val="-4"/>
        </w:rPr>
        <w:t xml:space="preserve"> </w:t>
      </w:r>
      <w:r w:rsidRPr="000802EF">
        <w:t xml:space="preserve">los que destacan los logros y por el otro, los que destacan los problemas, sin que haya sido posible poner en </w:t>
      </w:r>
      <w:r w:rsidRPr="000802EF">
        <w:lastRenderedPageBreak/>
        <w:t>contacto ambas posiciones. Los estudios de opinión pública y los resultados de comicios críticos (TLC, por ejemplo) muestran importantes niveles de polarización que dificultan el diálogo social fluido y transparente, y la generación de acuerdos o soluciones eficaces a acuciantes problemas del desarrollo</w:t>
      </w:r>
      <w:r w:rsidRPr="000802EF">
        <w:rPr>
          <w:spacing w:val="-7"/>
        </w:rPr>
        <w:t xml:space="preserve"> </w:t>
      </w:r>
      <w:r w:rsidRPr="000802EF">
        <w:t>nacional.</w:t>
      </w:r>
    </w:p>
    <w:p w14:paraId="77F51C4E" w14:textId="75DCA878" w:rsidR="0015727A" w:rsidRPr="000802EF" w:rsidRDefault="0015727A" w:rsidP="006D6E48">
      <w:r>
        <w:t>Aunado a lo anterior, la crisis fiscal por la que el país está pasando amenaza con la sostenibilidad de un Estado capaz de responder a las necesidades de su población en materia de protección social e inversión pública. Además de ello, la desaceleración económica que se experimenta dado el bajo crecimiento del PIB, el desempleo creciente y la</w:t>
      </w:r>
      <w:r w:rsidR="003C469E">
        <w:t xml:space="preserve"> tendencia al alza de la informalidad, dan cuenta de un panorama económico complicado para el país. Lo cual debe ser comprendido por nuestros estudiantes, de manera que sean capaces de proponer estrategias y colaborar desde su área de conocimiento al mejoramiento de estas condiciones. </w:t>
      </w:r>
    </w:p>
    <w:p w14:paraId="27FA82FC" w14:textId="77777777" w:rsidR="0082559E" w:rsidRDefault="0082559E" w:rsidP="0082559E">
      <w:pPr>
        <w:pStyle w:val="Ttulo3"/>
      </w:pPr>
      <w:bookmarkStart w:id="10" w:name="_Toc21440749"/>
      <w:bookmarkStart w:id="11" w:name="_Toc21529068"/>
      <w:r>
        <w:t>1.1.2 Identificación del aporte particular de la carrera</w:t>
      </w:r>
      <w:bookmarkEnd w:id="10"/>
      <w:bookmarkEnd w:id="11"/>
    </w:p>
    <w:p w14:paraId="799030B2" w14:textId="46EB3B5C" w:rsidR="00C9282E" w:rsidRPr="00917AEB" w:rsidRDefault="00C9282E" w:rsidP="00C9282E">
      <w:r w:rsidRPr="00917AEB">
        <w:t>La</w:t>
      </w:r>
      <w:r w:rsidRPr="00917AEB">
        <w:rPr>
          <w:spacing w:val="-6"/>
        </w:rPr>
        <w:t xml:space="preserve"> </w:t>
      </w:r>
      <w:r>
        <w:t xml:space="preserve">carrera </w:t>
      </w:r>
      <w:r w:rsidR="007024D7">
        <w:t xml:space="preserve">de </w:t>
      </w:r>
      <w:r>
        <w:t xml:space="preserve">Licenciatura en </w:t>
      </w:r>
      <w:r w:rsidR="007024D7">
        <w:t>E</w:t>
      </w:r>
      <w:r>
        <w:t>conomía</w:t>
      </w:r>
      <w:r w:rsidRPr="00917AEB">
        <w:rPr>
          <w:spacing w:val="-6"/>
        </w:rPr>
        <w:t xml:space="preserve"> </w:t>
      </w:r>
      <w:r w:rsidRPr="00917AEB">
        <w:t>busca</w:t>
      </w:r>
      <w:r w:rsidRPr="00917AEB">
        <w:rPr>
          <w:spacing w:val="-6"/>
        </w:rPr>
        <w:t xml:space="preserve"> </w:t>
      </w:r>
      <w:r w:rsidRPr="00917AEB">
        <w:t>formar</w:t>
      </w:r>
      <w:r w:rsidRPr="00917AEB">
        <w:rPr>
          <w:spacing w:val="-7"/>
        </w:rPr>
        <w:t xml:space="preserve"> </w:t>
      </w:r>
      <w:r w:rsidR="007024D7">
        <w:t>profesionales en economía que sean</w:t>
      </w:r>
      <w:r w:rsidRPr="00917AEB">
        <w:rPr>
          <w:spacing w:val="-6"/>
        </w:rPr>
        <w:t xml:space="preserve"> </w:t>
      </w:r>
      <w:r w:rsidRPr="00917AEB">
        <w:t>versátil</w:t>
      </w:r>
      <w:r w:rsidR="007024D7">
        <w:t>es</w:t>
      </w:r>
      <w:r w:rsidRPr="00917AEB">
        <w:t>,</w:t>
      </w:r>
      <w:r w:rsidRPr="00917AEB">
        <w:rPr>
          <w:spacing w:val="-4"/>
        </w:rPr>
        <w:t xml:space="preserve"> </w:t>
      </w:r>
      <w:r w:rsidRPr="00917AEB">
        <w:t>que</w:t>
      </w:r>
      <w:r w:rsidRPr="00917AEB">
        <w:rPr>
          <w:spacing w:val="-6"/>
        </w:rPr>
        <w:t xml:space="preserve"> </w:t>
      </w:r>
      <w:r w:rsidRPr="00917AEB">
        <w:t>se</w:t>
      </w:r>
      <w:r w:rsidRPr="00917AEB">
        <w:rPr>
          <w:spacing w:val="-6"/>
        </w:rPr>
        <w:t xml:space="preserve"> </w:t>
      </w:r>
      <w:r w:rsidRPr="00917AEB">
        <w:t>concibe</w:t>
      </w:r>
      <w:r w:rsidR="007024D7">
        <w:t>n</w:t>
      </w:r>
      <w:r w:rsidRPr="00917AEB">
        <w:rPr>
          <w:spacing w:val="-4"/>
        </w:rPr>
        <w:t xml:space="preserve"> </w:t>
      </w:r>
      <w:r w:rsidRPr="00917AEB">
        <w:t>como</w:t>
      </w:r>
      <w:r w:rsidRPr="00917AEB">
        <w:rPr>
          <w:spacing w:val="-6"/>
        </w:rPr>
        <w:t xml:space="preserve"> </w:t>
      </w:r>
      <w:r w:rsidRPr="00917AEB">
        <w:t>agente</w:t>
      </w:r>
      <w:r w:rsidR="007024D7">
        <w:t>s</w:t>
      </w:r>
      <w:r w:rsidRPr="00917AEB">
        <w:rPr>
          <w:spacing w:val="-5"/>
        </w:rPr>
        <w:t xml:space="preserve"> </w:t>
      </w:r>
      <w:r w:rsidRPr="00917AEB">
        <w:t>de conocimiento que aporta insumos estratégicos a equipos interdisciplinarios. Dicha contribución de conocimiento promueve un criterio científico forjado a partir de un espectro paradigmático amplio que le permite hacer valoraciones pertinentes en los campos de su</w:t>
      </w:r>
      <w:r w:rsidRPr="00917AEB">
        <w:rPr>
          <w:spacing w:val="-2"/>
        </w:rPr>
        <w:t xml:space="preserve"> </w:t>
      </w:r>
      <w:r w:rsidRPr="00917AEB">
        <w:t>interés.</w:t>
      </w:r>
      <w:r>
        <w:t xml:space="preserve"> Además, estos grupos interdisciplinarios se vinculan con procesos de empoderamientos de diversos actores sociales comprometidos con una sociedad más equitativa y sustentable.</w:t>
      </w:r>
    </w:p>
    <w:p w14:paraId="2BA923C3" w14:textId="4BCAEFAA" w:rsidR="00C9282E" w:rsidRPr="00917AEB" w:rsidRDefault="00C9282E" w:rsidP="00C9282E">
      <w:r w:rsidRPr="00917AEB">
        <w:t xml:space="preserve">El plan de estudios de la </w:t>
      </w:r>
      <w:r w:rsidR="000633FB">
        <w:t>Escuela de Economía de la Universidad Nacional</w:t>
      </w:r>
      <w:r w:rsidR="000633FB" w:rsidRPr="00917AEB">
        <w:t xml:space="preserve"> </w:t>
      </w:r>
      <w:r w:rsidRPr="00917AEB">
        <w:t>en la Licenciatura difiere de las otras alternativas que existen en el país</w:t>
      </w:r>
      <w:r>
        <w:t xml:space="preserve"> debido</w:t>
      </w:r>
      <w:r w:rsidR="000633FB">
        <w:t xml:space="preserve"> a</w:t>
      </w:r>
      <w:r w:rsidR="006746B6">
        <w:t xml:space="preserve"> que</w:t>
      </w:r>
      <w:r>
        <w:t>:</w:t>
      </w:r>
    </w:p>
    <w:p w14:paraId="12CDB680" w14:textId="0E805CCE" w:rsidR="00C9282E" w:rsidRPr="00917AEB" w:rsidRDefault="00C9282E" w:rsidP="00DF1867">
      <w:pPr>
        <w:pStyle w:val="Prrafodelista"/>
        <w:numPr>
          <w:ilvl w:val="0"/>
          <w:numId w:val="8"/>
        </w:numPr>
        <w:tabs>
          <w:tab w:val="left" w:pos="1119"/>
        </w:tabs>
        <w:spacing w:before="40" w:after="0"/>
        <w:contextualSpacing w:val="0"/>
      </w:pPr>
      <w:r w:rsidRPr="00DB51CF">
        <w:t>El énfasis se ubica en la preparación del estudiant</w:t>
      </w:r>
      <w:r w:rsidR="00B33861">
        <w:t>ado</w:t>
      </w:r>
      <w:r w:rsidRPr="00DB51CF">
        <w:t xml:space="preserve"> para la aplicación del pensamiento</w:t>
      </w:r>
      <w:r w:rsidRPr="00917AEB">
        <w:t xml:space="preserve"> económico a la realidad del desarrollo, a partir de una profundización en enfoques </w:t>
      </w:r>
      <w:r w:rsidRPr="00DB51CF">
        <w:t>recientes como la economía del comportamiento, y sus implicaciones en la Macroeconomía, las políticas públicas y los mercados financieros.</w:t>
      </w:r>
    </w:p>
    <w:p w14:paraId="78DF0AFD" w14:textId="77777777" w:rsidR="00C9282E" w:rsidRPr="006B4237" w:rsidRDefault="00C9282E" w:rsidP="00DF1867">
      <w:pPr>
        <w:pStyle w:val="Prrafodelista"/>
        <w:numPr>
          <w:ilvl w:val="0"/>
          <w:numId w:val="8"/>
        </w:numPr>
        <w:tabs>
          <w:tab w:val="left" w:pos="1119"/>
        </w:tabs>
        <w:spacing w:before="40" w:after="0"/>
        <w:contextualSpacing w:val="0"/>
      </w:pPr>
      <w:r w:rsidRPr="00DB51CF">
        <w:t xml:space="preserve">Busca proporcionar instrumentos esenciales para la comprensión del desarrollo, </w:t>
      </w:r>
      <w:r>
        <w:t xml:space="preserve">por tanto, </w:t>
      </w:r>
      <w:r w:rsidRPr="00DB51CF">
        <w:t xml:space="preserve">proporciona instrumentos avanzados de métodos cuantitativos y de </w:t>
      </w:r>
      <w:r w:rsidRPr="00DB51CF">
        <w:lastRenderedPageBreak/>
        <w:t xml:space="preserve">investigación, junto con el estudio de las grandes temáticas que impone el </w:t>
      </w:r>
      <w:r w:rsidRPr="006B4237">
        <w:t>desarrollo contemporáneo.</w:t>
      </w:r>
    </w:p>
    <w:p w14:paraId="1FB5787C" w14:textId="77777777" w:rsidR="00C9282E" w:rsidRPr="006B4237" w:rsidRDefault="00C9282E" w:rsidP="00DF1867">
      <w:pPr>
        <w:pStyle w:val="Prrafodelista"/>
        <w:numPr>
          <w:ilvl w:val="0"/>
          <w:numId w:val="8"/>
        </w:numPr>
        <w:tabs>
          <w:tab w:val="left" w:pos="758"/>
          <w:tab w:val="left" w:pos="759"/>
        </w:tabs>
        <w:spacing w:before="40" w:after="0"/>
        <w:contextualSpacing w:val="0"/>
      </w:pPr>
      <w:r w:rsidRPr="006B4237">
        <w:t>Se coloca en el estudio de grandes bases de datos (big data) y los elementos informáticos y conceptuales correspondientes.</w:t>
      </w:r>
    </w:p>
    <w:p w14:paraId="0FDBE82B" w14:textId="77777777" w:rsidR="00C9282E" w:rsidRPr="00917AEB" w:rsidRDefault="00C9282E" w:rsidP="00DF1867">
      <w:pPr>
        <w:pStyle w:val="Prrafodelista"/>
        <w:numPr>
          <w:ilvl w:val="0"/>
          <w:numId w:val="8"/>
        </w:numPr>
        <w:tabs>
          <w:tab w:val="left" w:pos="758"/>
          <w:tab w:val="left" w:pos="759"/>
        </w:tabs>
        <w:spacing w:before="40" w:after="240"/>
        <w:contextualSpacing w:val="0"/>
      </w:pPr>
      <w:r w:rsidRPr="00917AEB">
        <w:t xml:space="preserve">El desarrollo de la capacidad de investigación, fundamentado en los elementos anteriores, se </w:t>
      </w:r>
      <w:r>
        <w:t xml:space="preserve">profundiza en el curso </w:t>
      </w:r>
      <w:r w:rsidRPr="00917AEB">
        <w:t xml:space="preserve">de Trabajos Finales de Graduación, que avanza desde los primeros pasos hasta la conclusión y defensa de un proyecto, según la normativa vigente. </w:t>
      </w:r>
    </w:p>
    <w:p w14:paraId="0266792A" w14:textId="059EB59B" w:rsidR="00C9282E" w:rsidRPr="00917AEB" w:rsidRDefault="00C9282E" w:rsidP="00C9282E">
      <w:pPr>
        <w:tabs>
          <w:tab w:val="left" w:pos="758"/>
          <w:tab w:val="left" w:pos="759"/>
        </w:tabs>
        <w:spacing w:after="240"/>
      </w:pPr>
      <w:r w:rsidRPr="00917AEB">
        <w:t>Un elemento diferenciador adicional</w:t>
      </w:r>
      <w:r>
        <w:t>,</w:t>
      </w:r>
      <w:r w:rsidRPr="00917AEB">
        <w:t xml:space="preserve"> es el interés por preparar al estudiant</w:t>
      </w:r>
      <w:r w:rsidR="00B33861">
        <w:t>ado</w:t>
      </w:r>
      <w:r w:rsidRPr="00917AEB">
        <w:t xml:space="preserve"> para integrase al mercado de trabajo, no solo como economista sino aprovechando los saberes procedimentales y actitudes que promueve la carrera, así como</w:t>
      </w:r>
      <w:r>
        <w:t>,</w:t>
      </w:r>
      <w:r w:rsidRPr="00917AEB">
        <w:t xml:space="preserve"> las competencias de carácter general que promueve </w:t>
      </w:r>
      <w:r>
        <w:t>l</w:t>
      </w:r>
      <w:r w:rsidRPr="00917AEB">
        <w:t>a disciplina, como el uso de métodos cuantitativos, el uso de la matemática y el pensamiento abstracto propio de la Economía.</w:t>
      </w:r>
    </w:p>
    <w:p w14:paraId="27FA82FE" w14:textId="7A560B9F" w:rsidR="0082559E" w:rsidRDefault="0082559E" w:rsidP="0082559E">
      <w:pPr>
        <w:pStyle w:val="Ttulo3"/>
      </w:pPr>
      <w:bookmarkStart w:id="12" w:name="_Toc21440750"/>
      <w:bookmarkStart w:id="13" w:name="_Toc21529069"/>
      <w:r>
        <w:t>1.1.3 Ofertas curriculares similares existentes en otra</w:t>
      </w:r>
      <w:r w:rsidR="00793903">
        <w:t>s</w:t>
      </w:r>
      <w:r>
        <w:t xml:space="preserve"> universidades</w:t>
      </w:r>
      <w:bookmarkEnd w:id="12"/>
      <w:bookmarkEnd w:id="13"/>
      <w:r>
        <w:t xml:space="preserve"> </w:t>
      </w:r>
    </w:p>
    <w:p w14:paraId="00CA64E5" w14:textId="77777777" w:rsidR="00C9282E" w:rsidRPr="006B4237" w:rsidRDefault="00C9282E" w:rsidP="00C9282E">
      <w:pPr>
        <w:pStyle w:val="letranormal"/>
      </w:pPr>
      <w:r w:rsidRPr="006B4237">
        <w:t xml:space="preserve">Realizada </w:t>
      </w:r>
      <w:r>
        <w:t>la revisión de la oferta académica nacional e internacional en Licenciaturas en Economía se puede obtiene:</w:t>
      </w:r>
    </w:p>
    <w:p w14:paraId="6F8D5777" w14:textId="77777777" w:rsidR="00C9282E" w:rsidRPr="00C9282E" w:rsidRDefault="00C9282E" w:rsidP="00C9282E">
      <w:pPr>
        <w:pStyle w:val="Ttulo4"/>
      </w:pPr>
      <w:r w:rsidRPr="00C9282E">
        <w:t>La oferta nacional</w:t>
      </w:r>
    </w:p>
    <w:p w14:paraId="1C616BDE" w14:textId="798A5B97" w:rsidR="00C9282E" w:rsidRPr="00917AEB" w:rsidRDefault="00C9282E" w:rsidP="00C9282E">
      <w:pPr>
        <w:spacing w:after="240"/>
      </w:pPr>
      <w:r w:rsidRPr="00C9282E">
        <w:t xml:space="preserve">La oferta académica nacional en el área de la Licenciatura en Economía incluye al menos cuatro universidades, además de la Licenciatura de la UNA (ver Tabla </w:t>
      </w:r>
      <w:r w:rsidR="003760F2">
        <w:t>1</w:t>
      </w:r>
      <w:r w:rsidRPr="00C9282E">
        <w:t>), que otorgan</w:t>
      </w:r>
      <w:r w:rsidRPr="00917AEB">
        <w:t xml:space="preserve"> el título de Licencia</w:t>
      </w:r>
      <w:r w:rsidR="00DA0245">
        <w:t>tur</w:t>
      </w:r>
      <w:r>
        <w:t>a</w:t>
      </w:r>
      <w:r w:rsidRPr="00917AEB">
        <w:t xml:space="preserve"> en Economía, Economía Empresarial o Economía con énfasis en Mercado de capitales y riesgo. </w:t>
      </w:r>
      <w:bookmarkStart w:id="14" w:name="_bookmark28"/>
      <w:bookmarkEnd w:id="14"/>
      <w:r w:rsidRPr="00917AEB">
        <w:t>El resultado de la investigación muestra que no existe en Costa Rica un programa equivalente al que se propone.</w:t>
      </w:r>
    </w:p>
    <w:p w14:paraId="4CF49E10" w14:textId="6195C130" w:rsidR="006973C5" w:rsidRPr="006973C5" w:rsidRDefault="006973C5" w:rsidP="005600A1">
      <w:pPr>
        <w:spacing w:before="0" w:after="0" w:line="240" w:lineRule="auto"/>
        <w:jc w:val="center"/>
        <w:rPr>
          <w:b/>
          <w:noProof/>
        </w:rPr>
      </w:pPr>
      <w:bookmarkStart w:id="15" w:name="_Toc21436059"/>
      <w:bookmarkStart w:id="16" w:name="_Toc21436933"/>
      <w:bookmarkStart w:id="17" w:name="_Toc21438698"/>
      <w:bookmarkStart w:id="18" w:name="_Toc21529119"/>
      <w:bookmarkStart w:id="19" w:name="_Toc11055009"/>
      <w:r w:rsidRPr="006973C5">
        <w:rPr>
          <w:b/>
        </w:rPr>
        <w:t xml:space="preserve">Tabla </w:t>
      </w:r>
      <w:r w:rsidRPr="006973C5">
        <w:rPr>
          <w:b/>
        </w:rPr>
        <w:fldChar w:fldCharType="begin"/>
      </w:r>
      <w:r w:rsidRPr="006973C5">
        <w:rPr>
          <w:b/>
        </w:rPr>
        <w:instrText xml:space="preserve"> SEQ Tabla \* ARABIC </w:instrText>
      </w:r>
      <w:r w:rsidRPr="006973C5">
        <w:rPr>
          <w:b/>
        </w:rPr>
        <w:fldChar w:fldCharType="separate"/>
      </w:r>
      <w:r w:rsidR="00C5096C">
        <w:rPr>
          <w:b/>
          <w:noProof/>
        </w:rPr>
        <w:t>1</w:t>
      </w:r>
      <w:r w:rsidRPr="006973C5">
        <w:rPr>
          <w:b/>
        </w:rPr>
        <w:fldChar w:fldCharType="end"/>
      </w:r>
      <w:r w:rsidR="005E1CBE">
        <w:rPr>
          <w:b/>
        </w:rPr>
        <w:br/>
      </w:r>
      <w:r w:rsidR="005E1CBE">
        <w:rPr>
          <w:b/>
          <w:noProof/>
        </w:rPr>
        <w:t>Costa Ric</w:t>
      </w:r>
      <w:r w:rsidR="004C0241">
        <w:rPr>
          <w:b/>
          <w:noProof/>
        </w:rPr>
        <w:t>a. Planes de estudio de Licenciatura en Economía</w:t>
      </w:r>
      <w:bookmarkEnd w:id="15"/>
      <w:bookmarkEnd w:id="16"/>
      <w:bookmarkEnd w:id="17"/>
      <w:bookmarkEnd w:id="18"/>
    </w:p>
    <w:tbl>
      <w:tblPr>
        <w:tblStyle w:val="Tablaconcuadrcula"/>
        <w:tblpPr w:leftFromText="141" w:rightFromText="141" w:vertAnchor="text" w:horzAnchor="margin" w:tblpXSpec="center" w:tblpY="153"/>
        <w:tblW w:w="9405" w:type="dxa"/>
        <w:tblLayout w:type="fixed"/>
        <w:tblLook w:val="01E0" w:firstRow="1" w:lastRow="1" w:firstColumn="1" w:lastColumn="1" w:noHBand="0" w:noVBand="0"/>
      </w:tblPr>
      <w:tblGrid>
        <w:gridCol w:w="2257"/>
        <w:gridCol w:w="2132"/>
        <w:gridCol w:w="2132"/>
        <w:gridCol w:w="2884"/>
      </w:tblGrid>
      <w:tr w:rsidR="004C0241" w:rsidRPr="00803810" w14:paraId="52270CBA" w14:textId="77777777" w:rsidTr="004C0241">
        <w:trPr>
          <w:trHeight w:val="499"/>
        </w:trPr>
        <w:tc>
          <w:tcPr>
            <w:tcW w:w="2257" w:type="dxa"/>
          </w:tcPr>
          <w:p w14:paraId="192DA916" w14:textId="77777777" w:rsidR="004C0241" w:rsidRPr="00803810" w:rsidRDefault="004C0241" w:rsidP="004C0241">
            <w:pPr>
              <w:spacing w:after="0" w:line="240" w:lineRule="auto"/>
              <w:jc w:val="center"/>
              <w:rPr>
                <w:b/>
                <w:sz w:val="20"/>
              </w:rPr>
            </w:pPr>
            <w:r w:rsidRPr="00803810">
              <w:rPr>
                <w:b/>
                <w:sz w:val="20"/>
              </w:rPr>
              <w:t>Universidad</w:t>
            </w:r>
          </w:p>
        </w:tc>
        <w:tc>
          <w:tcPr>
            <w:tcW w:w="2132" w:type="dxa"/>
          </w:tcPr>
          <w:p w14:paraId="07BC7448" w14:textId="77777777" w:rsidR="004C0241" w:rsidRPr="00803810" w:rsidRDefault="004C0241" w:rsidP="004C0241">
            <w:pPr>
              <w:spacing w:after="0" w:line="240" w:lineRule="auto"/>
              <w:jc w:val="center"/>
              <w:rPr>
                <w:b/>
                <w:sz w:val="20"/>
              </w:rPr>
            </w:pPr>
            <w:r w:rsidRPr="00803810">
              <w:rPr>
                <w:b/>
                <w:sz w:val="20"/>
              </w:rPr>
              <w:t>Nombre de la carrera</w:t>
            </w:r>
          </w:p>
        </w:tc>
        <w:tc>
          <w:tcPr>
            <w:tcW w:w="2132" w:type="dxa"/>
          </w:tcPr>
          <w:p w14:paraId="63C5A5FA" w14:textId="77777777" w:rsidR="004C0241" w:rsidRPr="00803810" w:rsidRDefault="004C0241" w:rsidP="004C0241">
            <w:pPr>
              <w:spacing w:after="0" w:line="240" w:lineRule="auto"/>
              <w:jc w:val="center"/>
              <w:rPr>
                <w:b/>
                <w:sz w:val="20"/>
              </w:rPr>
            </w:pPr>
            <w:r w:rsidRPr="00803810">
              <w:rPr>
                <w:b/>
                <w:sz w:val="20"/>
              </w:rPr>
              <w:t>Grado que otorga</w:t>
            </w:r>
          </w:p>
        </w:tc>
        <w:tc>
          <w:tcPr>
            <w:tcW w:w="2884" w:type="dxa"/>
          </w:tcPr>
          <w:p w14:paraId="307D4E06" w14:textId="77777777" w:rsidR="004C0241" w:rsidRPr="00803810" w:rsidRDefault="004C0241" w:rsidP="004C0241">
            <w:pPr>
              <w:spacing w:after="0" w:line="240" w:lineRule="auto"/>
              <w:jc w:val="center"/>
              <w:rPr>
                <w:b/>
                <w:sz w:val="20"/>
              </w:rPr>
            </w:pPr>
            <w:r w:rsidRPr="00803810">
              <w:rPr>
                <w:b/>
                <w:sz w:val="20"/>
              </w:rPr>
              <w:t>Referencia</w:t>
            </w:r>
          </w:p>
        </w:tc>
      </w:tr>
      <w:tr w:rsidR="004C0241" w:rsidRPr="00803810" w14:paraId="4A949B3C" w14:textId="77777777" w:rsidTr="004C0241">
        <w:trPr>
          <w:trHeight w:val="499"/>
        </w:trPr>
        <w:tc>
          <w:tcPr>
            <w:tcW w:w="2257" w:type="dxa"/>
          </w:tcPr>
          <w:p w14:paraId="3F201F86" w14:textId="77777777" w:rsidR="004C0241" w:rsidRPr="00803810" w:rsidRDefault="004C0241" w:rsidP="004C0241">
            <w:pPr>
              <w:spacing w:after="0" w:line="240" w:lineRule="auto"/>
              <w:jc w:val="left"/>
              <w:rPr>
                <w:b/>
                <w:bCs/>
                <w:sz w:val="20"/>
              </w:rPr>
            </w:pPr>
            <w:r w:rsidRPr="00803810">
              <w:rPr>
                <w:b/>
                <w:bCs/>
                <w:sz w:val="20"/>
              </w:rPr>
              <w:t>Universidad Latina</w:t>
            </w:r>
          </w:p>
        </w:tc>
        <w:tc>
          <w:tcPr>
            <w:tcW w:w="2132" w:type="dxa"/>
          </w:tcPr>
          <w:p w14:paraId="4E663D5B" w14:textId="77777777" w:rsidR="004C0241" w:rsidRPr="00803810" w:rsidRDefault="004C0241" w:rsidP="004C0241">
            <w:pPr>
              <w:spacing w:after="0" w:line="240" w:lineRule="auto"/>
              <w:jc w:val="left"/>
              <w:rPr>
                <w:sz w:val="20"/>
              </w:rPr>
            </w:pPr>
            <w:r w:rsidRPr="00803810">
              <w:rPr>
                <w:sz w:val="20"/>
              </w:rPr>
              <w:t>Economía</w:t>
            </w:r>
          </w:p>
        </w:tc>
        <w:tc>
          <w:tcPr>
            <w:tcW w:w="2132" w:type="dxa"/>
          </w:tcPr>
          <w:p w14:paraId="434CB88E" w14:textId="77777777" w:rsidR="004C0241" w:rsidRPr="00803810" w:rsidRDefault="004C0241" w:rsidP="004C0241">
            <w:pPr>
              <w:spacing w:after="0" w:line="240" w:lineRule="auto"/>
              <w:jc w:val="left"/>
              <w:rPr>
                <w:sz w:val="20"/>
              </w:rPr>
            </w:pPr>
            <w:r w:rsidRPr="00803810">
              <w:rPr>
                <w:sz w:val="20"/>
              </w:rPr>
              <w:t>Licenciatura</w:t>
            </w:r>
          </w:p>
        </w:tc>
        <w:tc>
          <w:tcPr>
            <w:tcW w:w="2884" w:type="dxa"/>
          </w:tcPr>
          <w:p w14:paraId="7150FA06" w14:textId="77777777" w:rsidR="004C0241" w:rsidRPr="00803810" w:rsidRDefault="00F311AD" w:rsidP="004C0241">
            <w:pPr>
              <w:spacing w:after="0" w:line="240" w:lineRule="auto"/>
              <w:rPr>
                <w:rStyle w:val="Hipervnculo"/>
                <w:sz w:val="20"/>
              </w:rPr>
            </w:pPr>
            <w:hyperlink r:id="rId14" w:history="1">
              <w:r w:rsidR="004C0241" w:rsidRPr="00803810">
                <w:rPr>
                  <w:rStyle w:val="Hipervnculo"/>
                  <w:bCs/>
                  <w:sz w:val="20"/>
                </w:rPr>
                <w:t>http://cienciasempresariales.</w:t>
              </w:r>
            </w:hyperlink>
            <w:hyperlink r:id="rId15">
              <w:r w:rsidR="004C0241" w:rsidRPr="00803810">
                <w:rPr>
                  <w:rStyle w:val="Hipervnculo"/>
                  <w:sz w:val="20"/>
                </w:rPr>
                <w:t>ulatina.ac.cr/economía</w:t>
              </w:r>
            </w:hyperlink>
          </w:p>
        </w:tc>
      </w:tr>
      <w:tr w:rsidR="004C0241" w:rsidRPr="00803810" w14:paraId="5EECA3DD" w14:textId="77777777" w:rsidTr="004C0241">
        <w:trPr>
          <w:trHeight w:val="1325"/>
        </w:trPr>
        <w:tc>
          <w:tcPr>
            <w:tcW w:w="2257" w:type="dxa"/>
          </w:tcPr>
          <w:p w14:paraId="42142BBB" w14:textId="77777777" w:rsidR="004C0241" w:rsidRPr="00803810" w:rsidRDefault="004C0241" w:rsidP="004C0241">
            <w:pPr>
              <w:spacing w:after="0" w:line="240" w:lineRule="auto"/>
              <w:jc w:val="left"/>
              <w:rPr>
                <w:b/>
                <w:bCs/>
                <w:sz w:val="20"/>
              </w:rPr>
            </w:pPr>
            <w:r w:rsidRPr="00803810">
              <w:rPr>
                <w:b/>
                <w:bCs/>
                <w:sz w:val="20"/>
              </w:rPr>
              <w:lastRenderedPageBreak/>
              <w:t>Universidad Latinoamericana de Ciencia y Tecnología (ULACIT)</w:t>
            </w:r>
          </w:p>
        </w:tc>
        <w:tc>
          <w:tcPr>
            <w:tcW w:w="2132" w:type="dxa"/>
          </w:tcPr>
          <w:p w14:paraId="1ADE8418" w14:textId="77777777" w:rsidR="004C0241" w:rsidRPr="00803810" w:rsidRDefault="004C0241" w:rsidP="004C0241">
            <w:pPr>
              <w:spacing w:after="0" w:line="240" w:lineRule="auto"/>
              <w:jc w:val="left"/>
              <w:rPr>
                <w:sz w:val="20"/>
              </w:rPr>
            </w:pPr>
            <w:r w:rsidRPr="00803810">
              <w:rPr>
                <w:sz w:val="20"/>
              </w:rPr>
              <w:t>Economía Empresarial</w:t>
            </w:r>
          </w:p>
        </w:tc>
        <w:tc>
          <w:tcPr>
            <w:tcW w:w="2132" w:type="dxa"/>
          </w:tcPr>
          <w:p w14:paraId="657E5A6B" w14:textId="77777777" w:rsidR="004C0241" w:rsidRPr="00803810" w:rsidRDefault="004C0241" w:rsidP="004C0241">
            <w:pPr>
              <w:spacing w:after="0" w:line="240" w:lineRule="auto"/>
              <w:jc w:val="left"/>
              <w:rPr>
                <w:sz w:val="20"/>
              </w:rPr>
            </w:pPr>
            <w:r w:rsidRPr="00803810">
              <w:rPr>
                <w:sz w:val="20"/>
              </w:rPr>
              <w:t>Licenciatura</w:t>
            </w:r>
          </w:p>
        </w:tc>
        <w:tc>
          <w:tcPr>
            <w:tcW w:w="2884" w:type="dxa"/>
          </w:tcPr>
          <w:p w14:paraId="3B5FA293" w14:textId="77777777" w:rsidR="004C0241" w:rsidRPr="00803810" w:rsidRDefault="00F311AD" w:rsidP="004C0241">
            <w:pPr>
              <w:spacing w:after="0" w:line="240" w:lineRule="auto"/>
              <w:jc w:val="left"/>
              <w:rPr>
                <w:bCs/>
                <w:sz w:val="20"/>
              </w:rPr>
            </w:pPr>
            <w:hyperlink r:id="rId16" w:history="1">
              <w:r w:rsidR="004C0241" w:rsidRPr="00803810">
                <w:rPr>
                  <w:rStyle w:val="Hipervnculo"/>
                  <w:bCs/>
                  <w:sz w:val="20"/>
                </w:rPr>
                <w:t>http://www.ulacit.ac.cr/carreras/seccion/plan.php?career=15&amp;grade_id=3&amp;id=220#</w:t>
              </w:r>
            </w:hyperlink>
          </w:p>
        </w:tc>
      </w:tr>
      <w:tr w:rsidR="004C0241" w:rsidRPr="00803810" w14:paraId="5D894A98" w14:textId="77777777" w:rsidTr="004C0241">
        <w:trPr>
          <w:trHeight w:val="745"/>
        </w:trPr>
        <w:tc>
          <w:tcPr>
            <w:tcW w:w="2257" w:type="dxa"/>
          </w:tcPr>
          <w:p w14:paraId="3757338C" w14:textId="77777777" w:rsidR="004C0241" w:rsidRPr="00803810" w:rsidRDefault="004C0241" w:rsidP="004C0241">
            <w:pPr>
              <w:spacing w:after="0" w:line="240" w:lineRule="auto"/>
              <w:jc w:val="left"/>
              <w:rPr>
                <w:b/>
                <w:bCs/>
                <w:sz w:val="20"/>
              </w:rPr>
            </w:pPr>
            <w:r w:rsidRPr="00803810">
              <w:rPr>
                <w:b/>
                <w:bCs/>
                <w:sz w:val="20"/>
              </w:rPr>
              <w:t>Universidad Autónoma de Centroamérica (UACA)</w:t>
            </w:r>
          </w:p>
        </w:tc>
        <w:tc>
          <w:tcPr>
            <w:tcW w:w="2132" w:type="dxa"/>
          </w:tcPr>
          <w:p w14:paraId="276148AB" w14:textId="77777777" w:rsidR="004C0241" w:rsidRPr="00803810" w:rsidRDefault="004C0241" w:rsidP="004C0241">
            <w:pPr>
              <w:spacing w:after="0" w:line="240" w:lineRule="auto"/>
              <w:jc w:val="left"/>
              <w:rPr>
                <w:sz w:val="20"/>
              </w:rPr>
            </w:pPr>
            <w:r w:rsidRPr="00803810">
              <w:rPr>
                <w:sz w:val="20"/>
              </w:rPr>
              <w:t>Economía</w:t>
            </w:r>
          </w:p>
        </w:tc>
        <w:tc>
          <w:tcPr>
            <w:tcW w:w="2132" w:type="dxa"/>
          </w:tcPr>
          <w:p w14:paraId="5A2D948C" w14:textId="77777777" w:rsidR="004C0241" w:rsidRPr="00803810" w:rsidRDefault="004C0241" w:rsidP="004C0241">
            <w:pPr>
              <w:spacing w:after="0" w:line="240" w:lineRule="auto"/>
              <w:jc w:val="left"/>
              <w:rPr>
                <w:sz w:val="20"/>
              </w:rPr>
            </w:pPr>
            <w:r w:rsidRPr="00803810">
              <w:rPr>
                <w:sz w:val="20"/>
              </w:rPr>
              <w:t>Licenciatura</w:t>
            </w:r>
          </w:p>
        </w:tc>
        <w:tc>
          <w:tcPr>
            <w:tcW w:w="2884" w:type="dxa"/>
          </w:tcPr>
          <w:p w14:paraId="21A8A331" w14:textId="77777777" w:rsidR="004C0241" w:rsidRPr="00803810" w:rsidRDefault="00F311AD" w:rsidP="004C0241">
            <w:pPr>
              <w:spacing w:after="0" w:line="240" w:lineRule="auto"/>
              <w:jc w:val="left"/>
              <w:rPr>
                <w:bCs/>
                <w:sz w:val="20"/>
              </w:rPr>
            </w:pPr>
            <w:hyperlink r:id="rId17" w:history="1">
              <w:r w:rsidR="004C0241" w:rsidRPr="00803810">
                <w:rPr>
                  <w:rStyle w:val="Hipervnculo"/>
                  <w:bCs/>
                  <w:sz w:val="20"/>
                </w:rPr>
                <w:t>http://www.uaca.ac.cr/sites/d</w:t>
              </w:r>
            </w:hyperlink>
            <w:hyperlink r:id="rId18">
              <w:r w:rsidR="004C0241" w:rsidRPr="00803810">
                <w:rPr>
                  <w:rStyle w:val="Hipervnculo"/>
                  <w:sz w:val="20"/>
                </w:rPr>
                <w:t>efault/files/2015/planes/Econ</w:t>
              </w:r>
            </w:hyperlink>
            <w:hyperlink r:id="rId19">
              <w:r w:rsidR="004C0241" w:rsidRPr="00803810">
                <w:rPr>
                  <w:rStyle w:val="Hipervnculo"/>
                  <w:sz w:val="20"/>
                </w:rPr>
                <w:t>omia.pdf</w:t>
              </w:r>
            </w:hyperlink>
          </w:p>
        </w:tc>
      </w:tr>
      <w:tr w:rsidR="004C0241" w:rsidRPr="00803810" w14:paraId="39B3775A" w14:textId="77777777" w:rsidTr="004C0241">
        <w:trPr>
          <w:trHeight w:val="1246"/>
        </w:trPr>
        <w:tc>
          <w:tcPr>
            <w:tcW w:w="2257" w:type="dxa"/>
          </w:tcPr>
          <w:p w14:paraId="76FF811B" w14:textId="77777777" w:rsidR="004C0241" w:rsidRPr="00803810" w:rsidRDefault="004C0241" w:rsidP="004C0241">
            <w:pPr>
              <w:spacing w:after="0" w:line="240" w:lineRule="auto"/>
              <w:jc w:val="left"/>
              <w:rPr>
                <w:b/>
                <w:bCs/>
                <w:sz w:val="20"/>
              </w:rPr>
            </w:pPr>
            <w:r w:rsidRPr="00803810">
              <w:rPr>
                <w:b/>
                <w:bCs/>
                <w:sz w:val="20"/>
              </w:rPr>
              <w:t>Universidad Fidélitas</w:t>
            </w:r>
          </w:p>
        </w:tc>
        <w:tc>
          <w:tcPr>
            <w:tcW w:w="2132" w:type="dxa"/>
          </w:tcPr>
          <w:p w14:paraId="4308EB7C" w14:textId="77777777" w:rsidR="004C0241" w:rsidRPr="00CB7198" w:rsidRDefault="004C0241" w:rsidP="004C0241">
            <w:pPr>
              <w:spacing w:after="0" w:line="240" w:lineRule="auto"/>
              <w:jc w:val="left"/>
              <w:rPr>
                <w:bCs/>
                <w:sz w:val="20"/>
              </w:rPr>
            </w:pPr>
            <w:r w:rsidRPr="00CB7198">
              <w:rPr>
                <w:bCs/>
                <w:sz w:val="20"/>
              </w:rPr>
              <w:t>Economía con énfasis en mercado de capitales y riesgo</w:t>
            </w:r>
          </w:p>
        </w:tc>
        <w:tc>
          <w:tcPr>
            <w:tcW w:w="2132" w:type="dxa"/>
          </w:tcPr>
          <w:p w14:paraId="483EC57E" w14:textId="77777777" w:rsidR="004C0241" w:rsidRPr="00CB7198" w:rsidRDefault="004C0241" w:rsidP="004C0241">
            <w:pPr>
              <w:spacing w:after="0" w:line="240" w:lineRule="auto"/>
              <w:jc w:val="left"/>
              <w:rPr>
                <w:bCs/>
                <w:sz w:val="20"/>
              </w:rPr>
            </w:pPr>
            <w:r w:rsidRPr="00CB7198">
              <w:rPr>
                <w:bCs/>
                <w:sz w:val="20"/>
              </w:rPr>
              <w:t>Licenciatura</w:t>
            </w:r>
          </w:p>
        </w:tc>
        <w:tc>
          <w:tcPr>
            <w:tcW w:w="2884" w:type="dxa"/>
          </w:tcPr>
          <w:p w14:paraId="2B2B5D9F" w14:textId="77777777" w:rsidR="004C0241" w:rsidRPr="00803810" w:rsidRDefault="00F311AD" w:rsidP="004C0241">
            <w:pPr>
              <w:spacing w:after="0" w:line="240" w:lineRule="auto"/>
              <w:rPr>
                <w:bCs/>
                <w:sz w:val="20"/>
              </w:rPr>
            </w:pPr>
            <w:hyperlink r:id="rId20">
              <w:r w:rsidR="004C0241" w:rsidRPr="00803810">
                <w:rPr>
                  <w:rStyle w:val="Hipervnculo"/>
                  <w:sz w:val="20"/>
                </w:rPr>
                <w:t>https://universidades.cr/unive</w:t>
              </w:r>
            </w:hyperlink>
            <w:hyperlink r:id="rId21">
              <w:r w:rsidR="004C0241" w:rsidRPr="00803810">
                <w:rPr>
                  <w:rStyle w:val="Hipervnculo"/>
                  <w:sz w:val="20"/>
                </w:rPr>
                <w:t>rsidades/universidad-</w:t>
              </w:r>
            </w:hyperlink>
            <w:hyperlink r:id="rId22">
              <w:r w:rsidR="004C0241" w:rsidRPr="00803810">
                <w:rPr>
                  <w:rStyle w:val="Hipervnculo"/>
                  <w:sz w:val="20"/>
                </w:rPr>
                <w:t>fidelitas/licenciatura/economi</w:t>
              </w:r>
            </w:hyperlink>
            <w:r w:rsidR="004C0241" w:rsidRPr="00803810">
              <w:rPr>
                <w:rStyle w:val="Hipervnculo"/>
                <w:sz w:val="20"/>
              </w:rPr>
              <w:t xml:space="preserve"> </w:t>
            </w:r>
            <w:hyperlink r:id="rId23">
              <w:r w:rsidR="004C0241" w:rsidRPr="00803810">
                <w:rPr>
                  <w:rStyle w:val="Hipervnculo"/>
                  <w:sz w:val="20"/>
                </w:rPr>
                <w:t>a-con-enfasis-en-mercado-</w:t>
              </w:r>
            </w:hyperlink>
            <w:hyperlink r:id="rId24">
              <w:r w:rsidR="004C0241" w:rsidRPr="00803810">
                <w:rPr>
                  <w:rStyle w:val="Hipervnculo"/>
                  <w:sz w:val="20"/>
                </w:rPr>
                <w:t>de-capitales-y-riesgos</w:t>
              </w:r>
            </w:hyperlink>
          </w:p>
        </w:tc>
      </w:tr>
    </w:tbl>
    <w:bookmarkEnd w:id="19"/>
    <w:p w14:paraId="7B6579B8" w14:textId="3EA1CDC8" w:rsidR="00C9282E" w:rsidRPr="00CB7198" w:rsidRDefault="001C78E0" w:rsidP="004C795C">
      <w:pPr>
        <w:spacing w:before="0" w:after="0"/>
        <w:rPr>
          <w:b/>
        </w:rPr>
      </w:pPr>
      <w:r>
        <w:rPr>
          <w:sz w:val="22"/>
        </w:rPr>
        <w:t>Fuente: elabora</w:t>
      </w:r>
      <w:del w:id="20" w:author="Carolina Ramírez H" w:date="2019-10-15T11:01:00Z">
        <w:r w:rsidDel="00CB1F5C">
          <w:rPr>
            <w:sz w:val="22"/>
          </w:rPr>
          <w:delText>ción</w:delText>
        </w:r>
      </w:del>
      <w:ins w:id="21" w:author="Carolina Ramírez H" w:date="2019-10-15T11:01:00Z">
        <w:r w:rsidR="00CB1F5C">
          <w:rPr>
            <w:sz w:val="22"/>
          </w:rPr>
          <w:t>do a partir de información de páginas web de las universidades</w:t>
        </w:r>
      </w:ins>
      <w:del w:id="22" w:author="Carolina Ramírez H" w:date="2019-10-15T11:01:00Z">
        <w:r w:rsidDel="00CB1F5C">
          <w:rPr>
            <w:sz w:val="22"/>
          </w:rPr>
          <w:delText xml:space="preserve"> propia</w:delText>
        </w:r>
      </w:del>
      <w:r>
        <w:rPr>
          <w:sz w:val="22"/>
        </w:rPr>
        <w:t>, 2019</w:t>
      </w:r>
      <w:ins w:id="23" w:author="Carolina Ramírez H" w:date="2019-10-15T11:01:00Z">
        <w:r w:rsidR="00CB1F5C">
          <w:rPr>
            <w:sz w:val="22"/>
          </w:rPr>
          <w:t>.</w:t>
        </w:r>
      </w:ins>
    </w:p>
    <w:p w14:paraId="53A822AB" w14:textId="77777777" w:rsidR="004C795C" w:rsidRDefault="004C795C" w:rsidP="004C795C">
      <w:pPr>
        <w:spacing w:before="0" w:after="0"/>
        <w:jc w:val="center"/>
        <w:rPr>
          <w:b/>
        </w:rPr>
      </w:pPr>
    </w:p>
    <w:p w14:paraId="7EFB710A" w14:textId="77777777" w:rsidR="00C9282E" w:rsidRPr="00917AEB" w:rsidRDefault="00C9282E" w:rsidP="00C9282E">
      <w:pPr>
        <w:spacing w:after="240"/>
      </w:pPr>
      <w:r w:rsidRPr="00917AEB">
        <w:t>Los programas de estas universidades tienen una duración de un año, y se dividen en cuatrimestres o trimestres. Van dirigidos principalmente a preparar profesionales para laborar en el sector privado, con cierto conocimiento de economía, pero con combinaciones de materias que los acercan más a la administración o las finanzas. En el caso de la UACA, hay un mayor énfasis en economía, con un plan de estudios de corte neoclásico convencional.</w:t>
      </w:r>
    </w:p>
    <w:p w14:paraId="0F2C8DBD" w14:textId="77777777" w:rsidR="00C9282E" w:rsidRPr="00917AEB" w:rsidRDefault="00C9282E" w:rsidP="00C9282E">
      <w:pPr>
        <w:spacing w:after="240"/>
      </w:pPr>
      <w:r w:rsidRPr="00917AEB">
        <w:t>La Universidad de Costa Rica, por su parte, eliminó el programa de Licenciatura: actualmente imparte el Bachillerato y la Maestría académica, y está desarrollando una Maestría profesional en Banca y Finanzas.</w:t>
      </w:r>
    </w:p>
    <w:p w14:paraId="3B463DF0" w14:textId="77777777" w:rsidR="00C9282E" w:rsidRPr="00C9282E" w:rsidRDefault="00C9282E" w:rsidP="00C9282E">
      <w:pPr>
        <w:pStyle w:val="Ttulo4"/>
      </w:pPr>
      <w:r w:rsidRPr="00C9282E">
        <w:t>La oferta internacional</w:t>
      </w:r>
    </w:p>
    <w:p w14:paraId="10C2F576" w14:textId="60DF019D" w:rsidR="00C9282E" w:rsidRDefault="00C9282E" w:rsidP="00C9282E">
      <w:pPr>
        <w:spacing w:after="240"/>
      </w:pPr>
      <w:r w:rsidRPr="00917AEB">
        <w:t xml:space="preserve">La oferta internacional de Licenciaturas en Economía también se ha transformado en los últimos veinte años, conforme se ha puesto en ejecución el acuerdo de Bolonia (1999), que creó el Espacio Europeo para la Educación Superior. El acuerdo busca establecer estándares para la educación superior europea, de tal forma que se facilite el reconocimiento de títulos en la Unión, lo que permite una mayor movilidad y empleabilidad de los graduados universitarios. El modelo es semejante al británico-estadounidense, que divide la educación universitaria en dos niveles, grado y posgrado, y en el que el primero </w:t>
      </w:r>
      <w:r w:rsidRPr="00917AEB">
        <w:lastRenderedPageBreak/>
        <w:t>culmina en un bachillerato de 4 años a tiempo completo, y el segundo culmina con el doctorado y otorga en algún punto intermedio una Maestría.</w:t>
      </w:r>
    </w:p>
    <w:p w14:paraId="224F581B" w14:textId="0E76565F" w:rsidR="00C9282E" w:rsidRPr="00917AEB" w:rsidRDefault="00C9282E" w:rsidP="00C9282E">
      <w:pPr>
        <w:spacing w:after="240"/>
      </w:pPr>
      <w:bookmarkStart w:id="24" w:name="_Hlk19169347"/>
      <w:r w:rsidRPr="00917AEB">
        <w:t>En América Latina</w:t>
      </w:r>
      <w:r w:rsidR="00195306">
        <w:t xml:space="preserve">, algunos </w:t>
      </w:r>
      <w:r w:rsidRPr="00917AEB">
        <w:t xml:space="preserve">países </w:t>
      </w:r>
      <w:r w:rsidR="00637B7B">
        <w:t xml:space="preserve">como Brasil </w:t>
      </w:r>
      <w:r w:rsidRPr="00917AEB">
        <w:t xml:space="preserve">han adoptado el modelo europeo. </w:t>
      </w:r>
      <w:bookmarkEnd w:id="24"/>
      <w:r w:rsidR="008E1D3B">
        <w:t xml:space="preserve">En el caso de </w:t>
      </w:r>
      <w:r w:rsidRPr="00917AEB">
        <w:t xml:space="preserve">México, </w:t>
      </w:r>
      <w:r w:rsidR="008E1D3B">
        <w:t>se imparten</w:t>
      </w:r>
      <w:r w:rsidRPr="00917AEB">
        <w:t xml:space="preserve"> </w:t>
      </w:r>
      <w:r w:rsidR="008E1D3B">
        <w:t>licenciaturas</w:t>
      </w:r>
      <w:r w:rsidRPr="00917AEB">
        <w:t xml:space="preserve"> sin que </w:t>
      </w:r>
      <w:r w:rsidR="008E1D3B">
        <w:t>precisamente</w:t>
      </w:r>
      <w:r w:rsidRPr="00917AEB">
        <w:t xml:space="preserve"> exista el título de Bachiller, como es el caso de la </w:t>
      </w:r>
      <w:r>
        <w:t>Universidad Autónoma de México (</w:t>
      </w:r>
      <w:r w:rsidRPr="00917AEB">
        <w:t>UNAM</w:t>
      </w:r>
      <w:r>
        <w:t>)</w:t>
      </w:r>
      <w:r w:rsidRPr="00917AEB">
        <w:t xml:space="preserve">. En este caso, los planes de estudio, de seis años, se caracterizan por tener una gran flexibilidad en los últimos años, para que, a través de talleres, </w:t>
      </w:r>
      <w:r w:rsidR="00627FD2">
        <w:t>s</w:t>
      </w:r>
      <w:r w:rsidRPr="00917AEB">
        <w:t>e</w:t>
      </w:r>
      <w:r w:rsidR="00627FD2">
        <w:t>minarios</w:t>
      </w:r>
      <w:r w:rsidRPr="00917AEB">
        <w:t xml:space="preserve"> de desarrollo </w:t>
      </w:r>
      <w:r w:rsidR="00627FD2">
        <w:t>económico</w:t>
      </w:r>
      <w:r w:rsidRPr="00917AEB">
        <w:t xml:space="preserve"> y cursos de graduación, </w:t>
      </w:r>
      <w:r w:rsidR="00162A7C">
        <w:t>el</w:t>
      </w:r>
      <w:r w:rsidR="00162A7C" w:rsidRPr="00917AEB">
        <w:t xml:space="preserve"> estudiant</w:t>
      </w:r>
      <w:r w:rsidR="00162A7C">
        <w:t>ado</w:t>
      </w:r>
      <w:r w:rsidR="00162A7C" w:rsidRPr="00917AEB">
        <w:t xml:space="preserve"> pueda</w:t>
      </w:r>
      <w:r w:rsidRPr="00917AEB">
        <w:t xml:space="preserve"> adecuar los estudios a sus intereses particulares. También han desarrollado un sistema virtual para dar acceso a</w:t>
      </w:r>
      <w:r w:rsidR="007E342C">
        <w:t>l</w:t>
      </w:r>
      <w:r w:rsidRPr="00917AEB">
        <w:t xml:space="preserve"> estudiant</w:t>
      </w:r>
      <w:r w:rsidR="007E342C">
        <w:t>ado</w:t>
      </w:r>
      <w:r w:rsidRPr="00917AEB">
        <w:t xml:space="preserve"> de todo el país y del mundo.</w:t>
      </w:r>
    </w:p>
    <w:p w14:paraId="58F3CC0A" w14:textId="6AA88CF8" w:rsidR="00C9282E" w:rsidRPr="003760F2" w:rsidRDefault="00C9282E" w:rsidP="00C9282E">
      <w:pPr>
        <w:spacing w:after="240"/>
        <w:rPr>
          <w:strike/>
          <w:highlight w:val="yellow"/>
        </w:rPr>
      </w:pPr>
      <w:r>
        <w:t>Por tanto, la presente</w:t>
      </w:r>
      <w:r w:rsidRPr="00917AEB">
        <w:t xml:space="preserve"> propuesta se ubica en el contexto indicado. Parte del Bachillerato </w:t>
      </w:r>
      <w:r w:rsidRPr="00F47BBF">
        <w:t xml:space="preserve">de cuatro años, pero incorpora dentro del grado un año de Licenciatura. Las </w:t>
      </w:r>
      <w:r w:rsidR="00366FC3">
        <w:t xml:space="preserve">personas </w:t>
      </w:r>
      <w:r w:rsidRPr="00F47BBF">
        <w:t xml:space="preserve">graduadas del bachillerato pueden pasar directamente a una Maestría en los lugares organizados de esa forma, o pueden tomar la Licenciatura y seguir estudios más avanzados en los centros que requieren esa </w:t>
      </w:r>
      <w:r w:rsidRPr="001139E1">
        <w:t>titulación.</w:t>
      </w:r>
    </w:p>
    <w:p w14:paraId="27FA8310" w14:textId="77777777" w:rsidR="00AE7D8E" w:rsidRDefault="0082559E" w:rsidP="0082559E">
      <w:pPr>
        <w:pStyle w:val="Ttulo3"/>
      </w:pPr>
      <w:bookmarkStart w:id="25" w:name="_Toc21440751"/>
      <w:bookmarkStart w:id="26" w:name="_Toc21529070"/>
      <w:r w:rsidRPr="001139E1">
        <w:t>1.1.4 Población meta para la oferta académica</w:t>
      </w:r>
      <w:bookmarkEnd w:id="25"/>
      <w:bookmarkEnd w:id="26"/>
      <w:r>
        <w:t xml:space="preserve"> </w:t>
      </w:r>
    </w:p>
    <w:p w14:paraId="249052D2" w14:textId="77777777" w:rsidR="00AD6013" w:rsidRPr="00917AEB" w:rsidRDefault="00AD6013" w:rsidP="00AD6013">
      <w:r w:rsidRPr="00AD6013">
        <w:t>La Licenciatura en Economía es un programa de alta exigencia académica, dirigido a estudiantes</w:t>
      </w:r>
      <w:r w:rsidRPr="00AD6013">
        <w:rPr>
          <w:spacing w:val="-10"/>
        </w:rPr>
        <w:t xml:space="preserve"> </w:t>
      </w:r>
      <w:r w:rsidRPr="00AD6013">
        <w:t>interesados</w:t>
      </w:r>
      <w:r w:rsidRPr="00AD6013">
        <w:rPr>
          <w:spacing w:val="-8"/>
        </w:rPr>
        <w:t xml:space="preserve"> </w:t>
      </w:r>
      <w:r w:rsidRPr="00AD6013">
        <w:t>en</w:t>
      </w:r>
      <w:r w:rsidRPr="00AD6013">
        <w:rPr>
          <w:spacing w:val="-8"/>
        </w:rPr>
        <w:t xml:space="preserve"> </w:t>
      </w:r>
      <w:r w:rsidRPr="00AD6013">
        <w:t>contribuir</w:t>
      </w:r>
      <w:r w:rsidRPr="00AD6013">
        <w:rPr>
          <w:spacing w:val="-9"/>
        </w:rPr>
        <w:t xml:space="preserve"> </w:t>
      </w:r>
      <w:r w:rsidRPr="00AD6013">
        <w:t>a</w:t>
      </w:r>
      <w:r w:rsidRPr="00AD6013">
        <w:rPr>
          <w:spacing w:val="-8"/>
        </w:rPr>
        <w:t xml:space="preserve"> </w:t>
      </w:r>
      <w:r w:rsidRPr="00AD6013">
        <w:t>la</w:t>
      </w:r>
      <w:r w:rsidRPr="00AD6013">
        <w:rPr>
          <w:spacing w:val="-10"/>
        </w:rPr>
        <w:t xml:space="preserve"> </w:t>
      </w:r>
      <w:r w:rsidRPr="00AD6013">
        <w:t>construcción</w:t>
      </w:r>
      <w:r w:rsidRPr="00AD6013">
        <w:rPr>
          <w:spacing w:val="-8"/>
        </w:rPr>
        <w:t xml:space="preserve"> </w:t>
      </w:r>
      <w:r w:rsidRPr="00AD6013">
        <w:t>de</w:t>
      </w:r>
      <w:r w:rsidRPr="00AD6013">
        <w:rPr>
          <w:spacing w:val="-9"/>
        </w:rPr>
        <w:t xml:space="preserve"> </w:t>
      </w:r>
      <w:r w:rsidRPr="00AD6013">
        <w:t>sociedades</w:t>
      </w:r>
      <w:r w:rsidRPr="00AD6013">
        <w:rPr>
          <w:spacing w:val="-8"/>
        </w:rPr>
        <w:t xml:space="preserve"> </w:t>
      </w:r>
      <w:r w:rsidRPr="00AD6013">
        <w:t>más</w:t>
      </w:r>
      <w:r w:rsidRPr="00AD6013">
        <w:rPr>
          <w:spacing w:val="-7"/>
        </w:rPr>
        <w:t xml:space="preserve"> </w:t>
      </w:r>
      <w:r w:rsidRPr="00AD6013">
        <w:t>prósperas, equitativas y</w:t>
      </w:r>
      <w:r w:rsidRPr="00AD6013">
        <w:rPr>
          <w:spacing w:val="-3"/>
        </w:rPr>
        <w:t xml:space="preserve"> </w:t>
      </w:r>
      <w:r w:rsidRPr="00AD6013">
        <w:t>solidarias.</w:t>
      </w:r>
    </w:p>
    <w:p w14:paraId="7FD3F8FE" w14:textId="60CB83EA" w:rsidR="00C0469A" w:rsidRDefault="00AD6013" w:rsidP="00867B6F">
      <w:r>
        <w:t xml:space="preserve">La población hacia la que se dirige la </w:t>
      </w:r>
      <w:r w:rsidR="006E1A4A">
        <w:t>Licenciatura</w:t>
      </w:r>
      <w:r>
        <w:t xml:space="preserve"> es aquella que</w:t>
      </w:r>
      <w:r w:rsidR="006E1A4A" w:rsidRPr="006E1A4A">
        <w:t xml:space="preserve"> </w:t>
      </w:r>
      <w:r>
        <w:t xml:space="preserve">posea </w:t>
      </w:r>
      <w:r w:rsidR="00301A9C">
        <w:t>el título</w:t>
      </w:r>
      <w:r w:rsidRPr="00917AEB">
        <w:t xml:space="preserve"> de un Bachillerato en Economía debidamente </w:t>
      </w:r>
      <w:r w:rsidR="00301A9C">
        <w:t>aprobado</w:t>
      </w:r>
      <w:r w:rsidR="00387D97">
        <w:t xml:space="preserve"> y reconocido por la </w:t>
      </w:r>
      <w:r w:rsidR="00301A9C">
        <w:t>U</w:t>
      </w:r>
      <w:r w:rsidR="00387D97">
        <w:t>niversidad</w:t>
      </w:r>
      <w:r w:rsidR="00301A9C">
        <w:t xml:space="preserve"> Nacional</w:t>
      </w:r>
      <w:r w:rsidRPr="00917AEB">
        <w:t xml:space="preserve">, </w:t>
      </w:r>
      <w:r w:rsidR="00867B6F">
        <w:t xml:space="preserve">además deberá tener: </w:t>
      </w:r>
    </w:p>
    <w:p w14:paraId="030D2DF6" w14:textId="466A8743" w:rsidR="00187E7A" w:rsidRDefault="00187E7A" w:rsidP="00DF1867">
      <w:pPr>
        <w:pStyle w:val="TableParagraph"/>
        <w:numPr>
          <w:ilvl w:val="0"/>
          <w:numId w:val="3"/>
        </w:numPr>
        <w:tabs>
          <w:tab w:val="left" w:pos="462"/>
          <w:tab w:val="left" w:pos="463"/>
        </w:tabs>
        <w:ind w:left="851"/>
        <w:contextualSpacing/>
        <w:rPr>
          <w:color w:val="000000" w:themeColor="text1"/>
        </w:rPr>
      </w:pPr>
      <w:r w:rsidRPr="00AA54ED">
        <w:rPr>
          <w:color w:val="000000" w:themeColor="text1"/>
        </w:rPr>
        <w:t>Motivación por los temas del crecimiento y el desarrollo económico.</w:t>
      </w:r>
    </w:p>
    <w:p w14:paraId="2BA8D8C3" w14:textId="77777777" w:rsidR="00187E7A" w:rsidRPr="00AA54ED" w:rsidRDefault="00187E7A" w:rsidP="00DF1867">
      <w:pPr>
        <w:pStyle w:val="TableParagraph"/>
        <w:numPr>
          <w:ilvl w:val="0"/>
          <w:numId w:val="3"/>
        </w:numPr>
        <w:tabs>
          <w:tab w:val="left" w:pos="462"/>
          <w:tab w:val="left" w:pos="463"/>
        </w:tabs>
        <w:ind w:left="851"/>
        <w:contextualSpacing/>
        <w:rPr>
          <w:color w:val="000000" w:themeColor="text1"/>
        </w:rPr>
      </w:pPr>
      <w:r w:rsidRPr="00AA54ED">
        <w:rPr>
          <w:color w:val="000000" w:themeColor="text1"/>
        </w:rPr>
        <w:t>Capacidades analíticas y de razonamiento lógico- matemático.</w:t>
      </w:r>
    </w:p>
    <w:p w14:paraId="079072A2" w14:textId="77777777" w:rsidR="00187E7A" w:rsidRPr="00AA54ED" w:rsidRDefault="00187E7A" w:rsidP="00DF1867">
      <w:pPr>
        <w:pStyle w:val="TableParagraph"/>
        <w:numPr>
          <w:ilvl w:val="0"/>
          <w:numId w:val="3"/>
        </w:numPr>
        <w:tabs>
          <w:tab w:val="left" w:pos="462"/>
          <w:tab w:val="left" w:pos="463"/>
        </w:tabs>
        <w:ind w:left="851"/>
        <w:contextualSpacing/>
        <w:rPr>
          <w:color w:val="000000" w:themeColor="text1"/>
        </w:rPr>
      </w:pPr>
      <w:r w:rsidRPr="00AA54ED">
        <w:rPr>
          <w:color w:val="000000" w:themeColor="text1"/>
        </w:rPr>
        <w:t>Destrezas y habilidades en redacción.</w:t>
      </w:r>
    </w:p>
    <w:p w14:paraId="4B8A6766" w14:textId="77777777" w:rsidR="00187E7A" w:rsidRPr="00AA54ED" w:rsidRDefault="00187E7A" w:rsidP="00DF1867">
      <w:pPr>
        <w:pStyle w:val="TableParagraph"/>
        <w:numPr>
          <w:ilvl w:val="0"/>
          <w:numId w:val="3"/>
        </w:numPr>
        <w:tabs>
          <w:tab w:val="left" w:pos="462"/>
          <w:tab w:val="left" w:pos="463"/>
        </w:tabs>
        <w:ind w:left="851"/>
        <w:contextualSpacing/>
        <w:rPr>
          <w:color w:val="000000" w:themeColor="text1"/>
        </w:rPr>
      </w:pPr>
      <w:r w:rsidRPr="00AA54ED">
        <w:rPr>
          <w:color w:val="000000" w:themeColor="text1"/>
        </w:rPr>
        <w:t>Interés sobre la trayectoria de la economía nacional y mundial.</w:t>
      </w:r>
    </w:p>
    <w:p w14:paraId="17AD96E3" w14:textId="77777777" w:rsidR="00187E7A" w:rsidRPr="003C2C61" w:rsidRDefault="00187E7A" w:rsidP="00DF1867">
      <w:pPr>
        <w:pStyle w:val="TableParagraph"/>
        <w:numPr>
          <w:ilvl w:val="0"/>
          <w:numId w:val="3"/>
        </w:numPr>
        <w:tabs>
          <w:tab w:val="left" w:pos="462"/>
          <w:tab w:val="left" w:pos="463"/>
        </w:tabs>
        <w:ind w:left="851"/>
        <w:contextualSpacing/>
        <w:rPr>
          <w:b/>
        </w:rPr>
      </w:pPr>
      <w:r w:rsidRPr="00AA54ED">
        <w:rPr>
          <w:color w:val="000000" w:themeColor="text1"/>
        </w:rPr>
        <w:t>Disposición para cursar un programa de alta</w:t>
      </w:r>
      <w:r>
        <w:rPr>
          <w:color w:val="000000" w:themeColor="text1"/>
        </w:rPr>
        <w:t xml:space="preserve"> </w:t>
      </w:r>
      <w:r w:rsidRPr="00AA54ED">
        <w:rPr>
          <w:color w:val="000000" w:themeColor="text1"/>
        </w:rPr>
        <w:t>exigencia académica.</w:t>
      </w:r>
    </w:p>
    <w:p w14:paraId="27FA8312" w14:textId="77777777" w:rsidR="0082559E" w:rsidRPr="0082559E" w:rsidRDefault="0082559E" w:rsidP="0082559E">
      <w:pPr>
        <w:pStyle w:val="Ttulo3"/>
      </w:pPr>
      <w:bookmarkStart w:id="27" w:name="_Toc21440752"/>
      <w:bookmarkStart w:id="28" w:name="_Toc21529071"/>
      <w:r>
        <w:lastRenderedPageBreak/>
        <w:t>1.1.5 Características de la carrera para cubrir las necesidades de la población meta</w:t>
      </w:r>
      <w:bookmarkEnd w:id="27"/>
      <w:bookmarkEnd w:id="28"/>
    </w:p>
    <w:p w14:paraId="27FA8314" w14:textId="4D808ED8" w:rsidR="00C24AC4" w:rsidRDefault="00AE7D8E" w:rsidP="00C9282E">
      <w:r>
        <w:t xml:space="preserve">Para cubrir las necesidades de la población meta, la oferta académica promueve </w:t>
      </w:r>
      <w:r w:rsidR="00C24AC4">
        <w:t>los saberes</w:t>
      </w:r>
      <w:r>
        <w:t xml:space="preserve"> conceptuales, procedimentales y actitudinales que permitirán al profesional graduado responder a las necesidades y demandas institucionales y sociales específicas.  Entre las principales características de la oferta académica pueden citarse las siguientes:</w:t>
      </w:r>
    </w:p>
    <w:p w14:paraId="27FA8315" w14:textId="539AA4BF" w:rsidR="00AE7D8E" w:rsidRDefault="00C24AC4" w:rsidP="00AE7D8E">
      <w:pPr>
        <w:rPr>
          <w:i/>
        </w:rPr>
      </w:pPr>
      <w:r w:rsidRPr="0010335E">
        <w:rPr>
          <w:i/>
        </w:rPr>
        <w:t>Saberes conceptuales</w:t>
      </w:r>
      <w:r w:rsidR="00FA1DEE">
        <w:rPr>
          <w:i/>
        </w:rPr>
        <w:t>:</w:t>
      </w:r>
    </w:p>
    <w:p w14:paraId="78EBA607" w14:textId="77A30B73" w:rsidR="00DA2572" w:rsidRDefault="00FE7D0F" w:rsidP="00DF1867">
      <w:pPr>
        <w:pStyle w:val="Prrafodelista"/>
        <w:numPr>
          <w:ilvl w:val="0"/>
          <w:numId w:val="11"/>
        </w:numPr>
      </w:pPr>
      <w:r>
        <w:t xml:space="preserve">El estudiantado de la Licenciatura en Economía </w:t>
      </w:r>
      <w:r w:rsidR="00FF29B8">
        <w:t>c</w:t>
      </w:r>
      <w:r w:rsidR="00FA1DEE" w:rsidRPr="00FE7D0F">
        <w:t>onocer</w:t>
      </w:r>
      <w:r w:rsidR="00FF29B8">
        <w:t>á</w:t>
      </w:r>
      <w:r w:rsidR="00FA1DEE" w:rsidRPr="00FE7D0F">
        <w:t xml:space="preserve"> </w:t>
      </w:r>
      <w:r w:rsidR="002F2061">
        <w:t>las distintas fases</w:t>
      </w:r>
      <w:r w:rsidR="00FA1DEE" w:rsidRPr="00FE7D0F">
        <w:t xml:space="preserve"> </w:t>
      </w:r>
      <w:r w:rsidR="00C15E82">
        <w:t>de la historia económica costarricense y d</w:t>
      </w:r>
      <w:r w:rsidR="00FA1DEE" w:rsidRPr="00FE7D0F">
        <w:t>e la teoría económica actu</w:t>
      </w:r>
      <w:r w:rsidR="00C15E82">
        <w:t>al</w:t>
      </w:r>
      <w:r w:rsidR="005E269C">
        <w:t xml:space="preserve">, así </w:t>
      </w:r>
      <w:r w:rsidR="002043E2">
        <w:t>como los fundamentos microeconómicos de los modelos macroeconómicos</w:t>
      </w:r>
      <w:r w:rsidR="00ED1CBA">
        <w:t xml:space="preserve">. </w:t>
      </w:r>
      <w:r w:rsidR="003D5EC6">
        <w:t>A</w:t>
      </w:r>
      <w:r w:rsidR="007A10E7">
        <w:t>unado</w:t>
      </w:r>
      <w:r w:rsidR="00DA2572">
        <w:t xml:space="preserve"> a lo anterior, c</w:t>
      </w:r>
      <w:r w:rsidR="00DA2572" w:rsidRPr="00FA1DEE">
        <w:t>onocer</w:t>
      </w:r>
      <w:r w:rsidR="00DA2572">
        <w:t>á</w:t>
      </w:r>
      <w:r w:rsidR="00DA2572" w:rsidRPr="00FA1DEE">
        <w:t xml:space="preserve"> fundamentos de programación para resolver problemas con datos </w:t>
      </w:r>
      <w:r w:rsidR="006977A8">
        <w:t xml:space="preserve">mediante herramientas </w:t>
      </w:r>
      <w:r w:rsidR="006977A8" w:rsidRPr="00FA1DEE">
        <w:t>ofimáticas</w:t>
      </w:r>
      <w:r w:rsidR="006977A8">
        <w:t>.</w:t>
      </w:r>
    </w:p>
    <w:p w14:paraId="4CE5EB07" w14:textId="7B86AA45" w:rsidR="00F55FB2" w:rsidRPr="00FA1DEE" w:rsidRDefault="00B020A9" w:rsidP="00DF1867">
      <w:pPr>
        <w:pStyle w:val="Prrafodelista"/>
        <w:numPr>
          <w:ilvl w:val="0"/>
          <w:numId w:val="11"/>
        </w:numPr>
      </w:pPr>
      <w:r>
        <w:t>Logrará dominio</w:t>
      </w:r>
      <w:r w:rsidR="00BE3713">
        <w:t xml:space="preserve"> de la relación</w:t>
      </w:r>
      <w:r w:rsidR="00BE3713" w:rsidRPr="00BE3713">
        <w:t xml:space="preserve"> </w:t>
      </w:r>
      <w:r w:rsidR="00BE3713" w:rsidRPr="00FA1DEE">
        <w:t>entre desarrollo, competencia, competitividad y regulación</w:t>
      </w:r>
      <w:r w:rsidR="00F55FB2">
        <w:t xml:space="preserve">; </w:t>
      </w:r>
      <w:r w:rsidR="00960028" w:rsidRPr="00FA1DEE">
        <w:t xml:space="preserve">los aspectos </w:t>
      </w:r>
      <w:r w:rsidR="003760F2" w:rsidRPr="00FA1DEE">
        <w:t>teórico</w:t>
      </w:r>
      <w:r w:rsidR="00960028" w:rsidRPr="00FA1DEE">
        <w:t>-conceptuales de los mercados financieros en la economía del desarrollo, sus características y teorías del portafolio y riesgo</w:t>
      </w:r>
      <w:r w:rsidR="001A0DCC">
        <w:t xml:space="preserve">; y, </w:t>
      </w:r>
      <w:r w:rsidR="00F55FB2">
        <w:t xml:space="preserve"> </w:t>
      </w:r>
      <w:r w:rsidR="00F55FB2" w:rsidRPr="00FA1DEE">
        <w:t>los aspectos teóricos conceptuales y las diversas técnicas e instrumentos de investigación</w:t>
      </w:r>
    </w:p>
    <w:p w14:paraId="7D62ACF1" w14:textId="58773CCA" w:rsidR="00BB3BE6" w:rsidRPr="00BB3BE6" w:rsidRDefault="00FA1DEE" w:rsidP="00DF1867">
      <w:pPr>
        <w:pStyle w:val="Prrafodelista"/>
        <w:numPr>
          <w:ilvl w:val="0"/>
          <w:numId w:val="11"/>
        </w:numPr>
      </w:pPr>
      <w:r w:rsidRPr="00F55FB2">
        <w:t>Compren</w:t>
      </w:r>
      <w:r w:rsidR="00F55FB2">
        <w:t>sión de</w:t>
      </w:r>
      <w:r w:rsidRPr="00F55FB2">
        <w:t xml:space="preserve"> la teoría ortodoxa de la racionalidad y sus principales críticas</w:t>
      </w:r>
    </w:p>
    <w:p w14:paraId="27FA8316" w14:textId="1CAB943D" w:rsidR="00C24AC4" w:rsidRPr="00BB3BE6" w:rsidRDefault="00C24AC4" w:rsidP="00BB3BE6">
      <w:pPr>
        <w:rPr>
          <w:color w:val="FF0000"/>
        </w:rPr>
      </w:pPr>
      <w:r w:rsidRPr="00BB3BE6">
        <w:rPr>
          <w:i/>
        </w:rPr>
        <w:t>Saberes procedimentales</w:t>
      </w:r>
      <w:r w:rsidR="00C9282E" w:rsidRPr="00BB3BE6">
        <w:rPr>
          <w:i/>
        </w:rPr>
        <w:t xml:space="preserve"> </w:t>
      </w:r>
    </w:p>
    <w:p w14:paraId="45643A44" w14:textId="0200EDBE" w:rsidR="00213357" w:rsidRDefault="00284FC5" w:rsidP="00DF1867">
      <w:pPr>
        <w:pStyle w:val="Prrafodelista"/>
        <w:numPr>
          <w:ilvl w:val="0"/>
          <w:numId w:val="12"/>
        </w:numPr>
      </w:pPr>
      <w:r>
        <w:t>El graduado de la licenciatura i</w:t>
      </w:r>
      <w:r w:rsidR="00213357" w:rsidRPr="00213357">
        <w:t>nterpretar</w:t>
      </w:r>
      <w:r>
        <w:t>á</w:t>
      </w:r>
      <w:r w:rsidR="00213357" w:rsidRPr="00213357">
        <w:t xml:space="preserve"> los microfundamentos del análisis económico</w:t>
      </w:r>
      <w:r>
        <w:t>,</w:t>
      </w:r>
      <w:r w:rsidRPr="00284FC5">
        <w:t xml:space="preserve"> </w:t>
      </w:r>
      <w:r w:rsidRPr="00213357">
        <w:t>las implicaciones de las teorías de la economía conductual y racionalidades alternativas</w:t>
      </w:r>
      <w:r w:rsidR="00724324">
        <w:t xml:space="preserve"> y los </w:t>
      </w:r>
      <w:r w:rsidR="00724324" w:rsidRPr="00213357">
        <w:t>principales modelos de ciclo económico real y neo keynesianos</w:t>
      </w:r>
      <w:r w:rsidR="00724324">
        <w:t>.</w:t>
      </w:r>
    </w:p>
    <w:p w14:paraId="4FCB822F" w14:textId="77777777" w:rsidR="005C2026" w:rsidRPr="00213357" w:rsidRDefault="005C2026" w:rsidP="00DF1867">
      <w:pPr>
        <w:pStyle w:val="Prrafodelista"/>
        <w:numPr>
          <w:ilvl w:val="0"/>
          <w:numId w:val="12"/>
        </w:numPr>
      </w:pPr>
      <w:r w:rsidRPr="00213357">
        <w:t xml:space="preserve">Construirá investigaciones con base en la teoría económica utilizando técnicas e instrumentos de investigación conducentes a los objetivos planteados. </w:t>
      </w:r>
    </w:p>
    <w:p w14:paraId="4E618297" w14:textId="62E97AD6" w:rsidR="00213357" w:rsidRPr="00213357" w:rsidRDefault="00213357" w:rsidP="00DF1867">
      <w:pPr>
        <w:pStyle w:val="Prrafodelista"/>
        <w:numPr>
          <w:ilvl w:val="0"/>
          <w:numId w:val="12"/>
        </w:numPr>
      </w:pPr>
      <w:r w:rsidRPr="00213357">
        <w:t>Utilizar</w:t>
      </w:r>
      <w:r w:rsidR="00C33496">
        <w:t>á</w:t>
      </w:r>
      <w:r w:rsidRPr="00213357">
        <w:t xml:space="preserve"> herramientas ofimáticas para la resolución de problemas económicos y empresariales</w:t>
      </w:r>
      <w:r w:rsidR="00DE10B8">
        <w:t xml:space="preserve"> y para la elaboración de</w:t>
      </w:r>
      <w:r w:rsidRPr="00213357">
        <w:t xml:space="preserve"> informes con diversos indicadores</w:t>
      </w:r>
      <w:r w:rsidR="000C5387">
        <w:t>.</w:t>
      </w:r>
    </w:p>
    <w:p w14:paraId="224ECAED" w14:textId="777BAC31" w:rsidR="00213357" w:rsidRDefault="00213357" w:rsidP="00DF1867">
      <w:pPr>
        <w:pStyle w:val="Prrafodelista"/>
        <w:numPr>
          <w:ilvl w:val="0"/>
          <w:numId w:val="12"/>
        </w:numPr>
      </w:pPr>
      <w:r w:rsidRPr="00E325BB">
        <w:t>Aplica</w:t>
      </w:r>
      <w:r w:rsidR="000A7310" w:rsidRPr="00E325BB">
        <w:t>ción de</w:t>
      </w:r>
      <w:r w:rsidRPr="00E325BB">
        <w:t xml:space="preserve"> las principales herramientas e instrumentos para la evaluación de riesgos financieros</w:t>
      </w:r>
      <w:r w:rsidR="00127DBC" w:rsidRPr="00E325BB">
        <w:t xml:space="preserve">, así como </w:t>
      </w:r>
      <w:r w:rsidR="00BE7409" w:rsidRPr="00E325BB">
        <w:t xml:space="preserve">la </w:t>
      </w:r>
      <w:r w:rsidR="00E325BB" w:rsidRPr="00E325BB">
        <w:t>compresión</w:t>
      </w:r>
      <w:r w:rsidR="00BE7409" w:rsidRPr="00E325BB">
        <w:t xml:space="preserve"> </w:t>
      </w:r>
      <w:r w:rsidRPr="00E325BB">
        <w:t>las tendencias actuales y futuras de los mercados financieros</w:t>
      </w:r>
    </w:p>
    <w:p w14:paraId="27FA8318" w14:textId="18C62B53" w:rsidR="00AE7D8E" w:rsidRDefault="00C24AC4" w:rsidP="00AE7D8E">
      <w:pPr>
        <w:rPr>
          <w:color w:val="FF0000"/>
        </w:rPr>
      </w:pPr>
      <w:r w:rsidRPr="0010335E">
        <w:rPr>
          <w:i/>
        </w:rPr>
        <w:lastRenderedPageBreak/>
        <w:t>Saberes actitudinales</w:t>
      </w:r>
      <w:r w:rsidR="00C9282E">
        <w:rPr>
          <w:i/>
        </w:rPr>
        <w:t xml:space="preserve"> </w:t>
      </w:r>
    </w:p>
    <w:p w14:paraId="7243A54D" w14:textId="77777777" w:rsidR="00826477" w:rsidRDefault="005F6F75" w:rsidP="00826477">
      <w:pPr>
        <w:pStyle w:val="letranormal"/>
      </w:pPr>
      <w:r>
        <w:t>L</w:t>
      </w:r>
      <w:r w:rsidR="001E7533">
        <w:t>as actitudes y valores que desarrollará el graduado de la licenciatura serán</w:t>
      </w:r>
      <w:r w:rsidR="00826477">
        <w:t xml:space="preserve">: </w:t>
      </w:r>
    </w:p>
    <w:p w14:paraId="07C98EB2" w14:textId="741990C1" w:rsidR="004F2DC1" w:rsidRDefault="00826477" w:rsidP="00DF1867">
      <w:pPr>
        <w:pStyle w:val="letranormal"/>
        <w:numPr>
          <w:ilvl w:val="0"/>
          <w:numId w:val="13"/>
        </w:numPr>
      </w:pPr>
      <w:r>
        <w:t>A</w:t>
      </w:r>
      <w:r w:rsidR="004F2DC1">
        <w:t>ctitud crítica y reflexiva</w:t>
      </w:r>
    </w:p>
    <w:p w14:paraId="5A740161" w14:textId="57AD409A" w:rsidR="004F2DC1" w:rsidRDefault="004F2DC1" w:rsidP="00DF1867">
      <w:pPr>
        <w:pStyle w:val="letranormal"/>
        <w:numPr>
          <w:ilvl w:val="0"/>
          <w:numId w:val="13"/>
        </w:numPr>
      </w:pPr>
      <w:r>
        <w:t>Actitud de respeto hacia su equipo de trabajo y demás personas</w:t>
      </w:r>
    </w:p>
    <w:p w14:paraId="2F65C15A" w14:textId="5909A8B6" w:rsidR="004F2DC1" w:rsidRDefault="00E61E9B" w:rsidP="00DF1867">
      <w:pPr>
        <w:pStyle w:val="letranormal"/>
        <w:numPr>
          <w:ilvl w:val="0"/>
          <w:numId w:val="13"/>
        </w:numPr>
      </w:pPr>
      <w:r>
        <w:t xml:space="preserve">Ética </w:t>
      </w:r>
    </w:p>
    <w:p w14:paraId="6DB76EBD" w14:textId="6A2ACEB7" w:rsidR="004F2DC1" w:rsidRDefault="00B95778" w:rsidP="00DF1867">
      <w:pPr>
        <w:pStyle w:val="letranormal"/>
        <w:numPr>
          <w:ilvl w:val="0"/>
          <w:numId w:val="13"/>
        </w:numPr>
      </w:pPr>
      <w:r>
        <w:t>C</w:t>
      </w:r>
      <w:r w:rsidR="004F2DC1">
        <w:t>reatividad para resolver problemas</w:t>
      </w:r>
    </w:p>
    <w:p w14:paraId="39C6EF97" w14:textId="485FB8E1" w:rsidR="004F2DC1" w:rsidRDefault="00AF358C" w:rsidP="00DF1867">
      <w:pPr>
        <w:pStyle w:val="letranormal"/>
        <w:numPr>
          <w:ilvl w:val="0"/>
          <w:numId w:val="13"/>
        </w:numPr>
      </w:pPr>
      <w:r>
        <w:t>A</w:t>
      </w:r>
      <w:r w:rsidR="004F2DC1">
        <w:t>ctitud de liderazgo para la resolución de problemas</w:t>
      </w:r>
      <w:r w:rsidR="004F2DC1" w:rsidRPr="00B27BEB">
        <w:t xml:space="preserve"> </w:t>
      </w:r>
    </w:p>
    <w:p w14:paraId="1FE2380B" w14:textId="14650638" w:rsidR="004F2DC1" w:rsidRDefault="00246208" w:rsidP="00DF1867">
      <w:pPr>
        <w:pStyle w:val="letranormal"/>
        <w:numPr>
          <w:ilvl w:val="0"/>
          <w:numId w:val="13"/>
        </w:numPr>
      </w:pPr>
      <w:r>
        <w:t>A</w:t>
      </w:r>
      <w:r w:rsidR="004F2DC1">
        <w:t>ptitudes para el trabajo multi e interdicisplinario</w:t>
      </w:r>
    </w:p>
    <w:p w14:paraId="448CBCB6" w14:textId="0FF6D958" w:rsidR="004F2DC1" w:rsidRDefault="003760F2" w:rsidP="00DF1867">
      <w:pPr>
        <w:pStyle w:val="letranormal"/>
        <w:numPr>
          <w:ilvl w:val="0"/>
          <w:numId w:val="13"/>
        </w:numPr>
      </w:pPr>
      <w:r>
        <w:t>C</w:t>
      </w:r>
      <w:r w:rsidR="004F2DC1">
        <w:t xml:space="preserve">onciencia social y ambiental a partir del conocimiento de teorías y metodologías críticas </w:t>
      </w:r>
    </w:p>
    <w:p w14:paraId="7B953690" w14:textId="2C489225" w:rsidR="00EE0145" w:rsidRDefault="00EE0145" w:rsidP="00913BEE">
      <w:pPr>
        <w:spacing w:after="240"/>
      </w:pPr>
      <w:r w:rsidRPr="00917AEB">
        <w:t xml:space="preserve">El plan de estudios de Economía va dirigido a que </w:t>
      </w:r>
      <w:r>
        <w:t>las personas profesionales</w:t>
      </w:r>
      <w:r w:rsidRPr="00917AEB">
        <w:t xml:space="preserve"> se desempeñen tanto en el sector público como en el privado, y que sean versátiles en cuanto a sus funciones.</w:t>
      </w:r>
    </w:p>
    <w:p w14:paraId="2805DD6B" w14:textId="0BC07EE8" w:rsidR="002F0883" w:rsidRDefault="002F0883" w:rsidP="002F0883">
      <w:pPr>
        <w:spacing w:after="240"/>
      </w:pPr>
      <w:r w:rsidRPr="00917AEB">
        <w:t xml:space="preserve">La Licenciatura, corresponde a </w:t>
      </w:r>
      <w:r w:rsidRPr="0061333D">
        <w:t>la consolidación</w:t>
      </w:r>
      <w:r w:rsidR="00CD2F20" w:rsidRPr="0061333D">
        <w:t xml:space="preserve"> de la formación en grado, </w:t>
      </w:r>
      <w:r w:rsidRPr="0061333D">
        <w:t>donde se profundiza en la formación teórica con miras a su utilización práctica, se proveen instrumentos cuantitativos de actualidad, se fortalece el conocimiento de la realidad nacional y los procesos de desarrollo mundial contemporáneos, y se desarrolla la capacidad de investigación con una experiencia concreta.</w:t>
      </w:r>
    </w:p>
    <w:p w14:paraId="27FA8319" w14:textId="77777777" w:rsidR="0082559E" w:rsidRDefault="0082559E" w:rsidP="0082559E">
      <w:pPr>
        <w:pStyle w:val="Ttulo2"/>
      </w:pPr>
      <w:bookmarkStart w:id="29" w:name="_Toc21440753"/>
      <w:bookmarkStart w:id="30" w:name="_Toc21529072"/>
      <w:r>
        <w:t xml:space="preserve">1.2 </w:t>
      </w:r>
      <w:r w:rsidRPr="0082559E">
        <w:t>DIMENSIÓN INTERNA</w:t>
      </w:r>
      <w:bookmarkEnd w:id="29"/>
      <w:bookmarkEnd w:id="30"/>
    </w:p>
    <w:p w14:paraId="27FA831A" w14:textId="77777777" w:rsidR="0082559E" w:rsidRDefault="0082559E" w:rsidP="0082559E">
      <w:pPr>
        <w:pStyle w:val="Ttulo3"/>
      </w:pPr>
      <w:bookmarkStart w:id="31" w:name="_Toc21440754"/>
      <w:bookmarkStart w:id="32" w:name="_Toc21529073"/>
      <w:r>
        <w:t>1.2.1 Identificación y caracterización de los actores e instancias participantes</w:t>
      </w:r>
      <w:bookmarkEnd w:id="31"/>
      <w:bookmarkEnd w:id="32"/>
    </w:p>
    <w:p w14:paraId="03EC14DC" w14:textId="6AC7B287" w:rsidR="00C9282E" w:rsidRPr="00917AEB" w:rsidRDefault="00C9282E" w:rsidP="00C9282E">
      <w:r w:rsidRPr="00917AEB">
        <w:t>La</w:t>
      </w:r>
      <w:r w:rsidRPr="00917AEB">
        <w:rPr>
          <w:spacing w:val="-15"/>
        </w:rPr>
        <w:t xml:space="preserve"> </w:t>
      </w:r>
      <w:r w:rsidRPr="00917AEB">
        <w:t>Escuela</w:t>
      </w:r>
      <w:r w:rsidRPr="00917AEB">
        <w:rPr>
          <w:spacing w:val="-18"/>
        </w:rPr>
        <w:t xml:space="preserve"> </w:t>
      </w:r>
      <w:r w:rsidRPr="00917AEB">
        <w:t>de</w:t>
      </w:r>
      <w:r w:rsidRPr="00917AEB">
        <w:rPr>
          <w:spacing w:val="-18"/>
        </w:rPr>
        <w:t xml:space="preserve"> </w:t>
      </w:r>
      <w:r w:rsidRPr="00917AEB">
        <w:t>Economía,</w:t>
      </w:r>
      <w:r w:rsidRPr="00917AEB">
        <w:rPr>
          <w:spacing w:val="-16"/>
        </w:rPr>
        <w:t xml:space="preserve"> </w:t>
      </w:r>
      <w:r w:rsidR="00874389">
        <w:t>que forma parte</w:t>
      </w:r>
      <w:r w:rsidR="00874389" w:rsidRPr="00917AEB">
        <w:rPr>
          <w:spacing w:val="-18"/>
        </w:rPr>
        <w:t xml:space="preserve"> </w:t>
      </w:r>
      <w:r w:rsidR="00874389">
        <w:rPr>
          <w:spacing w:val="-18"/>
        </w:rPr>
        <w:t>d</w:t>
      </w:r>
      <w:r w:rsidRPr="00917AEB">
        <w:t>e</w:t>
      </w:r>
      <w:r w:rsidRPr="00917AEB">
        <w:rPr>
          <w:spacing w:val="-14"/>
        </w:rPr>
        <w:t xml:space="preserve"> </w:t>
      </w:r>
      <w:r w:rsidRPr="00917AEB">
        <w:t>la</w:t>
      </w:r>
      <w:r w:rsidRPr="00917AEB">
        <w:rPr>
          <w:spacing w:val="-16"/>
        </w:rPr>
        <w:t xml:space="preserve"> </w:t>
      </w:r>
      <w:r w:rsidRPr="00917AEB">
        <w:t>Facultad</w:t>
      </w:r>
      <w:r w:rsidRPr="00917AEB">
        <w:rPr>
          <w:spacing w:val="-16"/>
        </w:rPr>
        <w:t xml:space="preserve"> </w:t>
      </w:r>
      <w:r w:rsidRPr="00917AEB">
        <w:t>de</w:t>
      </w:r>
      <w:r w:rsidRPr="00917AEB">
        <w:rPr>
          <w:spacing w:val="-18"/>
        </w:rPr>
        <w:t xml:space="preserve"> </w:t>
      </w:r>
      <w:r w:rsidRPr="00917AEB">
        <w:t>Ciencias</w:t>
      </w:r>
      <w:r w:rsidRPr="00917AEB">
        <w:rPr>
          <w:spacing w:val="-16"/>
        </w:rPr>
        <w:t xml:space="preserve"> </w:t>
      </w:r>
      <w:r w:rsidRPr="00917AEB">
        <w:t>Sociales</w:t>
      </w:r>
      <w:r w:rsidRPr="00917AEB">
        <w:rPr>
          <w:spacing w:val="-18"/>
        </w:rPr>
        <w:t xml:space="preserve"> </w:t>
      </w:r>
      <w:r w:rsidRPr="00917AEB">
        <w:t>de</w:t>
      </w:r>
      <w:r w:rsidRPr="00917AEB">
        <w:rPr>
          <w:spacing w:val="-15"/>
        </w:rPr>
        <w:t xml:space="preserve"> </w:t>
      </w:r>
      <w:r w:rsidRPr="00917AEB">
        <w:t>la</w:t>
      </w:r>
      <w:r w:rsidRPr="00917AEB">
        <w:rPr>
          <w:spacing w:val="-18"/>
        </w:rPr>
        <w:t xml:space="preserve"> </w:t>
      </w:r>
      <w:r w:rsidRPr="00917AEB">
        <w:t xml:space="preserve">Universidad Nacional, es la responsable del diseño, la ejecución y la evaluación del plan de estudios </w:t>
      </w:r>
      <w:r w:rsidR="00874389">
        <w:t>de Licenciatura en Economía</w:t>
      </w:r>
      <w:r w:rsidRPr="00917AEB">
        <w:t>. Para este fin, cuenta con el financiamiento, el apoyo operativo y la dirección superior de la Facultad y la Universidad en su</w:t>
      </w:r>
      <w:r w:rsidRPr="00917AEB">
        <w:rPr>
          <w:spacing w:val="-8"/>
        </w:rPr>
        <w:t xml:space="preserve"> </w:t>
      </w:r>
      <w:r w:rsidRPr="00917AEB">
        <w:t>conjunto.</w:t>
      </w:r>
    </w:p>
    <w:p w14:paraId="12E8F3E5" w14:textId="5E2199D1" w:rsidR="00C9282E" w:rsidRPr="00917AEB" w:rsidRDefault="00C9282E" w:rsidP="00C9282E">
      <w:r w:rsidRPr="00917AEB">
        <w:lastRenderedPageBreak/>
        <w:t xml:space="preserve">Para el desarrollo del plan de estudios de Licenciatura, la Escuela </w:t>
      </w:r>
      <w:r>
        <w:t xml:space="preserve">de Economía </w:t>
      </w:r>
      <w:r w:rsidRPr="00917AEB">
        <w:t>cuen</w:t>
      </w:r>
      <w:r>
        <w:t xml:space="preserve">ta con una </w:t>
      </w:r>
      <w:r w:rsidRPr="00917AEB">
        <w:t xml:space="preserve">planta docente de tiempo completo y el equipo de </w:t>
      </w:r>
      <w:r w:rsidR="004777D1">
        <w:t>docentes</w:t>
      </w:r>
      <w:r w:rsidR="004777D1" w:rsidRPr="00917AEB">
        <w:t xml:space="preserve"> </w:t>
      </w:r>
      <w:r w:rsidRPr="00917AEB">
        <w:t>de tiempo parcial</w:t>
      </w:r>
      <w:r>
        <w:t xml:space="preserve">. </w:t>
      </w:r>
    </w:p>
    <w:p w14:paraId="0DE165F8" w14:textId="595B2F1C" w:rsidR="00C9282E" w:rsidRPr="00917AEB" w:rsidRDefault="00C9282E" w:rsidP="00C9282E">
      <w:r w:rsidRPr="00917AEB">
        <w:t>La</w:t>
      </w:r>
      <w:r w:rsidRPr="00917AEB">
        <w:rPr>
          <w:spacing w:val="-9"/>
        </w:rPr>
        <w:t xml:space="preserve"> </w:t>
      </w:r>
      <w:r w:rsidRPr="00917AEB">
        <w:t>Dirección</w:t>
      </w:r>
      <w:r w:rsidRPr="00917AEB">
        <w:rPr>
          <w:spacing w:val="-12"/>
        </w:rPr>
        <w:t xml:space="preserve"> </w:t>
      </w:r>
      <w:r w:rsidRPr="00917AEB">
        <w:t>de</w:t>
      </w:r>
      <w:r w:rsidRPr="00917AEB">
        <w:rPr>
          <w:spacing w:val="-8"/>
        </w:rPr>
        <w:t xml:space="preserve"> </w:t>
      </w:r>
      <w:r w:rsidRPr="00917AEB">
        <w:t>la</w:t>
      </w:r>
      <w:r w:rsidRPr="00917AEB">
        <w:rPr>
          <w:spacing w:val="-13"/>
        </w:rPr>
        <w:t xml:space="preserve"> </w:t>
      </w:r>
      <w:r w:rsidRPr="00917AEB">
        <w:t>ESEUNA</w:t>
      </w:r>
      <w:r w:rsidRPr="00917AEB">
        <w:rPr>
          <w:spacing w:val="-9"/>
        </w:rPr>
        <w:t xml:space="preserve"> </w:t>
      </w:r>
      <w:r w:rsidRPr="00917AEB">
        <w:t>que</w:t>
      </w:r>
      <w:r w:rsidRPr="00917AEB">
        <w:rPr>
          <w:spacing w:val="-10"/>
        </w:rPr>
        <w:t xml:space="preserve"> </w:t>
      </w:r>
      <w:r w:rsidRPr="00917AEB">
        <w:t>asumió</w:t>
      </w:r>
      <w:r w:rsidRPr="00917AEB">
        <w:rPr>
          <w:spacing w:val="-8"/>
        </w:rPr>
        <w:t xml:space="preserve"> </w:t>
      </w:r>
      <w:r w:rsidRPr="00917AEB">
        <w:t>la</w:t>
      </w:r>
      <w:r w:rsidRPr="00917AEB">
        <w:rPr>
          <w:spacing w:val="-9"/>
        </w:rPr>
        <w:t xml:space="preserve"> </w:t>
      </w:r>
      <w:r w:rsidRPr="00917AEB">
        <w:t>conducción</w:t>
      </w:r>
      <w:r w:rsidRPr="00917AEB">
        <w:rPr>
          <w:spacing w:val="-10"/>
        </w:rPr>
        <w:t xml:space="preserve"> </w:t>
      </w:r>
      <w:r w:rsidRPr="00917AEB">
        <w:t>de</w:t>
      </w:r>
      <w:r w:rsidRPr="00917AEB">
        <w:rPr>
          <w:spacing w:val="-8"/>
        </w:rPr>
        <w:t xml:space="preserve"> </w:t>
      </w:r>
      <w:r w:rsidRPr="00917AEB">
        <w:t>la</w:t>
      </w:r>
      <w:r w:rsidRPr="00917AEB">
        <w:rPr>
          <w:spacing w:val="-10"/>
        </w:rPr>
        <w:t xml:space="preserve"> </w:t>
      </w:r>
      <w:r w:rsidRPr="00917AEB">
        <w:t>Unidad</w:t>
      </w:r>
      <w:r w:rsidRPr="00917AEB">
        <w:rPr>
          <w:spacing w:val="-11"/>
        </w:rPr>
        <w:t xml:space="preserve"> </w:t>
      </w:r>
      <w:r w:rsidRPr="00917AEB">
        <w:t xml:space="preserve">Académica el primero de noviembre de 2017, ha otorgado alta </w:t>
      </w:r>
      <w:r w:rsidRPr="00F47BBF">
        <w:t>prioridad al rediseño</w:t>
      </w:r>
      <w:r>
        <w:t xml:space="preserve"> </w:t>
      </w:r>
      <w:r w:rsidRPr="00917AEB">
        <w:t>del</w:t>
      </w:r>
      <w:r w:rsidRPr="00917AEB">
        <w:rPr>
          <w:spacing w:val="-36"/>
        </w:rPr>
        <w:t xml:space="preserve"> </w:t>
      </w:r>
      <w:r w:rsidRPr="00917AEB">
        <w:t>plan de estudios, para que responda efectivamente a las necesidades del contexto y los objetivos de la Universidad y la Escuela, así como al proceso de acreditación</w:t>
      </w:r>
      <w:r>
        <w:t xml:space="preserve">, </w:t>
      </w:r>
      <w:r w:rsidR="00BB10F3">
        <w:t>misma que</w:t>
      </w:r>
      <w:r w:rsidR="00BC525B">
        <w:t xml:space="preserve"> fue </w:t>
      </w:r>
      <w:r w:rsidR="00D4791E">
        <w:t>otorgada del</w:t>
      </w:r>
      <w:r>
        <w:t xml:space="preserve"> 18 de junio del 2019 hasta el 18 de junio del 2023.</w:t>
      </w:r>
    </w:p>
    <w:p w14:paraId="2B65B602" w14:textId="47E2B69E" w:rsidR="00C9282E" w:rsidRDefault="00C9282E" w:rsidP="00C9282E">
      <w:r w:rsidRPr="00917AEB">
        <w:t>De igual manera, la investigación ha sido definida como el pilar central para el desarrollo futuro, para lo cual se nombró un</w:t>
      </w:r>
      <w:r w:rsidR="00BB10F3">
        <w:t>a</w:t>
      </w:r>
      <w:r w:rsidRPr="00917AEB">
        <w:t xml:space="preserve"> coordina</w:t>
      </w:r>
      <w:r w:rsidR="00BB10F3">
        <w:t>ción</w:t>
      </w:r>
      <w:r w:rsidRPr="00917AEB">
        <w:t xml:space="preserve"> d</w:t>
      </w:r>
      <w:r w:rsidR="00BB10F3">
        <w:t>e</w:t>
      </w:r>
      <w:r w:rsidRPr="00917AEB">
        <w:t xml:space="preserve"> área, se estableció una política</w:t>
      </w:r>
      <w:r w:rsidRPr="00917AEB">
        <w:rPr>
          <w:spacing w:val="-3"/>
        </w:rPr>
        <w:t xml:space="preserve"> </w:t>
      </w:r>
      <w:r w:rsidRPr="00917AEB">
        <w:t>en</w:t>
      </w:r>
      <w:r w:rsidRPr="00917AEB">
        <w:rPr>
          <w:spacing w:val="-4"/>
        </w:rPr>
        <w:t xml:space="preserve"> </w:t>
      </w:r>
      <w:r w:rsidRPr="00917AEB">
        <w:t>la</w:t>
      </w:r>
      <w:r w:rsidRPr="00917AEB">
        <w:rPr>
          <w:spacing w:val="-5"/>
        </w:rPr>
        <w:t xml:space="preserve"> </w:t>
      </w:r>
      <w:r w:rsidRPr="00917AEB">
        <w:t>materia,</w:t>
      </w:r>
      <w:r w:rsidRPr="00917AEB">
        <w:rPr>
          <w:spacing w:val="-9"/>
        </w:rPr>
        <w:t xml:space="preserve"> </w:t>
      </w:r>
      <w:r w:rsidRPr="00917AEB">
        <w:t>se</w:t>
      </w:r>
      <w:r w:rsidRPr="00917AEB">
        <w:rPr>
          <w:spacing w:val="-3"/>
        </w:rPr>
        <w:t xml:space="preserve"> </w:t>
      </w:r>
      <w:r w:rsidRPr="00917AEB">
        <w:t>reorganizaron</w:t>
      </w:r>
      <w:r w:rsidRPr="00917AEB">
        <w:rPr>
          <w:spacing w:val="-3"/>
        </w:rPr>
        <w:t xml:space="preserve"> </w:t>
      </w:r>
      <w:r w:rsidRPr="00917AEB">
        <w:t>los</w:t>
      </w:r>
      <w:r w:rsidRPr="00917AEB">
        <w:rPr>
          <w:spacing w:val="-3"/>
        </w:rPr>
        <w:t xml:space="preserve"> </w:t>
      </w:r>
      <w:r w:rsidRPr="00917AEB">
        <w:t>programas</w:t>
      </w:r>
      <w:r w:rsidRPr="00917AEB">
        <w:rPr>
          <w:spacing w:val="-4"/>
        </w:rPr>
        <w:t xml:space="preserve"> </w:t>
      </w:r>
      <w:r w:rsidRPr="00917AEB">
        <w:t>y</w:t>
      </w:r>
      <w:r w:rsidRPr="00917AEB">
        <w:rPr>
          <w:spacing w:val="-7"/>
        </w:rPr>
        <w:t xml:space="preserve"> </w:t>
      </w:r>
      <w:r w:rsidRPr="00917AEB">
        <w:t>proyectos</w:t>
      </w:r>
      <w:r w:rsidRPr="00917AEB">
        <w:rPr>
          <w:spacing w:val="-3"/>
        </w:rPr>
        <w:t xml:space="preserve"> </w:t>
      </w:r>
      <w:r w:rsidRPr="00917AEB">
        <w:t>existentes</w:t>
      </w:r>
      <w:r w:rsidRPr="00917AEB">
        <w:rPr>
          <w:spacing w:val="-4"/>
        </w:rPr>
        <w:t xml:space="preserve"> </w:t>
      </w:r>
      <w:r w:rsidRPr="00917AEB">
        <w:t>y</w:t>
      </w:r>
      <w:r w:rsidRPr="00917AEB">
        <w:rPr>
          <w:spacing w:val="-6"/>
        </w:rPr>
        <w:t xml:space="preserve"> </w:t>
      </w:r>
      <w:r w:rsidRPr="00917AEB">
        <w:t>se</w:t>
      </w:r>
      <w:r w:rsidRPr="00917AEB">
        <w:rPr>
          <w:spacing w:val="-4"/>
        </w:rPr>
        <w:t xml:space="preserve"> </w:t>
      </w:r>
      <w:r w:rsidRPr="00917AEB">
        <w:t>han planteado nuevos proyectos</w:t>
      </w:r>
      <w:r>
        <w:t>,</w:t>
      </w:r>
      <w:r w:rsidRPr="00917AEB">
        <w:t xml:space="preserve"> que permitirán contar con una </w:t>
      </w:r>
      <w:r w:rsidR="00BB10F3">
        <w:t>U</w:t>
      </w:r>
      <w:r w:rsidRPr="00917AEB">
        <w:t xml:space="preserve">nidad </w:t>
      </w:r>
      <w:r w:rsidR="00BB10F3">
        <w:t>A</w:t>
      </w:r>
      <w:r w:rsidR="00E5791E">
        <w:t>c</w:t>
      </w:r>
      <w:r w:rsidRPr="00917AEB">
        <w:t xml:space="preserve">adémica más sólida. </w:t>
      </w:r>
    </w:p>
    <w:p w14:paraId="1B11A367" w14:textId="50C7776A" w:rsidR="00C9282E" w:rsidRPr="00917AEB" w:rsidRDefault="00C9282E" w:rsidP="00C9282E">
      <w:r w:rsidRPr="00917AEB">
        <w:t>Se considera</w:t>
      </w:r>
      <w:r w:rsidR="00626843">
        <w:t>,</w:t>
      </w:r>
      <w:r w:rsidRPr="00917AEB">
        <w:t xml:space="preserve"> que aparte de la contribución directa que la investigación aporta a la solución de los retos del desarrollo</w:t>
      </w:r>
      <w:r w:rsidR="00626843">
        <w:t xml:space="preserve"> </w:t>
      </w:r>
      <w:r w:rsidRPr="00917AEB">
        <w:t xml:space="preserve">juega un papel importante al proporcionar oportunidades para que </w:t>
      </w:r>
      <w:r w:rsidR="007E342C">
        <w:t>el</w:t>
      </w:r>
      <w:r w:rsidRPr="00917AEB">
        <w:t xml:space="preserve"> estudiant</w:t>
      </w:r>
      <w:r w:rsidR="007E342C">
        <w:t>ado</w:t>
      </w:r>
      <w:r w:rsidRPr="00917AEB">
        <w:t xml:space="preserve"> participe en ella y para que </w:t>
      </w:r>
      <w:r w:rsidR="007E342C">
        <w:t>el profesorado</w:t>
      </w:r>
      <w:r w:rsidRPr="00917AEB">
        <w:t xml:space="preserve"> tenga una mejor formación que contribuya a la docencia. </w:t>
      </w:r>
    </w:p>
    <w:p w14:paraId="27FA831C" w14:textId="1DC10ADF" w:rsidR="0082559E" w:rsidRDefault="0082559E" w:rsidP="0082559E">
      <w:pPr>
        <w:pStyle w:val="Ttulo3"/>
      </w:pPr>
      <w:bookmarkStart w:id="33" w:name="_Toc21440755"/>
      <w:bookmarkStart w:id="34" w:name="_Toc21529074"/>
      <w:r>
        <w:t xml:space="preserve">1.2.2 Relación que se establece entre la misión, visión institucional y la misión, visión y los objetivos de la </w:t>
      </w:r>
      <w:r w:rsidR="00D637BD">
        <w:t>Escuela de Economía</w:t>
      </w:r>
      <w:bookmarkEnd w:id="33"/>
      <w:bookmarkEnd w:id="34"/>
    </w:p>
    <w:p w14:paraId="27FA831D" w14:textId="144BC0D9" w:rsidR="00AE7D8E" w:rsidRDefault="00C9282E" w:rsidP="00AE7D8E">
      <w:r>
        <w:t>La Escuela de Economía</w:t>
      </w:r>
      <w:r w:rsidR="00AE7D8E">
        <w:t xml:space="preserve"> en un entorno de globalización se propone formar un profesional capaz de actuar con eficiencia y eficacia en el plano </w:t>
      </w:r>
      <w:r w:rsidR="00475B06">
        <w:t>nacional e internacional</w:t>
      </w:r>
      <w:r w:rsidR="00AE7D8E">
        <w:t xml:space="preserve"> y se pensó que para la preparación de dicho profesional es necesario una adecuada formación teórica, metodológica</w:t>
      </w:r>
      <w:r w:rsidR="00475B06">
        <w:t xml:space="preserve"> y</w:t>
      </w:r>
      <w:r w:rsidR="00AE7D8E">
        <w:t xml:space="preserve"> técnica, con gran capacidad para el trabajo en equipo, la realización de procesos de </w:t>
      </w:r>
      <w:r w:rsidR="0048181D">
        <w:t xml:space="preserve">atinentes con la generación de pensamiento crítico </w:t>
      </w:r>
      <w:r w:rsidR="004E1530">
        <w:t>e interdisciplinarios</w:t>
      </w:r>
      <w:r w:rsidR="00AE7D8E">
        <w:t xml:space="preserve"> que contribuyan al fortalecimiento de las capacidades organizacionales y a la toma de decisiones en el corto, mediano y largo plazo, contemplando el contexto nacional e internacional.</w:t>
      </w:r>
    </w:p>
    <w:p w14:paraId="27FA831F" w14:textId="2BC95F45" w:rsidR="0010335E" w:rsidRDefault="00AE7D8E" w:rsidP="008810DA">
      <w:pPr>
        <w:rPr>
          <w:b/>
        </w:rPr>
      </w:pPr>
      <w:r>
        <w:t xml:space="preserve">Dicho plan de estudios es producto de la experiencia y experticia adquirida por la Escuela de </w:t>
      </w:r>
      <w:r w:rsidR="008810DA">
        <w:t>Economía</w:t>
      </w:r>
      <w:r>
        <w:t xml:space="preserve"> a lo largo de los años en sus procesos académicos de investigación y extensión como se indica en la justificación de la p</w:t>
      </w:r>
      <w:r w:rsidR="008810DA">
        <w:t xml:space="preserve">ropuesta del plan de estudios. </w:t>
      </w:r>
      <w:r>
        <w:t xml:space="preserve">El Plan </w:t>
      </w:r>
      <w:r>
        <w:lastRenderedPageBreak/>
        <w:t xml:space="preserve">de Mediano Plazo </w:t>
      </w:r>
      <w:r w:rsidR="00905648">
        <w:t xml:space="preserve">Institucional </w:t>
      </w:r>
      <w:r>
        <w:t>(</w:t>
      </w:r>
      <w:r w:rsidRPr="00AE7D8E">
        <w:t>2017-2021</w:t>
      </w:r>
      <w:r>
        <w:t>), establece la misión, visión y los objetivos estratégicos por áreas que guían y sustentan su quehacer acad</w:t>
      </w:r>
      <w:r w:rsidR="00905648">
        <w:t>émico:</w:t>
      </w:r>
    </w:p>
    <w:p w14:paraId="27FA8320" w14:textId="77777777" w:rsidR="00AE7D8E" w:rsidRDefault="00AE7D8E" w:rsidP="00AE7D8E">
      <w:pPr>
        <w:rPr>
          <w:b/>
        </w:rPr>
      </w:pPr>
      <w:r w:rsidRPr="00AE7D8E">
        <w:rPr>
          <w:b/>
        </w:rPr>
        <w:t>Misión</w:t>
      </w:r>
    </w:p>
    <w:p w14:paraId="27FA8321" w14:textId="5E64E95B" w:rsidR="00905648" w:rsidRPr="00AE7D8E" w:rsidRDefault="00905648" w:rsidP="00905648">
      <w:pPr>
        <w:spacing w:line="480" w:lineRule="auto"/>
        <w:ind w:left="708"/>
        <w:rPr>
          <w:b/>
        </w:rPr>
      </w:pPr>
      <w:r>
        <w:t>La Universidad Nacional genera, comparte y comunica conocimientos, y forma</w:t>
      </w:r>
      <w:r w:rsidR="00A75615">
        <w:t>r</w:t>
      </w:r>
      <w:r>
        <w:t xml:space="preserve"> profesionales humanistas con actitud crítica y creativa, que contribuyen con la transformación democrática y progresiva de las comunidades y la sociedad hacia planos superiores de bienestar. Con la acción sustantiva contribuye a la sustentabilidad ecosocial y a una convivencia pacífica, mediante acciones pertinentes y solidarias, preferentemente, con los sectores sociales menos favorecidos o en riesgo de exclusión.</w:t>
      </w:r>
    </w:p>
    <w:p w14:paraId="27FA8322" w14:textId="77777777" w:rsidR="00AE7D8E" w:rsidRPr="00AE7D8E" w:rsidRDefault="00AE7D8E" w:rsidP="00AE7D8E">
      <w:pPr>
        <w:rPr>
          <w:b/>
        </w:rPr>
      </w:pPr>
      <w:r w:rsidRPr="00AE7D8E">
        <w:rPr>
          <w:b/>
        </w:rPr>
        <w:t>Visión</w:t>
      </w:r>
    </w:p>
    <w:p w14:paraId="27FA8323" w14:textId="1ED25978" w:rsidR="00AE7D8E" w:rsidRDefault="00905648" w:rsidP="00905648">
      <w:pPr>
        <w:spacing w:line="480" w:lineRule="auto"/>
        <w:ind w:left="708"/>
      </w:pPr>
      <w:r>
        <w:t>La Universidad Nacional será referente por su excelencia académica, por el ejercicio de su autonomía, innovación y compromiso social en los ámbitos regional y nacional, con reconocimiento y proyección internacional, con énfasis en América Latina y el Caribe. Su acción sustantiva propiciará un desarrollo humano sustentable, integral e incluyente que se fundamentará en el ejercicio y la promoción del respeto de los derechos humanos, el diálogo de saberes, la interdisciplinariedad y un pensamiento crítico. Su gestión institucional se caracterizará por ser ágil, flexible, desconcentrada, con participación democrática, transparente, equitativa e inclusiva, que promociona estilos de vida saludable.</w:t>
      </w:r>
    </w:p>
    <w:p w14:paraId="6281B363" w14:textId="77777777" w:rsidR="008810DA" w:rsidRDefault="008810DA" w:rsidP="008810DA">
      <w:r w:rsidRPr="00917AEB">
        <w:t>En ese contexto, la Escuela de Economía ha definido su propia Misión y Visión, que especifican</w:t>
      </w:r>
      <w:r w:rsidRPr="00917AEB">
        <w:rPr>
          <w:spacing w:val="-7"/>
        </w:rPr>
        <w:t xml:space="preserve"> </w:t>
      </w:r>
      <w:r w:rsidRPr="00917AEB">
        <w:t>lo</w:t>
      </w:r>
      <w:r w:rsidRPr="00917AEB">
        <w:rPr>
          <w:spacing w:val="-10"/>
        </w:rPr>
        <w:t xml:space="preserve"> </w:t>
      </w:r>
      <w:r w:rsidRPr="00917AEB">
        <w:t>establecido</w:t>
      </w:r>
      <w:r w:rsidRPr="00917AEB">
        <w:rPr>
          <w:spacing w:val="-7"/>
        </w:rPr>
        <w:t xml:space="preserve"> </w:t>
      </w:r>
      <w:r w:rsidRPr="00917AEB">
        <w:t>en</w:t>
      </w:r>
      <w:r w:rsidRPr="00917AEB">
        <w:rPr>
          <w:spacing w:val="-6"/>
        </w:rPr>
        <w:t xml:space="preserve"> </w:t>
      </w:r>
      <w:r w:rsidRPr="00917AEB">
        <w:t>las</w:t>
      </w:r>
      <w:r w:rsidRPr="00917AEB">
        <w:rPr>
          <w:spacing w:val="-10"/>
        </w:rPr>
        <w:t xml:space="preserve"> </w:t>
      </w:r>
      <w:r w:rsidRPr="00917AEB">
        <w:t>normas</w:t>
      </w:r>
      <w:r w:rsidRPr="00917AEB">
        <w:rPr>
          <w:spacing w:val="-10"/>
        </w:rPr>
        <w:t xml:space="preserve"> </w:t>
      </w:r>
      <w:r w:rsidRPr="00917AEB">
        <w:t>generales</w:t>
      </w:r>
      <w:r w:rsidRPr="00917AEB">
        <w:rPr>
          <w:spacing w:val="-7"/>
        </w:rPr>
        <w:t xml:space="preserve"> </w:t>
      </w:r>
      <w:r w:rsidRPr="00917AEB">
        <w:t>que</w:t>
      </w:r>
      <w:r w:rsidRPr="00917AEB">
        <w:rPr>
          <w:spacing w:val="-9"/>
        </w:rPr>
        <w:t xml:space="preserve"> </w:t>
      </w:r>
      <w:r w:rsidRPr="00917AEB">
        <w:t>rigen</w:t>
      </w:r>
      <w:r w:rsidRPr="00917AEB">
        <w:rPr>
          <w:spacing w:val="-7"/>
        </w:rPr>
        <w:t xml:space="preserve"> </w:t>
      </w:r>
      <w:r w:rsidRPr="00917AEB">
        <w:t>el</w:t>
      </w:r>
      <w:r w:rsidRPr="00917AEB">
        <w:rPr>
          <w:spacing w:val="-7"/>
        </w:rPr>
        <w:t xml:space="preserve"> </w:t>
      </w:r>
      <w:r w:rsidRPr="00917AEB">
        <w:t>quehacer</w:t>
      </w:r>
      <w:r w:rsidRPr="00917AEB">
        <w:rPr>
          <w:spacing w:val="-11"/>
        </w:rPr>
        <w:t xml:space="preserve"> </w:t>
      </w:r>
      <w:r w:rsidRPr="00917AEB">
        <w:t>universitario y le sirven de</w:t>
      </w:r>
      <w:r w:rsidRPr="00917AEB">
        <w:rPr>
          <w:spacing w:val="-6"/>
        </w:rPr>
        <w:t xml:space="preserve"> </w:t>
      </w:r>
      <w:r w:rsidRPr="00917AEB">
        <w:t>marco.</w:t>
      </w:r>
    </w:p>
    <w:p w14:paraId="6790CC13" w14:textId="77777777" w:rsidR="00CB1F5C" w:rsidRDefault="00CB1F5C">
      <w:pPr>
        <w:spacing w:before="0" w:after="200" w:line="276" w:lineRule="auto"/>
        <w:jc w:val="left"/>
        <w:rPr>
          <w:ins w:id="35" w:author="Carolina Ramírez H" w:date="2019-10-15T11:02:00Z"/>
          <w:b/>
        </w:rPr>
      </w:pPr>
      <w:ins w:id="36" w:author="Carolina Ramírez H" w:date="2019-10-15T11:02:00Z">
        <w:r>
          <w:rPr>
            <w:b/>
          </w:rPr>
          <w:br w:type="page"/>
        </w:r>
      </w:ins>
    </w:p>
    <w:p w14:paraId="24CBBE4C" w14:textId="60604054" w:rsidR="008810DA" w:rsidRPr="00F83315" w:rsidRDefault="008810DA" w:rsidP="008810DA">
      <w:pPr>
        <w:rPr>
          <w:b/>
          <w:bCs/>
        </w:rPr>
      </w:pPr>
      <w:r w:rsidRPr="008810DA">
        <w:rPr>
          <w:b/>
        </w:rPr>
        <w:lastRenderedPageBreak/>
        <w:t>Misión</w:t>
      </w:r>
      <w:r w:rsidRPr="00F83315">
        <w:rPr>
          <w:b/>
          <w:bCs/>
        </w:rPr>
        <w:t xml:space="preserve"> </w:t>
      </w:r>
    </w:p>
    <w:p w14:paraId="37504193" w14:textId="77777777" w:rsidR="008810DA" w:rsidRPr="008810DA" w:rsidRDefault="008810DA" w:rsidP="008810DA">
      <w:pPr>
        <w:spacing w:line="480" w:lineRule="auto"/>
        <w:ind w:left="708"/>
      </w:pPr>
      <w:r w:rsidRPr="008810DA">
        <w:t>La Escuela de Economía de la Universidad Nacional, a través de un enfoque plural de la Economía del Desarrollo, genera una oferta académica y procesos de aprendizaje de excelencia para formar ciudadanos y profesionales, críticos, creativos y propositivos. Asimismo, genera y recrea conocimientos por medio de la docencia, investigación, extensión y producción, capaces de incidir en los ámbitos: social, económico, ambiental, cultural y político; en la perspectiva de contribuir a mejorar el estilo de desarrollo y la calidad de vida, especialmente, de los sectores más pobres y en exclusión social. (Aprobado por unanimidad el 13 de setiembre de 2012).</w:t>
      </w:r>
    </w:p>
    <w:p w14:paraId="1CF087AF" w14:textId="77777777" w:rsidR="008810DA" w:rsidRPr="00917AEB" w:rsidRDefault="008810DA" w:rsidP="008810DA">
      <w:pPr>
        <w:spacing w:after="240"/>
      </w:pPr>
      <w:r w:rsidRPr="00917AEB">
        <w:t>En síntesis, la ESEUNA destaca en su Misión:</w:t>
      </w:r>
    </w:p>
    <w:p w14:paraId="529211E6" w14:textId="77777777" w:rsidR="008810DA" w:rsidRPr="00917AEB" w:rsidRDefault="008810DA" w:rsidP="00DF1867">
      <w:pPr>
        <w:pStyle w:val="Prrafodelista"/>
        <w:numPr>
          <w:ilvl w:val="0"/>
          <w:numId w:val="9"/>
        </w:numPr>
        <w:spacing w:before="0" w:after="0"/>
        <w:ind w:left="851" w:firstLine="0"/>
        <w:contextualSpacing w:val="0"/>
      </w:pPr>
      <w:r w:rsidRPr="00917AEB">
        <w:t>Su enfoque plural de la Economía del</w:t>
      </w:r>
      <w:r w:rsidRPr="00917AEB">
        <w:rPr>
          <w:spacing w:val="-6"/>
        </w:rPr>
        <w:t xml:space="preserve"> </w:t>
      </w:r>
      <w:r w:rsidRPr="00917AEB">
        <w:t>Desarrollo.</w:t>
      </w:r>
    </w:p>
    <w:p w14:paraId="48C58FC7" w14:textId="77777777" w:rsidR="008810DA" w:rsidRPr="00917AEB" w:rsidRDefault="008810DA" w:rsidP="00DF1867">
      <w:pPr>
        <w:pStyle w:val="Prrafodelista"/>
        <w:numPr>
          <w:ilvl w:val="0"/>
          <w:numId w:val="9"/>
        </w:numPr>
        <w:spacing w:before="0" w:after="0"/>
        <w:ind w:left="851" w:firstLine="0"/>
        <w:contextualSpacing w:val="0"/>
      </w:pPr>
      <w:r w:rsidRPr="00917AEB">
        <w:t>La búsqueda de la excelencia en su</w:t>
      </w:r>
      <w:r w:rsidRPr="00917AEB">
        <w:rPr>
          <w:spacing w:val="-5"/>
        </w:rPr>
        <w:t xml:space="preserve"> </w:t>
      </w:r>
      <w:r w:rsidRPr="00917AEB">
        <w:t>labor.</w:t>
      </w:r>
    </w:p>
    <w:p w14:paraId="5E299C5C" w14:textId="7BE8AF76" w:rsidR="008810DA" w:rsidRPr="00917AEB" w:rsidRDefault="008810DA" w:rsidP="00DF1867">
      <w:pPr>
        <w:pStyle w:val="Prrafodelista"/>
        <w:numPr>
          <w:ilvl w:val="0"/>
          <w:numId w:val="9"/>
        </w:numPr>
        <w:spacing w:before="0" w:after="0"/>
        <w:ind w:left="851" w:firstLine="0"/>
        <w:contextualSpacing w:val="0"/>
      </w:pPr>
      <w:r w:rsidRPr="00917AEB">
        <w:t>El propósito de formar personas críticas, creativas y propositivas,</w:t>
      </w:r>
      <w:r w:rsidRPr="00917AEB">
        <w:rPr>
          <w:spacing w:val="-10"/>
        </w:rPr>
        <w:t xml:space="preserve"> </w:t>
      </w:r>
    </w:p>
    <w:p w14:paraId="7D6051CE" w14:textId="5E1B4D8E" w:rsidR="008810DA" w:rsidRDefault="008810DA" w:rsidP="00DF1867">
      <w:pPr>
        <w:pStyle w:val="Prrafodelista"/>
        <w:numPr>
          <w:ilvl w:val="0"/>
          <w:numId w:val="9"/>
        </w:numPr>
        <w:spacing w:before="0" w:after="240"/>
        <w:ind w:left="851" w:firstLine="0"/>
        <w:contextualSpacing w:val="0"/>
      </w:pPr>
      <w:r>
        <w:t>C</w:t>
      </w:r>
      <w:r w:rsidRPr="00917AEB">
        <w:t>reación</w:t>
      </w:r>
      <w:r w:rsidRPr="00917AEB">
        <w:rPr>
          <w:spacing w:val="-11"/>
        </w:rPr>
        <w:t xml:space="preserve"> </w:t>
      </w:r>
      <w:r w:rsidRPr="00917AEB">
        <w:t>y</w:t>
      </w:r>
      <w:r w:rsidRPr="00917AEB">
        <w:rPr>
          <w:spacing w:val="-13"/>
        </w:rPr>
        <w:t xml:space="preserve"> </w:t>
      </w:r>
      <w:r w:rsidRPr="00917AEB">
        <w:t>recreación</w:t>
      </w:r>
      <w:r w:rsidRPr="00917AEB">
        <w:rPr>
          <w:spacing w:val="-11"/>
        </w:rPr>
        <w:t xml:space="preserve"> </w:t>
      </w:r>
      <w:r w:rsidRPr="00917AEB">
        <w:t>de</w:t>
      </w:r>
      <w:r w:rsidRPr="00917AEB">
        <w:rPr>
          <w:spacing w:val="-12"/>
        </w:rPr>
        <w:t xml:space="preserve"> </w:t>
      </w:r>
      <w:r w:rsidRPr="00917AEB">
        <w:t>conocimientos</w:t>
      </w:r>
      <w:r w:rsidRPr="00917AEB">
        <w:rPr>
          <w:spacing w:val="-11"/>
        </w:rPr>
        <w:t xml:space="preserve"> </w:t>
      </w:r>
      <w:r w:rsidRPr="00917AEB">
        <w:t>capaces</w:t>
      </w:r>
      <w:r w:rsidRPr="00917AEB">
        <w:rPr>
          <w:spacing w:val="-14"/>
        </w:rPr>
        <w:t xml:space="preserve"> </w:t>
      </w:r>
      <w:r w:rsidRPr="00917AEB">
        <w:t>de</w:t>
      </w:r>
      <w:r w:rsidRPr="00917AEB">
        <w:rPr>
          <w:spacing w:val="-13"/>
        </w:rPr>
        <w:t xml:space="preserve"> </w:t>
      </w:r>
      <w:r w:rsidRPr="00917AEB">
        <w:t>incidir</w:t>
      </w:r>
      <w:r w:rsidRPr="00917AEB">
        <w:rPr>
          <w:spacing w:val="-15"/>
        </w:rPr>
        <w:t xml:space="preserve"> </w:t>
      </w:r>
      <w:r w:rsidRPr="00917AEB">
        <w:t>en</w:t>
      </w:r>
      <w:r w:rsidRPr="00917AEB">
        <w:rPr>
          <w:spacing w:val="-13"/>
        </w:rPr>
        <w:t xml:space="preserve"> </w:t>
      </w:r>
      <w:r w:rsidRPr="00917AEB">
        <w:t>beneficio</w:t>
      </w:r>
      <w:r w:rsidRPr="00917AEB">
        <w:rPr>
          <w:spacing w:val="-11"/>
        </w:rPr>
        <w:t xml:space="preserve"> </w:t>
      </w:r>
      <w:r w:rsidRPr="00917AEB">
        <w:t>de</w:t>
      </w:r>
      <w:r w:rsidRPr="00917AEB">
        <w:rPr>
          <w:spacing w:val="-11"/>
        </w:rPr>
        <w:t xml:space="preserve"> </w:t>
      </w:r>
      <w:r w:rsidRPr="00917AEB">
        <w:t>los sectores más pobres y en exclusión</w:t>
      </w:r>
      <w:r w:rsidRPr="00917AEB">
        <w:rPr>
          <w:spacing w:val="-11"/>
        </w:rPr>
        <w:t xml:space="preserve"> </w:t>
      </w:r>
      <w:r w:rsidRPr="00917AEB">
        <w:t>social.</w:t>
      </w:r>
    </w:p>
    <w:p w14:paraId="732F4A9D" w14:textId="77777777" w:rsidR="008810DA" w:rsidRPr="00917AEB" w:rsidRDefault="008810DA" w:rsidP="008810DA">
      <w:pPr>
        <w:spacing w:after="240"/>
      </w:pPr>
      <w:r w:rsidRPr="00917AEB">
        <w:t>En su Visión, agrega la intención de convertirse en referente, a nivel nacional e internacional, en el cumplimiento de su Misión:</w:t>
      </w:r>
    </w:p>
    <w:p w14:paraId="784E4FC2" w14:textId="77777777" w:rsidR="008810DA" w:rsidRPr="00F83315" w:rsidRDefault="008810DA" w:rsidP="008810DA">
      <w:pPr>
        <w:rPr>
          <w:b/>
          <w:bCs/>
        </w:rPr>
      </w:pPr>
      <w:r w:rsidRPr="008810DA">
        <w:rPr>
          <w:b/>
        </w:rPr>
        <w:t>Visión</w:t>
      </w:r>
    </w:p>
    <w:p w14:paraId="6F56C6E0" w14:textId="77777777" w:rsidR="008810DA" w:rsidRPr="008810DA" w:rsidRDefault="008810DA" w:rsidP="008810DA">
      <w:pPr>
        <w:spacing w:line="480" w:lineRule="auto"/>
        <w:ind w:left="708"/>
      </w:pPr>
      <w:r w:rsidRPr="008810DA">
        <w:t>Incidir con calidad y pertinencia en los distintos ámbitos de la Economía del Desarrollo y ser referente, a nivel nacional e internacional, para la construcción de mejores condiciones de desarrollo y calidad de vida; por medio de acciones académicas articuladas y la vinculación con actores sociales e institucionales. (Aprobado por unanimidad el 13 de setiembre, 2012).</w:t>
      </w:r>
    </w:p>
    <w:p w14:paraId="6F1873E3" w14:textId="77777777" w:rsidR="008810DA" w:rsidRPr="00917AEB" w:rsidRDefault="008810DA" w:rsidP="008810DA">
      <w:pPr>
        <w:spacing w:after="240"/>
      </w:pPr>
      <w:r w:rsidRPr="00917AEB">
        <w:lastRenderedPageBreak/>
        <w:t>Las</w:t>
      </w:r>
      <w:r w:rsidRPr="00917AEB">
        <w:rPr>
          <w:spacing w:val="-16"/>
        </w:rPr>
        <w:t xml:space="preserve"> </w:t>
      </w:r>
      <w:r w:rsidRPr="00917AEB">
        <w:t>normas</w:t>
      </w:r>
      <w:r w:rsidRPr="00917AEB">
        <w:rPr>
          <w:spacing w:val="-15"/>
        </w:rPr>
        <w:t xml:space="preserve"> </w:t>
      </w:r>
      <w:r w:rsidRPr="00917AEB">
        <w:t>generales</w:t>
      </w:r>
      <w:r w:rsidRPr="00917AEB">
        <w:rPr>
          <w:spacing w:val="-19"/>
        </w:rPr>
        <w:t xml:space="preserve"> </w:t>
      </w:r>
      <w:r w:rsidRPr="00917AEB">
        <w:t>de</w:t>
      </w:r>
      <w:r w:rsidRPr="00917AEB">
        <w:rPr>
          <w:spacing w:val="-15"/>
        </w:rPr>
        <w:t xml:space="preserve"> </w:t>
      </w:r>
      <w:r w:rsidRPr="00917AEB">
        <w:t>la</w:t>
      </w:r>
      <w:r w:rsidRPr="00917AEB">
        <w:rPr>
          <w:spacing w:val="-15"/>
        </w:rPr>
        <w:t xml:space="preserve"> </w:t>
      </w:r>
      <w:r w:rsidRPr="00917AEB">
        <w:t>Universidad</w:t>
      </w:r>
      <w:r w:rsidRPr="00917AEB">
        <w:rPr>
          <w:spacing w:val="-16"/>
        </w:rPr>
        <w:t xml:space="preserve"> </w:t>
      </w:r>
      <w:r w:rsidRPr="00917AEB">
        <w:t>son</w:t>
      </w:r>
      <w:r w:rsidRPr="00917AEB">
        <w:rPr>
          <w:spacing w:val="-15"/>
        </w:rPr>
        <w:t xml:space="preserve"> </w:t>
      </w:r>
      <w:r w:rsidRPr="00917AEB">
        <w:t>las</w:t>
      </w:r>
      <w:r w:rsidRPr="00917AEB">
        <w:rPr>
          <w:spacing w:val="-16"/>
        </w:rPr>
        <w:t xml:space="preserve"> </w:t>
      </w:r>
      <w:r w:rsidRPr="00917AEB">
        <w:t>guías</w:t>
      </w:r>
      <w:r w:rsidRPr="00917AEB">
        <w:rPr>
          <w:spacing w:val="-15"/>
        </w:rPr>
        <w:t xml:space="preserve"> </w:t>
      </w:r>
      <w:r w:rsidRPr="00917AEB">
        <w:t>a</w:t>
      </w:r>
      <w:r w:rsidRPr="00917AEB">
        <w:rPr>
          <w:spacing w:val="-15"/>
        </w:rPr>
        <w:t xml:space="preserve"> </w:t>
      </w:r>
      <w:r w:rsidRPr="00917AEB">
        <w:t>partir</w:t>
      </w:r>
      <w:r w:rsidRPr="00917AEB">
        <w:rPr>
          <w:spacing w:val="-17"/>
        </w:rPr>
        <w:t xml:space="preserve"> </w:t>
      </w:r>
      <w:r w:rsidRPr="00917AEB">
        <w:t>de</w:t>
      </w:r>
      <w:r w:rsidRPr="00917AEB">
        <w:rPr>
          <w:spacing w:val="-15"/>
        </w:rPr>
        <w:t xml:space="preserve"> </w:t>
      </w:r>
      <w:r w:rsidRPr="00917AEB">
        <w:t>las</w:t>
      </w:r>
      <w:r w:rsidRPr="00917AEB">
        <w:rPr>
          <w:spacing w:val="-17"/>
        </w:rPr>
        <w:t xml:space="preserve"> </w:t>
      </w:r>
      <w:r w:rsidRPr="00917AEB">
        <w:t>que</w:t>
      </w:r>
      <w:r w:rsidRPr="00917AEB">
        <w:rPr>
          <w:spacing w:val="-16"/>
        </w:rPr>
        <w:t xml:space="preserve"> </w:t>
      </w:r>
      <w:r w:rsidRPr="00917AEB">
        <w:t>se</w:t>
      </w:r>
      <w:r w:rsidRPr="00917AEB">
        <w:rPr>
          <w:spacing w:val="-15"/>
        </w:rPr>
        <w:t xml:space="preserve"> </w:t>
      </w:r>
      <w:r w:rsidRPr="00917AEB">
        <w:t>construyen la Misión y la Visión de la</w:t>
      </w:r>
      <w:r w:rsidRPr="00917AEB">
        <w:rPr>
          <w:spacing w:val="-5"/>
        </w:rPr>
        <w:t xml:space="preserve"> </w:t>
      </w:r>
      <w:r w:rsidRPr="00917AEB">
        <w:t>ESEUNA.</w:t>
      </w:r>
    </w:p>
    <w:p w14:paraId="27FA8326" w14:textId="77777777" w:rsidR="00CE7B7D" w:rsidRDefault="00CE7B7D" w:rsidP="00CE7B7D">
      <w:r>
        <w:t>La Universidad Nacional ha venido impulsando la creación de ofertas académicas innovadoras, pertinentes que vienen a dar respuesta concreta y efectiva a las necesidades de la sociedad costarricense y se encuentran en correspondencia con la visión y la misión de la UNA.</w:t>
      </w:r>
    </w:p>
    <w:p w14:paraId="27FA8327" w14:textId="77777777" w:rsidR="00CE7B7D" w:rsidRDefault="00CE7B7D" w:rsidP="00CE7B7D">
      <w:r>
        <w:t xml:space="preserve">La UNA definió áreas sistémicas del conocimiento en el Plan de Mediano </w:t>
      </w:r>
      <w:r w:rsidRPr="00905648">
        <w:t>Plazo</w:t>
      </w:r>
      <w:r>
        <w:t xml:space="preserve"> Institucional</w:t>
      </w:r>
      <w:r w:rsidRPr="00905648">
        <w:t xml:space="preserve"> 2017-2021, que se encuent</w:t>
      </w:r>
      <w:r>
        <w:t>ra conformado por valores y propósitos que inspiran y predominan en el modelo de gestión universitaria de la Universidad Nacional.  Dicho plan fue aprobado en junio del año 2016, en el acuerdo UNA-AR-ACUE-026-2016.</w:t>
      </w:r>
    </w:p>
    <w:p w14:paraId="27FA8328" w14:textId="77777777" w:rsidR="00CE7B7D" w:rsidRDefault="00CE7B7D" w:rsidP="004A1988">
      <w:r>
        <w:t>Las áreas sistémicas del conocimiento vigentes son las siguientes:</w:t>
      </w:r>
    </w:p>
    <w:p w14:paraId="27FA8329" w14:textId="77777777" w:rsidR="00CE7B7D" w:rsidRDefault="00CE7B7D" w:rsidP="004A1988">
      <w:pPr>
        <w:pStyle w:val="Prrafodelista"/>
        <w:numPr>
          <w:ilvl w:val="0"/>
          <w:numId w:val="1"/>
        </w:numPr>
      </w:pPr>
      <w:r>
        <w:t xml:space="preserve">Desarrollo científico, tecnológico e innovación </w:t>
      </w:r>
    </w:p>
    <w:p w14:paraId="27FA832A" w14:textId="77777777" w:rsidR="00CE7B7D" w:rsidRDefault="00CE7B7D" w:rsidP="004A1988">
      <w:pPr>
        <w:pStyle w:val="Prrafodelista"/>
        <w:numPr>
          <w:ilvl w:val="0"/>
          <w:numId w:val="1"/>
        </w:numPr>
      </w:pPr>
      <w:r>
        <w:t xml:space="preserve">Humanismo, arte y cultura </w:t>
      </w:r>
    </w:p>
    <w:p w14:paraId="27FA832B" w14:textId="77777777" w:rsidR="00CE7B7D" w:rsidRDefault="00CE7B7D" w:rsidP="004A1988">
      <w:pPr>
        <w:pStyle w:val="Prrafodelista"/>
        <w:numPr>
          <w:ilvl w:val="0"/>
          <w:numId w:val="1"/>
        </w:numPr>
      </w:pPr>
      <w:r>
        <w:t xml:space="preserve">Producción ecoeficiente, agropecuaria y de recursos naturales </w:t>
      </w:r>
    </w:p>
    <w:p w14:paraId="27FA832C" w14:textId="77777777" w:rsidR="00CE7B7D" w:rsidRDefault="00CE7B7D" w:rsidP="004A1988">
      <w:pPr>
        <w:pStyle w:val="Prrafodelista"/>
        <w:numPr>
          <w:ilvl w:val="0"/>
          <w:numId w:val="1"/>
        </w:numPr>
      </w:pPr>
      <w:r>
        <w:t xml:space="preserve">Salud ecosistémica y calidad de vida </w:t>
      </w:r>
    </w:p>
    <w:p w14:paraId="27FA832D" w14:textId="77777777" w:rsidR="00CE7B7D" w:rsidRDefault="00CE7B7D" w:rsidP="004A1988">
      <w:pPr>
        <w:pStyle w:val="Prrafodelista"/>
        <w:numPr>
          <w:ilvl w:val="0"/>
          <w:numId w:val="1"/>
        </w:numPr>
      </w:pPr>
      <w:r>
        <w:t xml:space="preserve">Educación y desarrollo integral </w:t>
      </w:r>
    </w:p>
    <w:p w14:paraId="27FA832E" w14:textId="77777777" w:rsidR="00CE7B7D" w:rsidRDefault="00CE7B7D" w:rsidP="004A1988">
      <w:pPr>
        <w:pStyle w:val="Prrafodelista"/>
        <w:numPr>
          <w:ilvl w:val="0"/>
          <w:numId w:val="1"/>
        </w:numPr>
      </w:pPr>
      <w:r>
        <w:t xml:space="preserve">Ambiente, territorio y sustentabilidad </w:t>
      </w:r>
    </w:p>
    <w:p w14:paraId="27FA832F" w14:textId="77777777" w:rsidR="00CE7B7D" w:rsidRDefault="00CE7B7D" w:rsidP="004A1988">
      <w:pPr>
        <w:pStyle w:val="Prrafodelista"/>
        <w:numPr>
          <w:ilvl w:val="0"/>
          <w:numId w:val="1"/>
        </w:numPr>
      </w:pPr>
      <w:r>
        <w:t xml:space="preserve">Sociedad y desarrollo humano </w:t>
      </w:r>
    </w:p>
    <w:p w14:paraId="27FA8330" w14:textId="77777777" w:rsidR="00CE7B7D" w:rsidRDefault="00CE7B7D" w:rsidP="004A1988">
      <w:pPr>
        <w:pStyle w:val="Prrafodelista"/>
        <w:numPr>
          <w:ilvl w:val="0"/>
          <w:numId w:val="1"/>
        </w:numPr>
      </w:pPr>
      <w:r>
        <w:t>Tecnologías de la información y la comunicación.</w:t>
      </w:r>
    </w:p>
    <w:p w14:paraId="67E30D2B" w14:textId="78685D9C" w:rsidR="008810DA" w:rsidRDefault="00CE7B7D" w:rsidP="004A1988">
      <w:pPr>
        <w:spacing w:after="240"/>
        <w:rPr>
          <w:color w:val="000009"/>
        </w:rPr>
      </w:pPr>
      <w:r>
        <w:t>De ellas se encuentran representadas</w:t>
      </w:r>
      <w:r w:rsidR="008810DA">
        <w:t xml:space="preserve"> todas</w:t>
      </w:r>
      <w:r>
        <w:t xml:space="preserve"> en este plan de estudios </w:t>
      </w:r>
      <w:r w:rsidR="008810DA">
        <w:t>a</w:t>
      </w:r>
      <w:r w:rsidR="008810DA" w:rsidRPr="00917AEB">
        <w:rPr>
          <w:color w:val="000009"/>
        </w:rPr>
        <w:t>l</w:t>
      </w:r>
      <w:r w:rsidR="008810DA" w:rsidRPr="00917AEB">
        <w:rPr>
          <w:color w:val="000009"/>
          <w:spacing w:val="-12"/>
        </w:rPr>
        <w:t xml:space="preserve"> </w:t>
      </w:r>
      <w:r w:rsidR="008810DA" w:rsidRPr="00917AEB">
        <w:rPr>
          <w:color w:val="000009"/>
        </w:rPr>
        <w:t>tratarse</w:t>
      </w:r>
      <w:r w:rsidR="008810DA" w:rsidRPr="00917AEB">
        <w:rPr>
          <w:color w:val="000009"/>
          <w:spacing w:val="-14"/>
        </w:rPr>
        <w:t xml:space="preserve"> </w:t>
      </w:r>
      <w:r w:rsidR="008810DA" w:rsidRPr="00917AEB">
        <w:rPr>
          <w:color w:val="000009"/>
        </w:rPr>
        <w:t>de</w:t>
      </w:r>
      <w:r w:rsidR="008810DA" w:rsidRPr="00917AEB">
        <w:rPr>
          <w:color w:val="000009"/>
          <w:spacing w:val="-12"/>
        </w:rPr>
        <w:t xml:space="preserve"> </w:t>
      </w:r>
      <w:r w:rsidR="008810DA" w:rsidRPr="00917AEB">
        <w:rPr>
          <w:color w:val="000009"/>
        </w:rPr>
        <w:t>un</w:t>
      </w:r>
      <w:r w:rsidR="008810DA" w:rsidRPr="00917AEB">
        <w:rPr>
          <w:color w:val="000009"/>
          <w:spacing w:val="-13"/>
        </w:rPr>
        <w:t xml:space="preserve"> </w:t>
      </w:r>
      <w:r w:rsidR="008810DA" w:rsidRPr="00917AEB">
        <w:rPr>
          <w:color w:val="000009"/>
        </w:rPr>
        <w:t>programa</w:t>
      </w:r>
      <w:r w:rsidR="008810DA" w:rsidRPr="00917AEB">
        <w:rPr>
          <w:color w:val="000009"/>
          <w:spacing w:val="-11"/>
        </w:rPr>
        <w:t xml:space="preserve"> </w:t>
      </w:r>
      <w:r w:rsidR="008810DA" w:rsidRPr="00917AEB">
        <w:rPr>
          <w:color w:val="000009"/>
        </w:rPr>
        <w:t>orientado</w:t>
      </w:r>
      <w:r w:rsidR="008810DA" w:rsidRPr="00917AEB">
        <w:rPr>
          <w:color w:val="000009"/>
          <w:spacing w:val="-11"/>
        </w:rPr>
        <w:t xml:space="preserve"> </w:t>
      </w:r>
      <w:r w:rsidR="008810DA" w:rsidRPr="00917AEB">
        <w:rPr>
          <w:color w:val="000009"/>
        </w:rPr>
        <w:t>al</w:t>
      </w:r>
      <w:r w:rsidR="008810DA" w:rsidRPr="00917AEB">
        <w:rPr>
          <w:color w:val="000009"/>
          <w:spacing w:val="-11"/>
        </w:rPr>
        <w:t xml:space="preserve"> </w:t>
      </w:r>
      <w:r w:rsidR="008810DA" w:rsidRPr="00917AEB">
        <w:rPr>
          <w:color w:val="000009"/>
        </w:rPr>
        <w:t>tema</w:t>
      </w:r>
      <w:r w:rsidR="008810DA" w:rsidRPr="00917AEB">
        <w:rPr>
          <w:color w:val="000009"/>
          <w:spacing w:val="-13"/>
        </w:rPr>
        <w:t xml:space="preserve"> </w:t>
      </w:r>
      <w:r w:rsidR="008810DA" w:rsidRPr="00917AEB">
        <w:rPr>
          <w:color w:val="000009"/>
        </w:rPr>
        <w:t>del</w:t>
      </w:r>
      <w:r w:rsidR="008810DA" w:rsidRPr="00917AEB">
        <w:rPr>
          <w:color w:val="000009"/>
          <w:spacing w:val="-12"/>
        </w:rPr>
        <w:t xml:space="preserve"> </w:t>
      </w:r>
      <w:r w:rsidR="008810DA" w:rsidRPr="00917AEB">
        <w:rPr>
          <w:color w:val="000009"/>
        </w:rPr>
        <w:t>crecimiento</w:t>
      </w:r>
      <w:r w:rsidR="008810DA" w:rsidRPr="00917AEB">
        <w:rPr>
          <w:color w:val="000009"/>
          <w:spacing w:val="-11"/>
        </w:rPr>
        <w:t xml:space="preserve"> </w:t>
      </w:r>
      <w:r w:rsidR="008810DA">
        <w:rPr>
          <w:color w:val="000009"/>
          <w:spacing w:val="-11"/>
        </w:rPr>
        <w:t xml:space="preserve">y desarrollo </w:t>
      </w:r>
      <w:r w:rsidR="008810DA" w:rsidRPr="00917AEB">
        <w:rPr>
          <w:color w:val="000009"/>
        </w:rPr>
        <w:t xml:space="preserve">económico, la multidimensionalidad </w:t>
      </w:r>
      <w:r w:rsidR="008810DA">
        <w:rPr>
          <w:color w:val="000009"/>
        </w:rPr>
        <w:t>implicando</w:t>
      </w:r>
      <w:r w:rsidR="008810DA" w:rsidRPr="00917AEB">
        <w:rPr>
          <w:color w:val="000009"/>
        </w:rPr>
        <w:t xml:space="preserve"> que todas las áreas tengan pertinencia y</w:t>
      </w:r>
      <w:r w:rsidR="008810DA" w:rsidRPr="00917AEB">
        <w:rPr>
          <w:color w:val="000009"/>
          <w:spacing w:val="-4"/>
        </w:rPr>
        <w:t xml:space="preserve"> </w:t>
      </w:r>
      <w:r w:rsidR="008810DA" w:rsidRPr="00917AEB">
        <w:rPr>
          <w:color w:val="000009"/>
        </w:rPr>
        <w:t>cabida.</w:t>
      </w:r>
    </w:p>
    <w:p w14:paraId="27FA8332" w14:textId="3DC400EB" w:rsidR="0082559E" w:rsidRDefault="0082559E" w:rsidP="0082559E">
      <w:pPr>
        <w:pStyle w:val="Ttulo3"/>
      </w:pPr>
      <w:bookmarkStart w:id="37" w:name="_Toc21440756"/>
      <w:bookmarkStart w:id="38" w:name="_Toc21529075"/>
      <w:r>
        <w:t xml:space="preserve">1.2.3 Madurez académica </w:t>
      </w:r>
      <w:r w:rsidR="0017177C">
        <w:t>las personas e</w:t>
      </w:r>
      <w:r>
        <w:t xml:space="preserve"> instancias participantes en el desarrollo disciplinar</w:t>
      </w:r>
      <w:bookmarkEnd w:id="37"/>
      <w:bookmarkEnd w:id="38"/>
    </w:p>
    <w:p w14:paraId="4AA78E91" w14:textId="77777777" w:rsidR="008810DA" w:rsidRPr="00917AEB" w:rsidRDefault="008810DA" w:rsidP="008810DA">
      <w:r w:rsidRPr="00917AEB">
        <w:t xml:space="preserve">La Escuela de Economía tiene una larga trayectoria en docencia, investigación y extensión, con logros a nivel nacional y regional. Su camino institucional inició bajo el formato de Departamento (DEUNA) orientado a impartir cursos de servicios que </w:t>
      </w:r>
      <w:r w:rsidRPr="00917AEB">
        <w:lastRenderedPageBreak/>
        <w:t>constituyeron el primer acercamiento a la disciplina para muchos de los profesionales de la fase inicial de la Universidad Nacional.</w:t>
      </w:r>
    </w:p>
    <w:p w14:paraId="19152174" w14:textId="77777777" w:rsidR="008810DA" w:rsidRPr="00917AEB" w:rsidRDefault="008810DA" w:rsidP="008810DA">
      <w:r w:rsidRPr="00917AEB">
        <w:t>En 1978 inició el despliegue de un programa de estudios orientado a carreras propias con</w:t>
      </w:r>
      <w:r w:rsidRPr="00917AEB">
        <w:rPr>
          <w:spacing w:val="-13"/>
        </w:rPr>
        <w:t xml:space="preserve"> </w:t>
      </w:r>
      <w:r w:rsidRPr="00917AEB">
        <w:t>salidas</w:t>
      </w:r>
      <w:r w:rsidRPr="00917AEB">
        <w:rPr>
          <w:spacing w:val="-16"/>
        </w:rPr>
        <w:t xml:space="preserve"> </w:t>
      </w:r>
      <w:r w:rsidRPr="00917AEB">
        <w:t>de</w:t>
      </w:r>
      <w:r w:rsidRPr="00917AEB">
        <w:rPr>
          <w:spacing w:val="-14"/>
        </w:rPr>
        <w:t xml:space="preserve"> </w:t>
      </w:r>
      <w:r w:rsidRPr="00917AEB">
        <w:t>Bachillerato</w:t>
      </w:r>
      <w:r w:rsidRPr="00917AEB">
        <w:rPr>
          <w:spacing w:val="-13"/>
        </w:rPr>
        <w:t xml:space="preserve"> </w:t>
      </w:r>
      <w:r w:rsidRPr="00917AEB">
        <w:t>y</w:t>
      </w:r>
      <w:r w:rsidRPr="00917AEB">
        <w:rPr>
          <w:spacing w:val="-16"/>
        </w:rPr>
        <w:t xml:space="preserve"> </w:t>
      </w:r>
      <w:r w:rsidRPr="00917AEB">
        <w:t>Licenciatura,</w:t>
      </w:r>
      <w:r w:rsidRPr="00917AEB">
        <w:rPr>
          <w:spacing w:val="-12"/>
        </w:rPr>
        <w:t xml:space="preserve"> </w:t>
      </w:r>
      <w:r w:rsidRPr="00917AEB">
        <w:t>junto</w:t>
      </w:r>
      <w:r w:rsidRPr="00917AEB">
        <w:rPr>
          <w:spacing w:val="-13"/>
        </w:rPr>
        <w:t xml:space="preserve"> </w:t>
      </w:r>
      <w:r w:rsidRPr="00917AEB">
        <w:t>con</w:t>
      </w:r>
      <w:r w:rsidRPr="00917AEB">
        <w:rPr>
          <w:spacing w:val="-13"/>
        </w:rPr>
        <w:t xml:space="preserve"> </w:t>
      </w:r>
      <w:r w:rsidRPr="00917AEB">
        <w:t>la</w:t>
      </w:r>
      <w:r w:rsidRPr="00917AEB">
        <w:rPr>
          <w:spacing w:val="-15"/>
        </w:rPr>
        <w:t xml:space="preserve"> </w:t>
      </w:r>
      <w:r w:rsidRPr="00917AEB">
        <w:t>aspiración</w:t>
      </w:r>
      <w:r w:rsidRPr="00917AEB">
        <w:rPr>
          <w:spacing w:val="-15"/>
        </w:rPr>
        <w:t xml:space="preserve"> </w:t>
      </w:r>
      <w:r w:rsidRPr="00917AEB">
        <w:t>de</w:t>
      </w:r>
      <w:r w:rsidRPr="00917AEB">
        <w:rPr>
          <w:spacing w:val="-18"/>
        </w:rPr>
        <w:t xml:space="preserve"> </w:t>
      </w:r>
      <w:r w:rsidRPr="00917AEB">
        <w:t>contribuir</w:t>
      </w:r>
      <w:r w:rsidRPr="00917AEB">
        <w:rPr>
          <w:spacing w:val="-17"/>
        </w:rPr>
        <w:t xml:space="preserve"> </w:t>
      </w:r>
      <w:r w:rsidRPr="00917AEB">
        <w:t>a</w:t>
      </w:r>
      <w:r w:rsidRPr="00917AEB">
        <w:rPr>
          <w:spacing w:val="-13"/>
        </w:rPr>
        <w:t xml:space="preserve"> </w:t>
      </w:r>
      <w:r w:rsidRPr="00917AEB">
        <w:t>la</w:t>
      </w:r>
      <w:r w:rsidRPr="00917AEB">
        <w:rPr>
          <w:spacing w:val="-17"/>
        </w:rPr>
        <w:t xml:space="preserve"> </w:t>
      </w:r>
      <w:r w:rsidRPr="00917AEB">
        <w:t>forja de</w:t>
      </w:r>
      <w:r w:rsidRPr="00917AEB">
        <w:rPr>
          <w:spacing w:val="-17"/>
        </w:rPr>
        <w:t xml:space="preserve"> </w:t>
      </w:r>
      <w:r w:rsidRPr="00917AEB">
        <w:t>un</w:t>
      </w:r>
      <w:r w:rsidRPr="00917AEB">
        <w:rPr>
          <w:spacing w:val="-17"/>
        </w:rPr>
        <w:t xml:space="preserve"> </w:t>
      </w:r>
      <w:r w:rsidRPr="00917AEB">
        <w:t>pensamiento</w:t>
      </w:r>
      <w:r w:rsidRPr="00917AEB">
        <w:rPr>
          <w:spacing w:val="-14"/>
        </w:rPr>
        <w:t xml:space="preserve"> </w:t>
      </w:r>
      <w:r w:rsidRPr="00917AEB">
        <w:t>económico</w:t>
      </w:r>
      <w:r w:rsidRPr="00917AEB">
        <w:rPr>
          <w:spacing w:val="-13"/>
        </w:rPr>
        <w:t xml:space="preserve"> </w:t>
      </w:r>
      <w:r w:rsidRPr="00917AEB">
        <w:t>costarricense</w:t>
      </w:r>
      <w:r w:rsidRPr="00917AEB">
        <w:rPr>
          <w:spacing w:val="-17"/>
        </w:rPr>
        <w:t xml:space="preserve"> </w:t>
      </w:r>
      <w:r w:rsidRPr="00917AEB">
        <w:t>articulando</w:t>
      </w:r>
      <w:r w:rsidRPr="00917AEB">
        <w:rPr>
          <w:spacing w:val="-14"/>
        </w:rPr>
        <w:t xml:space="preserve"> </w:t>
      </w:r>
      <w:r w:rsidRPr="00917AEB">
        <w:t>la</w:t>
      </w:r>
      <w:r w:rsidRPr="00917AEB">
        <w:rPr>
          <w:spacing w:val="-17"/>
        </w:rPr>
        <w:t xml:space="preserve"> </w:t>
      </w:r>
      <w:r w:rsidRPr="00917AEB">
        <w:t>investigación</w:t>
      </w:r>
      <w:r w:rsidRPr="00917AEB">
        <w:rPr>
          <w:spacing w:val="-13"/>
        </w:rPr>
        <w:t xml:space="preserve"> </w:t>
      </w:r>
      <w:r w:rsidRPr="00917AEB">
        <w:t>y</w:t>
      </w:r>
      <w:r w:rsidRPr="00917AEB">
        <w:rPr>
          <w:spacing w:val="-17"/>
        </w:rPr>
        <w:t xml:space="preserve"> </w:t>
      </w:r>
      <w:r w:rsidRPr="00917AEB">
        <w:t>la</w:t>
      </w:r>
      <w:r w:rsidRPr="00917AEB">
        <w:rPr>
          <w:spacing w:val="-14"/>
        </w:rPr>
        <w:t xml:space="preserve"> </w:t>
      </w:r>
      <w:r w:rsidRPr="00917AEB">
        <w:t>extensión.</w:t>
      </w:r>
    </w:p>
    <w:p w14:paraId="5AB10B46" w14:textId="77777777" w:rsidR="008810DA" w:rsidRPr="00917AEB" w:rsidRDefault="008810DA" w:rsidP="008810DA">
      <w:r w:rsidRPr="00917AEB">
        <w:t>En estas cuatro décadas de operación regular se han graduado numerosas generaciones de economistas, algunos han alcanzado prominentes</w:t>
      </w:r>
      <w:r w:rsidRPr="00917AEB">
        <w:rPr>
          <w:spacing w:val="-12"/>
        </w:rPr>
        <w:t xml:space="preserve"> </w:t>
      </w:r>
      <w:r w:rsidRPr="00917AEB">
        <w:t>cargos</w:t>
      </w:r>
      <w:r w:rsidRPr="00917AEB">
        <w:rPr>
          <w:spacing w:val="-12"/>
        </w:rPr>
        <w:t xml:space="preserve"> </w:t>
      </w:r>
      <w:r w:rsidRPr="00917AEB">
        <w:t>a</w:t>
      </w:r>
      <w:r w:rsidRPr="00917AEB">
        <w:rPr>
          <w:spacing w:val="-13"/>
        </w:rPr>
        <w:t xml:space="preserve"> </w:t>
      </w:r>
      <w:r w:rsidRPr="00917AEB">
        <w:t>nivel</w:t>
      </w:r>
      <w:r w:rsidRPr="00917AEB">
        <w:rPr>
          <w:spacing w:val="-11"/>
        </w:rPr>
        <w:t xml:space="preserve"> </w:t>
      </w:r>
      <w:r w:rsidRPr="00917AEB">
        <w:t>nacional</w:t>
      </w:r>
      <w:r w:rsidRPr="00917AEB">
        <w:rPr>
          <w:spacing w:val="-12"/>
        </w:rPr>
        <w:t xml:space="preserve"> </w:t>
      </w:r>
      <w:r w:rsidRPr="00917AEB">
        <w:t>e</w:t>
      </w:r>
      <w:r w:rsidRPr="00917AEB">
        <w:rPr>
          <w:spacing w:val="-11"/>
        </w:rPr>
        <w:t xml:space="preserve"> </w:t>
      </w:r>
      <w:r w:rsidRPr="00917AEB">
        <w:t>internacional,</w:t>
      </w:r>
      <w:r w:rsidRPr="00917AEB">
        <w:rPr>
          <w:spacing w:val="-12"/>
        </w:rPr>
        <w:t xml:space="preserve"> </w:t>
      </w:r>
      <w:r w:rsidRPr="00917AEB">
        <w:t>y</w:t>
      </w:r>
      <w:r w:rsidRPr="00917AEB">
        <w:rPr>
          <w:spacing w:val="-13"/>
        </w:rPr>
        <w:t xml:space="preserve"> </w:t>
      </w:r>
      <w:r w:rsidRPr="00917AEB">
        <w:t>han</w:t>
      </w:r>
      <w:r w:rsidRPr="00917AEB">
        <w:rPr>
          <w:spacing w:val="-11"/>
        </w:rPr>
        <w:t xml:space="preserve"> </w:t>
      </w:r>
      <w:r w:rsidRPr="00917AEB">
        <w:t>logrado</w:t>
      </w:r>
      <w:r w:rsidRPr="00917AEB">
        <w:rPr>
          <w:spacing w:val="-11"/>
        </w:rPr>
        <w:t xml:space="preserve"> </w:t>
      </w:r>
      <w:r w:rsidRPr="00917AEB">
        <w:t>culminar</w:t>
      </w:r>
      <w:r w:rsidRPr="00917AEB">
        <w:rPr>
          <w:spacing w:val="-14"/>
        </w:rPr>
        <w:t xml:space="preserve"> </w:t>
      </w:r>
      <w:r w:rsidRPr="00917AEB">
        <w:t>de</w:t>
      </w:r>
      <w:r w:rsidRPr="00917AEB">
        <w:rPr>
          <w:spacing w:val="-13"/>
        </w:rPr>
        <w:t xml:space="preserve"> </w:t>
      </w:r>
      <w:r w:rsidRPr="00917AEB">
        <w:t>manera satisfactoria los más exigentes programas de posgrado en distintas universidades del mundo. Para 1986, el DEUNA fue transformado en Escuela de Economía (ESEUNA).</w:t>
      </w:r>
    </w:p>
    <w:p w14:paraId="550A55BE" w14:textId="77777777" w:rsidR="008810DA" w:rsidRPr="00917AEB" w:rsidRDefault="008810DA" w:rsidP="008810DA">
      <w:r w:rsidRPr="00917AEB">
        <w:t>En</w:t>
      </w:r>
      <w:r w:rsidRPr="00917AEB">
        <w:rPr>
          <w:spacing w:val="-9"/>
        </w:rPr>
        <w:t xml:space="preserve"> </w:t>
      </w:r>
      <w:r w:rsidRPr="00917AEB">
        <w:t>los</w:t>
      </w:r>
      <w:r w:rsidRPr="00917AEB">
        <w:rPr>
          <w:spacing w:val="-11"/>
        </w:rPr>
        <w:t xml:space="preserve"> </w:t>
      </w:r>
      <w:r w:rsidRPr="00917AEB">
        <w:t>años</w:t>
      </w:r>
      <w:r w:rsidRPr="00917AEB">
        <w:rPr>
          <w:spacing w:val="-12"/>
        </w:rPr>
        <w:t xml:space="preserve"> </w:t>
      </w:r>
      <w:r w:rsidRPr="00917AEB">
        <w:t>ochenta,</w:t>
      </w:r>
      <w:r w:rsidRPr="00917AEB">
        <w:rPr>
          <w:spacing w:val="-10"/>
        </w:rPr>
        <w:t xml:space="preserve"> </w:t>
      </w:r>
      <w:r w:rsidRPr="00917AEB">
        <w:t>la</w:t>
      </w:r>
      <w:r w:rsidRPr="00917AEB">
        <w:rPr>
          <w:spacing w:val="-6"/>
        </w:rPr>
        <w:t xml:space="preserve"> </w:t>
      </w:r>
      <w:r w:rsidRPr="00917AEB">
        <w:t>Escuela</w:t>
      </w:r>
      <w:r w:rsidRPr="00917AEB">
        <w:rPr>
          <w:spacing w:val="-11"/>
        </w:rPr>
        <w:t xml:space="preserve"> </w:t>
      </w:r>
      <w:r w:rsidRPr="00917AEB">
        <w:t>de</w:t>
      </w:r>
      <w:r w:rsidRPr="00917AEB">
        <w:rPr>
          <w:spacing w:val="-12"/>
        </w:rPr>
        <w:t xml:space="preserve"> </w:t>
      </w:r>
      <w:r w:rsidRPr="00917AEB">
        <w:t>Economía</w:t>
      </w:r>
      <w:r w:rsidRPr="00917AEB">
        <w:rPr>
          <w:spacing w:val="-6"/>
        </w:rPr>
        <w:t xml:space="preserve"> </w:t>
      </w:r>
      <w:r w:rsidRPr="00917AEB">
        <w:t>contó</w:t>
      </w:r>
      <w:r w:rsidRPr="00917AEB">
        <w:rPr>
          <w:spacing w:val="-10"/>
        </w:rPr>
        <w:t xml:space="preserve"> </w:t>
      </w:r>
      <w:r w:rsidRPr="00917AEB">
        <w:t>con</w:t>
      </w:r>
      <w:r w:rsidRPr="00917AEB">
        <w:rPr>
          <w:spacing w:val="-9"/>
        </w:rPr>
        <w:t xml:space="preserve"> </w:t>
      </w:r>
      <w:r w:rsidRPr="00917AEB">
        <w:t>el</w:t>
      </w:r>
      <w:r w:rsidRPr="00917AEB">
        <w:rPr>
          <w:spacing w:val="-10"/>
        </w:rPr>
        <w:t xml:space="preserve"> </w:t>
      </w:r>
      <w:r w:rsidRPr="00917AEB">
        <w:t>apoyo</w:t>
      </w:r>
      <w:r w:rsidRPr="00917AEB">
        <w:rPr>
          <w:spacing w:val="-8"/>
        </w:rPr>
        <w:t xml:space="preserve"> </w:t>
      </w:r>
      <w:r w:rsidRPr="00917AEB">
        <w:t>del</w:t>
      </w:r>
      <w:r w:rsidRPr="00917AEB">
        <w:rPr>
          <w:spacing w:val="-13"/>
        </w:rPr>
        <w:t xml:space="preserve"> </w:t>
      </w:r>
      <w:r w:rsidRPr="00917AEB">
        <w:t>Instituto de</w:t>
      </w:r>
      <w:r w:rsidRPr="00917AEB">
        <w:rPr>
          <w:spacing w:val="-16"/>
        </w:rPr>
        <w:t xml:space="preserve"> </w:t>
      </w:r>
      <w:r w:rsidRPr="00917AEB">
        <w:t>Estudios</w:t>
      </w:r>
      <w:r w:rsidRPr="00917AEB">
        <w:rPr>
          <w:spacing w:val="-16"/>
        </w:rPr>
        <w:t xml:space="preserve"> </w:t>
      </w:r>
      <w:r w:rsidRPr="00917AEB">
        <w:t>para</w:t>
      </w:r>
      <w:r w:rsidRPr="00917AEB">
        <w:rPr>
          <w:spacing w:val="-16"/>
        </w:rPr>
        <w:t xml:space="preserve"> </w:t>
      </w:r>
      <w:r w:rsidRPr="00917AEB">
        <w:t>el</w:t>
      </w:r>
      <w:r w:rsidRPr="00917AEB">
        <w:rPr>
          <w:spacing w:val="-17"/>
        </w:rPr>
        <w:t xml:space="preserve"> </w:t>
      </w:r>
      <w:r w:rsidRPr="00917AEB">
        <w:t>Desarrollo</w:t>
      </w:r>
      <w:r w:rsidRPr="00917AEB">
        <w:rPr>
          <w:spacing w:val="-15"/>
        </w:rPr>
        <w:t xml:space="preserve"> </w:t>
      </w:r>
      <w:r w:rsidRPr="00917AEB">
        <w:t>(IVO)</w:t>
      </w:r>
      <w:r w:rsidRPr="00917AEB">
        <w:rPr>
          <w:spacing w:val="-17"/>
        </w:rPr>
        <w:t xml:space="preserve"> </w:t>
      </w:r>
      <w:r w:rsidRPr="00917AEB">
        <w:t>de</w:t>
      </w:r>
      <w:r w:rsidRPr="00917AEB">
        <w:rPr>
          <w:spacing w:val="-16"/>
        </w:rPr>
        <w:t xml:space="preserve"> </w:t>
      </w:r>
      <w:r w:rsidRPr="00917AEB">
        <w:t>Holanda.</w:t>
      </w:r>
      <w:r w:rsidRPr="00917AEB">
        <w:rPr>
          <w:spacing w:val="-16"/>
        </w:rPr>
        <w:t xml:space="preserve"> </w:t>
      </w:r>
      <w:r w:rsidRPr="00917AEB">
        <w:t>Con</w:t>
      </w:r>
      <w:r w:rsidRPr="00917AEB">
        <w:rPr>
          <w:spacing w:val="-15"/>
        </w:rPr>
        <w:t xml:space="preserve"> </w:t>
      </w:r>
      <w:r w:rsidRPr="00917AEB">
        <w:t>su</w:t>
      </w:r>
      <w:r w:rsidRPr="00917AEB">
        <w:rPr>
          <w:spacing w:val="-17"/>
        </w:rPr>
        <w:t xml:space="preserve"> </w:t>
      </w:r>
      <w:r w:rsidRPr="00917AEB">
        <w:t>financiamiento</w:t>
      </w:r>
      <w:r w:rsidRPr="00917AEB">
        <w:rPr>
          <w:spacing w:val="-15"/>
        </w:rPr>
        <w:t xml:space="preserve"> </w:t>
      </w:r>
      <w:r w:rsidRPr="00917AEB">
        <w:t>y</w:t>
      </w:r>
      <w:r w:rsidRPr="00917AEB">
        <w:rPr>
          <w:spacing w:val="-19"/>
        </w:rPr>
        <w:t xml:space="preserve"> </w:t>
      </w:r>
      <w:r w:rsidRPr="00917AEB">
        <w:t>cooperación, se desarrollaron pasantías, becas doctorales, publicaciones, eventos de carácter nacional e internacional, mejoras en la planta física e inversión tecnológico. Se creó también la Maestría en Política Económica, la cual dio lugar al surgimiento del Centro Internacional de Política Económica para el Desarrollo Sostenible</w:t>
      </w:r>
      <w:r w:rsidRPr="00917AEB">
        <w:rPr>
          <w:spacing w:val="-18"/>
        </w:rPr>
        <w:t xml:space="preserve"> </w:t>
      </w:r>
      <w:r w:rsidRPr="00917AEB">
        <w:t>(CINPE).</w:t>
      </w:r>
    </w:p>
    <w:p w14:paraId="088847A6" w14:textId="0858136D" w:rsidR="008810DA" w:rsidRPr="00917AEB" w:rsidRDefault="008810DA" w:rsidP="008810DA">
      <w:r w:rsidRPr="00917AEB">
        <w:t xml:space="preserve">En el decenio de los noventa, se continuó promoviendo proyectos en investigación- extensión y fueron impulsados dos significativos proyectos: la Revista </w:t>
      </w:r>
      <w:r w:rsidRPr="00917AEB">
        <w:rPr>
          <w:i/>
        </w:rPr>
        <w:t>Economía y Sociedad</w:t>
      </w:r>
      <w:r w:rsidRPr="00917AEB">
        <w:rPr>
          <w:i/>
          <w:spacing w:val="-8"/>
        </w:rPr>
        <w:t xml:space="preserve"> </w:t>
      </w:r>
      <w:r w:rsidRPr="00917AEB">
        <w:t>y</w:t>
      </w:r>
      <w:r w:rsidRPr="00917AEB">
        <w:rPr>
          <w:spacing w:val="-12"/>
        </w:rPr>
        <w:t xml:space="preserve"> </w:t>
      </w:r>
      <w:r w:rsidRPr="00917AEB">
        <w:t>el</w:t>
      </w:r>
      <w:r w:rsidRPr="00917AEB">
        <w:rPr>
          <w:spacing w:val="-9"/>
        </w:rPr>
        <w:t xml:space="preserve"> </w:t>
      </w:r>
      <w:r w:rsidRPr="00917AEB">
        <w:t>proyecto</w:t>
      </w:r>
      <w:r w:rsidRPr="00917AEB">
        <w:rPr>
          <w:spacing w:val="-10"/>
        </w:rPr>
        <w:t xml:space="preserve"> </w:t>
      </w:r>
      <w:r w:rsidRPr="00917AEB">
        <w:t>de</w:t>
      </w:r>
      <w:r w:rsidRPr="00917AEB">
        <w:rPr>
          <w:spacing w:val="-7"/>
        </w:rPr>
        <w:t xml:space="preserve"> </w:t>
      </w:r>
      <w:r w:rsidRPr="00917AEB">
        <w:t>Coyuntura</w:t>
      </w:r>
      <w:r w:rsidRPr="00917AEB">
        <w:rPr>
          <w:spacing w:val="-9"/>
        </w:rPr>
        <w:t xml:space="preserve"> </w:t>
      </w:r>
      <w:r w:rsidRPr="00917AEB">
        <w:t>Macroeconómica.</w:t>
      </w:r>
      <w:r w:rsidRPr="00917AEB">
        <w:rPr>
          <w:spacing w:val="-10"/>
        </w:rPr>
        <w:t xml:space="preserve"> </w:t>
      </w:r>
      <w:r w:rsidRPr="00917AEB">
        <w:t>El</w:t>
      </w:r>
      <w:r w:rsidRPr="00917AEB">
        <w:rPr>
          <w:spacing w:val="-10"/>
        </w:rPr>
        <w:t xml:space="preserve"> </w:t>
      </w:r>
      <w:r w:rsidRPr="00917AEB">
        <w:t>período</w:t>
      </w:r>
      <w:r w:rsidRPr="00917AEB">
        <w:rPr>
          <w:spacing w:val="-10"/>
        </w:rPr>
        <w:t xml:space="preserve"> </w:t>
      </w:r>
      <w:r w:rsidRPr="00917AEB">
        <w:t>1997-</w:t>
      </w:r>
      <w:r w:rsidRPr="00917AEB">
        <w:rPr>
          <w:spacing w:val="-10"/>
        </w:rPr>
        <w:t xml:space="preserve"> </w:t>
      </w:r>
      <w:r w:rsidRPr="00917AEB">
        <w:t>2002</w:t>
      </w:r>
      <w:r w:rsidRPr="00917AEB">
        <w:rPr>
          <w:spacing w:val="-10"/>
        </w:rPr>
        <w:t xml:space="preserve"> </w:t>
      </w:r>
      <w:r w:rsidRPr="00917AEB">
        <w:t>fue</w:t>
      </w:r>
      <w:r w:rsidRPr="00917AEB">
        <w:rPr>
          <w:spacing w:val="-8"/>
        </w:rPr>
        <w:t xml:space="preserve"> </w:t>
      </w:r>
      <w:r w:rsidRPr="00917AEB">
        <w:t>una época de renovación y de un nuevo impulso a la investigación. Se creó la Maestría Economía del Desarrollo, se impulsó el proyecto de investigación-extensión Reconversión Productiva y Desarrollo Agroindustrial (inter-facultades) y una nueva Iniciativa</w:t>
      </w:r>
      <w:r w:rsidRPr="00917AEB">
        <w:rPr>
          <w:spacing w:val="-7"/>
        </w:rPr>
        <w:t xml:space="preserve"> </w:t>
      </w:r>
      <w:r w:rsidRPr="00917AEB">
        <w:t>Rural</w:t>
      </w:r>
      <w:r w:rsidRPr="00917AEB">
        <w:rPr>
          <w:spacing w:val="-7"/>
        </w:rPr>
        <w:t xml:space="preserve"> </w:t>
      </w:r>
      <w:r w:rsidRPr="00917AEB">
        <w:t>en</w:t>
      </w:r>
      <w:r w:rsidRPr="00917AEB">
        <w:rPr>
          <w:spacing w:val="-8"/>
        </w:rPr>
        <w:t xml:space="preserve"> </w:t>
      </w:r>
      <w:r w:rsidRPr="00917AEB">
        <w:t>la</w:t>
      </w:r>
      <w:r w:rsidRPr="00917AEB">
        <w:rPr>
          <w:spacing w:val="-6"/>
        </w:rPr>
        <w:t xml:space="preserve"> </w:t>
      </w:r>
      <w:r w:rsidRPr="00917AEB">
        <w:t>región</w:t>
      </w:r>
      <w:r w:rsidRPr="00917AEB">
        <w:rPr>
          <w:spacing w:val="-7"/>
        </w:rPr>
        <w:t xml:space="preserve"> </w:t>
      </w:r>
      <w:r w:rsidRPr="00917AEB">
        <w:t>Atlántica</w:t>
      </w:r>
      <w:r w:rsidRPr="00917AEB">
        <w:rPr>
          <w:spacing w:val="-6"/>
        </w:rPr>
        <w:t xml:space="preserve"> </w:t>
      </w:r>
      <w:r w:rsidRPr="00917AEB">
        <w:t>(UNIR)</w:t>
      </w:r>
      <w:r w:rsidRPr="00917AEB">
        <w:rPr>
          <w:spacing w:val="-8"/>
        </w:rPr>
        <w:t xml:space="preserve"> </w:t>
      </w:r>
      <w:r w:rsidRPr="00917AEB">
        <w:t>con</w:t>
      </w:r>
      <w:r w:rsidRPr="00917AEB">
        <w:rPr>
          <w:spacing w:val="-7"/>
        </w:rPr>
        <w:t xml:space="preserve"> </w:t>
      </w:r>
      <w:r w:rsidRPr="00917AEB">
        <w:t>el</w:t>
      </w:r>
      <w:r w:rsidRPr="00917AEB">
        <w:rPr>
          <w:spacing w:val="-10"/>
        </w:rPr>
        <w:t xml:space="preserve"> </w:t>
      </w:r>
      <w:r w:rsidRPr="00917AEB">
        <w:t>apoyo</w:t>
      </w:r>
      <w:r w:rsidRPr="00917AEB">
        <w:rPr>
          <w:spacing w:val="-6"/>
        </w:rPr>
        <w:t xml:space="preserve"> </w:t>
      </w:r>
      <w:r w:rsidRPr="00917AEB">
        <w:t>de</w:t>
      </w:r>
      <w:r w:rsidRPr="00917AEB">
        <w:rPr>
          <w:spacing w:val="-6"/>
        </w:rPr>
        <w:t xml:space="preserve"> </w:t>
      </w:r>
      <w:r w:rsidRPr="00917AEB">
        <w:t>la</w:t>
      </w:r>
      <w:r w:rsidRPr="00917AEB">
        <w:rPr>
          <w:spacing w:val="-6"/>
        </w:rPr>
        <w:t xml:space="preserve"> </w:t>
      </w:r>
      <w:r w:rsidRPr="00917AEB">
        <w:t>Fundación</w:t>
      </w:r>
      <w:r w:rsidRPr="00917AEB">
        <w:rPr>
          <w:spacing w:val="-9"/>
        </w:rPr>
        <w:t xml:space="preserve"> </w:t>
      </w:r>
      <w:r w:rsidRPr="00917AEB">
        <w:t>Kellogg.</w:t>
      </w:r>
      <w:r w:rsidRPr="00917AEB">
        <w:rPr>
          <w:spacing w:val="-6"/>
        </w:rPr>
        <w:t xml:space="preserve"> </w:t>
      </w:r>
      <w:r w:rsidRPr="00917AEB">
        <w:t>Se promovieron</w:t>
      </w:r>
      <w:r w:rsidRPr="00917AEB">
        <w:rPr>
          <w:spacing w:val="-6"/>
        </w:rPr>
        <w:t xml:space="preserve"> </w:t>
      </w:r>
      <w:r w:rsidRPr="00917AEB">
        <w:t>alianzas</w:t>
      </w:r>
      <w:r w:rsidRPr="00917AEB">
        <w:rPr>
          <w:spacing w:val="-8"/>
        </w:rPr>
        <w:t xml:space="preserve"> </w:t>
      </w:r>
      <w:r w:rsidRPr="00917AEB">
        <w:t>con</w:t>
      </w:r>
      <w:r w:rsidRPr="00917AEB">
        <w:rPr>
          <w:spacing w:val="-6"/>
        </w:rPr>
        <w:t xml:space="preserve"> </w:t>
      </w:r>
      <w:r w:rsidRPr="00917AEB">
        <w:t>el</w:t>
      </w:r>
      <w:r w:rsidRPr="00917AEB">
        <w:rPr>
          <w:spacing w:val="-8"/>
        </w:rPr>
        <w:t xml:space="preserve"> </w:t>
      </w:r>
      <w:r w:rsidRPr="00917AEB">
        <w:t>Centro</w:t>
      </w:r>
      <w:r w:rsidRPr="00917AEB">
        <w:rPr>
          <w:spacing w:val="-6"/>
        </w:rPr>
        <w:t xml:space="preserve"> </w:t>
      </w:r>
      <w:r w:rsidRPr="00917AEB">
        <w:t>Internacional</w:t>
      </w:r>
      <w:r w:rsidRPr="00917AEB">
        <w:rPr>
          <w:spacing w:val="-8"/>
        </w:rPr>
        <w:t xml:space="preserve"> </w:t>
      </w:r>
      <w:r w:rsidRPr="00917AEB">
        <w:t>en</w:t>
      </w:r>
      <w:r w:rsidRPr="00917AEB">
        <w:rPr>
          <w:spacing w:val="-6"/>
        </w:rPr>
        <w:t xml:space="preserve"> </w:t>
      </w:r>
      <w:r w:rsidRPr="00917AEB">
        <w:t>Política</w:t>
      </w:r>
      <w:r w:rsidRPr="00917AEB">
        <w:rPr>
          <w:spacing w:val="-7"/>
        </w:rPr>
        <w:t xml:space="preserve"> </w:t>
      </w:r>
      <w:r w:rsidRPr="00917AEB">
        <w:t>Económica</w:t>
      </w:r>
      <w:r w:rsidRPr="00917AEB">
        <w:rPr>
          <w:spacing w:val="-6"/>
        </w:rPr>
        <w:t xml:space="preserve"> </w:t>
      </w:r>
      <w:r w:rsidRPr="00917AEB">
        <w:t>(CINPE)</w:t>
      </w:r>
      <w:r w:rsidRPr="00917AEB">
        <w:rPr>
          <w:spacing w:val="-8"/>
        </w:rPr>
        <w:t xml:space="preserve"> </w:t>
      </w:r>
      <w:r w:rsidRPr="00917AEB">
        <w:t>para becar a</w:t>
      </w:r>
      <w:r w:rsidR="007E342C">
        <w:t>l</w:t>
      </w:r>
      <w:r w:rsidRPr="00917AEB">
        <w:t xml:space="preserve"> estudiant</w:t>
      </w:r>
      <w:r w:rsidR="007E342C">
        <w:t>ado</w:t>
      </w:r>
      <w:r w:rsidRPr="00917AEB">
        <w:t xml:space="preserve"> y profesor</w:t>
      </w:r>
      <w:r w:rsidR="007E342C">
        <w:t>ado</w:t>
      </w:r>
      <w:r w:rsidRPr="00917AEB">
        <w:t xml:space="preserve"> de la</w:t>
      </w:r>
      <w:r w:rsidRPr="00917AEB">
        <w:rPr>
          <w:spacing w:val="-10"/>
        </w:rPr>
        <w:t xml:space="preserve"> </w:t>
      </w:r>
      <w:r w:rsidRPr="00917AEB">
        <w:t>Escuela.</w:t>
      </w:r>
    </w:p>
    <w:p w14:paraId="6F3154D0" w14:textId="77777777" w:rsidR="008810DA" w:rsidRPr="00917AEB" w:rsidRDefault="008810DA" w:rsidP="008810DA">
      <w:r w:rsidRPr="00917AEB">
        <w:t>Desde</w:t>
      </w:r>
      <w:r w:rsidRPr="00917AEB">
        <w:rPr>
          <w:spacing w:val="-5"/>
        </w:rPr>
        <w:t xml:space="preserve"> </w:t>
      </w:r>
      <w:r w:rsidRPr="00917AEB">
        <w:t>2005,</w:t>
      </w:r>
      <w:r w:rsidRPr="00917AEB">
        <w:rPr>
          <w:spacing w:val="-4"/>
        </w:rPr>
        <w:t xml:space="preserve"> </w:t>
      </w:r>
      <w:r w:rsidRPr="00917AEB">
        <w:t>cuando</w:t>
      </w:r>
      <w:r w:rsidRPr="00917AEB">
        <w:rPr>
          <w:spacing w:val="-4"/>
        </w:rPr>
        <w:t xml:space="preserve"> </w:t>
      </w:r>
      <w:r w:rsidRPr="00917AEB">
        <w:t>se</w:t>
      </w:r>
      <w:r w:rsidRPr="00917AEB">
        <w:rPr>
          <w:spacing w:val="-4"/>
        </w:rPr>
        <w:t xml:space="preserve"> </w:t>
      </w:r>
      <w:r w:rsidRPr="00917AEB">
        <w:t>aprobó</w:t>
      </w:r>
      <w:r w:rsidRPr="00917AEB">
        <w:rPr>
          <w:spacing w:val="-4"/>
        </w:rPr>
        <w:t xml:space="preserve"> </w:t>
      </w:r>
      <w:r w:rsidRPr="00917AEB">
        <w:t>el</w:t>
      </w:r>
      <w:r w:rsidRPr="00917AEB">
        <w:rPr>
          <w:spacing w:val="-5"/>
        </w:rPr>
        <w:t xml:space="preserve"> </w:t>
      </w:r>
      <w:r w:rsidRPr="00917AEB">
        <w:t>plan</w:t>
      </w:r>
      <w:r w:rsidRPr="00917AEB">
        <w:rPr>
          <w:spacing w:val="-6"/>
        </w:rPr>
        <w:t xml:space="preserve"> </w:t>
      </w:r>
      <w:r w:rsidRPr="00917AEB">
        <w:t>de</w:t>
      </w:r>
      <w:r w:rsidRPr="00917AEB">
        <w:rPr>
          <w:spacing w:val="-4"/>
        </w:rPr>
        <w:t xml:space="preserve"> </w:t>
      </w:r>
      <w:r w:rsidRPr="00917AEB">
        <w:t>estudios</w:t>
      </w:r>
      <w:r w:rsidRPr="00917AEB">
        <w:rPr>
          <w:spacing w:val="-4"/>
        </w:rPr>
        <w:t xml:space="preserve"> </w:t>
      </w:r>
      <w:r w:rsidRPr="00917AEB">
        <w:t>que</w:t>
      </w:r>
      <w:r w:rsidRPr="00917AEB">
        <w:rPr>
          <w:spacing w:val="-4"/>
        </w:rPr>
        <w:t xml:space="preserve"> </w:t>
      </w:r>
      <w:r w:rsidRPr="00917AEB">
        <w:t>estuvo</w:t>
      </w:r>
      <w:r w:rsidRPr="00917AEB">
        <w:rPr>
          <w:spacing w:val="-4"/>
        </w:rPr>
        <w:t xml:space="preserve"> </w:t>
      </w:r>
      <w:r w:rsidRPr="00917AEB">
        <w:t>vigente</w:t>
      </w:r>
      <w:r w:rsidRPr="00917AEB">
        <w:rPr>
          <w:spacing w:val="-3"/>
        </w:rPr>
        <w:t xml:space="preserve"> </w:t>
      </w:r>
      <w:r w:rsidRPr="00917AEB">
        <w:t>hasta</w:t>
      </w:r>
      <w:r w:rsidRPr="00917AEB">
        <w:rPr>
          <w:spacing w:val="-4"/>
        </w:rPr>
        <w:t xml:space="preserve"> </w:t>
      </w:r>
      <w:r w:rsidRPr="00917AEB">
        <w:t>2016,</w:t>
      </w:r>
      <w:r w:rsidRPr="00917AEB">
        <w:rPr>
          <w:spacing w:val="-4"/>
        </w:rPr>
        <w:t xml:space="preserve"> </w:t>
      </w:r>
      <w:r w:rsidRPr="00917AEB">
        <w:t xml:space="preserve">se han graduado alrededor de 600 bachilleres y 200 licenciados en Economía. </w:t>
      </w:r>
      <w:r>
        <w:t>Caracterizándose</w:t>
      </w:r>
      <w:r w:rsidRPr="00917AEB">
        <w:rPr>
          <w:spacing w:val="-12"/>
        </w:rPr>
        <w:t xml:space="preserve"> </w:t>
      </w:r>
      <w:r w:rsidRPr="00917AEB">
        <w:t>por</w:t>
      </w:r>
      <w:r w:rsidRPr="00917AEB">
        <w:rPr>
          <w:spacing w:val="-12"/>
        </w:rPr>
        <w:t xml:space="preserve"> </w:t>
      </w:r>
      <w:r w:rsidRPr="00917AEB">
        <w:t>lograr</w:t>
      </w:r>
      <w:r w:rsidRPr="00917AEB">
        <w:rPr>
          <w:spacing w:val="-13"/>
        </w:rPr>
        <w:t xml:space="preserve"> </w:t>
      </w:r>
      <w:r w:rsidRPr="00917AEB">
        <w:t>un</w:t>
      </w:r>
      <w:r w:rsidRPr="00917AEB">
        <w:rPr>
          <w:spacing w:val="-12"/>
        </w:rPr>
        <w:t xml:space="preserve"> </w:t>
      </w:r>
      <w:r w:rsidRPr="00917AEB">
        <w:t>alto</w:t>
      </w:r>
      <w:r w:rsidRPr="00917AEB">
        <w:rPr>
          <w:spacing w:val="-11"/>
        </w:rPr>
        <w:t xml:space="preserve"> </w:t>
      </w:r>
      <w:r w:rsidRPr="00917AEB">
        <w:t>grado</w:t>
      </w:r>
      <w:r w:rsidRPr="00917AEB">
        <w:rPr>
          <w:spacing w:val="-12"/>
        </w:rPr>
        <w:t xml:space="preserve"> </w:t>
      </w:r>
      <w:r w:rsidRPr="00917AEB">
        <w:t>de</w:t>
      </w:r>
      <w:r w:rsidRPr="00917AEB">
        <w:rPr>
          <w:spacing w:val="-12"/>
        </w:rPr>
        <w:t xml:space="preserve"> </w:t>
      </w:r>
      <w:r w:rsidRPr="00917AEB">
        <w:t>empleabilidad</w:t>
      </w:r>
      <w:r w:rsidRPr="00917AEB">
        <w:rPr>
          <w:spacing w:val="-11"/>
        </w:rPr>
        <w:t xml:space="preserve"> </w:t>
      </w:r>
      <w:r w:rsidRPr="00917AEB">
        <w:t>y</w:t>
      </w:r>
      <w:r w:rsidRPr="00917AEB">
        <w:rPr>
          <w:spacing w:val="-15"/>
        </w:rPr>
        <w:t xml:space="preserve"> </w:t>
      </w:r>
      <w:r w:rsidRPr="00917AEB">
        <w:t>demanda</w:t>
      </w:r>
      <w:r w:rsidRPr="00917AEB">
        <w:rPr>
          <w:spacing w:val="-12"/>
        </w:rPr>
        <w:t xml:space="preserve"> </w:t>
      </w:r>
      <w:r w:rsidRPr="00917AEB">
        <w:t>por parte</w:t>
      </w:r>
      <w:r w:rsidRPr="00917AEB">
        <w:rPr>
          <w:spacing w:val="-9"/>
        </w:rPr>
        <w:t xml:space="preserve"> </w:t>
      </w:r>
      <w:r w:rsidRPr="00917AEB">
        <w:t>de</w:t>
      </w:r>
      <w:r w:rsidRPr="00917AEB">
        <w:rPr>
          <w:spacing w:val="-7"/>
        </w:rPr>
        <w:t xml:space="preserve"> </w:t>
      </w:r>
      <w:r w:rsidRPr="00917AEB">
        <w:t>distintas</w:t>
      </w:r>
      <w:r w:rsidRPr="00917AEB">
        <w:rPr>
          <w:spacing w:val="-9"/>
        </w:rPr>
        <w:t xml:space="preserve"> </w:t>
      </w:r>
      <w:r w:rsidRPr="00917AEB">
        <w:t>organizaciones,</w:t>
      </w:r>
      <w:r w:rsidRPr="00917AEB">
        <w:rPr>
          <w:spacing w:val="-5"/>
        </w:rPr>
        <w:t xml:space="preserve"> </w:t>
      </w:r>
      <w:r w:rsidRPr="00917AEB">
        <w:lastRenderedPageBreak/>
        <w:t>así</w:t>
      </w:r>
      <w:r w:rsidRPr="00917AEB">
        <w:rPr>
          <w:spacing w:val="-9"/>
        </w:rPr>
        <w:t xml:space="preserve"> </w:t>
      </w:r>
      <w:r w:rsidRPr="00917AEB">
        <w:t>como</w:t>
      </w:r>
      <w:r>
        <w:t>,</w:t>
      </w:r>
      <w:r w:rsidRPr="00917AEB">
        <w:rPr>
          <w:spacing w:val="-7"/>
        </w:rPr>
        <w:t xml:space="preserve"> </w:t>
      </w:r>
      <w:r w:rsidRPr="00917AEB">
        <w:t>por</w:t>
      </w:r>
      <w:r w:rsidRPr="00917AEB">
        <w:rPr>
          <w:spacing w:val="-7"/>
        </w:rPr>
        <w:t xml:space="preserve"> </w:t>
      </w:r>
      <w:r w:rsidRPr="00917AEB">
        <w:t>ser</w:t>
      </w:r>
      <w:r w:rsidRPr="00917AEB">
        <w:rPr>
          <w:spacing w:val="-6"/>
        </w:rPr>
        <w:t xml:space="preserve"> </w:t>
      </w:r>
      <w:r w:rsidRPr="00917AEB">
        <w:t>capaces</w:t>
      </w:r>
      <w:r w:rsidRPr="00917AEB">
        <w:rPr>
          <w:spacing w:val="-9"/>
        </w:rPr>
        <w:t xml:space="preserve"> </w:t>
      </w:r>
      <w:r w:rsidRPr="00917AEB">
        <w:t>de</w:t>
      </w:r>
      <w:r w:rsidRPr="00917AEB">
        <w:rPr>
          <w:spacing w:val="-5"/>
        </w:rPr>
        <w:t xml:space="preserve"> </w:t>
      </w:r>
      <w:r w:rsidRPr="00917AEB">
        <w:t>continuar</w:t>
      </w:r>
      <w:r w:rsidRPr="00917AEB">
        <w:rPr>
          <w:spacing w:val="-7"/>
        </w:rPr>
        <w:t xml:space="preserve"> </w:t>
      </w:r>
      <w:r w:rsidRPr="00917AEB">
        <w:t>sus</w:t>
      </w:r>
      <w:r w:rsidRPr="00917AEB">
        <w:rPr>
          <w:spacing w:val="-8"/>
        </w:rPr>
        <w:t xml:space="preserve"> </w:t>
      </w:r>
      <w:r w:rsidRPr="00917AEB">
        <w:t>estudios en otras instituciones de enseñanza</w:t>
      </w:r>
      <w:r w:rsidRPr="00917AEB">
        <w:rPr>
          <w:spacing w:val="-2"/>
        </w:rPr>
        <w:t xml:space="preserve"> </w:t>
      </w:r>
      <w:r w:rsidRPr="00917AEB">
        <w:t>superior.</w:t>
      </w:r>
    </w:p>
    <w:p w14:paraId="528FA187" w14:textId="77777777" w:rsidR="008810DA" w:rsidRPr="00917AEB" w:rsidRDefault="008810DA" w:rsidP="008810DA">
      <w:r w:rsidRPr="00917AEB">
        <w:t>Finalmente,</w:t>
      </w:r>
      <w:r w:rsidRPr="00917AEB">
        <w:rPr>
          <w:spacing w:val="-13"/>
        </w:rPr>
        <w:t xml:space="preserve"> </w:t>
      </w:r>
      <w:r w:rsidRPr="00917AEB">
        <w:t>entre</w:t>
      </w:r>
      <w:r w:rsidRPr="00917AEB">
        <w:rPr>
          <w:spacing w:val="-11"/>
        </w:rPr>
        <w:t xml:space="preserve"> </w:t>
      </w:r>
      <w:r w:rsidRPr="00917AEB">
        <w:t>2007-2012</w:t>
      </w:r>
      <w:r w:rsidRPr="00917AEB">
        <w:rPr>
          <w:spacing w:val="-11"/>
        </w:rPr>
        <w:t xml:space="preserve"> </w:t>
      </w:r>
      <w:r w:rsidRPr="00917AEB">
        <w:t>y</w:t>
      </w:r>
      <w:r w:rsidRPr="00917AEB">
        <w:rPr>
          <w:spacing w:val="-14"/>
        </w:rPr>
        <w:t xml:space="preserve"> </w:t>
      </w:r>
      <w:r w:rsidRPr="00917AEB">
        <w:t>2013-2017</w:t>
      </w:r>
      <w:r w:rsidRPr="00917AEB">
        <w:rPr>
          <w:spacing w:val="-13"/>
        </w:rPr>
        <w:t xml:space="preserve"> </w:t>
      </w:r>
      <w:r w:rsidRPr="00917AEB">
        <w:t>se</w:t>
      </w:r>
      <w:r w:rsidRPr="00917AEB">
        <w:rPr>
          <w:spacing w:val="-11"/>
        </w:rPr>
        <w:t xml:space="preserve"> </w:t>
      </w:r>
      <w:r w:rsidRPr="00917AEB">
        <w:t>le</w:t>
      </w:r>
      <w:r w:rsidRPr="00917AEB">
        <w:rPr>
          <w:spacing w:val="-11"/>
        </w:rPr>
        <w:t xml:space="preserve"> </w:t>
      </w:r>
      <w:r w:rsidRPr="00917AEB">
        <w:t>da</w:t>
      </w:r>
      <w:r w:rsidRPr="00917AEB">
        <w:rPr>
          <w:spacing w:val="-13"/>
        </w:rPr>
        <w:t xml:space="preserve"> </w:t>
      </w:r>
      <w:r w:rsidRPr="00917AEB">
        <w:t>a</w:t>
      </w:r>
      <w:r w:rsidRPr="00917AEB">
        <w:rPr>
          <w:spacing w:val="-12"/>
        </w:rPr>
        <w:t xml:space="preserve"> </w:t>
      </w:r>
      <w:r w:rsidRPr="00917AEB">
        <w:t>la</w:t>
      </w:r>
      <w:r w:rsidRPr="00917AEB">
        <w:rPr>
          <w:spacing w:val="-13"/>
        </w:rPr>
        <w:t xml:space="preserve"> </w:t>
      </w:r>
      <w:r w:rsidRPr="00917AEB">
        <w:t>investigación</w:t>
      </w:r>
      <w:r w:rsidRPr="00917AEB">
        <w:rPr>
          <w:spacing w:val="-13"/>
        </w:rPr>
        <w:t xml:space="preserve"> </w:t>
      </w:r>
      <w:r w:rsidRPr="00917AEB">
        <w:t>un</w:t>
      </w:r>
      <w:r w:rsidRPr="00917AEB">
        <w:rPr>
          <w:spacing w:val="-11"/>
        </w:rPr>
        <w:t xml:space="preserve"> </w:t>
      </w:r>
      <w:r w:rsidRPr="00917AEB">
        <w:t>nuevo</w:t>
      </w:r>
      <w:r w:rsidRPr="00917AEB">
        <w:rPr>
          <w:spacing w:val="-11"/>
        </w:rPr>
        <w:t xml:space="preserve"> </w:t>
      </w:r>
      <w:r w:rsidRPr="00917AEB">
        <w:t>impulso unido a la vinculación externa, se reorganizó la gestión académica por cátedras y se promovió el trabajo ordenado por</w:t>
      </w:r>
      <w:r w:rsidRPr="00917AEB">
        <w:rPr>
          <w:spacing w:val="-3"/>
        </w:rPr>
        <w:t xml:space="preserve"> </w:t>
      </w:r>
      <w:r w:rsidRPr="00917AEB">
        <w:t>comisiones.</w:t>
      </w:r>
    </w:p>
    <w:p w14:paraId="6B349C85" w14:textId="77777777" w:rsidR="008810DA" w:rsidRPr="00917AEB" w:rsidRDefault="008810DA" w:rsidP="008810DA">
      <w:r w:rsidRPr="00917AEB">
        <w:t>En la presente década, la ESEUNA atraviesa un proceso de relevo generacional importante,</w:t>
      </w:r>
      <w:r w:rsidRPr="00917AEB">
        <w:rPr>
          <w:spacing w:val="-6"/>
        </w:rPr>
        <w:t xml:space="preserve"> </w:t>
      </w:r>
      <w:r w:rsidRPr="00917AEB">
        <w:t>dada</w:t>
      </w:r>
      <w:r w:rsidRPr="00917AEB">
        <w:rPr>
          <w:spacing w:val="-6"/>
        </w:rPr>
        <w:t xml:space="preserve"> </w:t>
      </w:r>
      <w:r w:rsidRPr="00917AEB">
        <w:t>la</w:t>
      </w:r>
      <w:r w:rsidRPr="00917AEB">
        <w:rPr>
          <w:spacing w:val="-5"/>
        </w:rPr>
        <w:t xml:space="preserve"> </w:t>
      </w:r>
      <w:r w:rsidRPr="00917AEB">
        <w:t>salida</w:t>
      </w:r>
      <w:r w:rsidRPr="00917AEB">
        <w:rPr>
          <w:spacing w:val="-2"/>
        </w:rPr>
        <w:t xml:space="preserve"> </w:t>
      </w:r>
      <w:r w:rsidRPr="00917AEB">
        <w:t>proyectada</w:t>
      </w:r>
      <w:r w:rsidRPr="00917AEB">
        <w:rPr>
          <w:spacing w:val="-6"/>
        </w:rPr>
        <w:t xml:space="preserve"> </w:t>
      </w:r>
      <w:r w:rsidRPr="00917AEB">
        <w:t>de</w:t>
      </w:r>
      <w:r w:rsidRPr="00917AEB">
        <w:rPr>
          <w:spacing w:val="-6"/>
        </w:rPr>
        <w:t xml:space="preserve"> </w:t>
      </w:r>
      <w:r w:rsidRPr="00917AEB">
        <w:t>profesionales</w:t>
      </w:r>
      <w:r w:rsidRPr="00917AEB">
        <w:rPr>
          <w:spacing w:val="-8"/>
        </w:rPr>
        <w:t xml:space="preserve"> </w:t>
      </w:r>
      <w:r w:rsidRPr="00917AEB">
        <w:t>al</w:t>
      </w:r>
      <w:r w:rsidRPr="00917AEB">
        <w:rPr>
          <w:spacing w:val="-7"/>
        </w:rPr>
        <w:t xml:space="preserve"> </w:t>
      </w:r>
      <w:r w:rsidRPr="00917AEB">
        <w:t>disfrute</w:t>
      </w:r>
      <w:r w:rsidRPr="00917AEB">
        <w:rPr>
          <w:spacing w:val="-4"/>
        </w:rPr>
        <w:t xml:space="preserve"> </w:t>
      </w:r>
      <w:r w:rsidRPr="00917AEB">
        <w:t>de</w:t>
      </w:r>
      <w:r w:rsidRPr="00917AEB">
        <w:rPr>
          <w:spacing w:val="-8"/>
        </w:rPr>
        <w:t xml:space="preserve"> </w:t>
      </w:r>
      <w:r w:rsidRPr="00917AEB">
        <w:t>su</w:t>
      </w:r>
      <w:r w:rsidRPr="00917AEB">
        <w:rPr>
          <w:spacing w:val="-5"/>
        </w:rPr>
        <w:t xml:space="preserve"> </w:t>
      </w:r>
      <w:r w:rsidRPr="00917AEB">
        <w:t>jubilación.</w:t>
      </w:r>
      <w:r w:rsidRPr="00917AEB">
        <w:rPr>
          <w:spacing w:val="-6"/>
        </w:rPr>
        <w:t xml:space="preserve"> </w:t>
      </w:r>
      <w:r w:rsidRPr="00917AEB">
        <w:t>Por ello</w:t>
      </w:r>
      <w:r>
        <w:t>,</w:t>
      </w:r>
      <w:r w:rsidRPr="00917AEB">
        <w:t xml:space="preserve"> se ha venido implementando un plan de fortalecimiento académico de manera exitosa. Hacia finales de la década se espera que al menos dos académicos que se encuentran realizando estudios de doctorado en Economía en la Universidad Complutense de Madrid se integren a la</w:t>
      </w:r>
      <w:r w:rsidRPr="00917AEB">
        <w:rPr>
          <w:spacing w:val="-1"/>
        </w:rPr>
        <w:t xml:space="preserve"> </w:t>
      </w:r>
      <w:r w:rsidRPr="00917AEB">
        <w:t>Escuela.</w:t>
      </w:r>
    </w:p>
    <w:p w14:paraId="5C658A68" w14:textId="35EDFC70" w:rsidR="008810DA" w:rsidRPr="00917AEB" w:rsidRDefault="008810DA" w:rsidP="008810DA">
      <w:r w:rsidRPr="00917AEB">
        <w:t>En el ámbito nacional, la ESEUNA destaca por sus aportes al análisis de la realidad nacional, y sus esfuerzos por aportar al debate nacional en los principales temas que tienen</w:t>
      </w:r>
      <w:r w:rsidRPr="00917AEB">
        <w:rPr>
          <w:spacing w:val="-11"/>
        </w:rPr>
        <w:t xml:space="preserve"> </w:t>
      </w:r>
      <w:r w:rsidRPr="00917AEB">
        <w:t>que</w:t>
      </w:r>
      <w:r w:rsidRPr="00917AEB">
        <w:rPr>
          <w:spacing w:val="-10"/>
        </w:rPr>
        <w:t xml:space="preserve"> </w:t>
      </w:r>
      <w:r w:rsidRPr="00917AEB">
        <w:t>ver</w:t>
      </w:r>
      <w:r w:rsidRPr="00917AEB">
        <w:rPr>
          <w:spacing w:val="-12"/>
        </w:rPr>
        <w:t xml:space="preserve"> </w:t>
      </w:r>
      <w:r w:rsidRPr="00917AEB">
        <w:t>con</w:t>
      </w:r>
      <w:r w:rsidRPr="00917AEB">
        <w:rPr>
          <w:spacing w:val="-10"/>
        </w:rPr>
        <w:t xml:space="preserve"> </w:t>
      </w:r>
      <w:r w:rsidRPr="00917AEB">
        <w:t>el</w:t>
      </w:r>
      <w:r w:rsidRPr="00917AEB">
        <w:rPr>
          <w:spacing w:val="-12"/>
        </w:rPr>
        <w:t xml:space="preserve"> </w:t>
      </w:r>
      <w:r w:rsidRPr="00917AEB">
        <w:t>desarrollo</w:t>
      </w:r>
      <w:r w:rsidRPr="00917AEB">
        <w:rPr>
          <w:spacing w:val="-11"/>
        </w:rPr>
        <w:t xml:space="preserve"> </w:t>
      </w:r>
      <w:r w:rsidRPr="00917AEB">
        <w:t>nacional</w:t>
      </w:r>
      <w:r w:rsidRPr="00917AEB">
        <w:rPr>
          <w:spacing w:val="-11"/>
        </w:rPr>
        <w:t xml:space="preserve"> </w:t>
      </w:r>
      <w:r w:rsidRPr="00917AEB">
        <w:t>y</w:t>
      </w:r>
      <w:r w:rsidRPr="00917AEB">
        <w:rPr>
          <w:spacing w:val="-14"/>
        </w:rPr>
        <w:t xml:space="preserve"> </w:t>
      </w:r>
      <w:r w:rsidRPr="00917AEB">
        <w:t>la</w:t>
      </w:r>
      <w:r w:rsidRPr="00917AEB">
        <w:rPr>
          <w:spacing w:val="-9"/>
        </w:rPr>
        <w:t xml:space="preserve"> </w:t>
      </w:r>
      <w:r w:rsidRPr="00917AEB">
        <w:t>política</w:t>
      </w:r>
      <w:r w:rsidRPr="00917AEB">
        <w:rPr>
          <w:spacing w:val="-10"/>
        </w:rPr>
        <w:t xml:space="preserve"> </w:t>
      </w:r>
      <w:r w:rsidRPr="00917AEB">
        <w:t>económica.</w:t>
      </w:r>
      <w:r w:rsidRPr="00917AEB">
        <w:rPr>
          <w:spacing w:val="-11"/>
        </w:rPr>
        <w:t xml:space="preserve"> </w:t>
      </w:r>
      <w:r w:rsidRPr="00917AEB">
        <w:t>Un</w:t>
      </w:r>
      <w:r w:rsidRPr="00917AEB">
        <w:rPr>
          <w:spacing w:val="-13"/>
        </w:rPr>
        <w:t xml:space="preserve"> </w:t>
      </w:r>
      <w:r w:rsidRPr="00917AEB">
        <w:t>grupo</w:t>
      </w:r>
      <w:r w:rsidRPr="00917AEB">
        <w:rPr>
          <w:spacing w:val="-10"/>
        </w:rPr>
        <w:t xml:space="preserve"> </w:t>
      </w:r>
      <w:r w:rsidRPr="00917AEB">
        <w:t>significativo de</w:t>
      </w:r>
      <w:r w:rsidR="00B8778C">
        <w:t>l</w:t>
      </w:r>
      <w:r w:rsidRPr="00917AEB">
        <w:t xml:space="preserve"> </w:t>
      </w:r>
      <w:r w:rsidR="00B8778C">
        <w:t>personal docente</w:t>
      </w:r>
      <w:r w:rsidR="00B8778C" w:rsidRPr="00917AEB">
        <w:t xml:space="preserve"> </w:t>
      </w:r>
      <w:r w:rsidRPr="00917AEB">
        <w:t>ha servido en posiciones de responsabilidad en el Gobierno de la República, de diversos partidos</w:t>
      </w:r>
      <w:r w:rsidRPr="00917AEB">
        <w:rPr>
          <w:spacing w:val="-8"/>
        </w:rPr>
        <w:t xml:space="preserve"> </w:t>
      </w:r>
      <w:r w:rsidRPr="00917AEB">
        <w:t>políticos.</w:t>
      </w:r>
    </w:p>
    <w:p w14:paraId="3E7BADCB" w14:textId="687352C0" w:rsidR="008810DA" w:rsidRPr="00917AEB" w:rsidRDefault="008810DA" w:rsidP="008810DA">
      <w:r w:rsidRPr="00917AEB">
        <w:t>Lo anterior ha sido posible gracias a la articulación de sus áreas. La docencia busca nutrirse de la investigación, dado que permite a los académicos actualizar, ampliar y poner a prueba sus conocimientos, generando asimismo nuevos aprendizajes. Otro tanto sucede con la extensión, que se aprovecha para involucrar a</w:t>
      </w:r>
      <w:r w:rsidR="00D66936">
        <w:t>l personal</w:t>
      </w:r>
      <w:r w:rsidRPr="00917AEB">
        <w:t xml:space="preserve"> académico y </w:t>
      </w:r>
      <w:r w:rsidR="00D66936">
        <w:t xml:space="preserve">al </w:t>
      </w:r>
      <w:r w:rsidRPr="00917AEB">
        <w:t>estudiant</w:t>
      </w:r>
      <w:r w:rsidR="00D66936">
        <w:t>ado</w:t>
      </w:r>
      <w:r w:rsidRPr="00917AEB">
        <w:t>, para apoyar el trabajo de comunidades, organizaciones y unidades en vulnerabilidad socioeconómica.</w:t>
      </w:r>
    </w:p>
    <w:p w14:paraId="27FA8334" w14:textId="2B3A756E" w:rsidR="0082559E" w:rsidRDefault="0082559E" w:rsidP="0082559E">
      <w:pPr>
        <w:pStyle w:val="Ttulo3"/>
      </w:pPr>
      <w:bookmarkStart w:id="39" w:name="_Toc21440757"/>
      <w:bookmarkStart w:id="40" w:name="_Toc21529076"/>
      <w:r>
        <w:t xml:space="preserve">1.2.4 Actividades académicas relacionadas con el área de </w:t>
      </w:r>
      <w:r w:rsidR="003D4980">
        <w:t>economía</w:t>
      </w:r>
      <w:bookmarkEnd w:id="39"/>
      <w:bookmarkEnd w:id="40"/>
    </w:p>
    <w:p w14:paraId="651E3CD9" w14:textId="77777777" w:rsidR="008810DA" w:rsidRDefault="008810DA" w:rsidP="008810DA">
      <w:r w:rsidRPr="00917AEB">
        <w:t xml:space="preserve">Los proyectos y programas de extensión, investigación y docencia que se han desarrollado en la unidad académica, han contribuido con actividades innovadores en los procesos de enseñanza aprendizaje. Se han realizado investigaciones con aportes científicos e impacto socioeconómico en áreas como la ética, el ambiente, la equidad, el desarrollo económico, entre otros. </w:t>
      </w:r>
    </w:p>
    <w:p w14:paraId="2441EC5B" w14:textId="77777777" w:rsidR="00EE046C" w:rsidRDefault="00EE046C" w:rsidP="008810DA"/>
    <w:p w14:paraId="10151B28" w14:textId="77777777" w:rsidR="00EE046C" w:rsidRPr="00917AEB" w:rsidRDefault="00EE046C" w:rsidP="008810DA"/>
    <w:p w14:paraId="21E90DBE" w14:textId="79A88748" w:rsidR="00085CEE" w:rsidRDefault="00BC7CF3" w:rsidP="008B7E0A">
      <w:pPr>
        <w:spacing w:before="0" w:after="0" w:line="240" w:lineRule="auto"/>
        <w:jc w:val="center"/>
        <w:rPr>
          <w:b/>
        </w:rPr>
      </w:pPr>
      <w:bookmarkStart w:id="41" w:name="_bookmark39"/>
      <w:bookmarkStart w:id="42" w:name="_Toc21436060"/>
      <w:bookmarkStart w:id="43" w:name="_Toc11055025"/>
      <w:bookmarkStart w:id="44" w:name="_Toc21436934"/>
      <w:bookmarkStart w:id="45" w:name="_Toc21438699"/>
      <w:bookmarkStart w:id="46" w:name="_Toc21529120"/>
      <w:bookmarkEnd w:id="41"/>
      <w:r w:rsidRPr="00BC7CF3">
        <w:rPr>
          <w:b/>
        </w:rPr>
        <w:t xml:space="preserve">Tabla </w:t>
      </w:r>
      <w:r w:rsidRPr="00BC7CF3">
        <w:rPr>
          <w:b/>
        </w:rPr>
        <w:fldChar w:fldCharType="begin"/>
      </w:r>
      <w:r w:rsidRPr="00BC7CF3">
        <w:rPr>
          <w:b/>
        </w:rPr>
        <w:instrText xml:space="preserve"> SEQ Tabla \* ARABIC </w:instrText>
      </w:r>
      <w:r w:rsidRPr="00BC7CF3">
        <w:rPr>
          <w:b/>
        </w:rPr>
        <w:fldChar w:fldCharType="separate"/>
      </w:r>
      <w:r w:rsidR="00C5096C">
        <w:rPr>
          <w:b/>
          <w:noProof/>
        </w:rPr>
        <w:t>2</w:t>
      </w:r>
      <w:r w:rsidRPr="00BC7CF3">
        <w:rPr>
          <w:b/>
        </w:rPr>
        <w:fldChar w:fldCharType="end"/>
      </w:r>
      <w:r w:rsidR="00791F1D">
        <w:rPr>
          <w:b/>
        </w:rPr>
        <w:br/>
      </w:r>
      <w:r w:rsidR="00D06B9A">
        <w:rPr>
          <w:b/>
        </w:rPr>
        <w:t>U</w:t>
      </w:r>
      <w:r w:rsidR="00C85295">
        <w:rPr>
          <w:b/>
        </w:rPr>
        <w:t>niversidad Nacional</w:t>
      </w:r>
      <w:r w:rsidR="008810DA" w:rsidRPr="00010726">
        <w:rPr>
          <w:b/>
        </w:rPr>
        <w:t xml:space="preserve">. </w:t>
      </w:r>
      <w:r w:rsidR="00010726" w:rsidRPr="00010726">
        <w:rPr>
          <w:b/>
        </w:rPr>
        <w:t>E</w:t>
      </w:r>
      <w:r w:rsidR="00335004">
        <w:rPr>
          <w:b/>
        </w:rPr>
        <w:t>scuela de Economía</w:t>
      </w:r>
      <w:r w:rsidR="008810DA" w:rsidRPr="00010726">
        <w:rPr>
          <w:b/>
        </w:rPr>
        <w:t>.</w:t>
      </w:r>
      <w:bookmarkEnd w:id="42"/>
      <w:r w:rsidR="003B7A97" w:rsidRPr="003B7A97">
        <w:rPr>
          <w:b/>
        </w:rPr>
        <w:t xml:space="preserve"> </w:t>
      </w:r>
      <w:r w:rsidR="003B7A97">
        <w:rPr>
          <w:b/>
        </w:rPr>
        <w:br/>
      </w:r>
      <w:r w:rsidR="008810DA" w:rsidRPr="00010726">
        <w:rPr>
          <w:b/>
        </w:rPr>
        <w:t xml:space="preserve">Programas </w:t>
      </w:r>
      <w:r w:rsidR="001316FE">
        <w:rPr>
          <w:b/>
        </w:rPr>
        <w:t>y proyect</w:t>
      </w:r>
      <w:r w:rsidR="005C4120">
        <w:rPr>
          <w:b/>
        </w:rPr>
        <w:t xml:space="preserve">os </w:t>
      </w:r>
      <w:r w:rsidR="008810DA" w:rsidRPr="00010726">
        <w:rPr>
          <w:b/>
        </w:rPr>
        <w:t>de investigación</w:t>
      </w:r>
      <w:bookmarkEnd w:id="43"/>
      <w:bookmarkEnd w:id="44"/>
      <w:bookmarkEnd w:id="45"/>
      <w:bookmarkEnd w:id="46"/>
    </w:p>
    <w:p w14:paraId="468F4D6B" w14:textId="77777777" w:rsidR="00085CEE" w:rsidRDefault="0089764D" w:rsidP="008B7E0A">
      <w:pPr>
        <w:spacing w:before="0" w:after="0" w:line="240" w:lineRule="auto"/>
        <w:jc w:val="center"/>
        <w:rPr>
          <w:b/>
        </w:rPr>
      </w:pPr>
      <w:r>
        <w:rPr>
          <w:b/>
        </w:rPr>
        <w:t xml:space="preserve">Según </w:t>
      </w:r>
      <w:r w:rsidR="00C178E8">
        <w:rPr>
          <w:b/>
        </w:rPr>
        <w:t>Código del SIA y vigencia</w:t>
      </w:r>
    </w:p>
    <w:p w14:paraId="10CDDC3C" w14:textId="6354C826" w:rsidR="008A7E2F" w:rsidRDefault="00C178E8" w:rsidP="008B7E0A">
      <w:pPr>
        <w:spacing w:before="0" w:after="0" w:line="240" w:lineRule="auto"/>
        <w:jc w:val="center"/>
        <w:rPr>
          <w:b/>
        </w:rPr>
      </w:pPr>
      <w:r>
        <w:rPr>
          <w:b/>
        </w:rPr>
        <w:t>2019</w:t>
      </w:r>
    </w:p>
    <w:tbl>
      <w:tblPr>
        <w:tblStyle w:val="Tablanormal2"/>
        <w:tblW w:w="0" w:type="auto"/>
        <w:tblBorders>
          <w:top w:val="single" w:sz="4" w:space="0" w:color="auto"/>
          <w:bottom w:val="single" w:sz="4" w:space="0" w:color="auto"/>
        </w:tblBorders>
        <w:tblLook w:val="04A0" w:firstRow="1" w:lastRow="0" w:firstColumn="1" w:lastColumn="0" w:noHBand="0" w:noVBand="1"/>
      </w:tblPr>
      <w:tblGrid>
        <w:gridCol w:w="3162"/>
        <w:gridCol w:w="3162"/>
        <w:gridCol w:w="3163"/>
      </w:tblGrid>
      <w:tr w:rsidR="00C178E8" w14:paraId="6B5AAED4" w14:textId="77777777" w:rsidTr="001E5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2" w:type="dxa"/>
            <w:tcBorders>
              <w:top w:val="single" w:sz="4" w:space="0" w:color="auto"/>
              <w:bottom w:val="single" w:sz="4" w:space="0" w:color="auto"/>
            </w:tcBorders>
          </w:tcPr>
          <w:p w14:paraId="0127D322" w14:textId="7FA71782" w:rsidR="00C178E8" w:rsidRPr="0029452A" w:rsidRDefault="005C4120" w:rsidP="00C85295">
            <w:pPr>
              <w:spacing w:before="0" w:after="0"/>
              <w:rPr>
                <w:sz w:val="22"/>
                <w:szCs w:val="20"/>
              </w:rPr>
            </w:pPr>
            <w:r w:rsidRPr="0029452A">
              <w:rPr>
                <w:sz w:val="22"/>
                <w:szCs w:val="20"/>
              </w:rPr>
              <w:t>Programa /proyecto</w:t>
            </w:r>
          </w:p>
        </w:tc>
        <w:tc>
          <w:tcPr>
            <w:tcW w:w="3162" w:type="dxa"/>
            <w:tcBorders>
              <w:top w:val="single" w:sz="4" w:space="0" w:color="auto"/>
              <w:bottom w:val="single" w:sz="4" w:space="0" w:color="auto"/>
            </w:tcBorders>
          </w:tcPr>
          <w:p w14:paraId="6FDB72E6" w14:textId="7D8C726C" w:rsidR="00C178E8" w:rsidRPr="0029452A" w:rsidRDefault="005C4120" w:rsidP="00C85295">
            <w:pPr>
              <w:spacing w:before="0" w:after="0"/>
              <w:jc w:val="center"/>
              <w:cnfStyle w:val="100000000000" w:firstRow="1" w:lastRow="0" w:firstColumn="0" w:lastColumn="0" w:oddVBand="0" w:evenVBand="0" w:oddHBand="0" w:evenHBand="0" w:firstRowFirstColumn="0" w:firstRowLastColumn="0" w:lastRowFirstColumn="0" w:lastRowLastColumn="0"/>
              <w:rPr>
                <w:sz w:val="22"/>
                <w:szCs w:val="20"/>
              </w:rPr>
            </w:pPr>
            <w:r w:rsidRPr="0029452A">
              <w:rPr>
                <w:sz w:val="22"/>
                <w:szCs w:val="20"/>
              </w:rPr>
              <w:t>Código del SIA</w:t>
            </w:r>
          </w:p>
        </w:tc>
        <w:tc>
          <w:tcPr>
            <w:tcW w:w="3163" w:type="dxa"/>
            <w:tcBorders>
              <w:top w:val="single" w:sz="4" w:space="0" w:color="auto"/>
              <w:bottom w:val="single" w:sz="4" w:space="0" w:color="auto"/>
            </w:tcBorders>
          </w:tcPr>
          <w:p w14:paraId="50D3E08F" w14:textId="65F6F52C" w:rsidR="00C178E8" w:rsidRPr="0029452A" w:rsidRDefault="005C4120" w:rsidP="00C85295">
            <w:pPr>
              <w:spacing w:before="0" w:after="0"/>
              <w:jc w:val="center"/>
              <w:cnfStyle w:val="100000000000" w:firstRow="1" w:lastRow="0" w:firstColumn="0" w:lastColumn="0" w:oddVBand="0" w:evenVBand="0" w:oddHBand="0" w:evenHBand="0" w:firstRowFirstColumn="0" w:firstRowLastColumn="0" w:lastRowFirstColumn="0" w:lastRowLastColumn="0"/>
              <w:rPr>
                <w:sz w:val="22"/>
                <w:szCs w:val="20"/>
              </w:rPr>
            </w:pPr>
            <w:r w:rsidRPr="0029452A">
              <w:rPr>
                <w:sz w:val="22"/>
                <w:szCs w:val="20"/>
              </w:rPr>
              <w:t>Vigencia</w:t>
            </w:r>
          </w:p>
        </w:tc>
      </w:tr>
      <w:tr w:rsidR="00C178E8" w14:paraId="7C28A54B" w14:textId="77777777" w:rsidTr="001E5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2" w:type="dxa"/>
            <w:tcBorders>
              <w:top w:val="single" w:sz="4" w:space="0" w:color="auto"/>
              <w:bottom w:val="none" w:sz="0" w:space="0" w:color="auto"/>
            </w:tcBorders>
          </w:tcPr>
          <w:p w14:paraId="10F1F5E7" w14:textId="0800DA66" w:rsidR="00C178E8" w:rsidRPr="0029452A" w:rsidRDefault="005C4120" w:rsidP="00C85295">
            <w:pPr>
              <w:spacing w:before="0" w:after="0"/>
              <w:rPr>
                <w:b w:val="0"/>
                <w:sz w:val="22"/>
                <w:szCs w:val="20"/>
              </w:rPr>
            </w:pPr>
            <w:r w:rsidRPr="0029452A">
              <w:rPr>
                <w:b w:val="0"/>
                <w:sz w:val="22"/>
                <w:szCs w:val="20"/>
              </w:rPr>
              <w:t>Desarrollo productivo, competitividad y comercio</w:t>
            </w:r>
          </w:p>
        </w:tc>
        <w:tc>
          <w:tcPr>
            <w:tcW w:w="3162" w:type="dxa"/>
            <w:tcBorders>
              <w:top w:val="single" w:sz="4" w:space="0" w:color="auto"/>
              <w:bottom w:val="none" w:sz="0" w:space="0" w:color="auto"/>
            </w:tcBorders>
          </w:tcPr>
          <w:p w14:paraId="2D734E33" w14:textId="707B70CF" w:rsidR="00C178E8" w:rsidRPr="0029452A" w:rsidRDefault="003740BD" w:rsidP="00C85295">
            <w:pPr>
              <w:spacing w:before="0" w:after="0"/>
              <w:jc w:val="center"/>
              <w:cnfStyle w:val="000000100000" w:firstRow="0" w:lastRow="0" w:firstColumn="0" w:lastColumn="0" w:oddVBand="0" w:evenVBand="0" w:oddHBand="1" w:evenHBand="0" w:firstRowFirstColumn="0" w:firstRowLastColumn="0" w:lastRowFirstColumn="0" w:lastRowLastColumn="0"/>
              <w:rPr>
                <w:bCs/>
                <w:sz w:val="22"/>
                <w:szCs w:val="20"/>
              </w:rPr>
            </w:pPr>
            <w:r w:rsidRPr="0029452A">
              <w:rPr>
                <w:rFonts w:cs="Arial"/>
                <w:bCs/>
                <w:sz w:val="22"/>
                <w:szCs w:val="20"/>
              </w:rPr>
              <w:t>0254-17</w:t>
            </w:r>
          </w:p>
        </w:tc>
        <w:tc>
          <w:tcPr>
            <w:tcW w:w="3163" w:type="dxa"/>
            <w:tcBorders>
              <w:top w:val="single" w:sz="4" w:space="0" w:color="auto"/>
              <w:bottom w:val="none" w:sz="0" w:space="0" w:color="auto"/>
            </w:tcBorders>
          </w:tcPr>
          <w:p w14:paraId="3B8BC59B" w14:textId="1CFB51BD" w:rsidR="00C178E8" w:rsidRPr="0029452A" w:rsidRDefault="003740BD" w:rsidP="00C85295">
            <w:pPr>
              <w:spacing w:before="0" w:after="0"/>
              <w:jc w:val="center"/>
              <w:cnfStyle w:val="000000100000" w:firstRow="0" w:lastRow="0" w:firstColumn="0" w:lastColumn="0" w:oddVBand="0" w:evenVBand="0" w:oddHBand="1" w:evenHBand="0" w:firstRowFirstColumn="0" w:firstRowLastColumn="0" w:lastRowFirstColumn="0" w:lastRowLastColumn="0"/>
              <w:rPr>
                <w:bCs/>
                <w:sz w:val="22"/>
                <w:szCs w:val="20"/>
              </w:rPr>
            </w:pPr>
            <w:r w:rsidRPr="0029452A">
              <w:rPr>
                <w:bCs/>
                <w:sz w:val="22"/>
                <w:szCs w:val="20"/>
              </w:rPr>
              <w:t>2018 - 2023</w:t>
            </w:r>
          </w:p>
        </w:tc>
      </w:tr>
      <w:tr w:rsidR="00C178E8" w14:paraId="2CF71B76" w14:textId="77777777" w:rsidTr="001E5EAD">
        <w:tc>
          <w:tcPr>
            <w:cnfStyle w:val="001000000000" w:firstRow="0" w:lastRow="0" w:firstColumn="1" w:lastColumn="0" w:oddVBand="0" w:evenVBand="0" w:oddHBand="0" w:evenHBand="0" w:firstRowFirstColumn="0" w:firstRowLastColumn="0" w:lastRowFirstColumn="0" w:lastRowLastColumn="0"/>
            <w:tcW w:w="3162" w:type="dxa"/>
          </w:tcPr>
          <w:p w14:paraId="3E5A3438" w14:textId="47ACB43C" w:rsidR="00C178E8" w:rsidRPr="0029452A" w:rsidRDefault="005268ED" w:rsidP="00C85295">
            <w:pPr>
              <w:spacing w:before="0" w:after="0"/>
              <w:rPr>
                <w:b w:val="0"/>
                <w:sz w:val="22"/>
                <w:szCs w:val="20"/>
              </w:rPr>
            </w:pPr>
            <w:r w:rsidRPr="0029452A">
              <w:rPr>
                <w:rFonts w:cs="Arial"/>
                <w:b w:val="0"/>
                <w:sz w:val="22"/>
                <w:szCs w:val="20"/>
              </w:rPr>
              <w:t>Revista Economía y Sociedad. por un Pensamiento Económico Alternativo</w:t>
            </w:r>
          </w:p>
        </w:tc>
        <w:tc>
          <w:tcPr>
            <w:tcW w:w="3162" w:type="dxa"/>
          </w:tcPr>
          <w:p w14:paraId="2592197E" w14:textId="6E5BE090" w:rsidR="00C178E8" w:rsidRPr="0029452A" w:rsidRDefault="005268ED" w:rsidP="00C85295">
            <w:pPr>
              <w:spacing w:before="0" w:after="0"/>
              <w:jc w:val="center"/>
              <w:cnfStyle w:val="000000000000" w:firstRow="0" w:lastRow="0" w:firstColumn="0" w:lastColumn="0" w:oddVBand="0" w:evenVBand="0" w:oddHBand="0" w:evenHBand="0" w:firstRowFirstColumn="0" w:firstRowLastColumn="0" w:lastRowFirstColumn="0" w:lastRowLastColumn="0"/>
              <w:rPr>
                <w:bCs/>
                <w:sz w:val="22"/>
                <w:szCs w:val="20"/>
              </w:rPr>
            </w:pPr>
            <w:r w:rsidRPr="0029452A">
              <w:rPr>
                <w:rFonts w:cs="Arial"/>
                <w:bCs/>
                <w:sz w:val="22"/>
                <w:szCs w:val="20"/>
              </w:rPr>
              <w:t>0042-18</w:t>
            </w:r>
          </w:p>
        </w:tc>
        <w:tc>
          <w:tcPr>
            <w:tcW w:w="3163" w:type="dxa"/>
          </w:tcPr>
          <w:p w14:paraId="70E8C5BF" w14:textId="0AC373CA" w:rsidR="00C178E8" w:rsidRPr="0029452A" w:rsidRDefault="005268ED" w:rsidP="00C85295">
            <w:pPr>
              <w:spacing w:before="0" w:after="0"/>
              <w:jc w:val="center"/>
              <w:cnfStyle w:val="000000000000" w:firstRow="0" w:lastRow="0" w:firstColumn="0" w:lastColumn="0" w:oddVBand="0" w:evenVBand="0" w:oddHBand="0" w:evenHBand="0" w:firstRowFirstColumn="0" w:firstRowLastColumn="0" w:lastRowFirstColumn="0" w:lastRowLastColumn="0"/>
              <w:rPr>
                <w:bCs/>
                <w:sz w:val="22"/>
                <w:szCs w:val="20"/>
              </w:rPr>
            </w:pPr>
            <w:r w:rsidRPr="0029452A">
              <w:rPr>
                <w:bCs/>
                <w:sz w:val="22"/>
                <w:szCs w:val="20"/>
              </w:rPr>
              <w:t>2019 - 2023</w:t>
            </w:r>
          </w:p>
        </w:tc>
      </w:tr>
      <w:tr w:rsidR="00C178E8" w14:paraId="072ECD20" w14:textId="77777777" w:rsidTr="001E5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2" w:type="dxa"/>
            <w:tcBorders>
              <w:top w:val="none" w:sz="0" w:space="0" w:color="auto"/>
              <w:bottom w:val="none" w:sz="0" w:space="0" w:color="auto"/>
            </w:tcBorders>
          </w:tcPr>
          <w:p w14:paraId="1EE54713" w14:textId="6D1F969B" w:rsidR="00C178E8" w:rsidRPr="0029452A" w:rsidRDefault="005C4120" w:rsidP="00C85295">
            <w:pPr>
              <w:spacing w:before="0" w:after="0"/>
              <w:rPr>
                <w:b w:val="0"/>
                <w:sz w:val="22"/>
                <w:szCs w:val="20"/>
              </w:rPr>
            </w:pPr>
            <w:r w:rsidRPr="0029452A">
              <w:rPr>
                <w:b w:val="0"/>
                <w:sz w:val="22"/>
                <w:szCs w:val="20"/>
              </w:rPr>
              <w:t>Observatorio Económico y Social</w:t>
            </w:r>
          </w:p>
        </w:tc>
        <w:tc>
          <w:tcPr>
            <w:tcW w:w="3162" w:type="dxa"/>
            <w:tcBorders>
              <w:top w:val="none" w:sz="0" w:space="0" w:color="auto"/>
              <w:bottom w:val="none" w:sz="0" w:space="0" w:color="auto"/>
            </w:tcBorders>
          </w:tcPr>
          <w:p w14:paraId="5CE46922" w14:textId="5DED06F7" w:rsidR="00C178E8" w:rsidRPr="0029452A" w:rsidRDefault="009309F3" w:rsidP="00C85295">
            <w:pPr>
              <w:spacing w:before="0" w:after="0"/>
              <w:jc w:val="center"/>
              <w:cnfStyle w:val="000000100000" w:firstRow="0" w:lastRow="0" w:firstColumn="0" w:lastColumn="0" w:oddVBand="0" w:evenVBand="0" w:oddHBand="1" w:evenHBand="0" w:firstRowFirstColumn="0" w:firstRowLastColumn="0" w:lastRowFirstColumn="0" w:lastRowLastColumn="0"/>
              <w:rPr>
                <w:bCs/>
                <w:sz w:val="22"/>
                <w:szCs w:val="20"/>
              </w:rPr>
            </w:pPr>
            <w:r w:rsidRPr="0029452A">
              <w:rPr>
                <w:rFonts w:cs="Arial"/>
                <w:bCs/>
                <w:sz w:val="22"/>
                <w:szCs w:val="20"/>
              </w:rPr>
              <w:t>0359-17</w:t>
            </w:r>
          </w:p>
        </w:tc>
        <w:tc>
          <w:tcPr>
            <w:tcW w:w="3163" w:type="dxa"/>
            <w:tcBorders>
              <w:top w:val="none" w:sz="0" w:space="0" w:color="auto"/>
              <w:bottom w:val="none" w:sz="0" w:space="0" w:color="auto"/>
            </w:tcBorders>
          </w:tcPr>
          <w:p w14:paraId="41A23743" w14:textId="13CF964A" w:rsidR="00C178E8" w:rsidRPr="0029452A" w:rsidRDefault="009309F3" w:rsidP="00C85295">
            <w:pPr>
              <w:spacing w:before="0" w:after="0"/>
              <w:jc w:val="center"/>
              <w:cnfStyle w:val="000000100000" w:firstRow="0" w:lastRow="0" w:firstColumn="0" w:lastColumn="0" w:oddVBand="0" w:evenVBand="0" w:oddHBand="1" w:evenHBand="0" w:firstRowFirstColumn="0" w:firstRowLastColumn="0" w:lastRowFirstColumn="0" w:lastRowLastColumn="0"/>
              <w:rPr>
                <w:bCs/>
                <w:sz w:val="22"/>
                <w:szCs w:val="20"/>
              </w:rPr>
            </w:pPr>
            <w:r w:rsidRPr="0029452A">
              <w:rPr>
                <w:bCs/>
                <w:sz w:val="22"/>
                <w:szCs w:val="20"/>
              </w:rPr>
              <w:t>2018 - 2022</w:t>
            </w:r>
          </w:p>
        </w:tc>
      </w:tr>
      <w:tr w:rsidR="00C178E8" w14:paraId="68B94553" w14:textId="77777777" w:rsidTr="001E5EAD">
        <w:tc>
          <w:tcPr>
            <w:cnfStyle w:val="001000000000" w:firstRow="0" w:lastRow="0" w:firstColumn="1" w:lastColumn="0" w:oddVBand="0" w:evenVBand="0" w:oddHBand="0" w:evenHBand="0" w:firstRowFirstColumn="0" w:firstRowLastColumn="0" w:lastRowFirstColumn="0" w:lastRowLastColumn="0"/>
            <w:tcW w:w="3162" w:type="dxa"/>
          </w:tcPr>
          <w:p w14:paraId="297FF88D" w14:textId="2E3C8060" w:rsidR="00C178E8" w:rsidRPr="0029452A" w:rsidRDefault="00824918" w:rsidP="00C85295">
            <w:pPr>
              <w:spacing w:before="0" w:after="0"/>
              <w:rPr>
                <w:b w:val="0"/>
                <w:sz w:val="22"/>
                <w:szCs w:val="20"/>
              </w:rPr>
            </w:pPr>
            <w:r w:rsidRPr="0029452A">
              <w:rPr>
                <w:b w:val="0"/>
                <w:sz w:val="22"/>
                <w:szCs w:val="20"/>
              </w:rPr>
              <w:t xml:space="preserve">Proyecto de </w:t>
            </w:r>
            <w:r w:rsidR="005C4120" w:rsidRPr="0029452A">
              <w:rPr>
                <w:b w:val="0"/>
                <w:sz w:val="22"/>
                <w:szCs w:val="20"/>
              </w:rPr>
              <w:t>Estudios Fiscales</w:t>
            </w:r>
          </w:p>
        </w:tc>
        <w:tc>
          <w:tcPr>
            <w:tcW w:w="3162" w:type="dxa"/>
          </w:tcPr>
          <w:p w14:paraId="2D6F0E58" w14:textId="1F823F4E" w:rsidR="00C178E8" w:rsidRPr="0029452A" w:rsidRDefault="00824918" w:rsidP="00C85295">
            <w:pPr>
              <w:spacing w:before="0" w:after="0"/>
              <w:jc w:val="center"/>
              <w:cnfStyle w:val="000000000000" w:firstRow="0" w:lastRow="0" w:firstColumn="0" w:lastColumn="0" w:oddVBand="0" w:evenVBand="0" w:oddHBand="0" w:evenHBand="0" w:firstRowFirstColumn="0" w:firstRowLastColumn="0" w:lastRowFirstColumn="0" w:lastRowLastColumn="0"/>
              <w:rPr>
                <w:bCs/>
                <w:sz w:val="22"/>
                <w:szCs w:val="20"/>
              </w:rPr>
            </w:pPr>
            <w:r w:rsidRPr="0029452A">
              <w:rPr>
                <w:rFonts w:cs="Arial"/>
                <w:bCs/>
                <w:sz w:val="22"/>
                <w:szCs w:val="20"/>
              </w:rPr>
              <w:t>0297-18</w:t>
            </w:r>
          </w:p>
        </w:tc>
        <w:tc>
          <w:tcPr>
            <w:tcW w:w="3163" w:type="dxa"/>
          </w:tcPr>
          <w:p w14:paraId="188606A2" w14:textId="054476DB" w:rsidR="00C178E8" w:rsidRPr="0029452A" w:rsidRDefault="00824918" w:rsidP="00C85295">
            <w:pPr>
              <w:spacing w:before="0" w:after="0"/>
              <w:jc w:val="center"/>
              <w:cnfStyle w:val="000000000000" w:firstRow="0" w:lastRow="0" w:firstColumn="0" w:lastColumn="0" w:oddVBand="0" w:evenVBand="0" w:oddHBand="0" w:evenHBand="0" w:firstRowFirstColumn="0" w:firstRowLastColumn="0" w:lastRowFirstColumn="0" w:lastRowLastColumn="0"/>
              <w:rPr>
                <w:bCs/>
                <w:sz w:val="22"/>
                <w:szCs w:val="20"/>
              </w:rPr>
            </w:pPr>
            <w:r w:rsidRPr="0029452A">
              <w:rPr>
                <w:bCs/>
                <w:sz w:val="22"/>
                <w:szCs w:val="20"/>
              </w:rPr>
              <w:t>2019 - 2021</w:t>
            </w:r>
          </w:p>
        </w:tc>
      </w:tr>
    </w:tbl>
    <w:p w14:paraId="57E0B4D3" w14:textId="4D3F1DCA" w:rsidR="00010726" w:rsidRPr="00F73E8E" w:rsidRDefault="008810DA" w:rsidP="00010726">
      <w:pPr>
        <w:rPr>
          <w:bCs/>
          <w:sz w:val="22"/>
        </w:rPr>
      </w:pPr>
      <w:r w:rsidRPr="00F73E8E">
        <w:rPr>
          <w:bCs/>
          <w:sz w:val="22"/>
        </w:rPr>
        <w:t>Fuente: E</w:t>
      </w:r>
      <w:r w:rsidR="00010726">
        <w:rPr>
          <w:bCs/>
          <w:sz w:val="22"/>
        </w:rPr>
        <w:t xml:space="preserve">laboración </w:t>
      </w:r>
      <w:del w:id="47" w:author="Carolina Ramírez H" w:date="2019-10-15T11:03:00Z">
        <w:r w:rsidR="00010726" w:rsidDel="006E6CAB">
          <w:rPr>
            <w:bCs/>
            <w:sz w:val="22"/>
          </w:rPr>
          <w:delText>propia</w:delText>
        </w:r>
        <w:r w:rsidRPr="00F73E8E" w:rsidDel="006E6CAB">
          <w:rPr>
            <w:bCs/>
            <w:sz w:val="22"/>
          </w:rPr>
          <w:delText xml:space="preserve"> </w:delText>
        </w:r>
      </w:del>
      <w:r w:rsidRPr="00F73E8E">
        <w:rPr>
          <w:bCs/>
          <w:sz w:val="22"/>
        </w:rPr>
        <w:t xml:space="preserve">con base en el Sistema de </w:t>
      </w:r>
      <w:r w:rsidR="00010726">
        <w:rPr>
          <w:bCs/>
          <w:sz w:val="22"/>
        </w:rPr>
        <w:t>Información académica de la UNA, 2019.</w:t>
      </w:r>
    </w:p>
    <w:p w14:paraId="6C18DD87" w14:textId="6E2F560B" w:rsidR="008810DA" w:rsidRPr="00917AEB" w:rsidRDefault="008810DA" w:rsidP="008810DA">
      <w:pPr>
        <w:spacing w:after="240"/>
      </w:pPr>
      <w:r w:rsidRPr="00917AEB">
        <w:t xml:space="preserve">El </w:t>
      </w:r>
      <w:r>
        <w:t xml:space="preserve">proyecto </w:t>
      </w:r>
      <w:r w:rsidRPr="00917AEB">
        <w:rPr>
          <w:i/>
          <w:iCs/>
        </w:rPr>
        <w:t>Observatorio</w:t>
      </w:r>
      <w:r>
        <w:rPr>
          <w:i/>
          <w:iCs/>
        </w:rPr>
        <w:t xml:space="preserve"> Económico y Social</w:t>
      </w:r>
      <w:r w:rsidRPr="00917AEB">
        <w:rPr>
          <w:i/>
          <w:iCs/>
        </w:rPr>
        <w:t xml:space="preserve"> </w:t>
      </w:r>
      <w:r w:rsidRPr="00917AEB">
        <w:t xml:space="preserve">genera un alto impacto en los medios </w:t>
      </w:r>
      <w:r>
        <w:t xml:space="preserve">de comunicación </w:t>
      </w:r>
      <w:r w:rsidRPr="00917AEB">
        <w:t>y le brinda visibilidad y proyección</w:t>
      </w:r>
      <w:r w:rsidRPr="00917AEB">
        <w:rPr>
          <w:spacing w:val="-14"/>
        </w:rPr>
        <w:t xml:space="preserve"> </w:t>
      </w:r>
      <w:r w:rsidRPr="00917AEB">
        <w:t>a</w:t>
      </w:r>
      <w:r w:rsidRPr="00917AEB">
        <w:rPr>
          <w:spacing w:val="-15"/>
        </w:rPr>
        <w:t xml:space="preserve"> </w:t>
      </w:r>
      <w:r w:rsidRPr="00917AEB">
        <w:t>la</w:t>
      </w:r>
      <w:r w:rsidRPr="00917AEB">
        <w:rPr>
          <w:spacing w:val="-14"/>
        </w:rPr>
        <w:t xml:space="preserve"> </w:t>
      </w:r>
      <w:r w:rsidRPr="00917AEB">
        <w:t>Universidad</w:t>
      </w:r>
      <w:r w:rsidRPr="00917AEB">
        <w:rPr>
          <w:spacing w:val="-11"/>
        </w:rPr>
        <w:t xml:space="preserve"> </w:t>
      </w:r>
      <w:r w:rsidRPr="00917AEB">
        <w:t>Nacional.</w:t>
      </w:r>
      <w:r w:rsidRPr="00917AEB">
        <w:rPr>
          <w:spacing w:val="-16"/>
        </w:rPr>
        <w:t xml:space="preserve"> </w:t>
      </w:r>
      <w:r w:rsidRPr="00917AEB">
        <w:t>Según</w:t>
      </w:r>
      <w:r w:rsidRPr="00917AEB">
        <w:rPr>
          <w:spacing w:val="-16"/>
        </w:rPr>
        <w:t xml:space="preserve"> </w:t>
      </w:r>
      <w:r w:rsidRPr="00917AEB">
        <w:t>un</w:t>
      </w:r>
      <w:r w:rsidRPr="00917AEB">
        <w:rPr>
          <w:spacing w:val="-17"/>
        </w:rPr>
        <w:t xml:space="preserve"> </w:t>
      </w:r>
      <w:r w:rsidRPr="00917AEB">
        <w:t>análisis</w:t>
      </w:r>
      <w:r w:rsidRPr="00917AEB">
        <w:rPr>
          <w:spacing w:val="-17"/>
        </w:rPr>
        <w:t xml:space="preserve"> </w:t>
      </w:r>
      <w:r w:rsidRPr="00917AEB">
        <w:t>propio</w:t>
      </w:r>
      <w:r w:rsidRPr="00917AEB">
        <w:rPr>
          <w:spacing w:val="-16"/>
        </w:rPr>
        <w:t xml:space="preserve"> </w:t>
      </w:r>
      <w:r w:rsidRPr="00917AEB">
        <w:t>que</w:t>
      </w:r>
      <w:r w:rsidRPr="00917AEB">
        <w:rPr>
          <w:spacing w:val="-16"/>
        </w:rPr>
        <w:t xml:space="preserve"> </w:t>
      </w:r>
      <w:r w:rsidRPr="00917AEB">
        <w:t>se</w:t>
      </w:r>
      <w:r w:rsidRPr="00917AEB">
        <w:rPr>
          <w:spacing w:val="-14"/>
        </w:rPr>
        <w:t xml:space="preserve"> </w:t>
      </w:r>
      <w:r w:rsidRPr="00917AEB">
        <w:t>realizó</w:t>
      </w:r>
      <w:r w:rsidRPr="00917AEB">
        <w:rPr>
          <w:spacing w:val="-13"/>
        </w:rPr>
        <w:t xml:space="preserve"> </w:t>
      </w:r>
      <w:r w:rsidRPr="00917AEB">
        <w:t>tomando como base los informes semanales de monitoreo de la UNA en los medios realizado por</w:t>
      </w:r>
      <w:r w:rsidRPr="00917AEB">
        <w:rPr>
          <w:spacing w:val="-6"/>
        </w:rPr>
        <w:t xml:space="preserve"> </w:t>
      </w:r>
      <w:r w:rsidRPr="00917AEB">
        <w:t>la</w:t>
      </w:r>
      <w:r w:rsidRPr="00917AEB">
        <w:rPr>
          <w:spacing w:val="-5"/>
        </w:rPr>
        <w:t xml:space="preserve"> </w:t>
      </w:r>
      <w:r w:rsidRPr="00917AEB">
        <w:t>Oficina</w:t>
      </w:r>
      <w:r w:rsidRPr="00917AEB">
        <w:rPr>
          <w:spacing w:val="-5"/>
        </w:rPr>
        <w:t xml:space="preserve"> </w:t>
      </w:r>
      <w:r w:rsidRPr="00917AEB">
        <w:t>de</w:t>
      </w:r>
      <w:r w:rsidRPr="00917AEB">
        <w:rPr>
          <w:spacing w:val="-5"/>
        </w:rPr>
        <w:t xml:space="preserve"> </w:t>
      </w:r>
      <w:r w:rsidRPr="00917AEB">
        <w:t>Comunicación</w:t>
      </w:r>
      <w:r w:rsidRPr="00917AEB">
        <w:rPr>
          <w:spacing w:val="-7"/>
        </w:rPr>
        <w:t xml:space="preserve"> </w:t>
      </w:r>
      <w:r w:rsidRPr="00917AEB">
        <w:t>de</w:t>
      </w:r>
      <w:r w:rsidRPr="00917AEB">
        <w:rPr>
          <w:spacing w:val="-5"/>
        </w:rPr>
        <w:t xml:space="preserve"> </w:t>
      </w:r>
      <w:r w:rsidRPr="00917AEB">
        <w:t>la</w:t>
      </w:r>
      <w:r w:rsidRPr="00917AEB">
        <w:rPr>
          <w:spacing w:val="-8"/>
        </w:rPr>
        <w:t xml:space="preserve"> </w:t>
      </w:r>
      <w:r w:rsidRPr="00917AEB">
        <w:t>UNA,</w:t>
      </w:r>
      <w:r w:rsidRPr="00917AEB">
        <w:rPr>
          <w:spacing w:val="-5"/>
        </w:rPr>
        <w:t xml:space="preserve"> </w:t>
      </w:r>
      <w:r w:rsidRPr="00917AEB">
        <w:t>la</w:t>
      </w:r>
      <w:r w:rsidRPr="00917AEB">
        <w:rPr>
          <w:spacing w:val="-8"/>
        </w:rPr>
        <w:t xml:space="preserve"> </w:t>
      </w:r>
      <w:r w:rsidRPr="00917AEB">
        <w:t>ESEUNA</w:t>
      </w:r>
      <w:r w:rsidRPr="00917AEB">
        <w:rPr>
          <w:spacing w:val="-8"/>
        </w:rPr>
        <w:t xml:space="preserve"> </w:t>
      </w:r>
      <w:r w:rsidRPr="00917AEB">
        <w:t>fue</w:t>
      </w:r>
      <w:r w:rsidRPr="00917AEB">
        <w:rPr>
          <w:spacing w:val="-1"/>
        </w:rPr>
        <w:t xml:space="preserve"> </w:t>
      </w:r>
      <w:r w:rsidRPr="00917AEB">
        <w:t>la</w:t>
      </w:r>
      <w:r w:rsidRPr="00917AEB">
        <w:rPr>
          <w:spacing w:val="-5"/>
        </w:rPr>
        <w:t xml:space="preserve"> </w:t>
      </w:r>
      <w:r w:rsidRPr="00917AEB">
        <w:t>Unidad</w:t>
      </w:r>
      <w:r w:rsidRPr="00917AEB">
        <w:rPr>
          <w:spacing w:val="-7"/>
        </w:rPr>
        <w:t xml:space="preserve"> </w:t>
      </w:r>
      <w:r w:rsidRPr="00917AEB">
        <w:t>Académica</w:t>
      </w:r>
      <w:r w:rsidRPr="00917AEB">
        <w:rPr>
          <w:spacing w:val="-8"/>
        </w:rPr>
        <w:t xml:space="preserve"> </w:t>
      </w:r>
      <w:r w:rsidRPr="00917AEB">
        <w:t>de</w:t>
      </w:r>
      <w:r w:rsidRPr="00917AEB">
        <w:rPr>
          <w:spacing w:val="-7"/>
        </w:rPr>
        <w:t xml:space="preserve"> </w:t>
      </w:r>
      <w:r w:rsidRPr="00917AEB">
        <w:t>la UNA más mencionada por los medios de comunicación en</w:t>
      </w:r>
      <w:r w:rsidRPr="00917AEB">
        <w:rPr>
          <w:spacing w:val="-7"/>
        </w:rPr>
        <w:t xml:space="preserve"> </w:t>
      </w:r>
      <w:r w:rsidRPr="00917AEB">
        <w:t>2016.</w:t>
      </w:r>
    </w:p>
    <w:p w14:paraId="10F78227" w14:textId="77777777" w:rsidR="008810DA" w:rsidRPr="00917AEB" w:rsidRDefault="008810DA" w:rsidP="008810DA">
      <w:r w:rsidRPr="00917AEB">
        <w:t xml:space="preserve">Por su parte, el </w:t>
      </w:r>
      <w:r w:rsidRPr="00917AEB">
        <w:rPr>
          <w:i/>
        </w:rPr>
        <w:t xml:space="preserve">Programa Desarrollo productivo, competitividad y comercio internacional </w:t>
      </w:r>
      <w:r w:rsidRPr="00917AEB">
        <w:t>ha realizado con gran éxito, un proceso de acompañamiento y creación de</w:t>
      </w:r>
      <w:r w:rsidRPr="00917AEB">
        <w:rPr>
          <w:spacing w:val="-11"/>
        </w:rPr>
        <w:t xml:space="preserve"> </w:t>
      </w:r>
      <w:r w:rsidRPr="00917AEB">
        <w:t>emprendimientos</w:t>
      </w:r>
      <w:r w:rsidRPr="00917AEB">
        <w:rPr>
          <w:spacing w:val="-12"/>
        </w:rPr>
        <w:t xml:space="preserve"> </w:t>
      </w:r>
      <w:r w:rsidRPr="00917AEB">
        <w:t>en</w:t>
      </w:r>
      <w:r w:rsidRPr="00917AEB">
        <w:rPr>
          <w:spacing w:val="-9"/>
        </w:rPr>
        <w:t xml:space="preserve"> </w:t>
      </w:r>
      <w:r w:rsidRPr="00917AEB">
        <w:t>distintas</w:t>
      </w:r>
      <w:r w:rsidRPr="00917AEB">
        <w:rPr>
          <w:spacing w:val="-9"/>
        </w:rPr>
        <w:t xml:space="preserve"> </w:t>
      </w:r>
      <w:r w:rsidRPr="00917AEB">
        <w:t>comunidades</w:t>
      </w:r>
      <w:r w:rsidRPr="00917AEB">
        <w:rPr>
          <w:spacing w:val="-9"/>
        </w:rPr>
        <w:t xml:space="preserve"> </w:t>
      </w:r>
      <w:r w:rsidRPr="00917AEB">
        <w:t>todo</w:t>
      </w:r>
      <w:r w:rsidRPr="00917AEB">
        <w:rPr>
          <w:spacing w:val="-11"/>
        </w:rPr>
        <w:t xml:space="preserve"> </w:t>
      </w:r>
      <w:r w:rsidRPr="00917AEB">
        <w:t>el</w:t>
      </w:r>
      <w:r w:rsidRPr="00917AEB">
        <w:rPr>
          <w:spacing w:val="-10"/>
        </w:rPr>
        <w:t xml:space="preserve"> </w:t>
      </w:r>
      <w:r w:rsidRPr="00917AEB">
        <w:t>país.</w:t>
      </w:r>
      <w:r w:rsidRPr="00917AEB">
        <w:rPr>
          <w:spacing w:val="-11"/>
        </w:rPr>
        <w:t xml:space="preserve"> </w:t>
      </w:r>
      <w:r w:rsidRPr="00917AEB">
        <w:t>Asimismo,</w:t>
      </w:r>
      <w:r w:rsidRPr="00917AEB">
        <w:rPr>
          <w:spacing w:val="-9"/>
        </w:rPr>
        <w:t xml:space="preserve"> </w:t>
      </w:r>
      <w:r w:rsidRPr="00917AEB">
        <w:t>ha</w:t>
      </w:r>
      <w:r w:rsidRPr="00917AEB">
        <w:rPr>
          <w:spacing w:val="-8"/>
        </w:rPr>
        <w:t xml:space="preserve"> </w:t>
      </w:r>
      <w:r w:rsidRPr="00917AEB">
        <w:t>realizado</w:t>
      </w:r>
      <w:r w:rsidRPr="00917AEB">
        <w:rPr>
          <w:spacing w:val="-8"/>
        </w:rPr>
        <w:t xml:space="preserve"> </w:t>
      </w:r>
      <w:r w:rsidRPr="00917AEB">
        <w:t>un proceso de capacitación para emprendedores con particular énfasis en población con vulnerabilidad socioeconómica, que ha sido extensamente reconocido</w:t>
      </w:r>
      <w:r w:rsidRPr="00917AEB">
        <w:rPr>
          <w:spacing w:val="23"/>
        </w:rPr>
        <w:t xml:space="preserve"> </w:t>
      </w:r>
      <w:r w:rsidRPr="00917AEB">
        <w:t>por</w:t>
      </w:r>
      <w:r>
        <w:t xml:space="preserve"> </w:t>
      </w:r>
      <w:r w:rsidRPr="00917AEB">
        <w:t>instituciones como el Instituto Mixto de Ayuda Social y el Ministerio de Trabajo y Seguridad Social.</w:t>
      </w:r>
    </w:p>
    <w:p w14:paraId="0248BA42" w14:textId="77777777" w:rsidR="008810DA" w:rsidRPr="00917AEB" w:rsidRDefault="008810DA" w:rsidP="008810DA">
      <w:pPr>
        <w:spacing w:before="240" w:after="240"/>
      </w:pPr>
      <w:r w:rsidRPr="00917AEB">
        <w:lastRenderedPageBreak/>
        <w:t>La</w:t>
      </w:r>
      <w:r w:rsidRPr="00917AEB">
        <w:rPr>
          <w:spacing w:val="-16"/>
        </w:rPr>
        <w:t xml:space="preserve"> </w:t>
      </w:r>
      <w:r w:rsidRPr="00917AEB">
        <w:t>Revista</w:t>
      </w:r>
      <w:r w:rsidRPr="00917AEB">
        <w:rPr>
          <w:spacing w:val="-15"/>
        </w:rPr>
        <w:t xml:space="preserve"> </w:t>
      </w:r>
      <w:r w:rsidRPr="00917AEB">
        <w:rPr>
          <w:i/>
        </w:rPr>
        <w:t>Economía</w:t>
      </w:r>
      <w:r w:rsidRPr="00917AEB">
        <w:rPr>
          <w:i/>
          <w:spacing w:val="-15"/>
        </w:rPr>
        <w:t xml:space="preserve"> </w:t>
      </w:r>
      <w:r w:rsidRPr="00917AEB">
        <w:rPr>
          <w:i/>
        </w:rPr>
        <w:t>&amp;</w:t>
      </w:r>
      <w:r w:rsidRPr="00917AEB">
        <w:rPr>
          <w:i/>
          <w:spacing w:val="-15"/>
        </w:rPr>
        <w:t xml:space="preserve"> </w:t>
      </w:r>
      <w:r w:rsidRPr="00917AEB">
        <w:rPr>
          <w:i/>
        </w:rPr>
        <w:t>Sociedad</w:t>
      </w:r>
      <w:r w:rsidRPr="00917AEB">
        <w:rPr>
          <w:i/>
          <w:spacing w:val="-13"/>
        </w:rPr>
        <w:t xml:space="preserve"> </w:t>
      </w:r>
      <w:r w:rsidRPr="00917AEB">
        <w:t>se</w:t>
      </w:r>
      <w:r w:rsidRPr="00917AEB">
        <w:rPr>
          <w:spacing w:val="-18"/>
        </w:rPr>
        <w:t xml:space="preserve"> </w:t>
      </w:r>
      <w:r w:rsidRPr="00917AEB">
        <w:t>especializa</w:t>
      </w:r>
      <w:r w:rsidRPr="00917AEB">
        <w:rPr>
          <w:spacing w:val="-14"/>
        </w:rPr>
        <w:t xml:space="preserve"> </w:t>
      </w:r>
      <w:r w:rsidRPr="00917AEB">
        <w:t>en</w:t>
      </w:r>
      <w:r w:rsidRPr="00917AEB">
        <w:rPr>
          <w:spacing w:val="-16"/>
        </w:rPr>
        <w:t xml:space="preserve"> </w:t>
      </w:r>
      <w:r w:rsidRPr="00917AEB">
        <w:t>el</w:t>
      </w:r>
      <w:r w:rsidRPr="00917AEB">
        <w:rPr>
          <w:spacing w:val="-16"/>
        </w:rPr>
        <w:t xml:space="preserve"> </w:t>
      </w:r>
      <w:r w:rsidRPr="00917AEB">
        <w:t>área</w:t>
      </w:r>
      <w:r w:rsidRPr="00917AEB">
        <w:rPr>
          <w:spacing w:val="-15"/>
        </w:rPr>
        <w:t xml:space="preserve"> </w:t>
      </w:r>
      <w:r w:rsidRPr="00917AEB">
        <w:t>de</w:t>
      </w:r>
      <w:r w:rsidRPr="00917AEB">
        <w:rPr>
          <w:spacing w:val="-18"/>
        </w:rPr>
        <w:t xml:space="preserve"> </w:t>
      </w:r>
      <w:r w:rsidRPr="00917AEB">
        <w:t>Economía,</w:t>
      </w:r>
      <w:r w:rsidRPr="00917AEB">
        <w:rPr>
          <w:spacing w:val="-15"/>
        </w:rPr>
        <w:t xml:space="preserve"> </w:t>
      </w:r>
      <w:r w:rsidRPr="00917AEB">
        <w:t>pero</w:t>
      </w:r>
      <w:r w:rsidRPr="00917AEB">
        <w:rPr>
          <w:spacing w:val="-16"/>
        </w:rPr>
        <w:t xml:space="preserve"> </w:t>
      </w:r>
      <w:r w:rsidRPr="00917AEB">
        <w:t>también publica artículos relacionados con temáticas ambientales y sociales. Se ha producido de manera continua desde 1996, es de periodicidad semestral y continua, y busca aportar, desde una perspectiva pluralista, instrumentos analíticos que contribuyan a forjar un pensamiento económico costarricense y, que, además, aporten al debate nacional e internacional sobre tópicos del desarrollo y las políticas públicas en los campos económico, social, político y</w:t>
      </w:r>
      <w:r w:rsidRPr="00917AEB">
        <w:rPr>
          <w:spacing w:val="-4"/>
        </w:rPr>
        <w:t xml:space="preserve"> </w:t>
      </w:r>
      <w:r w:rsidRPr="00917AEB">
        <w:t>ambiental.</w:t>
      </w:r>
    </w:p>
    <w:p w14:paraId="3B1E3045" w14:textId="17CC9789" w:rsidR="008810DA" w:rsidRPr="00917AEB" w:rsidRDefault="008810DA" w:rsidP="008810DA">
      <w:pPr>
        <w:spacing w:after="240"/>
      </w:pPr>
      <w:r w:rsidRPr="00917AEB">
        <w:t xml:space="preserve">El Programa de </w:t>
      </w:r>
      <w:r w:rsidRPr="00917AEB">
        <w:rPr>
          <w:i/>
        </w:rPr>
        <w:t xml:space="preserve">Estudios Fiscales </w:t>
      </w:r>
      <w:r w:rsidRPr="00917AEB">
        <w:t>se orienta al desarrollo de instrumentos analíticos en materia fiscal. Ha ganado creciente interés y espacio en la agenda de las políticas públicas</w:t>
      </w:r>
      <w:r w:rsidRPr="00917AEB">
        <w:rPr>
          <w:spacing w:val="-4"/>
        </w:rPr>
        <w:t xml:space="preserve"> </w:t>
      </w:r>
      <w:r w:rsidRPr="00917AEB">
        <w:t>y</w:t>
      </w:r>
      <w:r w:rsidRPr="00917AEB">
        <w:rPr>
          <w:spacing w:val="-6"/>
        </w:rPr>
        <w:t xml:space="preserve"> </w:t>
      </w:r>
      <w:r w:rsidRPr="00917AEB">
        <w:t>el</w:t>
      </w:r>
      <w:r w:rsidRPr="00917AEB">
        <w:rPr>
          <w:spacing w:val="-4"/>
        </w:rPr>
        <w:t xml:space="preserve"> </w:t>
      </w:r>
      <w:r w:rsidRPr="00917AEB">
        <w:t>desarrollo</w:t>
      </w:r>
      <w:r w:rsidRPr="00917AEB">
        <w:rPr>
          <w:spacing w:val="-4"/>
        </w:rPr>
        <w:t xml:space="preserve"> </w:t>
      </w:r>
      <w:r w:rsidRPr="00917AEB">
        <w:t>nacional.</w:t>
      </w:r>
      <w:r w:rsidRPr="00917AEB">
        <w:rPr>
          <w:spacing w:val="-3"/>
        </w:rPr>
        <w:t xml:space="preserve"> </w:t>
      </w:r>
      <w:r w:rsidRPr="00917AEB">
        <w:t>Centra</w:t>
      </w:r>
      <w:r w:rsidRPr="00917AEB">
        <w:rPr>
          <w:spacing w:val="-3"/>
        </w:rPr>
        <w:t xml:space="preserve"> </w:t>
      </w:r>
      <w:r w:rsidRPr="00917AEB">
        <w:t>su</w:t>
      </w:r>
      <w:r w:rsidRPr="00917AEB">
        <w:rPr>
          <w:spacing w:val="-4"/>
        </w:rPr>
        <w:t xml:space="preserve"> </w:t>
      </w:r>
      <w:r w:rsidRPr="00917AEB">
        <w:t>interés</w:t>
      </w:r>
      <w:r w:rsidRPr="00917AEB">
        <w:rPr>
          <w:spacing w:val="-3"/>
        </w:rPr>
        <w:t xml:space="preserve"> </w:t>
      </w:r>
      <w:r w:rsidRPr="00917AEB">
        <w:t>en</w:t>
      </w:r>
      <w:r w:rsidRPr="00917AEB">
        <w:rPr>
          <w:spacing w:val="-3"/>
        </w:rPr>
        <w:t xml:space="preserve"> </w:t>
      </w:r>
      <w:r w:rsidRPr="00917AEB">
        <w:t>la</w:t>
      </w:r>
      <w:r w:rsidRPr="00917AEB">
        <w:rPr>
          <w:spacing w:val="-4"/>
        </w:rPr>
        <w:t xml:space="preserve"> </w:t>
      </w:r>
      <w:r w:rsidRPr="00917AEB">
        <w:t>sostenibilidad</w:t>
      </w:r>
      <w:r w:rsidRPr="00917AEB">
        <w:rPr>
          <w:spacing w:val="-3"/>
        </w:rPr>
        <w:t xml:space="preserve"> </w:t>
      </w:r>
      <w:r w:rsidRPr="00917AEB">
        <w:t>de</w:t>
      </w:r>
      <w:r w:rsidRPr="00917AEB">
        <w:rPr>
          <w:spacing w:val="-3"/>
        </w:rPr>
        <w:t xml:space="preserve"> </w:t>
      </w:r>
      <w:r w:rsidRPr="00917AEB">
        <w:t>las</w:t>
      </w:r>
      <w:r w:rsidRPr="00917AEB">
        <w:rPr>
          <w:spacing w:val="-6"/>
        </w:rPr>
        <w:t xml:space="preserve"> </w:t>
      </w:r>
      <w:r w:rsidRPr="00917AEB">
        <w:t>finanzas públicas</w:t>
      </w:r>
      <w:r w:rsidRPr="00917AEB">
        <w:rPr>
          <w:spacing w:val="-4"/>
        </w:rPr>
        <w:t xml:space="preserve"> </w:t>
      </w:r>
      <w:r w:rsidRPr="00917AEB">
        <w:t>bajo</w:t>
      </w:r>
      <w:r w:rsidRPr="00917AEB">
        <w:rPr>
          <w:spacing w:val="-3"/>
        </w:rPr>
        <w:t xml:space="preserve"> </w:t>
      </w:r>
      <w:r w:rsidRPr="00917AEB">
        <w:t>una</w:t>
      </w:r>
      <w:r w:rsidRPr="00917AEB">
        <w:rPr>
          <w:spacing w:val="-3"/>
        </w:rPr>
        <w:t xml:space="preserve"> </w:t>
      </w:r>
      <w:r w:rsidRPr="00917AEB">
        <w:t>mirada</w:t>
      </w:r>
      <w:r w:rsidRPr="00917AEB">
        <w:rPr>
          <w:spacing w:val="-3"/>
        </w:rPr>
        <w:t xml:space="preserve"> </w:t>
      </w:r>
      <w:r w:rsidRPr="00917AEB">
        <w:t>integral</w:t>
      </w:r>
      <w:r w:rsidRPr="00917AEB">
        <w:rPr>
          <w:spacing w:val="-5"/>
        </w:rPr>
        <w:t xml:space="preserve"> </w:t>
      </w:r>
      <w:r w:rsidRPr="00917AEB">
        <w:t>que</w:t>
      </w:r>
      <w:r w:rsidRPr="00917AEB">
        <w:rPr>
          <w:spacing w:val="-3"/>
        </w:rPr>
        <w:t xml:space="preserve"> </w:t>
      </w:r>
      <w:r w:rsidRPr="00917AEB">
        <w:t>concibe</w:t>
      </w:r>
      <w:r w:rsidRPr="00917AEB">
        <w:rPr>
          <w:spacing w:val="-3"/>
        </w:rPr>
        <w:t xml:space="preserve"> </w:t>
      </w:r>
      <w:r w:rsidRPr="00917AEB">
        <w:t>tanto</w:t>
      </w:r>
      <w:r w:rsidRPr="00917AEB">
        <w:rPr>
          <w:spacing w:val="-3"/>
        </w:rPr>
        <w:t xml:space="preserve"> </w:t>
      </w:r>
      <w:r w:rsidRPr="00917AEB">
        <w:t>la</w:t>
      </w:r>
      <w:r w:rsidRPr="00917AEB">
        <w:rPr>
          <w:spacing w:val="-4"/>
        </w:rPr>
        <w:t xml:space="preserve"> </w:t>
      </w:r>
      <w:r w:rsidRPr="00917AEB">
        <w:t>esfera</w:t>
      </w:r>
      <w:r w:rsidRPr="00917AEB">
        <w:rPr>
          <w:spacing w:val="-6"/>
        </w:rPr>
        <w:t xml:space="preserve"> </w:t>
      </w:r>
      <w:r w:rsidRPr="00917AEB">
        <w:t>de</w:t>
      </w:r>
      <w:r w:rsidRPr="00917AEB">
        <w:rPr>
          <w:spacing w:val="-3"/>
        </w:rPr>
        <w:t xml:space="preserve"> </w:t>
      </w:r>
      <w:r w:rsidRPr="00917AEB">
        <w:t>los</w:t>
      </w:r>
      <w:r w:rsidRPr="00917AEB">
        <w:rPr>
          <w:spacing w:val="-5"/>
        </w:rPr>
        <w:t xml:space="preserve"> </w:t>
      </w:r>
      <w:r w:rsidRPr="00917AEB">
        <w:t>ingresos</w:t>
      </w:r>
      <w:r w:rsidRPr="00917AEB">
        <w:rPr>
          <w:spacing w:val="-3"/>
        </w:rPr>
        <w:t xml:space="preserve"> </w:t>
      </w:r>
      <w:r w:rsidRPr="00917AEB">
        <w:t>como</w:t>
      </w:r>
      <w:r w:rsidRPr="00917AEB">
        <w:rPr>
          <w:spacing w:val="-4"/>
        </w:rPr>
        <w:t xml:space="preserve"> </w:t>
      </w:r>
      <w:r w:rsidRPr="00917AEB">
        <w:t>de los egresos, así como de la eficiencia y calidad de la inversión</w:t>
      </w:r>
      <w:r w:rsidRPr="00917AEB">
        <w:rPr>
          <w:spacing w:val="-17"/>
        </w:rPr>
        <w:t xml:space="preserve"> </w:t>
      </w:r>
      <w:r w:rsidRPr="00917AEB">
        <w:t>pública.</w:t>
      </w:r>
    </w:p>
    <w:p w14:paraId="27FA8337" w14:textId="77777777" w:rsidR="0082559E" w:rsidRDefault="00AE7D8E" w:rsidP="00AE7D8E">
      <w:pPr>
        <w:pStyle w:val="Ttulo2"/>
      </w:pPr>
      <w:bookmarkStart w:id="48" w:name="_Toc21440758"/>
      <w:bookmarkStart w:id="49" w:name="_Toc21529077"/>
      <w:r>
        <w:t xml:space="preserve">1.3 </w:t>
      </w:r>
      <w:r w:rsidR="0082559E" w:rsidRPr="0082559E">
        <w:t>DIMENSIÓN ADMINISTRATIVA</w:t>
      </w:r>
      <w:bookmarkEnd w:id="48"/>
      <w:bookmarkEnd w:id="49"/>
    </w:p>
    <w:p w14:paraId="27FA8338" w14:textId="61F85743" w:rsidR="0082559E" w:rsidRDefault="00AE7D8E" w:rsidP="00AE7D8E">
      <w:pPr>
        <w:pStyle w:val="Ttulo3"/>
      </w:pPr>
      <w:bookmarkStart w:id="50" w:name="_Toc21440759"/>
      <w:bookmarkStart w:id="51" w:name="_Toc21529078"/>
      <w:r>
        <w:t xml:space="preserve">1.3.1 </w:t>
      </w:r>
      <w:r w:rsidR="0082559E">
        <w:t xml:space="preserve">Administración curricular de la </w:t>
      </w:r>
      <w:r w:rsidR="0006514B">
        <w:t>licenciatura</w:t>
      </w:r>
      <w:bookmarkEnd w:id="50"/>
      <w:bookmarkEnd w:id="51"/>
    </w:p>
    <w:p w14:paraId="07FF3123" w14:textId="089670DD" w:rsidR="00010726" w:rsidRPr="00917AEB" w:rsidRDefault="00010726" w:rsidP="00010726">
      <w:pPr>
        <w:spacing w:after="240"/>
      </w:pPr>
      <w:r w:rsidRPr="00917AEB">
        <w:t xml:space="preserve">La administración académica, administrativa y financiera del plan está a cargo de la Escuela de Economía, que </w:t>
      </w:r>
      <w:r w:rsidR="0006514B">
        <w:t>es parte de</w:t>
      </w:r>
      <w:r w:rsidRPr="00917AEB">
        <w:t xml:space="preserve"> la Facultad de Ciencias Sociales de la Universidad Nacional, la cual dispone de los recursos necesarios para la ejecución de los cursos y las demás actividades que implica.</w:t>
      </w:r>
    </w:p>
    <w:p w14:paraId="640CB380" w14:textId="0B6A00C1" w:rsidR="00010726" w:rsidRPr="00917AEB" w:rsidRDefault="00010726" w:rsidP="00010726">
      <w:pPr>
        <w:spacing w:after="240"/>
      </w:pPr>
      <w:r w:rsidRPr="00917AEB">
        <w:t>La estructura organizativa de la Escuela de Economía busca que la Dirección, en conjunto con los órganos colegiados de Consejo de Escuela, y las Asambleas de Escuela y de Académicos, y las cátedras, pueda:</w:t>
      </w:r>
    </w:p>
    <w:p w14:paraId="564F20A5" w14:textId="77777777" w:rsidR="00010726" w:rsidRPr="00917AEB" w:rsidRDefault="00010726" w:rsidP="00DF1867">
      <w:pPr>
        <w:pStyle w:val="Prrafodelista"/>
        <w:numPr>
          <w:ilvl w:val="0"/>
          <w:numId w:val="10"/>
        </w:numPr>
        <w:spacing w:before="40" w:after="0"/>
        <w:contextualSpacing w:val="0"/>
      </w:pPr>
      <w:r w:rsidRPr="00917AEB">
        <w:t>Planear, dirigir, coordinar y evaluar el desempeño del plan de estudios.</w:t>
      </w:r>
    </w:p>
    <w:p w14:paraId="34A45067" w14:textId="77777777" w:rsidR="00010726" w:rsidRPr="00917AEB" w:rsidRDefault="00010726" w:rsidP="00DF1867">
      <w:pPr>
        <w:pStyle w:val="Prrafodelista"/>
        <w:numPr>
          <w:ilvl w:val="0"/>
          <w:numId w:val="10"/>
        </w:numPr>
        <w:spacing w:before="40" w:after="0"/>
        <w:contextualSpacing w:val="0"/>
      </w:pPr>
      <w:r w:rsidRPr="00917AEB">
        <w:t>Coordinar y establecer las alianzas estratégicas necesarias para la generación de las promociones estudiantiles y/o proyectos académicos.</w:t>
      </w:r>
    </w:p>
    <w:p w14:paraId="1EAD5FEE" w14:textId="77777777" w:rsidR="00010726" w:rsidRPr="00917AEB" w:rsidRDefault="00010726" w:rsidP="00DF1867">
      <w:pPr>
        <w:pStyle w:val="Prrafodelista"/>
        <w:numPr>
          <w:ilvl w:val="0"/>
          <w:numId w:val="10"/>
        </w:numPr>
        <w:spacing w:before="40" w:after="0"/>
        <w:contextualSpacing w:val="0"/>
      </w:pPr>
      <w:r w:rsidRPr="00917AEB">
        <w:t>Velar por el acato a las políticas y lineamientos normativos de la Universidad en materia de planes de estudio.</w:t>
      </w:r>
    </w:p>
    <w:p w14:paraId="7C45DF23" w14:textId="77777777" w:rsidR="00010726" w:rsidRPr="00917AEB" w:rsidRDefault="00010726" w:rsidP="00DF1867">
      <w:pPr>
        <w:pStyle w:val="Prrafodelista"/>
        <w:numPr>
          <w:ilvl w:val="0"/>
          <w:numId w:val="10"/>
        </w:numPr>
        <w:spacing w:before="40" w:after="0"/>
        <w:contextualSpacing w:val="0"/>
      </w:pPr>
      <w:r w:rsidRPr="00917AEB">
        <w:lastRenderedPageBreak/>
        <w:t>Propiciar reuniones con el personal docente, con el propósito de establecer los mecanismos de comunicación horizontal y vertical de los cursos.</w:t>
      </w:r>
    </w:p>
    <w:p w14:paraId="1F8E2BF7" w14:textId="77777777" w:rsidR="00010726" w:rsidRPr="00917AEB" w:rsidRDefault="00010726" w:rsidP="00DF1867">
      <w:pPr>
        <w:pStyle w:val="Prrafodelista"/>
        <w:numPr>
          <w:ilvl w:val="0"/>
          <w:numId w:val="10"/>
        </w:numPr>
        <w:spacing w:before="40" w:after="0"/>
        <w:contextualSpacing w:val="0"/>
      </w:pPr>
      <w:r w:rsidRPr="00917AEB">
        <w:t>Divulgar la oferta académica a nivel interno de la universidad por medio del correo electrónico y del periódico oficial universitario (CAMPUS) y a lo externo a través de los medios de comunicación nacional.</w:t>
      </w:r>
    </w:p>
    <w:p w14:paraId="2C396C16" w14:textId="77777777" w:rsidR="00010726" w:rsidRPr="00917AEB" w:rsidRDefault="00010726" w:rsidP="00DF1867">
      <w:pPr>
        <w:pStyle w:val="Prrafodelista"/>
        <w:numPr>
          <w:ilvl w:val="0"/>
          <w:numId w:val="10"/>
        </w:numPr>
        <w:spacing w:before="40" w:after="0"/>
        <w:contextualSpacing w:val="0"/>
      </w:pPr>
      <w:r w:rsidRPr="00917AEB">
        <w:t>Facilitar la coordinación de las diversas actividades entre los distintos cursos.</w:t>
      </w:r>
    </w:p>
    <w:p w14:paraId="31F45B2A" w14:textId="1FD2DE3E" w:rsidR="00010726" w:rsidRPr="00917AEB" w:rsidRDefault="00010726" w:rsidP="00DF1867">
      <w:pPr>
        <w:pStyle w:val="Prrafodelista"/>
        <w:numPr>
          <w:ilvl w:val="0"/>
          <w:numId w:val="10"/>
        </w:numPr>
        <w:spacing w:before="40" w:after="0"/>
        <w:contextualSpacing w:val="0"/>
      </w:pPr>
      <w:r w:rsidRPr="00917AEB">
        <w:t xml:space="preserve">Velar porque </w:t>
      </w:r>
      <w:r w:rsidR="00D66936">
        <w:t>el</w:t>
      </w:r>
      <w:r w:rsidRPr="00917AEB">
        <w:t xml:space="preserve"> estudiant</w:t>
      </w:r>
      <w:r w:rsidR="00D66936">
        <w:t>ado</w:t>
      </w:r>
      <w:r w:rsidRPr="00917AEB">
        <w:t xml:space="preserve"> logre culminar su plan en el tiempo previsto.</w:t>
      </w:r>
    </w:p>
    <w:p w14:paraId="065A2591" w14:textId="77777777" w:rsidR="00010726" w:rsidRPr="00917AEB" w:rsidRDefault="00010726" w:rsidP="00DF1867">
      <w:pPr>
        <w:pStyle w:val="Prrafodelista"/>
        <w:numPr>
          <w:ilvl w:val="0"/>
          <w:numId w:val="10"/>
        </w:numPr>
        <w:spacing w:before="40" w:after="240"/>
        <w:contextualSpacing w:val="0"/>
      </w:pPr>
      <w:r w:rsidRPr="00917AEB">
        <w:t>Procurar la coordinación entre las instancias académicas y administrativas</w:t>
      </w:r>
      <w:r>
        <w:t>.</w:t>
      </w:r>
    </w:p>
    <w:p w14:paraId="4B5FCDD8" w14:textId="77777777" w:rsidR="00010726" w:rsidRPr="00917AEB" w:rsidRDefault="00010726" w:rsidP="00010726">
      <w:pPr>
        <w:spacing w:after="240"/>
        <w:rPr>
          <w:color w:val="000000" w:themeColor="text1"/>
        </w:rPr>
      </w:pPr>
      <w:r w:rsidRPr="00917AEB">
        <w:t xml:space="preserve">Además, velar y promover las relaciones </w:t>
      </w:r>
      <w:proofErr w:type="gramStart"/>
      <w:r w:rsidRPr="00917AEB">
        <w:t>intra-institucionales</w:t>
      </w:r>
      <w:proofErr w:type="gramEnd"/>
      <w:r w:rsidRPr="00917AEB">
        <w:t xml:space="preserve"> e inter- universitarias; las relaciones internas y externas con el sector privado y público; la coordinación de los cursos del </w:t>
      </w:r>
      <w:r w:rsidRPr="00917AEB">
        <w:rPr>
          <w:color w:val="000000" w:themeColor="text1"/>
        </w:rPr>
        <w:t>plan y de la evaluación curricular como tarea permanente. De igual manera, se encargan de la divulgación de la carrera y el desarrollo académico y profesional de la planta de docentes.</w:t>
      </w:r>
    </w:p>
    <w:p w14:paraId="27FA833B" w14:textId="77777777" w:rsidR="0082559E" w:rsidRDefault="00AE7D8E" w:rsidP="00AE7D8E">
      <w:pPr>
        <w:pStyle w:val="Ttulo3"/>
      </w:pPr>
      <w:bookmarkStart w:id="52" w:name="_Toc21440760"/>
      <w:bookmarkStart w:id="53" w:name="_Toc21529079"/>
      <w:r>
        <w:t xml:space="preserve">1.3.2 </w:t>
      </w:r>
      <w:r w:rsidR="0082559E">
        <w:t>Capacidad instalada</w:t>
      </w:r>
      <w:bookmarkEnd w:id="52"/>
      <w:bookmarkEnd w:id="53"/>
    </w:p>
    <w:p w14:paraId="45AD45E7" w14:textId="77A4B5FB" w:rsidR="00010726" w:rsidRPr="00917AEB" w:rsidRDefault="00010726" w:rsidP="00010726">
      <w:pPr>
        <w:spacing w:after="240"/>
      </w:pPr>
      <w:r w:rsidRPr="00917AEB">
        <w:t xml:space="preserve">La Escuela de Economía se encuentra en el piso 3 del Edificio Nº 2 de la Facultad de Ciencias Sociales. Cuenta con tres salas para reuniones, tres zonas con cubículos para </w:t>
      </w:r>
      <w:r w:rsidR="00B8778C">
        <w:t>el personal docente</w:t>
      </w:r>
      <w:r w:rsidRPr="00917AEB">
        <w:t>, un área de cubículos administrativos, tres oficinas, recepción y una sala de espera.</w:t>
      </w:r>
    </w:p>
    <w:p w14:paraId="235F7787" w14:textId="77777777" w:rsidR="00010726" w:rsidRPr="00917AEB" w:rsidRDefault="00010726" w:rsidP="00164C98">
      <w:pPr>
        <w:rPr>
          <w:color w:val="000000" w:themeColor="text1"/>
        </w:rPr>
      </w:pPr>
      <w:r w:rsidRPr="00917AEB">
        <w:rPr>
          <w:color w:val="000000" w:themeColor="text1"/>
        </w:rPr>
        <w:t>Las instancias académicas involucradas en el desarrollo de esta propuesta cuentan con aulas para el desarrollo de los cursos, bibliotecas actualizadas, laboratorios de cómputo e instalaciones con amplias zonas verdes.</w:t>
      </w:r>
    </w:p>
    <w:p w14:paraId="207929E5" w14:textId="7BB9A894" w:rsidR="00010726" w:rsidRDefault="00010726" w:rsidP="00010726">
      <w:pPr>
        <w:spacing w:after="240"/>
        <w:rPr>
          <w:color w:val="000000" w:themeColor="text1"/>
        </w:rPr>
      </w:pPr>
      <w:r w:rsidRPr="00917AEB">
        <w:rPr>
          <w:color w:val="000000" w:themeColor="text1"/>
        </w:rPr>
        <w:t xml:space="preserve">La </w:t>
      </w:r>
      <w:r w:rsidRPr="00C85295">
        <w:rPr>
          <w:color w:val="000000" w:themeColor="text1"/>
        </w:rPr>
        <w:t>tabla 3, contiene información de las instalaciones disponibles para la ejecución de este plan:</w:t>
      </w:r>
      <w:bookmarkStart w:id="54" w:name="_bookmark43"/>
      <w:bookmarkEnd w:id="54"/>
    </w:p>
    <w:p w14:paraId="1FE3D198" w14:textId="77777777" w:rsidR="007D59D1" w:rsidRDefault="007D59D1">
      <w:pPr>
        <w:spacing w:before="0" w:after="200" w:line="276" w:lineRule="auto"/>
        <w:jc w:val="left"/>
        <w:rPr>
          <w:b/>
        </w:rPr>
      </w:pPr>
      <w:bookmarkStart w:id="55" w:name="_Toc11055011"/>
      <w:bookmarkStart w:id="56" w:name="_Toc21436935"/>
      <w:bookmarkStart w:id="57" w:name="_Toc21438700"/>
      <w:bookmarkStart w:id="58" w:name="_Toc21529121"/>
      <w:r>
        <w:rPr>
          <w:b/>
        </w:rPr>
        <w:br w:type="page"/>
      </w:r>
    </w:p>
    <w:p w14:paraId="033868C2" w14:textId="1A6B4286" w:rsidR="00010726" w:rsidRDefault="00B869B1" w:rsidP="008B7E0A">
      <w:pPr>
        <w:spacing w:after="0" w:line="240" w:lineRule="auto"/>
        <w:jc w:val="center"/>
        <w:rPr>
          <w:b/>
        </w:rPr>
      </w:pPr>
      <w:r w:rsidRPr="00B869B1">
        <w:rPr>
          <w:b/>
        </w:rPr>
        <w:lastRenderedPageBreak/>
        <w:t xml:space="preserve">Tabla </w:t>
      </w:r>
      <w:r w:rsidRPr="00B869B1">
        <w:rPr>
          <w:b/>
        </w:rPr>
        <w:fldChar w:fldCharType="begin"/>
      </w:r>
      <w:r w:rsidRPr="00B869B1">
        <w:rPr>
          <w:b/>
        </w:rPr>
        <w:instrText xml:space="preserve"> SEQ Tabla \* ARABIC </w:instrText>
      </w:r>
      <w:r w:rsidRPr="00B869B1">
        <w:rPr>
          <w:b/>
        </w:rPr>
        <w:fldChar w:fldCharType="separate"/>
      </w:r>
      <w:r w:rsidR="00C5096C">
        <w:rPr>
          <w:b/>
          <w:noProof/>
        </w:rPr>
        <w:t>3</w:t>
      </w:r>
      <w:r w:rsidRPr="00B869B1">
        <w:rPr>
          <w:b/>
        </w:rPr>
        <w:fldChar w:fldCharType="end"/>
      </w:r>
      <w:r>
        <w:rPr>
          <w:b/>
        </w:rPr>
        <w:br/>
      </w:r>
      <w:r w:rsidR="00010726" w:rsidRPr="00010726">
        <w:rPr>
          <w:b/>
        </w:rPr>
        <w:t>U</w:t>
      </w:r>
      <w:r w:rsidR="00C85295">
        <w:rPr>
          <w:b/>
        </w:rPr>
        <w:t>niversidad Nacional</w:t>
      </w:r>
      <w:r w:rsidR="00010726">
        <w:rPr>
          <w:b/>
        </w:rPr>
        <w:t>. E</w:t>
      </w:r>
      <w:r w:rsidR="00B60D7A">
        <w:rPr>
          <w:b/>
        </w:rPr>
        <w:t>scuela de Economía</w:t>
      </w:r>
      <w:r w:rsidR="00010726">
        <w:rPr>
          <w:b/>
        </w:rPr>
        <w:t xml:space="preserve">. </w:t>
      </w:r>
      <w:r>
        <w:rPr>
          <w:b/>
        </w:rPr>
        <w:br/>
      </w:r>
      <w:r w:rsidR="00010726" w:rsidRPr="00010726">
        <w:rPr>
          <w:b/>
        </w:rPr>
        <w:t>Instalaciones para la ejecución del plan</w:t>
      </w:r>
      <w:bookmarkEnd w:id="55"/>
      <w:bookmarkEnd w:id="56"/>
      <w:bookmarkEnd w:id="57"/>
      <w:bookmarkEnd w:id="58"/>
    </w:p>
    <w:p w14:paraId="2D866646" w14:textId="6D1393EF" w:rsidR="00B60D7A" w:rsidRPr="00010726" w:rsidRDefault="00B60D7A" w:rsidP="008B7E0A">
      <w:pPr>
        <w:spacing w:after="0" w:line="240" w:lineRule="auto"/>
        <w:jc w:val="center"/>
        <w:rPr>
          <w:b/>
        </w:rPr>
      </w:pPr>
      <w:r>
        <w:rPr>
          <w:b/>
        </w:rPr>
        <w:t>2019</w:t>
      </w:r>
    </w:p>
    <w:tbl>
      <w:tblPr>
        <w:tblStyle w:val="Tablaconcuadrculaclara"/>
        <w:tblW w:w="8110"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274"/>
        <w:gridCol w:w="2836"/>
      </w:tblGrid>
      <w:tr w:rsidR="00010726" w:rsidRPr="00C63AD6" w14:paraId="4F6A76AB" w14:textId="77777777" w:rsidTr="00B924F4">
        <w:trPr>
          <w:trHeight w:val="361"/>
          <w:jc w:val="center"/>
        </w:trPr>
        <w:tc>
          <w:tcPr>
            <w:tcW w:w="5274" w:type="dxa"/>
            <w:tcBorders>
              <w:top w:val="single" w:sz="4" w:space="0" w:color="auto"/>
              <w:bottom w:val="single" w:sz="4" w:space="0" w:color="auto"/>
            </w:tcBorders>
          </w:tcPr>
          <w:p w14:paraId="26178437" w14:textId="77777777" w:rsidR="00010726" w:rsidRPr="00B924F4" w:rsidRDefault="00010726" w:rsidP="00B60D7A">
            <w:pPr>
              <w:spacing w:before="0" w:after="0"/>
              <w:ind w:left="851"/>
              <w:rPr>
                <w:b/>
                <w:bCs/>
                <w:sz w:val="22"/>
                <w:szCs w:val="20"/>
              </w:rPr>
            </w:pPr>
            <w:r w:rsidRPr="00B924F4">
              <w:rPr>
                <w:b/>
                <w:bCs/>
                <w:sz w:val="22"/>
                <w:szCs w:val="20"/>
              </w:rPr>
              <w:t>Instalaciones</w:t>
            </w:r>
          </w:p>
        </w:tc>
        <w:tc>
          <w:tcPr>
            <w:tcW w:w="2836" w:type="dxa"/>
            <w:tcBorders>
              <w:top w:val="single" w:sz="4" w:space="0" w:color="auto"/>
              <w:bottom w:val="single" w:sz="4" w:space="0" w:color="auto"/>
            </w:tcBorders>
          </w:tcPr>
          <w:p w14:paraId="6F37EC20" w14:textId="77777777" w:rsidR="00010726" w:rsidRPr="00B924F4" w:rsidRDefault="00010726" w:rsidP="00B60D7A">
            <w:pPr>
              <w:spacing w:before="0" w:after="0"/>
              <w:jc w:val="center"/>
              <w:rPr>
                <w:b/>
                <w:bCs/>
                <w:sz w:val="22"/>
                <w:szCs w:val="20"/>
              </w:rPr>
            </w:pPr>
            <w:r w:rsidRPr="00B924F4">
              <w:rPr>
                <w:b/>
                <w:bCs/>
                <w:sz w:val="22"/>
                <w:szCs w:val="20"/>
              </w:rPr>
              <w:t>Cantidad</w:t>
            </w:r>
          </w:p>
        </w:tc>
      </w:tr>
      <w:tr w:rsidR="00010726" w:rsidRPr="00C63AD6" w14:paraId="6A649816" w14:textId="77777777" w:rsidTr="00B924F4">
        <w:trPr>
          <w:trHeight w:val="313"/>
          <w:jc w:val="center"/>
        </w:trPr>
        <w:tc>
          <w:tcPr>
            <w:tcW w:w="5274" w:type="dxa"/>
            <w:tcBorders>
              <w:top w:val="single" w:sz="4" w:space="0" w:color="auto"/>
            </w:tcBorders>
          </w:tcPr>
          <w:p w14:paraId="42575F74" w14:textId="77777777" w:rsidR="00010726" w:rsidRPr="00B924F4" w:rsidRDefault="00010726" w:rsidP="00B60D7A">
            <w:pPr>
              <w:spacing w:before="0" w:after="0"/>
              <w:ind w:left="851"/>
              <w:rPr>
                <w:b/>
                <w:sz w:val="22"/>
                <w:szCs w:val="20"/>
              </w:rPr>
            </w:pPr>
            <w:r w:rsidRPr="00B924F4">
              <w:rPr>
                <w:sz w:val="22"/>
                <w:szCs w:val="20"/>
              </w:rPr>
              <w:t>Aulas fijas</w:t>
            </w:r>
          </w:p>
        </w:tc>
        <w:tc>
          <w:tcPr>
            <w:tcW w:w="2836" w:type="dxa"/>
            <w:tcBorders>
              <w:top w:val="single" w:sz="4" w:space="0" w:color="auto"/>
            </w:tcBorders>
          </w:tcPr>
          <w:p w14:paraId="2CF5BD1C" w14:textId="77777777" w:rsidR="00010726" w:rsidRPr="00B924F4" w:rsidRDefault="00010726" w:rsidP="00B60D7A">
            <w:pPr>
              <w:spacing w:before="0" w:after="0"/>
              <w:jc w:val="center"/>
              <w:rPr>
                <w:b/>
                <w:sz w:val="22"/>
                <w:szCs w:val="20"/>
              </w:rPr>
            </w:pPr>
            <w:r w:rsidRPr="00B924F4">
              <w:rPr>
                <w:sz w:val="22"/>
                <w:szCs w:val="20"/>
              </w:rPr>
              <w:t>4</w:t>
            </w:r>
          </w:p>
        </w:tc>
      </w:tr>
      <w:tr w:rsidR="00010726" w:rsidRPr="00C63AD6" w14:paraId="73F72E63" w14:textId="77777777" w:rsidTr="00B924F4">
        <w:trPr>
          <w:trHeight w:val="254"/>
          <w:jc w:val="center"/>
        </w:trPr>
        <w:tc>
          <w:tcPr>
            <w:tcW w:w="5274" w:type="dxa"/>
          </w:tcPr>
          <w:p w14:paraId="302B77AF" w14:textId="77777777" w:rsidR="00010726" w:rsidRPr="00B924F4" w:rsidRDefault="00010726" w:rsidP="00B60D7A">
            <w:pPr>
              <w:spacing w:before="0" w:after="0"/>
              <w:ind w:left="851"/>
              <w:rPr>
                <w:b/>
                <w:sz w:val="22"/>
                <w:szCs w:val="20"/>
              </w:rPr>
            </w:pPr>
            <w:r w:rsidRPr="00B924F4">
              <w:rPr>
                <w:sz w:val="22"/>
                <w:szCs w:val="20"/>
              </w:rPr>
              <w:t>Aulas adicionales</w:t>
            </w:r>
          </w:p>
        </w:tc>
        <w:tc>
          <w:tcPr>
            <w:tcW w:w="2836" w:type="dxa"/>
          </w:tcPr>
          <w:p w14:paraId="0E9B3970" w14:textId="77777777" w:rsidR="00010726" w:rsidRPr="00B924F4" w:rsidRDefault="00010726" w:rsidP="00B60D7A">
            <w:pPr>
              <w:spacing w:before="0" w:after="0"/>
              <w:jc w:val="center"/>
              <w:rPr>
                <w:b/>
                <w:sz w:val="22"/>
                <w:szCs w:val="20"/>
              </w:rPr>
            </w:pPr>
            <w:r w:rsidRPr="00B924F4">
              <w:rPr>
                <w:sz w:val="22"/>
                <w:szCs w:val="20"/>
              </w:rPr>
              <w:t>4</w:t>
            </w:r>
          </w:p>
        </w:tc>
      </w:tr>
      <w:tr w:rsidR="00010726" w:rsidRPr="00C63AD6" w14:paraId="3C0349DD" w14:textId="77777777" w:rsidTr="00B924F4">
        <w:trPr>
          <w:trHeight w:val="421"/>
          <w:jc w:val="center"/>
        </w:trPr>
        <w:tc>
          <w:tcPr>
            <w:tcW w:w="5274" w:type="dxa"/>
          </w:tcPr>
          <w:p w14:paraId="6CBB8EB6" w14:textId="77777777" w:rsidR="00010726" w:rsidRPr="00B924F4" w:rsidRDefault="00010726" w:rsidP="00B60D7A">
            <w:pPr>
              <w:spacing w:before="0" w:after="0"/>
              <w:ind w:left="851"/>
              <w:rPr>
                <w:b/>
                <w:sz w:val="22"/>
                <w:szCs w:val="20"/>
              </w:rPr>
            </w:pPr>
            <w:r w:rsidRPr="00B924F4">
              <w:rPr>
                <w:sz w:val="22"/>
                <w:szCs w:val="20"/>
              </w:rPr>
              <w:t>Instalaciones administrativo – académicas</w:t>
            </w:r>
          </w:p>
        </w:tc>
        <w:tc>
          <w:tcPr>
            <w:tcW w:w="2836" w:type="dxa"/>
          </w:tcPr>
          <w:p w14:paraId="725EDAF8" w14:textId="77777777" w:rsidR="00010726" w:rsidRPr="00B924F4" w:rsidRDefault="00010726" w:rsidP="00B60D7A">
            <w:pPr>
              <w:spacing w:before="0" w:after="0"/>
              <w:jc w:val="center"/>
              <w:rPr>
                <w:b/>
                <w:sz w:val="22"/>
                <w:szCs w:val="20"/>
              </w:rPr>
            </w:pPr>
            <w:r w:rsidRPr="00B924F4">
              <w:rPr>
                <w:sz w:val="22"/>
                <w:szCs w:val="20"/>
              </w:rPr>
              <w:t>1</w:t>
            </w:r>
          </w:p>
        </w:tc>
      </w:tr>
      <w:tr w:rsidR="00010726" w:rsidRPr="00C63AD6" w14:paraId="07EEC119" w14:textId="77777777" w:rsidTr="00B924F4">
        <w:trPr>
          <w:trHeight w:val="254"/>
          <w:jc w:val="center"/>
        </w:trPr>
        <w:tc>
          <w:tcPr>
            <w:tcW w:w="5274" w:type="dxa"/>
          </w:tcPr>
          <w:p w14:paraId="6535812B" w14:textId="77777777" w:rsidR="00010726" w:rsidRPr="00B924F4" w:rsidRDefault="00010726" w:rsidP="00B60D7A">
            <w:pPr>
              <w:spacing w:before="0" w:after="0"/>
              <w:ind w:left="851"/>
              <w:rPr>
                <w:b/>
                <w:sz w:val="22"/>
                <w:szCs w:val="20"/>
              </w:rPr>
            </w:pPr>
            <w:r w:rsidRPr="00B924F4">
              <w:rPr>
                <w:sz w:val="22"/>
                <w:szCs w:val="20"/>
              </w:rPr>
              <w:t>Laboratorios Facultad</w:t>
            </w:r>
          </w:p>
        </w:tc>
        <w:tc>
          <w:tcPr>
            <w:tcW w:w="2836" w:type="dxa"/>
          </w:tcPr>
          <w:p w14:paraId="50A93F50" w14:textId="77777777" w:rsidR="00010726" w:rsidRPr="00B924F4" w:rsidRDefault="00010726" w:rsidP="00B60D7A">
            <w:pPr>
              <w:spacing w:before="0" w:after="0"/>
              <w:jc w:val="center"/>
              <w:rPr>
                <w:b/>
                <w:sz w:val="22"/>
                <w:szCs w:val="20"/>
              </w:rPr>
            </w:pPr>
            <w:r w:rsidRPr="00B924F4">
              <w:rPr>
                <w:sz w:val="22"/>
                <w:szCs w:val="20"/>
              </w:rPr>
              <w:t>3</w:t>
            </w:r>
          </w:p>
        </w:tc>
      </w:tr>
    </w:tbl>
    <w:p w14:paraId="6044C3BF" w14:textId="0FA6EE99" w:rsidR="00010726" w:rsidRPr="00010726" w:rsidRDefault="00010726" w:rsidP="00B60D7A">
      <w:pPr>
        <w:ind w:firstLine="708"/>
        <w:rPr>
          <w:i/>
          <w:sz w:val="22"/>
        </w:rPr>
      </w:pPr>
      <w:r w:rsidRPr="00010726">
        <w:rPr>
          <w:sz w:val="22"/>
        </w:rPr>
        <w:t>Fuente: Elaboración propia</w:t>
      </w:r>
      <w:r w:rsidRPr="00010726">
        <w:rPr>
          <w:i/>
          <w:sz w:val="22"/>
        </w:rPr>
        <w:t>, 2019.</w:t>
      </w:r>
    </w:p>
    <w:p w14:paraId="27FA834D" w14:textId="77777777" w:rsidR="0082559E" w:rsidRDefault="00AE7D8E" w:rsidP="00AE7D8E">
      <w:pPr>
        <w:pStyle w:val="Ttulo3"/>
      </w:pPr>
      <w:bookmarkStart w:id="59" w:name="_Toc21440761"/>
      <w:bookmarkStart w:id="60" w:name="_Toc21529080"/>
      <w:r>
        <w:t xml:space="preserve">1.3.3 </w:t>
      </w:r>
      <w:r w:rsidR="0082559E">
        <w:t>Recursos tecnológicos</w:t>
      </w:r>
      <w:bookmarkEnd w:id="59"/>
      <w:bookmarkEnd w:id="60"/>
    </w:p>
    <w:p w14:paraId="65138273" w14:textId="24F09F53" w:rsidR="00010726" w:rsidRDefault="00010726" w:rsidP="00010726">
      <w:r w:rsidRPr="00917AEB">
        <w:t>Todos los cubículos y oficinas del profesor</w:t>
      </w:r>
      <w:r w:rsidR="004777D1">
        <w:t>ado</w:t>
      </w:r>
      <w:r w:rsidRPr="00917AEB">
        <w:t xml:space="preserve"> y personal administrativo están equipados con computadoras y tienen acceso a impresoras en red. El Departamento de Tecnologías de la Información y la Comunicación (DTIC) provee los programas informáticos que requieren </w:t>
      </w:r>
      <w:r w:rsidR="0077556D">
        <w:t>las personas</w:t>
      </w:r>
      <w:r w:rsidRPr="00917AEB">
        <w:t xml:space="preserve"> fun</w:t>
      </w:r>
      <w:r w:rsidR="00F7467F">
        <w:t>c</w:t>
      </w:r>
      <w:r w:rsidRPr="00917AEB">
        <w:t>ionari</w:t>
      </w:r>
      <w:r w:rsidR="00F7467F">
        <w:t>a</w:t>
      </w:r>
      <w:r w:rsidRPr="00917AEB">
        <w:t>s para el desempeño de sus tareas. Se cuenta con programas de uso generalizado y especializado en el área de Economía</w:t>
      </w:r>
      <w:r w:rsidRPr="00917AEB">
        <w:rPr>
          <w:spacing w:val="-39"/>
        </w:rPr>
        <w:t xml:space="preserve"> </w:t>
      </w:r>
      <w:r w:rsidRPr="00917AEB">
        <w:t>y Estadística. La UNA se caracteriza, además</w:t>
      </w:r>
      <w:r>
        <w:t>,</w:t>
      </w:r>
      <w:r w:rsidRPr="00917AEB">
        <w:t xml:space="preserve"> por tener una plataforma de servicio a la docencia</w:t>
      </w:r>
      <w:r w:rsidRPr="00917AEB">
        <w:rPr>
          <w:spacing w:val="-18"/>
        </w:rPr>
        <w:t xml:space="preserve"> </w:t>
      </w:r>
      <w:r w:rsidRPr="00917AEB">
        <w:t>bastante</w:t>
      </w:r>
      <w:r w:rsidRPr="00917AEB">
        <w:rPr>
          <w:spacing w:val="-18"/>
        </w:rPr>
        <w:t xml:space="preserve"> </w:t>
      </w:r>
      <w:r w:rsidRPr="00917AEB">
        <w:t>innovadora</w:t>
      </w:r>
      <w:r w:rsidRPr="00917AEB">
        <w:rPr>
          <w:spacing w:val="-19"/>
        </w:rPr>
        <w:t xml:space="preserve"> </w:t>
      </w:r>
      <w:r w:rsidRPr="00917AEB">
        <w:t>y</w:t>
      </w:r>
      <w:r w:rsidRPr="00917AEB">
        <w:rPr>
          <w:spacing w:val="-20"/>
        </w:rPr>
        <w:t xml:space="preserve"> </w:t>
      </w:r>
      <w:r w:rsidRPr="00917AEB">
        <w:t>el</w:t>
      </w:r>
      <w:r w:rsidRPr="00917AEB">
        <w:rPr>
          <w:spacing w:val="-19"/>
        </w:rPr>
        <w:t xml:space="preserve"> </w:t>
      </w:r>
      <w:r w:rsidRPr="00917AEB">
        <w:t>aula</w:t>
      </w:r>
      <w:r w:rsidRPr="00917AEB">
        <w:rPr>
          <w:spacing w:val="-16"/>
        </w:rPr>
        <w:t xml:space="preserve"> </w:t>
      </w:r>
      <w:r w:rsidRPr="00917AEB">
        <w:t>virtua</w:t>
      </w:r>
      <w:r w:rsidR="00DA33E4">
        <w:t>l.</w:t>
      </w:r>
    </w:p>
    <w:p w14:paraId="38806C04" w14:textId="5AFB04DE" w:rsidR="00010726" w:rsidRDefault="00D66936" w:rsidP="00010726">
      <w:r>
        <w:t>El estudiantado</w:t>
      </w:r>
      <w:r w:rsidR="00010726" w:rsidRPr="00917AEB">
        <w:t xml:space="preserve"> por su parte cuenta con acceso libre a un laboratorio provisto por la Facultad, así como dos más previstos para cursos específicos.</w:t>
      </w:r>
      <w:r w:rsidR="00CB41A3">
        <w:t xml:space="preserve"> </w:t>
      </w:r>
    </w:p>
    <w:p w14:paraId="43FCB98A" w14:textId="243A6F1C" w:rsidR="00010726" w:rsidRPr="00010726" w:rsidRDefault="00E055A4" w:rsidP="008B7E0A">
      <w:pPr>
        <w:spacing w:before="0" w:after="0" w:line="240" w:lineRule="auto"/>
        <w:jc w:val="center"/>
        <w:rPr>
          <w:b/>
        </w:rPr>
      </w:pPr>
      <w:bookmarkStart w:id="61" w:name="_bookmark45"/>
      <w:bookmarkStart w:id="62" w:name="_Toc11055012"/>
      <w:bookmarkStart w:id="63" w:name="_Toc21436936"/>
      <w:bookmarkStart w:id="64" w:name="_Toc21438701"/>
      <w:bookmarkStart w:id="65" w:name="_Toc21529122"/>
      <w:bookmarkEnd w:id="61"/>
      <w:r w:rsidRPr="00E055A4">
        <w:rPr>
          <w:b/>
        </w:rPr>
        <w:t xml:space="preserve">Tabla </w:t>
      </w:r>
      <w:r w:rsidRPr="00E055A4">
        <w:rPr>
          <w:b/>
        </w:rPr>
        <w:fldChar w:fldCharType="begin"/>
      </w:r>
      <w:r w:rsidRPr="00E055A4">
        <w:rPr>
          <w:b/>
        </w:rPr>
        <w:instrText xml:space="preserve"> SEQ Tabla \* ARABIC </w:instrText>
      </w:r>
      <w:r w:rsidRPr="00E055A4">
        <w:rPr>
          <w:b/>
        </w:rPr>
        <w:fldChar w:fldCharType="separate"/>
      </w:r>
      <w:r w:rsidR="00C5096C">
        <w:rPr>
          <w:b/>
          <w:noProof/>
        </w:rPr>
        <w:t>4</w:t>
      </w:r>
      <w:r w:rsidRPr="00E055A4">
        <w:rPr>
          <w:b/>
        </w:rPr>
        <w:fldChar w:fldCharType="end"/>
      </w:r>
      <w:r>
        <w:rPr>
          <w:b/>
        </w:rPr>
        <w:br/>
      </w:r>
      <w:r w:rsidR="00FB5673">
        <w:rPr>
          <w:b/>
        </w:rPr>
        <w:t>Universidad Nacional. Escuela de Economía.</w:t>
      </w:r>
      <w:r w:rsidRPr="00E055A4">
        <w:rPr>
          <w:b/>
        </w:rPr>
        <w:t xml:space="preserve"> </w:t>
      </w:r>
      <w:r>
        <w:rPr>
          <w:b/>
        </w:rPr>
        <w:br/>
      </w:r>
      <w:r w:rsidR="00010726" w:rsidRPr="00010726">
        <w:rPr>
          <w:b/>
        </w:rPr>
        <w:t>Recursos Tecnológicos para la ejecución del plan</w:t>
      </w:r>
      <w:del w:id="66" w:author="Carolina Ramírez H" w:date="2019-10-15T11:06:00Z">
        <w:r w:rsidR="00010726" w:rsidRPr="00010726" w:rsidDel="006E6CAB">
          <w:rPr>
            <w:b/>
          </w:rPr>
          <w:delText xml:space="preserve"> </w:delText>
        </w:r>
        <w:r w:rsidR="00010726" w:rsidRPr="00010726" w:rsidDel="006E6CAB">
          <w:rPr>
            <w:b/>
            <w:position w:val="8"/>
          </w:rPr>
          <w:delText>a/</w:delText>
        </w:r>
      </w:del>
      <w:bookmarkEnd w:id="62"/>
      <w:bookmarkEnd w:id="63"/>
      <w:bookmarkEnd w:id="64"/>
      <w:bookmarkEnd w:id="65"/>
    </w:p>
    <w:tbl>
      <w:tblPr>
        <w:tblStyle w:val="Tablaconcuadrcula1clara"/>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6379"/>
        <w:gridCol w:w="2268"/>
      </w:tblGrid>
      <w:tr w:rsidR="00010726" w:rsidRPr="00B56252" w14:paraId="523D7939" w14:textId="77777777" w:rsidTr="00E055A4">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6379" w:type="dxa"/>
            <w:tcBorders>
              <w:top w:val="single" w:sz="4" w:space="0" w:color="auto"/>
              <w:bottom w:val="single" w:sz="4" w:space="0" w:color="auto"/>
            </w:tcBorders>
          </w:tcPr>
          <w:p w14:paraId="5166BFD2" w14:textId="77777777" w:rsidR="00010726" w:rsidRPr="00E055A4" w:rsidRDefault="00010726" w:rsidP="00FA5E53">
            <w:pPr>
              <w:spacing w:before="0" w:after="0"/>
              <w:ind w:left="851"/>
              <w:jc w:val="center"/>
              <w:rPr>
                <w:color w:val="000000" w:themeColor="text1"/>
                <w:sz w:val="22"/>
                <w:szCs w:val="20"/>
              </w:rPr>
            </w:pPr>
            <w:r w:rsidRPr="00E055A4">
              <w:rPr>
                <w:color w:val="000000" w:themeColor="text1"/>
                <w:sz w:val="22"/>
                <w:szCs w:val="20"/>
              </w:rPr>
              <w:t>Recurso</w:t>
            </w:r>
          </w:p>
        </w:tc>
        <w:tc>
          <w:tcPr>
            <w:cnfStyle w:val="000100000000" w:firstRow="0" w:lastRow="0" w:firstColumn="0" w:lastColumn="1" w:oddVBand="0" w:evenVBand="0" w:oddHBand="0" w:evenHBand="0" w:firstRowFirstColumn="0" w:firstRowLastColumn="0" w:lastRowFirstColumn="0" w:lastRowLastColumn="0"/>
            <w:tcW w:w="2268" w:type="dxa"/>
            <w:tcBorders>
              <w:top w:val="single" w:sz="4" w:space="0" w:color="auto"/>
              <w:bottom w:val="single" w:sz="4" w:space="0" w:color="auto"/>
            </w:tcBorders>
          </w:tcPr>
          <w:p w14:paraId="6DD9A936" w14:textId="77777777" w:rsidR="00010726" w:rsidRPr="00E055A4" w:rsidRDefault="00010726" w:rsidP="00FA5E53">
            <w:pPr>
              <w:spacing w:before="0" w:after="0"/>
              <w:jc w:val="center"/>
              <w:rPr>
                <w:color w:val="000000" w:themeColor="text1"/>
                <w:sz w:val="22"/>
                <w:szCs w:val="20"/>
              </w:rPr>
            </w:pPr>
            <w:r w:rsidRPr="00E055A4">
              <w:rPr>
                <w:color w:val="000000" w:themeColor="text1"/>
                <w:sz w:val="22"/>
                <w:szCs w:val="20"/>
              </w:rPr>
              <w:t>Cantidad</w:t>
            </w:r>
          </w:p>
        </w:tc>
      </w:tr>
      <w:tr w:rsidR="00010726" w:rsidRPr="00B56252" w14:paraId="03F21BDD" w14:textId="77777777" w:rsidTr="00E055A4">
        <w:trPr>
          <w:trHeight w:val="421"/>
          <w:jc w:val="center"/>
        </w:trPr>
        <w:tc>
          <w:tcPr>
            <w:cnfStyle w:val="001000000000" w:firstRow="0" w:lastRow="0" w:firstColumn="1" w:lastColumn="0" w:oddVBand="0" w:evenVBand="0" w:oddHBand="0" w:evenHBand="0" w:firstRowFirstColumn="0" w:firstRowLastColumn="0" w:lastRowFirstColumn="0" w:lastRowLastColumn="0"/>
            <w:tcW w:w="6379" w:type="dxa"/>
            <w:tcBorders>
              <w:top w:val="single" w:sz="4" w:space="0" w:color="auto"/>
            </w:tcBorders>
          </w:tcPr>
          <w:p w14:paraId="1B605C3F" w14:textId="77777777" w:rsidR="00010726" w:rsidRPr="00E055A4" w:rsidRDefault="00010726" w:rsidP="00FA5E53">
            <w:pPr>
              <w:spacing w:before="0" w:after="0"/>
              <w:rPr>
                <w:b w:val="0"/>
                <w:color w:val="000000" w:themeColor="text1"/>
                <w:sz w:val="22"/>
                <w:szCs w:val="20"/>
              </w:rPr>
            </w:pPr>
            <w:r w:rsidRPr="00E055A4">
              <w:rPr>
                <w:b w:val="0"/>
                <w:color w:val="000000" w:themeColor="text1"/>
                <w:sz w:val="22"/>
                <w:szCs w:val="20"/>
              </w:rPr>
              <w:t>Computadoras de escritorio</w:t>
            </w:r>
          </w:p>
        </w:tc>
        <w:tc>
          <w:tcPr>
            <w:cnfStyle w:val="000100000000" w:firstRow="0" w:lastRow="0" w:firstColumn="0" w:lastColumn="1" w:oddVBand="0" w:evenVBand="0" w:oddHBand="0" w:evenHBand="0" w:firstRowFirstColumn="0" w:firstRowLastColumn="0" w:lastRowFirstColumn="0" w:lastRowLastColumn="0"/>
            <w:tcW w:w="2268" w:type="dxa"/>
            <w:tcBorders>
              <w:top w:val="single" w:sz="4" w:space="0" w:color="auto"/>
            </w:tcBorders>
          </w:tcPr>
          <w:p w14:paraId="5ABF9CE0" w14:textId="77777777" w:rsidR="00010726" w:rsidRPr="00E055A4" w:rsidRDefault="00010726" w:rsidP="00FA5E53">
            <w:pPr>
              <w:spacing w:before="0" w:after="0"/>
              <w:ind w:left="851"/>
              <w:rPr>
                <w:b w:val="0"/>
                <w:color w:val="000000" w:themeColor="text1"/>
                <w:sz w:val="22"/>
                <w:szCs w:val="20"/>
              </w:rPr>
            </w:pPr>
            <w:r w:rsidRPr="00E055A4">
              <w:rPr>
                <w:b w:val="0"/>
                <w:color w:val="000000" w:themeColor="text1"/>
                <w:sz w:val="22"/>
                <w:szCs w:val="20"/>
              </w:rPr>
              <w:t>25</w:t>
            </w:r>
          </w:p>
        </w:tc>
      </w:tr>
      <w:tr w:rsidR="00010726" w:rsidRPr="00B56252" w14:paraId="0EDB1453" w14:textId="77777777" w:rsidTr="00E055A4">
        <w:trPr>
          <w:trHeight w:val="251"/>
          <w:jc w:val="center"/>
        </w:trPr>
        <w:tc>
          <w:tcPr>
            <w:cnfStyle w:val="001000000000" w:firstRow="0" w:lastRow="0" w:firstColumn="1" w:lastColumn="0" w:oddVBand="0" w:evenVBand="0" w:oddHBand="0" w:evenHBand="0" w:firstRowFirstColumn="0" w:firstRowLastColumn="0" w:lastRowFirstColumn="0" w:lastRowLastColumn="0"/>
            <w:tcW w:w="6379" w:type="dxa"/>
          </w:tcPr>
          <w:p w14:paraId="7A23A2A2" w14:textId="77777777" w:rsidR="00010726" w:rsidRPr="00E055A4" w:rsidRDefault="00010726" w:rsidP="00FA5E53">
            <w:pPr>
              <w:spacing w:before="0" w:after="0"/>
              <w:rPr>
                <w:b w:val="0"/>
                <w:color w:val="000000" w:themeColor="text1"/>
                <w:sz w:val="22"/>
                <w:szCs w:val="20"/>
                <w:lang w:val="es-CR"/>
              </w:rPr>
            </w:pPr>
            <w:r w:rsidRPr="00E055A4">
              <w:rPr>
                <w:b w:val="0"/>
                <w:color w:val="000000" w:themeColor="text1"/>
                <w:sz w:val="22"/>
                <w:szCs w:val="20"/>
                <w:lang w:val="es-CR"/>
              </w:rPr>
              <w:t>Computadoras portátiles (docencia e investigación)</w:t>
            </w:r>
          </w:p>
        </w:tc>
        <w:tc>
          <w:tcPr>
            <w:cnfStyle w:val="000100000000" w:firstRow="0" w:lastRow="0" w:firstColumn="0" w:lastColumn="1" w:oddVBand="0" w:evenVBand="0" w:oddHBand="0" w:evenHBand="0" w:firstRowFirstColumn="0" w:firstRowLastColumn="0" w:lastRowFirstColumn="0" w:lastRowLastColumn="0"/>
            <w:tcW w:w="2268" w:type="dxa"/>
          </w:tcPr>
          <w:p w14:paraId="44230747" w14:textId="77777777" w:rsidR="00010726" w:rsidRPr="00E055A4" w:rsidRDefault="00010726" w:rsidP="00FA5E53">
            <w:pPr>
              <w:spacing w:before="0" w:after="0"/>
              <w:ind w:left="851"/>
              <w:rPr>
                <w:b w:val="0"/>
                <w:color w:val="000000" w:themeColor="text1"/>
                <w:sz w:val="22"/>
                <w:szCs w:val="20"/>
              </w:rPr>
            </w:pPr>
            <w:r w:rsidRPr="00E055A4">
              <w:rPr>
                <w:b w:val="0"/>
                <w:color w:val="000000" w:themeColor="text1"/>
                <w:sz w:val="22"/>
                <w:szCs w:val="20"/>
              </w:rPr>
              <w:t>23</w:t>
            </w:r>
          </w:p>
        </w:tc>
      </w:tr>
      <w:tr w:rsidR="00010726" w:rsidRPr="00B56252" w14:paraId="7739D665" w14:textId="77777777" w:rsidTr="00E055A4">
        <w:trPr>
          <w:trHeight w:val="436"/>
          <w:jc w:val="center"/>
        </w:trPr>
        <w:tc>
          <w:tcPr>
            <w:cnfStyle w:val="001000000000" w:firstRow="0" w:lastRow="0" w:firstColumn="1" w:lastColumn="0" w:oddVBand="0" w:evenVBand="0" w:oddHBand="0" w:evenHBand="0" w:firstRowFirstColumn="0" w:firstRowLastColumn="0" w:lastRowFirstColumn="0" w:lastRowLastColumn="0"/>
            <w:tcW w:w="6379" w:type="dxa"/>
          </w:tcPr>
          <w:p w14:paraId="05A76C5A" w14:textId="77777777" w:rsidR="00010726" w:rsidRPr="00E055A4" w:rsidRDefault="00010726" w:rsidP="00FA5E53">
            <w:pPr>
              <w:spacing w:before="0" w:after="0"/>
              <w:rPr>
                <w:b w:val="0"/>
                <w:color w:val="000000" w:themeColor="text1"/>
                <w:sz w:val="22"/>
                <w:szCs w:val="20"/>
              </w:rPr>
            </w:pPr>
            <w:r w:rsidRPr="00E055A4">
              <w:rPr>
                <w:b w:val="0"/>
                <w:color w:val="000000" w:themeColor="text1"/>
                <w:sz w:val="22"/>
                <w:szCs w:val="20"/>
              </w:rPr>
              <w:t>Proyectores de multimedia</w:t>
            </w:r>
          </w:p>
        </w:tc>
        <w:tc>
          <w:tcPr>
            <w:cnfStyle w:val="000100000000" w:firstRow="0" w:lastRow="0" w:firstColumn="0" w:lastColumn="1" w:oddVBand="0" w:evenVBand="0" w:oddHBand="0" w:evenHBand="0" w:firstRowFirstColumn="0" w:firstRowLastColumn="0" w:lastRowFirstColumn="0" w:lastRowLastColumn="0"/>
            <w:tcW w:w="2268" w:type="dxa"/>
          </w:tcPr>
          <w:p w14:paraId="02F47504" w14:textId="77777777" w:rsidR="00010726" w:rsidRPr="00E055A4" w:rsidRDefault="00010726" w:rsidP="00FA5E53">
            <w:pPr>
              <w:spacing w:before="0" w:after="0"/>
              <w:ind w:left="851"/>
              <w:rPr>
                <w:b w:val="0"/>
                <w:color w:val="000000" w:themeColor="text1"/>
                <w:sz w:val="22"/>
                <w:szCs w:val="20"/>
              </w:rPr>
            </w:pPr>
            <w:r w:rsidRPr="00E055A4">
              <w:rPr>
                <w:b w:val="0"/>
                <w:color w:val="000000" w:themeColor="text1"/>
                <w:sz w:val="22"/>
                <w:szCs w:val="20"/>
              </w:rPr>
              <w:t>9</w:t>
            </w:r>
          </w:p>
        </w:tc>
      </w:tr>
      <w:tr w:rsidR="00010726" w:rsidRPr="00B56252" w14:paraId="2E7C1076" w14:textId="77777777" w:rsidTr="00E055A4">
        <w:trPr>
          <w:trHeight w:val="345"/>
          <w:jc w:val="center"/>
        </w:trPr>
        <w:tc>
          <w:tcPr>
            <w:cnfStyle w:val="001000000000" w:firstRow="0" w:lastRow="0" w:firstColumn="1" w:lastColumn="0" w:oddVBand="0" w:evenVBand="0" w:oddHBand="0" w:evenHBand="0" w:firstRowFirstColumn="0" w:firstRowLastColumn="0" w:lastRowFirstColumn="0" w:lastRowLastColumn="0"/>
            <w:tcW w:w="6379" w:type="dxa"/>
          </w:tcPr>
          <w:p w14:paraId="00E2C687" w14:textId="77777777" w:rsidR="00010726" w:rsidRPr="00E055A4" w:rsidRDefault="00010726" w:rsidP="00FA5E53">
            <w:pPr>
              <w:spacing w:before="0" w:after="0"/>
              <w:rPr>
                <w:b w:val="0"/>
                <w:color w:val="000000" w:themeColor="text1"/>
                <w:sz w:val="22"/>
                <w:szCs w:val="20"/>
              </w:rPr>
            </w:pPr>
            <w:r w:rsidRPr="00E055A4">
              <w:rPr>
                <w:b w:val="0"/>
                <w:color w:val="000000" w:themeColor="text1"/>
                <w:sz w:val="22"/>
                <w:szCs w:val="20"/>
              </w:rPr>
              <w:t>Laboratorio Institucional</w:t>
            </w:r>
          </w:p>
        </w:tc>
        <w:tc>
          <w:tcPr>
            <w:cnfStyle w:val="000100000000" w:firstRow="0" w:lastRow="0" w:firstColumn="0" w:lastColumn="1" w:oddVBand="0" w:evenVBand="0" w:oddHBand="0" w:evenHBand="0" w:firstRowFirstColumn="0" w:firstRowLastColumn="0" w:lastRowFirstColumn="0" w:lastRowLastColumn="0"/>
            <w:tcW w:w="2268" w:type="dxa"/>
          </w:tcPr>
          <w:p w14:paraId="16E6C764" w14:textId="77777777" w:rsidR="00010726" w:rsidRPr="00E055A4" w:rsidRDefault="00010726" w:rsidP="00FA5E53">
            <w:pPr>
              <w:spacing w:before="0" w:after="0"/>
              <w:ind w:left="851"/>
              <w:rPr>
                <w:b w:val="0"/>
                <w:color w:val="000000" w:themeColor="text1"/>
                <w:sz w:val="22"/>
                <w:szCs w:val="20"/>
              </w:rPr>
            </w:pPr>
            <w:r w:rsidRPr="00E055A4">
              <w:rPr>
                <w:b w:val="0"/>
                <w:color w:val="000000" w:themeColor="text1"/>
                <w:sz w:val="22"/>
                <w:szCs w:val="20"/>
              </w:rPr>
              <w:t>1</w:t>
            </w:r>
          </w:p>
        </w:tc>
      </w:tr>
      <w:tr w:rsidR="00010726" w:rsidRPr="00B56252" w14:paraId="52B31A67" w14:textId="77777777" w:rsidTr="00E055A4">
        <w:trPr>
          <w:cnfStyle w:val="010000000000" w:firstRow="0" w:lastRow="1" w:firstColumn="0" w:lastColumn="0" w:oddVBand="0" w:evenVBand="0" w:oddHBand="0"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6379" w:type="dxa"/>
            <w:tcBorders>
              <w:top w:val="none" w:sz="0" w:space="0" w:color="auto"/>
            </w:tcBorders>
          </w:tcPr>
          <w:p w14:paraId="689048A2" w14:textId="77777777" w:rsidR="00010726" w:rsidRPr="00E055A4" w:rsidRDefault="00010726" w:rsidP="00FA5E53">
            <w:pPr>
              <w:spacing w:before="0" w:after="0"/>
              <w:rPr>
                <w:b w:val="0"/>
                <w:color w:val="000000" w:themeColor="text1"/>
                <w:sz w:val="22"/>
                <w:szCs w:val="20"/>
              </w:rPr>
            </w:pPr>
            <w:r w:rsidRPr="00E055A4">
              <w:rPr>
                <w:b w:val="0"/>
                <w:color w:val="000000" w:themeColor="text1"/>
                <w:sz w:val="22"/>
                <w:szCs w:val="20"/>
              </w:rPr>
              <w:t>Aula Virtual</w:t>
            </w:r>
          </w:p>
        </w:tc>
        <w:tc>
          <w:tcPr>
            <w:cnfStyle w:val="000100000000" w:firstRow="0" w:lastRow="0" w:firstColumn="0" w:lastColumn="1" w:oddVBand="0" w:evenVBand="0" w:oddHBand="0" w:evenHBand="0" w:firstRowFirstColumn="0" w:firstRowLastColumn="0" w:lastRowFirstColumn="0" w:lastRowLastColumn="0"/>
            <w:tcW w:w="2268" w:type="dxa"/>
            <w:tcBorders>
              <w:top w:val="none" w:sz="0" w:space="0" w:color="auto"/>
            </w:tcBorders>
          </w:tcPr>
          <w:p w14:paraId="023F552C" w14:textId="0E7163DE" w:rsidR="00010726" w:rsidRPr="00E055A4" w:rsidRDefault="00467C21" w:rsidP="00FA5E53">
            <w:pPr>
              <w:spacing w:before="0" w:after="0"/>
              <w:rPr>
                <w:b w:val="0"/>
                <w:color w:val="000000" w:themeColor="text1"/>
                <w:sz w:val="22"/>
                <w:szCs w:val="20"/>
              </w:rPr>
            </w:pPr>
            <w:r w:rsidRPr="00E055A4">
              <w:rPr>
                <w:b w:val="0"/>
                <w:color w:val="000000" w:themeColor="text1"/>
                <w:sz w:val="22"/>
                <w:szCs w:val="20"/>
              </w:rPr>
              <w:t>T</w:t>
            </w:r>
            <w:r w:rsidR="00010726" w:rsidRPr="00E055A4">
              <w:rPr>
                <w:b w:val="0"/>
                <w:color w:val="000000" w:themeColor="text1"/>
                <w:sz w:val="22"/>
                <w:szCs w:val="20"/>
              </w:rPr>
              <w:t>odos los cursos</w:t>
            </w:r>
          </w:p>
        </w:tc>
      </w:tr>
    </w:tbl>
    <w:p w14:paraId="3615FAE0" w14:textId="5E10EC41" w:rsidR="00010726" w:rsidRDefault="00010726" w:rsidP="00467C21">
      <w:pPr>
        <w:rPr>
          <w:sz w:val="22"/>
        </w:rPr>
      </w:pPr>
      <w:r w:rsidRPr="00467C21">
        <w:rPr>
          <w:sz w:val="22"/>
        </w:rPr>
        <w:t xml:space="preserve">Fuente: Elaboración </w:t>
      </w:r>
      <w:del w:id="67" w:author="Carolina Ramírez H" w:date="2019-10-15T11:07:00Z">
        <w:r w:rsidRPr="00467C21" w:rsidDel="006E6CAB">
          <w:rPr>
            <w:sz w:val="22"/>
          </w:rPr>
          <w:delText>propia</w:delText>
        </w:r>
      </w:del>
      <w:ins w:id="68" w:author="Carolina Ramírez H" w:date="2019-10-15T11:07:00Z">
        <w:r w:rsidR="006E6CAB">
          <w:rPr>
            <w:sz w:val="22"/>
          </w:rPr>
          <w:t>con base en datos institucionales</w:t>
        </w:r>
      </w:ins>
      <w:r w:rsidR="00467C21" w:rsidRPr="00467C21">
        <w:rPr>
          <w:sz w:val="22"/>
        </w:rPr>
        <w:t>, 2019.</w:t>
      </w:r>
    </w:p>
    <w:p w14:paraId="62181AF0" w14:textId="607D77B4" w:rsidR="00467C21" w:rsidRDefault="0058013E" w:rsidP="0058013E">
      <w:r>
        <w:lastRenderedPageBreak/>
        <w:t xml:space="preserve">Cabe </w:t>
      </w:r>
      <w:r w:rsidR="008C3E13">
        <w:t>señalar</w:t>
      </w:r>
      <w:r>
        <w:t xml:space="preserve"> que la Unidad académica se encuentra en la consolidación de un laboratorio móvil</w:t>
      </w:r>
      <w:r w:rsidR="00583B50">
        <w:t xml:space="preserve"> como parte del compromiso de mejora (2019-2023), ya ello a finales del I ciclo del 2019 se </w:t>
      </w:r>
      <w:r w:rsidR="00607B07">
        <w:t xml:space="preserve">gestionó la compra de </w:t>
      </w:r>
      <w:r w:rsidR="00EA589C">
        <w:t>30</w:t>
      </w:r>
      <w:r w:rsidR="00C60BE7">
        <w:t xml:space="preserve"> computadoras portátiles con recursos dado por la vicerrectoría de docencia</w:t>
      </w:r>
      <w:r w:rsidR="007E343E">
        <w:t>.</w:t>
      </w:r>
    </w:p>
    <w:p w14:paraId="27FA834F" w14:textId="77777777" w:rsidR="0082559E" w:rsidRDefault="00AE7D8E" w:rsidP="00AE7D8E">
      <w:pPr>
        <w:pStyle w:val="Ttulo3"/>
      </w:pPr>
      <w:bookmarkStart w:id="69" w:name="_Toc21440762"/>
      <w:bookmarkStart w:id="70" w:name="_Toc21529081"/>
      <w:r>
        <w:t xml:space="preserve">1.3.4 </w:t>
      </w:r>
      <w:r w:rsidR="0082559E">
        <w:t>Recursos bibliográficos físicos y digitales</w:t>
      </w:r>
      <w:bookmarkEnd w:id="69"/>
      <w:bookmarkEnd w:id="70"/>
    </w:p>
    <w:p w14:paraId="190496AF" w14:textId="77777777" w:rsidR="00467C21" w:rsidRPr="00917AEB" w:rsidRDefault="00467C21" w:rsidP="00467C21">
      <w:r w:rsidRPr="00917AEB">
        <w:t>En cuanto a los recursos bibliográficos el Sistema de Información Documental de la Universidad Nacional (SIDUNA) está conformado por la Biblioteca "Joaquín García Monge" que es el nodo coordinador del sistema y por las unidades de Información de Sedes</w:t>
      </w:r>
      <w:r w:rsidRPr="00917AEB">
        <w:rPr>
          <w:spacing w:val="-7"/>
        </w:rPr>
        <w:t xml:space="preserve"> </w:t>
      </w:r>
      <w:r w:rsidRPr="00917AEB">
        <w:t>Regionales</w:t>
      </w:r>
      <w:r w:rsidRPr="00917AEB">
        <w:rPr>
          <w:spacing w:val="-5"/>
        </w:rPr>
        <w:t xml:space="preserve"> </w:t>
      </w:r>
      <w:r w:rsidRPr="00917AEB">
        <w:t>y</w:t>
      </w:r>
      <w:r w:rsidRPr="00917AEB">
        <w:rPr>
          <w:spacing w:val="-9"/>
        </w:rPr>
        <w:t xml:space="preserve"> </w:t>
      </w:r>
      <w:r w:rsidRPr="00917AEB">
        <w:t>Facultades</w:t>
      </w:r>
      <w:r w:rsidRPr="00917AEB">
        <w:rPr>
          <w:spacing w:val="-6"/>
        </w:rPr>
        <w:t xml:space="preserve"> </w:t>
      </w:r>
      <w:r w:rsidRPr="00917AEB">
        <w:t>de</w:t>
      </w:r>
      <w:r w:rsidRPr="00917AEB">
        <w:rPr>
          <w:spacing w:val="-6"/>
        </w:rPr>
        <w:t xml:space="preserve"> </w:t>
      </w:r>
      <w:r w:rsidRPr="00917AEB">
        <w:t>la</w:t>
      </w:r>
      <w:r w:rsidRPr="00917AEB">
        <w:rPr>
          <w:spacing w:val="-5"/>
        </w:rPr>
        <w:t xml:space="preserve"> </w:t>
      </w:r>
      <w:r w:rsidRPr="00917AEB">
        <w:t>Universidad</w:t>
      </w:r>
      <w:r w:rsidRPr="00917AEB">
        <w:rPr>
          <w:spacing w:val="-6"/>
        </w:rPr>
        <w:t xml:space="preserve"> </w:t>
      </w:r>
      <w:r w:rsidRPr="00917AEB">
        <w:t>Nacional.</w:t>
      </w:r>
      <w:r w:rsidRPr="00917AEB">
        <w:rPr>
          <w:spacing w:val="-6"/>
        </w:rPr>
        <w:t xml:space="preserve"> </w:t>
      </w:r>
      <w:r w:rsidRPr="00917AEB">
        <w:t>Además,</w:t>
      </w:r>
      <w:r w:rsidRPr="00917AEB">
        <w:rPr>
          <w:spacing w:val="-6"/>
        </w:rPr>
        <w:t xml:space="preserve"> </w:t>
      </w:r>
      <w:r w:rsidRPr="00917AEB">
        <w:t>por</w:t>
      </w:r>
      <w:r w:rsidRPr="00917AEB">
        <w:rPr>
          <w:spacing w:val="-6"/>
        </w:rPr>
        <w:t xml:space="preserve"> </w:t>
      </w:r>
      <w:r w:rsidRPr="00917AEB">
        <w:t>el</w:t>
      </w:r>
      <w:r w:rsidRPr="00917AEB">
        <w:rPr>
          <w:spacing w:val="-7"/>
        </w:rPr>
        <w:t xml:space="preserve"> </w:t>
      </w:r>
      <w:r w:rsidRPr="00917AEB">
        <w:t>Centro</w:t>
      </w:r>
      <w:r w:rsidRPr="00917AEB">
        <w:rPr>
          <w:spacing w:val="-5"/>
        </w:rPr>
        <w:t xml:space="preserve"> </w:t>
      </w:r>
      <w:r w:rsidRPr="00917AEB">
        <w:t>de Información y Documentación de la Facultad de Ciencias</w:t>
      </w:r>
      <w:r w:rsidRPr="00917AEB">
        <w:rPr>
          <w:spacing w:val="-12"/>
        </w:rPr>
        <w:t xml:space="preserve"> </w:t>
      </w:r>
      <w:r w:rsidRPr="00917AEB">
        <w:t>Sociales.</w:t>
      </w:r>
    </w:p>
    <w:p w14:paraId="60156BF3" w14:textId="069C4712" w:rsidR="00467C21" w:rsidRDefault="00467C21" w:rsidP="00467C21">
      <w:r w:rsidRPr="00917AEB">
        <w:t>Tanto estudiantes como</w:t>
      </w:r>
      <w:r w:rsidR="00D66936">
        <w:t xml:space="preserve"> </w:t>
      </w:r>
      <w:r w:rsidRPr="00917AEB">
        <w:t>docentes pueden utilizar los recursos digitales con los que cuenta la Universidad, tales como JSTOR, LATINDEX, SciELO, DOAJ, Biblioteca Virtual de la O.N.U para la agricultura y alimentación, FAO, PubMed Central, Rednia, SIDALC, REDALYC, INFOAGRO-Costa Rica, CIBERA, DIALNET, y LILACS.</w:t>
      </w:r>
    </w:p>
    <w:p w14:paraId="27FA8352" w14:textId="77777777" w:rsidR="0082559E" w:rsidRDefault="00AE7D8E" w:rsidP="00AE7D8E">
      <w:pPr>
        <w:pStyle w:val="Ttulo3"/>
      </w:pPr>
      <w:bookmarkStart w:id="71" w:name="_Toc21440763"/>
      <w:bookmarkStart w:id="72" w:name="_Toc21529082"/>
      <w:r>
        <w:t xml:space="preserve">1.3.5 </w:t>
      </w:r>
      <w:r w:rsidR="0082559E">
        <w:t>Recursos Humanos</w:t>
      </w:r>
      <w:bookmarkEnd w:id="71"/>
      <w:bookmarkEnd w:id="72"/>
    </w:p>
    <w:p w14:paraId="27FA8353" w14:textId="6FC8E81A" w:rsidR="00865AF9" w:rsidRDefault="00865AF9" w:rsidP="0082559E">
      <w:r>
        <w:t xml:space="preserve">Los recursos humanos con que cuenta la </w:t>
      </w:r>
      <w:r w:rsidR="007E343E">
        <w:t>escuela</w:t>
      </w:r>
      <w:r>
        <w:t xml:space="preserve"> poseen la experiencia y formación en el área </w:t>
      </w:r>
      <w:r w:rsidR="00467C21">
        <w:t>de Economía</w:t>
      </w:r>
      <w:r>
        <w:t xml:space="preserve"> para atender y promover el objeto de estudio, tal y como se detalla más adelante.</w:t>
      </w:r>
    </w:p>
    <w:p w14:paraId="27FA8354" w14:textId="19100FA7" w:rsidR="00865AF9" w:rsidRPr="0010335E" w:rsidRDefault="00865AF9" w:rsidP="00865AF9">
      <w:pPr>
        <w:rPr>
          <w:b/>
        </w:rPr>
      </w:pPr>
      <w:r w:rsidRPr="0010335E">
        <w:rPr>
          <w:b/>
        </w:rPr>
        <w:t>a) Perfil de l</w:t>
      </w:r>
      <w:r w:rsidR="00043ADB">
        <w:rPr>
          <w:b/>
        </w:rPr>
        <w:t>a</w:t>
      </w:r>
      <w:r w:rsidRPr="0010335E">
        <w:rPr>
          <w:b/>
        </w:rPr>
        <w:t xml:space="preserve">s </w:t>
      </w:r>
      <w:r w:rsidR="00043ADB">
        <w:rPr>
          <w:b/>
        </w:rPr>
        <w:t>Personas</w:t>
      </w:r>
      <w:r w:rsidR="002056C3">
        <w:rPr>
          <w:b/>
        </w:rPr>
        <w:t xml:space="preserve"> </w:t>
      </w:r>
      <w:r w:rsidRPr="0010335E">
        <w:rPr>
          <w:b/>
        </w:rPr>
        <w:t>Docentes</w:t>
      </w:r>
    </w:p>
    <w:p w14:paraId="6251C494" w14:textId="5529FB9B" w:rsidR="00467C21" w:rsidRPr="00917AEB" w:rsidRDefault="002056C3" w:rsidP="00467C21">
      <w:pPr>
        <w:pStyle w:val="letranormal"/>
      </w:pPr>
      <w:r>
        <w:t>El</w:t>
      </w:r>
      <w:r w:rsidRPr="00917AEB">
        <w:t xml:space="preserve"> </w:t>
      </w:r>
      <w:r w:rsidR="00467C21" w:rsidRPr="00917AEB">
        <w:t>recurso humano con que cuenta la Escuela posee la experiencia y formación</w:t>
      </w:r>
      <w:r w:rsidR="00467C21" w:rsidRPr="00917AEB">
        <w:rPr>
          <w:spacing w:val="-16"/>
        </w:rPr>
        <w:t xml:space="preserve"> </w:t>
      </w:r>
      <w:r w:rsidR="00467C21" w:rsidRPr="00917AEB">
        <w:t>en</w:t>
      </w:r>
      <w:r w:rsidR="00467C21" w:rsidRPr="00917AEB">
        <w:rPr>
          <w:spacing w:val="-14"/>
        </w:rPr>
        <w:t xml:space="preserve"> </w:t>
      </w:r>
      <w:r w:rsidR="00467C21" w:rsidRPr="00917AEB">
        <w:t>el</w:t>
      </w:r>
      <w:r w:rsidR="00467C21" w:rsidRPr="00917AEB">
        <w:rPr>
          <w:spacing w:val="-14"/>
        </w:rPr>
        <w:t xml:space="preserve"> </w:t>
      </w:r>
      <w:r w:rsidR="00467C21" w:rsidRPr="00917AEB">
        <w:t>campo</w:t>
      </w:r>
      <w:r w:rsidR="00467C21">
        <w:t xml:space="preserve"> </w:t>
      </w:r>
      <w:r w:rsidR="00467C21" w:rsidRPr="0050440E">
        <w:t>e investigación</w:t>
      </w:r>
      <w:r w:rsidR="00467C21" w:rsidRPr="00917AEB">
        <w:t>,</w:t>
      </w:r>
      <w:r w:rsidR="00467C21" w:rsidRPr="00917AEB">
        <w:rPr>
          <w:spacing w:val="-15"/>
        </w:rPr>
        <w:t xml:space="preserve"> </w:t>
      </w:r>
      <w:r w:rsidR="00467C21" w:rsidRPr="00917AEB">
        <w:t>tal</w:t>
      </w:r>
      <w:r w:rsidR="00467C21" w:rsidRPr="00917AEB">
        <w:rPr>
          <w:spacing w:val="-16"/>
        </w:rPr>
        <w:t xml:space="preserve"> </w:t>
      </w:r>
      <w:r w:rsidR="00467C21" w:rsidRPr="00917AEB">
        <w:t>y</w:t>
      </w:r>
      <w:r w:rsidR="00467C21" w:rsidRPr="00917AEB">
        <w:rPr>
          <w:spacing w:val="-15"/>
        </w:rPr>
        <w:t xml:space="preserve"> </w:t>
      </w:r>
      <w:r w:rsidR="00467C21" w:rsidRPr="00917AEB">
        <w:t>como</w:t>
      </w:r>
      <w:r w:rsidR="00467C21" w:rsidRPr="00917AEB">
        <w:rPr>
          <w:spacing w:val="-13"/>
        </w:rPr>
        <w:t xml:space="preserve"> </w:t>
      </w:r>
      <w:r w:rsidR="00467C21" w:rsidRPr="00917AEB">
        <w:t>se</w:t>
      </w:r>
      <w:r w:rsidR="00467C21" w:rsidRPr="00917AEB">
        <w:rPr>
          <w:spacing w:val="-15"/>
        </w:rPr>
        <w:t xml:space="preserve"> </w:t>
      </w:r>
      <w:r w:rsidR="00467C21" w:rsidRPr="00917AEB">
        <w:t>detalla</w:t>
      </w:r>
      <w:r w:rsidR="00467C21" w:rsidRPr="00917AEB">
        <w:rPr>
          <w:spacing w:val="-15"/>
        </w:rPr>
        <w:t xml:space="preserve"> </w:t>
      </w:r>
      <w:r w:rsidR="00467C21" w:rsidRPr="00917AEB">
        <w:t>más</w:t>
      </w:r>
      <w:r w:rsidR="00467C21" w:rsidRPr="00917AEB">
        <w:rPr>
          <w:spacing w:val="-19"/>
        </w:rPr>
        <w:t xml:space="preserve"> </w:t>
      </w:r>
      <w:r w:rsidR="00467C21" w:rsidRPr="00917AEB">
        <w:t>adelante.</w:t>
      </w:r>
      <w:r w:rsidR="00467C21" w:rsidRPr="00917AEB">
        <w:rPr>
          <w:spacing w:val="-15"/>
        </w:rPr>
        <w:t xml:space="preserve"> </w:t>
      </w:r>
      <w:r w:rsidR="00467C21" w:rsidRPr="00917AEB">
        <w:t xml:space="preserve">Cuando se requiere fortalecimiento adicional, se propone la participación de académicos expertos, sea de otras universidades u organismos del país o </w:t>
      </w:r>
      <w:r w:rsidR="00467C21" w:rsidRPr="00917AEB">
        <w:rPr>
          <w:spacing w:val="2"/>
        </w:rPr>
        <w:t>del</w:t>
      </w:r>
      <w:r w:rsidR="00467C21" w:rsidRPr="00917AEB">
        <w:rPr>
          <w:spacing w:val="-16"/>
        </w:rPr>
        <w:t xml:space="preserve"> </w:t>
      </w:r>
      <w:r w:rsidR="00467C21" w:rsidRPr="00917AEB">
        <w:t>exterior.</w:t>
      </w:r>
    </w:p>
    <w:p w14:paraId="03747CEE" w14:textId="221CACB7" w:rsidR="00467C21" w:rsidRPr="00917AEB" w:rsidRDefault="002056C3" w:rsidP="00467C21">
      <w:pPr>
        <w:pStyle w:val="letranormal"/>
      </w:pPr>
      <w:r>
        <w:t>Todas las personas</w:t>
      </w:r>
      <w:r w:rsidR="00467C21" w:rsidRPr="00917AEB">
        <w:t xml:space="preserve"> encargad</w:t>
      </w:r>
      <w:r w:rsidR="00467C21">
        <w:t>as</w:t>
      </w:r>
      <w:r w:rsidR="00467C21" w:rsidRPr="00917AEB">
        <w:t xml:space="preserve"> de impartir los cursos de este programa tienen como mínimo</w:t>
      </w:r>
      <w:r w:rsidR="00467C21" w:rsidRPr="00917AEB">
        <w:rPr>
          <w:spacing w:val="-44"/>
        </w:rPr>
        <w:t xml:space="preserve"> </w:t>
      </w:r>
      <w:r w:rsidR="00467C21" w:rsidRPr="00917AEB">
        <w:t>el grado</w:t>
      </w:r>
      <w:r w:rsidR="00467C21" w:rsidRPr="00917AEB">
        <w:rPr>
          <w:spacing w:val="-7"/>
        </w:rPr>
        <w:t xml:space="preserve"> </w:t>
      </w:r>
      <w:r w:rsidR="00467C21" w:rsidRPr="00917AEB">
        <w:t>académico</w:t>
      </w:r>
      <w:r w:rsidR="00467C21" w:rsidRPr="00917AEB">
        <w:rPr>
          <w:spacing w:val="-9"/>
        </w:rPr>
        <w:t xml:space="preserve"> </w:t>
      </w:r>
      <w:r w:rsidR="00467C21" w:rsidRPr="00917AEB">
        <w:t>de</w:t>
      </w:r>
      <w:r w:rsidR="00467C21" w:rsidRPr="00917AEB">
        <w:rPr>
          <w:spacing w:val="-4"/>
        </w:rPr>
        <w:t xml:space="preserve"> </w:t>
      </w:r>
      <w:r w:rsidR="00467C21" w:rsidRPr="00917AEB">
        <w:t>Máster</w:t>
      </w:r>
      <w:r w:rsidR="00467C21" w:rsidRPr="00917AEB">
        <w:rPr>
          <w:spacing w:val="-7"/>
        </w:rPr>
        <w:t xml:space="preserve"> </w:t>
      </w:r>
      <w:r w:rsidR="00467C21" w:rsidRPr="00917AEB">
        <w:t>en</w:t>
      </w:r>
      <w:r w:rsidR="00467C21" w:rsidRPr="00917AEB">
        <w:rPr>
          <w:spacing w:val="-8"/>
        </w:rPr>
        <w:t xml:space="preserve"> </w:t>
      </w:r>
      <w:r w:rsidR="00467C21" w:rsidRPr="00917AEB">
        <w:t>un</w:t>
      </w:r>
      <w:r w:rsidR="00467C21" w:rsidRPr="00917AEB">
        <w:rPr>
          <w:spacing w:val="-8"/>
        </w:rPr>
        <w:t xml:space="preserve"> </w:t>
      </w:r>
      <w:r w:rsidR="00467C21" w:rsidRPr="00917AEB">
        <w:t>área</w:t>
      </w:r>
      <w:r w:rsidR="00467C21" w:rsidRPr="00917AEB">
        <w:rPr>
          <w:spacing w:val="-8"/>
        </w:rPr>
        <w:t xml:space="preserve"> </w:t>
      </w:r>
      <w:r w:rsidR="00467C21" w:rsidRPr="00917AEB">
        <w:t>afín</w:t>
      </w:r>
      <w:r w:rsidR="00467C21" w:rsidRPr="00917AEB">
        <w:rPr>
          <w:spacing w:val="-6"/>
        </w:rPr>
        <w:t xml:space="preserve"> </w:t>
      </w:r>
      <w:r w:rsidR="00467C21" w:rsidRPr="00917AEB">
        <w:t>con</w:t>
      </w:r>
      <w:r w:rsidR="00467C21" w:rsidRPr="00917AEB">
        <w:rPr>
          <w:spacing w:val="-6"/>
        </w:rPr>
        <w:t xml:space="preserve"> </w:t>
      </w:r>
      <w:r w:rsidR="00467C21" w:rsidRPr="00917AEB">
        <w:t>el</w:t>
      </w:r>
      <w:r w:rsidR="00467C21" w:rsidRPr="00917AEB">
        <w:rPr>
          <w:spacing w:val="-10"/>
        </w:rPr>
        <w:t xml:space="preserve"> </w:t>
      </w:r>
      <w:r w:rsidR="00467C21" w:rsidRPr="0050440E">
        <w:t>objeto</w:t>
      </w:r>
      <w:r w:rsidR="00467C21" w:rsidRPr="0050440E">
        <w:rPr>
          <w:spacing w:val="-8"/>
        </w:rPr>
        <w:t xml:space="preserve"> </w:t>
      </w:r>
      <w:r w:rsidR="00467C21" w:rsidRPr="0050440E">
        <w:t>de</w:t>
      </w:r>
      <w:r w:rsidR="00467C21" w:rsidRPr="0050440E">
        <w:rPr>
          <w:spacing w:val="-9"/>
        </w:rPr>
        <w:t xml:space="preserve"> </w:t>
      </w:r>
      <w:r w:rsidR="00467C21" w:rsidRPr="0050440E">
        <w:t>estudio de la licenciatura.</w:t>
      </w:r>
      <w:r w:rsidR="00467C21" w:rsidRPr="0050440E">
        <w:rPr>
          <w:spacing w:val="-6"/>
        </w:rPr>
        <w:t xml:space="preserve"> </w:t>
      </w:r>
      <w:r w:rsidR="00467C21" w:rsidRPr="0050440E">
        <w:t>Además,</w:t>
      </w:r>
      <w:r w:rsidR="00467C21" w:rsidRPr="0050440E">
        <w:rPr>
          <w:spacing w:val="-9"/>
        </w:rPr>
        <w:t xml:space="preserve"> </w:t>
      </w:r>
      <w:r w:rsidR="00467C21" w:rsidRPr="0050440E">
        <w:t>poseen la experiencia profesional a</w:t>
      </w:r>
      <w:r w:rsidR="00467C21" w:rsidRPr="00917AEB">
        <w:t>decuada para el ejercicio del</w:t>
      </w:r>
      <w:r w:rsidR="00467C21" w:rsidRPr="00917AEB">
        <w:rPr>
          <w:spacing w:val="-11"/>
        </w:rPr>
        <w:t xml:space="preserve"> </w:t>
      </w:r>
      <w:r w:rsidR="00467C21" w:rsidRPr="00917AEB">
        <w:t>cargo.</w:t>
      </w:r>
      <w:r w:rsidR="00467C21">
        <w:t xml:space="preserve"> </w:t>
      </w:r>
      <w:r w:rsidR="00467C21" w:rsidRPr="00B95046">
        <w:t>La tabla 5 presenta</w:t>
      </w:r>
      <w:r w:rsidR="00467C21" w:rsidRPr="00467C21">
        <w:t xml:space="preserve"> el</w:t>
      </w:r>
      <w:r w:rsidR="00467C21" w:rsidRPr="00917AEB">
        <w:t xml:space="preserve"> personal docente que tendrá a cargo la docencia del programa.</w:t>
      </w:r>
    </w:p>
    <w:p w14:paraId="075DE22C" w14:textId="77777777" w:rsidR="00467C21" w:rsidRDefault="00467C21" w:rsidP="00467C21">
      <w:pPr>
        <w:pStyle w:val="Descripcin"/>
        <w:spacing w:after="0"/>
        <w:ind w:left="851"/>
        <w:jc w:val="center"/>
        <w:rPr>
          <w:b/>
          <w:bCs/>
          <w:sz w:val="24"/>
          <w:szCs w:val="24"/>
        </w:rPr>
        <w:sectPr w:rsidR="00467C21" w:rsidSect="00B02001">
          <w:headerReference w:type="default" r:id="rId25"/>
          <w:footerReference w:type="default" r:id="rId26"/>
          <w:pgSz w:w="12240" w:h="15840"/>
          <w:pgMar w:top="1418" w:right="1325" w:bottom="993" w:left="1418" w:header="872" w:footer="1137" w:gutter="0"/>
          <w:pgNumType w:start="1"/>
          <w:cols w:space="720"/>
        </w:sectPr>
      </w:pPr>
      <w:bookmarkStart w:id="73" w:name="_bookmark48"/>
      <w:bookmarkStart w:id="74" w:name="_Toc11055013"/>
      <w:bookmarkEnd w:id="73"/>
    </w:p>
    <w:p w14:paraId="0F71E2E9" w14:textId="4B3BCA8C" w:rsidR="00510FDF" w:rsidRPr="008B7E0A" w:rsidRDefault="00510FDF" w:rsidP="008B7E0A">
      <w:pPr>
        <w:pStyle w:val="Descripcin"/>
        <w:spacing w:after="0"/>
        <w:ind w:left="851"/>
        <w:jc w:val="center"/>
        <w:rPr>
          <w:b/>
          <w:bCs/>
          <w:i w:val="0"/>
          <w:iCs w:val="0"/>
        </w:rPr>
      </w:pPr>
      <w:bookmarkStart w:id="75" w:name="_Toc21436937"/>
      <w:bookmarkStart w:id="76" w:name="_Toc21438702"/>
      <w:bookmarkStart w:id="77" w:name="_Toc21529123"/>
      <w:r w:rsidRPr="00510FDF">
        <w:rPr>
          <w:b/>
          <w:bCs/>
          <w:i w:val="0"/>
          <w:iCs w:val="0"/>
          <w:color w:val="auto"/>
          <w:sz w:val="24"/>
          <w:szCs w:val="24"/>
        </w:rPr>
        <w:lastRenderedPageBreak/>
        <w:t xml:space="preserve">Tabla </w:t>
      </w:r>
      <w:r w:rsidRPr="00510FDF">
        <w:rPr>
          <w:b/>
          <w:bCs/>
          <w:i w:val="0"/>
          <w:iCs w:val="0"/>
          <w:color w:val="auto"/>
          <w:sz w:val="24"/>
          <w:szCs w:val="24"/>
        </w:rPr>
        <w:fldChar w:fldCharType="begin"/>
      </w:r>
      <w:r w:rsidRPr="00510FDF">
        <w:rPr>
          <w:b/>
          <w:bCs/>
          <w:i w:val="0"/>
          <w:iCs w:val="0"/>
          <w:color w:val="auto"/>
          <w:sz w:val="24"/>
          <w:szCs w:val="24"/>
        </w:rPr>
        <w:instrText xml:space="preserve"> SEQ Tabla \* ARABIC </w:instrText>
      </w:r>
      <w:r w:rsidRPr="00510FDF">
        <w:rPr>
          <w:b/>
          <w:bCs/>
          <w:i w:val="0"/>
          <w:iCs w:val="0"/>
          <w:color w:val="auto"/>
          <w:sz w:val="24"/>
          <w:szCs w:val="24"/>
        </w:rPr>
        <w:fldChar w:fldCharType="separate"/>
      </w:r>
      <w:r w:rsidR="00C5096C">
        <w:rPr>
          <w:b/>
          <w:bCs/>
          <w:i w:val="0"/>
          <w:iCs w:val="0"/>
          <w:noProof/>
          <w:color w:val="auto"/>
          <w:sz w:val="24"/>
          <w:szCs w:val="24"/>
        </w:rPr>
        <w:t>5</w:t>
      </w:r>
      <w:r w:rsidRPr="00510FDF">
        <w:rPr>
          <w:b/>
          <w:bCs/>
          <w:i w:val="0"/>
          <w:iCs w:val="0"/>
          <w:color w:val="auto"/>
          <w:sz w:val="24"/>
          <w:szCs w:val="24"/>
        </w:rPr>
        <w:fldChar w:fldCharType="end"/>
      </w:r>
      <w:r>
        <w:rPr>
          <w:b/>
        </w:rPr>
        <w:br/>
      </w:r>
      <w:r w:rsidR="00467C21" w:rsidRPr="00FB5673">
        <w:rPr>
          <w:b/>
          <w:bCs/>
          <w:i w:val="0"/>
          <w:iCs w:val="0"/>
          <w:color w:val="000000" w:themeColor="text1"/>
          <w:sz w:val="24"/>
          <w:szCs w:val="24"/>
        </w:rPr>
        <w:t>U</w:t>
      </w:r>
      <w:r w:rsidR="00FB5673" w:rsidRPr="00FB5673">
        <w:rPr>
          <w:b/>
          <w:bCs/>
          <w:i w:val="0"/>
          <w:iCs w:val="0"/>
          <w:color w:val="000000" w:themeColor="text1"/>
          <w:sz w:val="24"/>
          <w:szCs w:val="24"/>
        </w:rPr>
        <w:t>n</w:t>
      </w:r>
      <w:r w:rsidR="00FB5673">
        <w:rPr>
          <w:b/>
          <w:bCs/>
          <w:i w:val="0"/>
          <w:iCs w:val="0"/>
          <w:color w:val="000000" w:themeColor="text1"/>
          <w:sz w:val="24"/>
          <w:szCs w:val="24"/>
        </w:rPr>
        <w:t>iversidad Nacional</w:t>
      </w:r>
      <w:r w:rsidR="00467C21" w:rsidRPr="00FB5673">
        <w:rPr>
          <w:b/>
          <w:bCs/>
          <w:i w:val="0"/>
          <w:iCs w:val="0"/>
          <w:color w:val="000000" w:themeColor="text1"/>
          <w:sz w:val="24"/>
          <w:szCs w:val="24"/>
        </w:rPr>
        <w:t xml:space="preserve">. Personal docente para la Licenciatura en Economía </w:t>
      </w:r>
      <w:bookmarkEnd w:id="74"/>
      <w:r w:rsidR="002B004F">
        <w:rPr>
          <w:b/>
        </w:rPr>
        <w:br/>
      </w:r>
      <w:r w:rsidR="00467C21" w:rsidRPr="00D8396B">
        <w:rPr>
          <w:b/>
          <w:bCs/>
          <w:i w:val="0"/>
          <w:iCs w:val="0"/>
          <w:color w:val="000000" w:themeColor="text1"/>
          <w:sz w:val="24"/>
          <w:szCs w:val="24"/>
        </w:rPr>
        <w:t>Según Cursos</w:t>
      </w:r>
      <w:bookmarkEnd w:id="75"/>
      <w:bookmarkEnd w:id="76"/>
      <w:bookmarkEnd w:id="77"/>
    </w:p>
    <w:tbl>
      <w:tblPr>
        <w:tblStyle w:val="Tablaconcuadrcula1clara-nfasis1"/>
        <w:tblW w:w="156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1511"/>
        <w:gridCol w:w="2593"/>
        <w:gridCol w:w="1497"/>
        <w:gridCol w:w="1523"/>
        <w:gridCol w:w="2158"/>
        <w:gridCol w:w="2930"/>
        <w:tblGridChange w:id="78">
          <w:tblGrid>
            <w:gridCol w:w="3403"/>
            <w:gridCol w:w="1511"/>
            <w:gridCol w:w="2593"/>
            <w:gridCol w:w="1497"/>
            <w:gridCol w:w="1523"/>
            <w:gridCol w:w="2158"/>
            <w:gridCol w:w="2930"/>
          </w:tblGrid>
        </w:tblGridChange>
      </w:tblGrid>
      <w:tr w:rsidR="00492857" w14:paraId="0EE44CB5" w14:textId="77777777" w:rsidTr="002B0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Borders>
              <w:bottom w:val="none" w:sz="0" w:space="0" w:color="auto"/>
            </w:tcBorders>
            <w:vAlign w:val="center"/>
          </w:tcPr>
          <w:p w14:paraId="23399DFC" w14:textId="77777777" w:rsidR="00467C21" w:rsidRPr="002B000F" w:rsidRDefault="00467C21" w:rsidP="00A037AF">
            <w:pPr>
              <w:spacing w:before="0" w:after="0"/>
              <w:jc w:val="center"/>
              <w:rPr>
                <w:bCs w:val="0"/>
                <w:sz w:val="22"/>
              </w:rPr>
            </w:pPr>
            <w:r w:rsidRPr="002B000F">
              <w:rPr>
                <w:bCs w:val="0"/>
                <w:color w:val="000000" w:themeColor="text1"/>
                <w:sz w:val="22"/>
              </w:rPr>
              <w:t>Nombre</w:t>
            </w:r>
          </w:p>
        </w:tc>
        <w:tc>
          <w:tcPr>
            <w:tcW w:w="1511" w:type="dxa"/>
            <w:tcBorders>
              <w:bottom w:val="none" w:sz="0" w:space="0" w:color="auto"/>
            </w:tcBorders>
            <w:vAlign w:val="center"/>
          </w:tcPr>
          <w:p w14:paraId="746E99CC" w14:textId="77777777" w:rsidR="00467C21" w:rsidRPr="002B000F" w:rsidRDefault="00467C21" w:rsidP="00A037AF">
            <w:pPr>
              <w:spacing w:before="0" w:after="0"/>
              <w:jc w:val="center"/>
              <w:cnfStyle w:val="100000000000" w:firstRow="1" w:lastRow="0" w:firstColumn="0" w:lastColumn="0" w:oddVBand="0" w:evenVBand="0" w:oddHBand="0" w:evenHBand="0" w:firstRowFirstColumn="0" w:firstRowLastColumn="0" w:lastRowFirstColumn="0" w:lastRowLastColumn="0"/>
              <w:rPr>
                <w:bCs w:val="0"/>
                <w:sz w:val="22"/>
              </w:rPr>
            </w:pPr>
            <w:r w:rsidRPr="002B000F">
              <w:rPr>
                <w:bCs w:val="0"/>
                <w:color w:val="000000" w:themeColor="text1"/>
                <w:sz w:val="22"/>
              </w:rPr>
              <w:t xml:space="preserve">Grado </w:t>
            </w:r>
            <w:r w:rsidRPr="002B000F">
              <w:rPr>
                <w:bCs w:val="0"/>
                <w:color w:val="000000" w:themeColor="text1"/>
                <w:w w:val="95"/>
                <w:sz w:val="22"/>
              </w:rPr>
              <w:t>Académico</w:t>
            </w:r>
          </w:p>
        </w:tc>
        <w:tc>
          <w:tcPr>
            <w:tcW w:w="2593" w:type="dxa"/>
            <w:tcBorders>
              <w:bottom w:val="none" w:sz="0" w:space="0" w:color="auto"/>
            </w:tcBorders>
            <w:vAlign w:val="center"/>
          </w:tcPr>
          <w:p w14:paraId="520F0B5D" w14:textId="77777777" w:rsidR="00467C21" w:rsidRPr="002B000F" w:rsidRDefault="00467C21" w:rsidP="00A037AF">
            <w:pPr>
              <w:spacing w:before="0" w:after="0"/>
              <w:jc w:val="center"/>
              <w:cnfStyle w:val="100000000000" w:firstRow="1" w:lastRow="0" w:firstColumn="0" w:lastColumn="0" w:oddVBand="0" w:evenVBand="0" w:oddHBand="0" w:evenHBand="0" w:firstRowFirstColumn="0" w:firstRowLastColumn="0" w:lastRowFirstColumn="0" w:lastRowLastColumn="0"/>
              <w:rPr>
                <w:bCs w:val="0"/>
                <w:sz w:val="22"/>
              </w:rPr>
            </w:pPr>
            <w:r w:rsidRPr="002B000F">
              <w:rPr>
                <w:bCs w:val="0"/>
                <w:color w:val="000000" w:themeColor="text1"/>
                <w:sz w:val="22"/>
              </w:rPr>
              <w:t>Especialidad</w:t>
            </w:r>
          </w:p>
        </w:tc>
        <w:tc>
          <w:tcPr>
            <w:tcW w:w="1497" w:type="dxa"/>
            <w:tcBorders>
              <w:bottom w:val="none" w:sz="0" w:space="0" w:color="auto"/>
            </w:tcBorders>
            <w:vAlign w:val="center"/>
          </w:tcPr>
          <w:p w14:paraId="2633CA20" w14:textId="77777777" w:rsidR="00467C21" w:rsidRPr="002B000F" w:rsidRDefault="00467C21" w:rsidP="00A037AF">
            <w:pPr>
              <w:spacing w:before="0" w:after="0"/>
              <w:jc w:val="center"/>
              <w:cnfStyle w:val="100000000000" w:firstRow="1" w:lastRow="0" w:firstColumn="0" w:lastColumn="0" w:oddVBand="0" w:evenVBand="0" w:oddHBand="0" w:evenHBand="0" w:firstRowFirstColumn="0" w:firstRowLastColumn="0" w:lastRowFirstColumn="0" w:lastRowLastColumn="0"/>
              <w:rPr>
                <w:bCs w:val="0"/>
                <w:sz w:val="22"/>
              </w:rPr>
            </w:pPr>
            <w:r w:rsidRPr="002B000F">
              <w:rPr>
                <w:bCs w:val="0"/>
                <w:color w:val="000000" w:themeColor="text1"/>
                <w:sz w:val="22"/>
              </w:rPr>
              <w:t xml:space="preserve">Años </w:t>
            </w:r>
            <w:r w:rsidRPr="002B000F">
              <w:rPr>
                <w:bCs w:val="0"/>
                <w:color w:val="000000" w:themeColor="text1"/>
                <w:w w:val="95"/>
                <w:sz w:val="22"/>
              </w:rPr>
              <w:t xml:space="preserve">Experiencia </w:t>
            </w:r>
            <w:r w:rsidRPr="002B000F">
              <w:rPr>
                <w:bCs w:val="0"/>
                <w:color w:val="000000" w:themeColor="text1"/>
                <w:sz w:val="22"/>
              </w:rPr>
              <w:t>Docente</w:t>
            </w:r>
          </w:p>
        </w:tc>
        <w:tc>
          <w:tcPr>
            <w:tcW w:w="1523" w:type="dxa"/>
            <w:tcBorders>
              <w:bottom w:val="none" w:sz="0" w:space="0" w:color="auto"/>
            </w:tcBorders>
            <w:vAlign w:val="center"/>
          </w:tcPr>
          <w:p w14:paraId="2BDDF136" w14:textId="77777777" w:rsidR="00467C21" w:rsidRPr="002B000F" w:rsidRDefault="00467C21" w:rsidP="00A037AF">
            <w:pPr>
              <w:spacing w:before="0" w:after="0"/>
              <w:jc w:val="center"/>
              <w:cnfStyle w:val="100000000000" w:firstRow="1" w:lastRow="0" w:firstColumn="0" w:lastColumn="0" w:oddVBand="0" w:evenVBand="0" w:oddHBand="0" w:evenHBand="0" w:firstRowFirstColumn="0" w:firstRowLastColumn="0" w:lastRowFirstColumn="0" w:lastRowLastColumn="0"/>
              <w:rPr>
                <w:bCs w:val="0"/>
                <w:sz w:val="22"/>
              </w:rPr>
            </w:pPr>
            <w:r w:rsidRPr="002B000F">
              <w:rPr>
                <w:bCs w:val="0"/>
                <w:color w:val="000000" w:themeColor="text1"/>
                <w:sz w:val="22"/>
              </w:rPr>
              <w:t xml:space="preserve">Años </w:t>
            </w:r>
            <w:r w:rsidRPr="002B000F">
              <w:rPr>
                <w:bCs w:val="0"/>
                <w:color w:val="000000" w:themeColor="text1"/>
                <w:w w:val="95"/>
                <w:sz w:val="22"/>
              </w:rPr>
              <w:t xml:space="preserve">Experiencia </w:t>
            </w:r>
            <w:r w:rsidRPr="002B000F">
              <w:rPr>
                <w:bCs w:val="0"/>
                <w:color w:val="000000" w:themeColor="text1"/>
                <w:sz w:val="22"/>
              </w:rPr>
              <w:t>Profesional</w:t>
            </w:r>
          </w:p>
        </w:tc>
        <w:tc>
          <w:tcPr>
            <w:tcW w:w="2158" w:type="dxa"/>
            <w:tcBorders>
              <w:bottom w:val="none" w:sz="0" w:space="0" w:color="auto"/>
            </w:tcBorders>
            <w:vAlign w:val="center"/>
          </w:tcPr>
          <w:p w14:paraId="7C7B784F" w14:textId="77777777" w:rsidR="00467C21" w:rsidRPr="002B000F" w:rsidRDefault="00467C21" w:rsidP="00A037AF">
            <w:pPr>
              <w:spacing w:before="0" w:after="0"/>
              <w:jc w:val="center"/>
              <w:cnfStyle w:val="100000000000" w:firstRow="1" w:lastRow="0" w:firstColumn="0" w:lastColumn="0" w:oddVBand="0" w:evenVBand="0" w:oddHBand="0" w:evenHBand="0" w:firstRowFirstColumn="0" w:firstRowLastColumn="0" w:lastRowFirstColumn="0" w:lastRowLastColumn="0"/>
              <w:rPr>
                <w:bCs w:val="0"/>
                <w:sz w:val="22"/>
              </w:rPr>
            </w:pPr>
            <w:r w:rsidRPr="002B000F">
              <w:rPr>
                <w:bCs w:val="0"/>
                <w:color w:val="000000" w:themeColor="text1"/>
                <w:sz w:val="22"/>
              </w:rPr>
              <w:t xml:space="preserve">Área de </w:t>
            </w:r>
            <w:r w:rsidRPr="002B000F">
              <w:rPr>
                <w:bCs w:val="0"/>
                <w:color w:val="000000" w:themeColor="text1"/>
                <w:w w:val="95"/>
                <w:sz w:val="22"/>
              </w:rPr>
              <w:t>desempeño actual</w:t>
            </w:r>
          </w:p>
        </w:tc>
        <w:tc>
          <w:tcPr>
            <w:tcW w:w="2930" w:type="dxa"/>
            <w:tcBorders>
              <w:bottom w:val="none" w:sz="0" w:space="0" w:color="auto"/>
            </w:tcBorders>
            <w:vAlign w:val="center"/>
          </w:tcPr>
          <w:p w14:paraId="27C36AC8" w14:textId="77777777" w:rsidR="00467C21" w:rsidRPr="002B000F" w:rsidRDefault="00467C21" w:rsidP="00A037AF">
            <w:pPr>
              <w:spacing w:before="0" w:after="0"/>
              <w:jc w:val="center"/>
              <w:cnfStyle w:val="100000000000" w:firstRow="1" w:lastRow="0" w:firstColumn="0" w:lastColumn="0" w:oddVBand="0" w:evenVBand="0" w:oddHBand="0" w:evenHBand="0" w:firstRowFirstColumn="0" w:firstRowLastColumn="0" w:lastRowFirstColumn="0" w:lastRowLastColumn="0"/>
              <w:rPr>
                <w:bCs w:val="0"/>
                <w:sz w:val="22"/>
              </w:rPr>
            </w:pPr>
            <w:r w:rsidRPr="002B000F">
              <w:rPr>
                <w:bCs w:val="0"/>
                <w:color w:val="000000" w:themeColor="text1"/>
                <w:sz w:val="22"/>
              </w:rPr>
              <w:t>Nombre de Curso</w:t>
            </w:r>
          </w:p>
        </w:tc>
      </w:tr>
      <w:tr w:rsidR="008B7E0A" w14:paraId="52A2A2F5" w14:textId="77777777" w:rsidTr="002B000F">
        <w:tc>
          <w:tcPr>
            <w:cnfStyle w:val="001000000000" w:firstRow="0" w:lastRow="0" w:firstColumn="1" w:lastColumn="0" w:oddVBand="0" w:evenVBand="0" w:oddHBand="0" w:evenHBand="0" w:firstRowFirstColumn="0" w:firstRowLastColumn="0" w:lastRowFirstColumn="0" w:lastRowLastColumn="0"/>
            <w:tcW w:w="15615" w:type="dxa"/>
            <w:gridSpan w:val="7"/>
            <w:vAlign w:val="center"/>
          </w:tcPr>
          <w:p w14:paraId="675F6B42" w14:textId="77777777" w:rsidR="00467C21" w:rsidRPr="002B000F" w:rsidRDefault="00467C21" w:rsidP="00A037AF">
            <w:pPr>
              <w:spacing w:before="0" w:after="0"/>
              <w:jc w:val="center"/>
              <w:rPr>
                <w:bCs w:val="0"/>
                <w:color w:val="000000" w:themeColor="text1"/>
                <w:sz w:val="22"/>
              </w:rPr>
            </w:pPr>
            <w:r w:rsidRPr="002B000F">
              <w:rPr>
                <w:bCs w:val="0"/>
                <w:color w:val="000000" w:themeColor="text1"/>
                <w:sz w:val="22"/>
              </w:rPr>
              <w:t>I Ciclo</w:t>
            </w:r>
          </w:p>
        </w:tc>
      </w:tr>
      <w:tr w:rsidR="00492857" w14:paraId="3C0A574A" w14:textId="77777777" w:rsidTr="002B000F">
        <w:tc>
          <w:tcPr>
            <w:cnfStyle w:val="001000000000" w:firstRow="0" w:lastRow="0" w:firstColumn="1" w:lastColumn="0" w:oddVBand="0" w:evenVBand="0" w:oddHBand="0" w:evenHBand="0" w:firstRowFirstColumn="0" w:firstRowLastColumn="0" w:lastRowFirstColumn="0" w:lastRowLastColumn="0"/>
            <w:tcW w:w="3403" w:type="dxa"/>
          </w:tcPr>
          <w:p w14:paraId="445284FE" w14:textId="12AD20DA" w:rsidR="00482392" w:rsidRPr="002B000F" w:rsidRDefault="00482392" w:rsidP="00A037AF">
            <w:pPr>
              <w:spacing w:before="0" w:after="0"/>
              <w:rPr>
                <w:sz w:val="22"/>
              </w:rPr>
            </w:pPr>
            <w:r w:rsidRPr="002B000F">
              <w:rPr>
                <w:color w:val="000000" w:themeColor="text1"/>
                <w:sz w:val="22"/>
              </w:rPr>
              <w:t>Henry Mora Jiménez</w:t>
            </w:r>
          </w:p>
        </w:tc>
        <w:tc>
          <w:tcPr>
            <w:tcW w:w="1511" w:type="dxa"/>
          </w:tcPr>
          <w:p w14:paraId="2CC4E502" w14:textId="16D213CE"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color w:val="000000" w:themeColor="text1"/>
                <w:sz w:val="22"/>
              </w:rPr>
              <w:t>Doctor</w:t>
            </w:r>
          </w:p>
        </w:tc>
        <w:tc>
          <w:tcPr>
            <w:tcW w:w="2593" w:type="dxa"/>
          </w:tcPr>
          <w:p w14:paraId="18924450" w14:textId="144E79B0"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color w:val="000000" w:themeColor="text1"/>
                <w:sz w:val="22"/>
              </w:rPr>
              <w:t xml:space="preserve">Ciencias Económicas </w:t>
            </w:r>
            <w:r w:rsidRPr="002B000F">
              <w:rPr>
                <w:color w:val="000000" w:themeColor="text1"/>
                <w:w w:val="95"/>
                <w:sz w:val="22"/>
              </w:rPr>
              <w:t>Empresariales</w:t>
            </w:r>
          </w:p>
        </w:tc>
        <w:tc>
          <w:tcPr>
            <w:tcW w:w="1497" w:type="dxa"/>
          </w:tcPr>
          <w:p w14:paraId="3E536896" w14:textId="219F2317" w:rsidR="00482392" w:rsidRPr="002B000F" w:rsidRDefault="00482392" w:rsidP="00A037AF">
            <w:pPr>
              <w:spacing w:before="0" w:after="0"/>
              <w:jc w:val="center"/>
              <w:cnfStyle w:val="000000000000" w:firstRow="0" w:lastRow="0" w:firstColumn="0" w:lastColumn="0" w:oddVBand="0" w:evenVBand="0" w:oddHBand="0" w:evenHBand="0" w:firstRowFirstColumn="0" w:firstRowLastColumn="0" w:lastRowFirstColumn="0" w:lastRowLastColumn="0"/>
              <w:rPr>
                <w:sz w:val="22"/>
              </w:rPr>
            </w:pPr>
            <w:r w:rsidRPr="002B000F">
              <w:rPr>
                <w:color w:val="000000" w:themeColor="text1"/>
                <w:sz w:val="22"/>
              </w:rPr>
              <w:t>33</w:t>
            </w:r>
          </w:p>
        </w:tc>
        <w:tc>
          <w:tcPr>
            <w:tcW w:w="1523" w:type="dxa"/>
          </w:tcPr>
          <w:p w14:paraId="20E00CD3" w14:textId="7111EE23" w:rsidR="00482392" w:rsidRPr="002B000F" w:rsidRDefault="00482392" w:rsidP="00A037AF">
            <w:pPr>
              <w:spacing w:before="0" w:after="0"/>
              <w:jc w:val="center"/>
              <w:cnfStyle w:val="000000000000" w:firstRow="0" w:lastRow="0" w:firstColumn="0" w:lastColumn="0" w:oddVBand="0" w:evenVBand="0" w:oddHBand="0" w:evenHBand="0" w:firstRowFirstColumn="0" w:firstRowLastColumn="0" w:lastRowFirstColumn="0" w:lastRowLastColumn="0"/>
              <w:rPr>
                <w:sz w:val="22"/>
              </w:rPr>
            </w:pPr>
            <w:r w:rsidRPr="002B000F">
              <w:rPr>
                <w:color w:val="000000" w:themeColor="text1"/>
                <w:sz w:val="22"/>
              </w:rPr>
              <w:t>36</w:t>
            </w:r>
          </w:p>
        </w:tc>
        <w:tc>
          <w:tcPr>
            <w:tcW w:w="2158" w:type="dxa"/>
          </w:tcPr>
          <w:p w14:paraId="4E58B552" w14:textId="57E9AB2D"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color w:val="000000" w:themeColor="text1"/>
                <w:sz w:val="22"/>
              </w:rPr>
              <w:t>Docencia e investigación</w:t>
            </w:r>
          </w:p>
        </w:tc>
        <w:tc>
          <w:tcPr>
            <w:tcW w:w="2930" w:type="dxa"/>
          </w:tcPr>
          <w:p w14:paraId="3C30ED3F" w14:textId="430D3F25"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sz w:val="22"/>
              </w:rPr>
              <w:t xml:space="preserve">Economía </w:t>
            </w:r>
            <w:r w:rsidR="00B95046" w:rsidRPr="002B000F">
              <w:rPr>
                <w:sz w:val="22"/>
              </w:rPr>
              <w:t>Conductual</w:t>
            </w:r>
            <w:r w:rsidR="00300841" w:rsidRPr="002B000F">
              <w:rPr>
                <w:sz w:val="22"/>
              </w:rPr>
              <w:t xml:space="preserve"> y Racionalidades Alternativas</w:t>
            </w:r>
          </w:p>
        </w:tc>
      </w:tr>
      <w:tr w:rsidR="00492857" w14:paraId="228BACDF" w14:textId="77777777" w:rsidTr="002B000F">
        <w:tc>
          <w:tcPr>
            <w:cnfStyle w:val="001000000000" w:firstRow="0" w:lastRow="0" w:firstColumn="1" w:lastColumn="0" w:oddVBand="0" w:evenVBand="0" w:oddHBand="0" w:evenHBand="0" w:firstRowFirstColumn="0" w:firstRowLastColumn="0" w:lastRowFirstColumn="0" w:lastRowLastColumn="0"/>
            <w:tcW w:w="3403" w:type="dxa"/>
          </w:tcPr>
          <w:p w14:paraId="73C37DB5" w14:textId="77777777" w:rsidR="00482392" w:rsidRPr="002B000F" w:rsidRDefault="00482392" w:rsidP="00A037AF">
            <w:pPr>
              <w:spacing w:before="0" w:after="0"/>
              <w:rPr>
                <w:color w:val="000000" w:themeColor="text1"/>
                <w:sz w:val="22"/>
              </w:rPr>
            </w:pPr>
            <w:r w:rsidRPr="002B000F">
              <w:rPr>
                <w:color w:val="000000" w:themeColor="text1"/>
                <w:sz w:val="22"/>
              </w:rPr>
              <w:t>Francisco Pacheco Jiménez</w:t>
            </w:r>
          </w:p>
        </w:tc>
        <w:tc>
          <w:tcPr>
            <w:tcW w:w="1511" w:type="dxa"/>
          </w:tcPr>
          <w:p w14:paraId="2DBA8210" w14:textId="77777777"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Máster</w:t>
            </w:r>
          </w:p>
        </w:tc>
        <w:tc>
          <w:tcPr>
            <w:tcW w:w="2593" w:type="dxa"/>
          </w:tcPr>
          <w:p w14:paraId="671C7CA6" w14:textId="77777777"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Desarrollo Económico</w:t>
            </w:r>
          </w:p>
        </w:tc>
        <w:tc>
          <w:tcPr>
            <w:tcW w:w="1497" w:type="dxa"/>
          </w:tcPr>
          <w:p w14:paraId="4AE6C82B" w14:textId="77777777" w:rsidR="00482392" w:rsidRPr="002B000F" w:rsidRDefault="00482392" w:rsidP="00A037AF">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15</w:t>
            </w:r>
          </w:p>
        </w:tc>
        <w:tc>
          <w:tcPr>
            <w:tcW w:w="1523" w:type="dxa"/>
          </w:tcPr>
          <w:p w14:paraId="1299E7A0" w14:textId="77777777" w:rsidR="00482392" w:rsidRPr="002B000F" w:rsidRDefault="00482392" w:rsidP="00A037AF">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20</w:t>
            </w:r>
          </w:p>
        </w:tc>
        <w:tc>
          <w:tcPr>
            <w:tcW w:w="2158" w:type="dxa"/>
          </w:tcPr>
          <w:p w14:paraId="35579BF9" w14:textId="4A8317EC"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Docencia</w:t>
            </w:r>
            <w:r w:rsidR="007009E3" w:rsidRPr="002B000F">
              <w:rPr>
                <w:color w:val="000000" w:themeColor="text1"/>
                <w:sz w:val="22"/>
              </w:rPr>
              <w:t xml:space="preserve"> e investigación</w:t>
            </w:r>
          </w:p>
        </w:tc>
        <w:tc>
          <w:tcPr>
            <w:tcW w:w="2930" w:type="dxa"/>
          </w:tcPr>
          <w:p w14:paraId="7D0777CB" w14:textId="77777777"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Macroeconomía Avanzada</w:t>
            </w:r>
          </w:p>
        </w:tc>
      </w:tr>
      <w:tr w:rsidR="00492857" w14:paraId="0F06CEF1" w14:textId="77777777" w:rsidTr="002B000F">
        <w:tc>
          <w:tcPr>
            <w:cnfStyle w:val="001000000000" w:firstRow="0" w:lastRow="0" w:firstColumn="1" w:lastColumn="0" w:oddVBand="0" w:evenVBand="0" w:oddHBand="0" w:evenHBand="0" w:firstRowFirstColumn="0" w:firstRowLastColumn="0" w:lastRowFirstColumn="0" w:lastRowLastColumn="0"/>
            <w:tcW w:w="3403" w:type="dxa"/>
          </w:tcPr>
          <w:p w14:paraId="63739FE1" w14:textId="71F155BE" w:rsidR="00482392" w:rsidRPr="002B000F" w:rsidRDefault="00482392" w:rsidP="00A037AF">
            <w:pPr>
              <w:spacing w:before="0" w:after="0"/>
              <w:rPr>
                <w:sz w:val="22"/>
              </w:rPr>
            </w:pPr>
            <w:r w:rsidRPr="002B000F">
              <w:rPr>
                <w:sz w:val="22"/>
              </w:rPr>
              <w:t>Juan Diego</w:t>
            </w:r>
            <w:r w:rsidR="00DE41F1" w:rsidRPr="002B000F">
              <w:rPr>
                <w:sz w:val="22"/>
              </w:rPr>
              <w:t xml:space="preserve"> Alpízar Méndez</w:t>
            </w:r>
          </w:p>
        </w:tc>
        <w:tc>
          <w:tcPr>
            <w:tcW w:w="1511" w:type="dxa"/>
          </w:tcPr>
          <w:p w14:paraId="65C975C5" w14:textId="7C95C711" w:rsidR="00482392" w:rsidRPr="002B000F" w:rsidRDefault="000206E5" w:rsidP="00A037AF">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sz w:val="22"/>
              </w:rPr>
              <w:t>Máster</w:t>
            </w:r>
          </w:p>
        </w:tc>
        <w:tc>
          <w:tcPr>
            <w:tcW w:w="2593" w:type="dxa"/>
          </w:tcPr>
          <w:p w14:paraId="7CB7EA25" w14:textId="7218C9C3" w:rsidR="00482392" w:rsidRPr="002B000F" w:rsidRDefault="00DF5F64" w:rsidP="00A037AF">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sz w:val="22"/>
              </w:rPr>
              <w:t>Economía</w:t>
            </w:r>
          </w:p>
        </w:tc>
        <w:tc>
          <w:tcPr>
            <w:tcW w:w="1497" w:type="dxa"/>
          </w:tcPr>
          <w:p w14:paraId="369E76A4" w14:textId="54F8AA07" w:rsidR="00482392" w:rsidRPr="002B000F" w:rsidRDefault="009C377A" w:rsidP="00A037AF">
            <w:pPr>
              <w:spacing w:before="0" w:after="0"/>
              <w:jc w:val="center"/>
              <w:cnfStyle w:val="000000000000" w:firstRow="0" w:lastRow="0" w:firstColumn="0" w:lastColumn="0" w:oddVBand="0" w:evenVBand="0" w:oddHBand="0" w:evenHBand="0" w:firstRowFirstColumn="0" w:firstRowLastColumn="0" w:lastRowFirstColumn="0" w:lastRowLastColumn="0"/>
              <w:rPr>
                <w:sz w:val="22"/>
              </w:rPr>
            </w:pPr>
            <w:r w:rsidRPr="002B000F">
              <w:rPr>
                <w:sz w:val="22"/>
              </w:rPr>
              <w:t>10</w:t>
            </w:r>
          </w:p>
        </w:tc>
        <w:tc>
          <w:tcPr>
            <w:tcW w:w="1523" w:type="dxa"/>
          </w:tcPr>
          <w:p w14:paraId="783A4C50" w14:textId="3D4429E3" w:rsidR="00482392" w:rsidRPr="002B000F" w:rsidRDefault="00D815B1" w:rsidP="00A037AF">
            <w:pPr>
              <w:spacing w:before="0" w:after="0"/>
              <w:jc w:val="center"/>
              <w:cnfStyle w:val="000000000000" w:firstRow="0" w:lastRow="0" w:firstColumn="0" w:lastColumn="0" w:oddVBand="0" w:evenVBand="0" w:oddHBand="0" w:evenHBand="0" w:firstRowFirstColumn="0" w:firstRowLastColumn="0" w:lastRowFirstColumn="0" w:lastRowLastColumn="0"/>
              <w:rPr>
                <w:sz w:val="22"/>
              </w:rPr>
            </w:pPr>
            <w:r w:rsidRPr="002B000F">
              <w:rPr>
                <w:sz w:val="22"/>
              </w:rPr>
              <w:t>14</w:t>
            </w:r>
          </w:p>
        </w:tc>
        <w:tc>
          <w:tcPr>
            <w:tcW w:w="2158" w:type="dxa"/>
          </w:tcPr>
          <w:p w14:paraId="6F8E97FD" w14:textId="5A9A0778" w:rsidR="00482392" w:rsidRPr="002B000F" w:rsidRDefault="00785077" w:rsidP="00A037AF">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sz w:val="22"/>
              </w:rPr>
              <w:t>Estadísticas y docencia</w:t>
            </w:r>
          </w:p>
        </w:tc>
        <w:tc>
          <w:tcPr>
            <w:tcW w:w="2930" w:type="dxa"/>
          </w:tcPr>
          <w:p w14:paraId="4C69B9B9" w14:textId="77777777"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sz w:val="22"/>
              </w:rPr>
              <w:t>Ciencia de datos para economistas I</w:t>
            </w:r>
          </w:p>
        </w:tc>
      </w:tr>
      <w:tr w:rsidR="00492857" w14:paraId="11D1C3E3" w14:textId="77777777" w:rsidTr="002B000F">
        <w:tc>
          <w:tcPr>
            <w:cnfStyle w:val="001000000000" w:firstRow="0" w:lastRow="0" w:firstColumn="1" w:lastColumn="0" w:oddVBand="0" w:evenVBand="0" w:oddHBand="0" w:evenHBand="0" w:firstRowFirstColumn="0" w:firstRowLastColumn="0" w:lastRowFirstColumn="0" w:lastRowLastColumn="0"/>
            <w:tcW w:w="3403" w:type="dxa"/>
          </w:tcPr>
          <w:p w14:paraId="3BB69E46" w14:textId="2C7FFF88" w:rsidR="00482392" w:rsidRPr="002B000F" w:rsidRDefault="00482392" w:rsidP="00A037AF">
            <w:pPr>
              <w:spacing w:before="0" w:after="0"/>
              <w:rPr>
                <w:sz w:val="22"/>
              </w:rPr>
            </w:pPr>
            <w:r w:rsidRPr="002B000F">
              <w:rPr>
                <w:color w:val="000000" w:themeColor="text1"/>
                <w:sz w:val="22"/>
              </w:rPr>
              <w:t>Jorge Andrey Valenciano Salazar</w:t>
            </w:r>
          </w:p>
        </w:tc>
        <w:tc>
          <w:tcPr>
            <w:tcW w:w="1511" w:type="dxa"/>
          </w:tcPr>
          <w:p w14:paraId="67E2B852" w14:textId="7CE05FCF"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color w:val="000000" w:themeColor="text1"/>
                <w:sz w:val="22"/>
              </w:rPr>
              <w:t>Máster</w:t>
            </w:r>
          </w:p>
        </w:tc>
        <w:tc>
          <w:tcPr>
            <w:tcW w:w="2593" w:type="dxa"/>
          </w:tcPr>
          <w:p w14:paraId="7FC61A45" w14:textId="5164F73D"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color w:val="000000" w:themeColor="text1"/>
                <w:sz w:val="22"/>
              </w:rPr>
              <w:t xml:space="preserve">Política Económica </w:t>
            </w:r>
          </w:p>
        </w:tc>
        <w:tc>
          <w:tcPr>
            <w:tcW w:w="1497" w:type="dxa"/>
          </w:tcPr>
          <w:p w14:paraId="6DEACC43" w14:textId="77777777" w:rsidR="00482392" w:rsidRPr="002B000F" w:rsidRDefault="00482392" w:rsidP="00F65702">
            <w:pPr>
              <w:spacing w:before="0" w:after="0"/>
              <w:jc w:val="center"/>
              <w:cnfStyle w:val="000000000000" w:firstRow="0" w:lastRow="0" w:firstColumn="0" w:lastColumn="0" w:oddVBand="0" w:evenVBand="0" w:oddHBand="0" w:evenHBand="0" w:firstRowFirstColumn="0" w:firstRowLastColumn="0" w:lastRowFirstColumn="0" w:lastRowLastColumn="0"/>
              <w:rPr>
                <w:sz w:val="22"/>
              </w:rPr>
            </w:pPr>
            <w:r w:rsidRPr="002B000F">
              <w:rPr>
                <w:color w:val="000000" w:themeColor="text1"/>
                <w:sz w:val="22"/>
              </w:rPr>
              <w:t>13</w:t>
            </w:r>
          </w:p>
        </w:tc>
        <w:tc>
          <w:tcPr>
            <w:tcW w:w="1523" w:type="dxa"/>
          </w:tcPr>
          <w:p w14:paraId="63AB28A3" w14:textId="77777777" w:rsidR="00482392" w:rsidRPr="002B000F" w:rsidRDefault="00482392" w:rsidP="00F65702">
            <w:pPr>
              <w:spacing w:before="0" w:after="0"/>
              <w:jc w:val="center"/>
              <w:cnfStyle w:val="000000000000" w:firstRow="0" w:lastRow="0" w:firstColumn="0" w:lastColumn="0" w:oddVBand="0" w:evenVBand="0" w:oddHBand="0" w:evenHBand="0" w:firstRowFirstColumn="0" w:firstRowLastColumn="0" w:lastRowFirstColumn="0" w:lastRowLastColumn="0"/>
              <w:rPr>
                <w:sz w:val="22"/>
              </w:rPr>
            </w:pPr>
            <w:r w:rsidRPr="002B000F">
              <w:rPr>
                <w:color w:val="000000" w:themeColor="text1"/>
                <w:sz w:val="22"/>
              </w:rPr>
              <w:t>15</w:t>
            </w:r>
          </w:p>
        </w:tc>
        <w:tc>
          <w:tcPr>
            <w:tcW w:w="2158" w:type="dxa"/>
          </w:tcPr>
          <w:p w14:paraId="3842F09F" w14:textId="77777777"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color w:val="000000" w:themeColor="text1"/>
                <w:sz w:val="22"/>
              </w:rPr>
              <w:t>Académico</w:t>
            </w:r>
            <w:r w:rsidRPr="002B000F">
              <w:rPr>
                <w:color w:val="000000" w:themeColor="text1"/>
                <w:w w:val="95"/>
                <w:sz w:val="22"/>
              </w:rPr>
              <w:t xml:space="preserve"> </w:t>
            </w:r>
          </w:p>
        </w:tc>
        <w:tc>
          <w:tcPr>
            <w:tcW w:w="2930" w:type="dxa"/>
          </w:tcPr>
          <w:p w14:paraId="7B15E3D1" w14:textId="77777777"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sz w:val="22"/>
              </w:rPr>
              <w:t>Desarrollo económico de Costa Rica</w:t>
            </w:r>
          </w:p>
        </w:tc>
      </w:tr>
      <w:tr w:rsidR="008B7E0A" w14:paraId="4269C04F" w14:textId="77777777" w:rsidTr="002B000F">
        <w:tc>
          <w:tcPr>
            <w:cnfStyle w:val="001000000000" w:firstRow="0" w:lastRow="0" w:firstColumn="1" w:lastColumn="0" w:oddVBand="0" w:evenVBand="0" w:oddHBand="0" w:evenHBand="0" w:firstRowFirstColumn="0" w:firstRowLastColumn="0" w:lastRowFirstColumn="0" w:lastRowLastColumn="0"/>
            <w:tcW w:w="15615" w:type="dxa"/>
            <w:gridSpan w:val="7"/>
            <w:vAlign w:val="center"/>
          </w:tcPr>
          <w:p w14:paraId="375491CA" w14:textId="77777777" w:rsidR="00482392" w:rsidRPr="002B000F" w:rsidRDefault="00482392" w:rsidP="00A037AF">
            <w:pPr>
              <w:spacing w:before="0" w:after="0"/>
              <w:jc w:val="center"/>
              <w:rPr>
                <w:color w:val="000000" w:themeColor="text1"/>
                <w:sz w:val="22"/>
              </w:rPr>
            </w:pPr>
            <w:r w:rsidRPr="002B000F">
              <w:rPr>
                <w:color w:val="000000" w:themeColor="text1"/>
                <w:sz w:val="22"/>
              </w:rPr>
              <w:t>II Ciclo</w:t>
            </w:r>
          </w:p>
        </w:tc>
      </w:tr>
      <w:tr w:rsidR="00492857" w14:paraId="4CCF183B" w14:textId="77777777" w:rsidTr="002B000F">
        <w:tc>
          <w:tcPr>
            <w:cnfStyle w:val="001000000000" w:firstRow="0" w:lastRow="0" w:firstColumn="1" w:lastColumn="0" w:oddVBand="0" w:evenVBand="0" w:oddHBand="0" w:evenHBand="0" w:firstRowFirstColumn="0" w:firstRowLastColumn="0" w:lastRowFirstColumn="0" w:lastRowLastColumn="0"/>
            <w:tcW w:w="3403" w:type="dxa"/>
          </w:tcPr>
          <w:p w14:paraId="6E036CF0" w14:textId="77777777" w:rsidR="00482392" w:rsidRPr="002B000F" w:rsidRDefault="00482392" w:rsidP="00A037AF">
            <w:pPr>
              <w:spacing w:before="0" w:after="0"/>
              <w:rPr>
                <w:color w:val="000000" w:themeColor="text1"/>
                <w:sz w:val="22"/>
              </w:rPr>
            </w:pPr>
            <w:r w:rsidRPr="002B000F">
              <w:rPr>
                <w:color w:val="000000" w:themeColor="text1"/>
                <w:sz w:val="22"/>
              </w:rPr>
              <w:t>Julio Espinoza Rodríguez</w:t>
            </w:r>
          </w:p>
        </w:tc>
        <w:tc>
          <w:tcPr>
            <w:tcW w:w="1511" w:type="dxa"/>
          </w:tcPr>
          <w:p w14:paraId="14773604" w14:textId="77777777"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Máster</w:t>
            </w:r>
          </w:p>
        </w:tc>
        <w:tc>
          <w:tcPr>
            <w:tcW w:w="2593" w:type="dxa"/>
          </w:tcPr>
          <w:p w14:paraId="3C5FF0A0" w14:textId="0C9BF845"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Maestría Economía del Desarrollo</w:t>
            </w:r>
          </w:p>
        </w:tc>
        <w:tc>
          <w:tcPr>
            <w:tcW w:w="1497" w:type="dxa"/>
          </w:tcPr>
          <w:p w14:paraId="479EF44E" w14:textId="77777777" w:rsidR="00482392" w:rsidRPr="002B000F" w:rsidRDefault="00482392" w:rsidP="000201B2">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16</w:t>
            </w:r>
          </w:p>
        </w:tc>
        <w:tc>
          <w:tcPr>
            <w:tcW w:w="1523" w:type="dxa"/>
          </w:tcPr>
          <w:p w14:paraId="380F276F" w14:textId="77777777" w:rsidR="00482392" w:rsidRPr="002B000F" w:rsidRDefault="00482392" w:rsidP="000201B2">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20</w:t>
            </w:r>
          </w:p>
        </w:tc>
        <w:tc>
          <w:tcPr>
            <w:tcW w:w="2158" w:type="dxa"/>
          </w:tcPr>
          <w:p w14:paraId="386891A9" w14:textId="77777777"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Docencia</w:t>
            </w:r>
          </w:p>
        </w:tc>
        <w:tc>
          <w:tcPr>
            <w:tcW w:w="2930" w:type="dxa"/>
          </w:tcPr>
          <w:p w14:paraId="1EA8CD0C" w14:textId="77777777"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Mercados Financieros</w:t>
            </w:r>
          </w:p>
        </w:tc>
      </w:tr>
      <w:tr w:rsidR="00492857" w14:paraId="2A9BF04D" w14:textId="77777777" w:rsidTr="002B000F">
        <w:tc>
          <w:tcPr>
            <w:cnfStyle w:val="001000000000" w:firstRow="0" w:lastRow="0" w:firstColumn="1" w:lastColumn="0" w:oddVBand="0" w:evenVBand="0" w:oddHBand="0" w:evenHBand="0" w:firstRowFirstColumn="0" w:firstRowLastColumn="0" w:lastRowFirstColumn="0" w:lastRowLastColumn="0"/>
            <w:tcW w:w="3403" w:type="dxa"/>
          </w:tcPr>
          <w:p w14:paraId="3FE1653A" w14:textId="77777777" w:rsidR="00482392" w:rsidRPr="002B000F" w:rsidRDefault="00482392" w:rsidP="00A037AF">
            <w:pPr>
              <w:spacing w:before="0" w:after="0"/>
              <w:rPr>
                <w:color w:val="000000" w:themeColor="text1"/>
                <w:sz w:val="22"/>
              </w:rPr>
            </w:pPr>
            <w:r w:rsidRPr="002B000F">
              <w:rPr>
                <w:color w:val="000000" w:themeColor="text1"/>
                <w:sz w:val="22"/>
              </w:rPr>
              <w:t>Fernando Herrero Acosta</w:t>
            </w:r>
          </w:p>
        </w:tc>
        <w:tc>
          <w:tcPr>
            <w:tcW w:w="1511" w:type="dxa"/>
          </w:tcPr>
          <w:p w14:paraId="44F53B16" w14:textId="77777777"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M.Phil.</w:t>
            </w:r>
          </w:p>
        </w:tc>
        <w:tc>
          <w:tcPr>
            <w:tcW w:w="2593" w:type="dxa"/>
          </w:tcPr>
          <w:p w14:paraId="0EE88CBE" w14:textId="39AAC043"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Desarrollo Económico y Relaciones Económicas</w:t>
            </w:r>
          </w:p>
        </w:tc>
        <w:tc>
          <w:tcPr>
            <w:tcW w:w="1497" w:type="dxa"/>
          </w:tcPr>
          <w:p w14:paraId="0A6C0F06" w14:textId="77777777" w:rsidR="00482392" w:rsidRPr="002B000F" w:rsidRDefault="00482392" w:rsidP="00F65702">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33</w:t>
            </w:r>
          </w:p>
        </w:tc>
        <w:tc>
          <w:tcPr>
            <w:tcW w:w="1523" w:type="dxa"/>
          </w:tcPr>
          <w:p w14:paraId="6E88FCEB" w14:textId="77777777" w:rsidR="00482392" w:rsidRPr="002B000F" w:rsidRDefault="00482392" w:rsidP="00F65702">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38</w:t>
            </w:r>
          </w:p>
        </w:tc>
        <w:tc>
          <w:tcPr>
            <w:tcW w:w="2158" w:type="dxa"/>
          </w:tcPr>
          <w:p w14:paraId="185BB5DD" w14:textId="77777777" w:rsidR="00482392" w:rsidRPr="002B000F" w:rsidRDefault="00482392"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Docencia</w:t>
            </w:r>
          </w:p>
        </w:tc>
        <w:tc>
          <w:tcPr>
            <w:tcW w:w="2930" w:type="dxa"/>
          </w:tcPr>
          <w:p w14:paraId="115CA7BE" w14:textId="616FB186" w:rsidR="00482392" w:rsidRPr="002B000F" w:rsidRDefault="00785077"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Regulación y Desarrollo</w:t>
            </w:r>
          </w:p>
        </w:tc>
      </w:tr>
      <w:tr w:rsidR="00492857" w14:paraId="237E6B02" w14:textId="77777777" w:rsidTr="002B000F">
        <w:tc>
          <w:tcPr>
            <w:cnfStyle w:val="001000000000" w:firstRow="0" w:lastRow="0" w:firstColumn="1" w:lastColumn="0" w:oddVBand="0" w:evenVBand="0" w:oddHBand="0" w:evenHBand="0" w:firstRowFirstColumn="0" w:firstRowLastColumn="0" w:lastRowFirstColumn="0" w:lastRowLastColumn="0"/>
            <w:tcW w:w="3403" w:type="dxa"/>
          </w:tcPr>
          <w:p w14:paraId="3B5E905E" w14:textId="2046F5B6" w:rsidR="00785077" w:rsidRPr="002B000F" w:rsidRDefault="00785077" w:rsidP="00A037AF">
            <w:pPr>
              <w:spacing w:before="0" w:after="0"/>
              <w:rPr>
                <w:color w:val="000000" w:themeColor="text1"/>
                <w:sz w:val="22"/>
              </w:rPr>
            </w:pPr>
            <w:r w:rsidRPr="002B000F">
              <w:rPr>
                <w:sz w:val="22"/>
              </w:rPr>
              <w:t>Juan Diego Alpízar Méndez</w:t>
            </w:r>
          </w:p>
        </w:tc>
        <w:tc>
          <w:tcPr>
            <w:tcW w:w="1511" w:type="dxa"/>
          </w:tcPr>
          <w:p w14:paraId="35D52A2F" w14:textId="5D4CFCFE" w:rsidR="00785077" w:rsidRPr="002B000F" w:rsidRDefault="00785077"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sz w:val="22"/>
              </w:rPr>
              <w:t>Máster</w:t>
            </w:r>
          </w:p>
        </w:tc>
        <w:tc>
          <w:tcPr>
            <w:tcW w:w="2593" w:type="dxa"/>
          </w:tcPr>
          <w:p w14:paraId="4DC02437" w14:textId="6D927240" w:rsidR="00785077" w:rsidRPr="002B000F" w:rsidRDefault="00785077"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sz w:val="22"/>
              </w:rPr>
              <w:t>Economía</w:t>
            </w:r>
          </w:p>
        </w:tc>
        <w:tc>
          <w:tcPr>
            <w:tcW w:w="1497" w:type="dxa"/>
          </w:tcPr>
          <w:p w14:paraId="5F3A3555" w14:textId="2635FED5" w:rsidR="00785077" w:rsidRPr="002B000F" w:rsidRDefault="00785077" w:rsidP="00F65702">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sz w:val="22"/>
              </w:rPr>
              <w:t>10</w:t>
            </w:r>
          </w:p>
        </w:tc>
        <w:tc>
          <w:tcPr>
            <w:tcW w:w="1523" w:type="dxa"/>
          </w:tcPr>
          <w:p w14:paraId="571CF889" w14:textId="007DF558" w:rsidR="00785077" w:rsidRPr="002B000F" w:rsidRDefault="00785077" w:rsidP="00F65702">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sz w:val="22"/>
              </w:rPr>
              <w:t>14</w:t>
            </w:r>
          </w:p>
        </w:tc>
        <w:tc>
          <w:tcPr>
            <w:tcW w:w="2158" w:type="dxa"/>
          </w:tcPr>
          <w:p w14:paraId="0D7786E0" w14:textId="7B39DAC7" w:rsidR="00785077" w:rsidRPr="002B000F" w:rsidRDefault="00785077"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sz w:val="22"/>
              </w:rPr>
              <w:t>Estadísticas y docencia</w:t>
            </w:r>
          </w:p>
        </w:tc>
        <w:tc>
          <w:tcPr>
            <w:tcW w:w="2930" w:type="dxa"/>
          </w:tcPr>
          <w:p w14:paraId="3D7DF074" w14:textId="77777777" w:rsidR="00785077" w:rsidRPr="002B000F" w:rsidRDefault="00785077"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Ciencia de datos para economistas II</w:t>
            </w:r>
          </w:p>
        </w:tc>
      </w:tr>
      <w:tr w:rsidR="008B7E0A" w14:paraId="6D1467A8" w14:textId="77777777" w:rsidTr="002B000F">
        <w:tc>
          <w:tcPr>
            <w:cnfStyle w:val="001000000000" w:firstRow="0" w:lastRow="0" w:firstColumn="1" w:lastColumn="0" w:oddVBand="0" w:evenVBand="0" w:oddHBand="0" w:evenHBand="0" w:firstRowFirstColumn="0" w:firstRowLastColumn="0" w:lastRowFirstColumn="0" w:lastRowLastColumn="0"/>
            <w:tcW w:w="3403" w:type="dxa"/>
          </w:tcPr>
          <w:p w14:paraId="0A0A33DF" w14:textId="01E3E8BE" w:rsidR="00D8258A" w:rsidRPr="002B000F" w:rsidRDefault="00D8258A" w:rsidP="00D8258A">
            <w:pPr>
              <w:spacing w:before="0" w:after="0"/>
              <w:rPr>
                <w:sz w:val="22"/>
              </w:rPr>
            </w:pPr>
            <w:r w:rsidRPr="002B000F">
              <w:rPr>
                <w:sz w:val="22"/>
              </w:rPr>
              <w:lastRenderedPageBreak/>
              <w:t>Fabiola Quirós Segura</w:t>
            </w:r>
          </w:p>
        </w:tc>
        <w:tc>
          <w:tcPr>
            <w:tcW w:w="1511" w:type="dxa"/>
          </w:tcPr>
          <w:p w14:paraId="447498F9" w14:textId="1F646B96" w:rsidR="00D8258A" w:rsidRPr="002B000F" w:rsidRDefault="00D8258A" w:rsidP="00D8258A">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sz w:val="22"/>
              </w:rPr>
              <w:t>Máster</w:t>
            </w:r>
          </w:p>
        </w:tc>
        <w:tc>
          <w:tcPr>
            <w:tcW w:w="2593" w:type="dxa"/>
          </w:tcPr>
          <w:p w14:paraId="481D73AE" w14:textId="6A801390" w:rsidR="00D8258A" w:rsidRPr="002B000F" w:rsidRDefault="00D8258A" w:rsidP="00D8258A">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sz w:val="22"/>
              </w:rPr>
              <w:t>Planificación</w:t>
            </w:r>
          </w:p>
        </w:tc>
        <w:tc>
          <w:tcPr>
            <w:tcW w:w="1497" w:type="dxa"/>
          </w:tcPr>
          <w:p w14:paraId="2CEBB147" w14:textId="4E7B6363" w:rsidR="00D8258A" w:rsidRPr="002B000F" w:rsidRDefault="00D8258A" w:rsidP="00D8258A">
            <w:pPr>
              <w:spacing w:before="0" w:after="0"/>
              <w:jc w:val="center"/>
              <w:cnfStyle w:val="000000000000" w:firstRow="0" w:lastRow="0" w:firstColumn="0" w:lastColumn="0" w:oddVBand="0" w:evenVBand="0" w:oddHBand="0" w:evenHBand="0" w:firstRowFirstColumn="0" w:firstRowLastColumn="0" w:lastRowFirstColumn="0" w:lastRowLastColumn="0"/>
              <w:rPr>
                <w:sz w:val="22"/>
              </w:rPr>
            </w:pPr>
            <w:r w:rsidRPr="002B000F">
              <w:rPr>
                <w:sz w:val="22"/>
              </w:rPr>
              <w:t>1</w:t>
            </w:r>
          </w:p>
        </w:tc>
        <w:tc>
          <w:tcPr>
            <w:tcW w:w="1523" w:type="dxa"/>
          </w:tcPr>
          <w:p w14:paraId="68FCCD2D" w14:textId="6EA0B244" w:rsidR="00D8258A" w:rsidRPr="002B000F" w:rsidRDefault="00D8258A" w:rsidP="00D8258A">
            <w:pPr>
              <w:spacing w:before="0" w:after="0"/>
              <w:jc w:val="center"/>
              <w:cnfStyle w:val="000000000000" w:firstRow="0" w:lastRow="0" w:firstColumn="0" w:lastColumn="0" w:oddVBand="0" w:evenVBand="0" w:oddHBand="0" w:evenHBand="0" w:firstRowFirstColumn="0" w:firstRowLastColumn="0" w:lastRowFirstColumn="0" w:lastRowLastColumn="0"/>
              <w:rPr>
                <w:sz w:val="22"/>
              </w:rPr>
            </w:pPr>
            <w:r w:rsidRPr="002B000F">
              <w:rPr>
                <w:sz w:val="22"/>
              </w:rPr>
              <w:t>4</w:t>
            </w:r>
          </w:p>
        </w:tc>
        <w:tc>
          <w:tcPr>
            <w:tcW w:w="2158" w:type="dxa"/>
          </w:tcPr>
          <w:p w14:paraId="45583620" w14:textId="25E3CAB9" w:rsidR="00D8258A" w:rsidRPr="002B000F" w:rsidRDefault="00D8258A" w:rsidP="00D8258A">
            <w:pPr>
              <w:spacing w:before="0" w:after="0"/>
              <w:cnfStyle w:val="000000000000" w:firstRow="0" w:lastRow="0" w:firstColumn="0" w:lastColumn="0" w:oddVBand="0" w:evenVBand="0" w:oddHBand="0" w:evenHBand="0" w:firstRowFirstColumn="0" w:firstRowLastColumn="0" w:lastRowFirstColumn="0" w:lastRowLastColumn="0"/>
              <w:rPr>
                <w:sz w:val="22"/>
              </w:rPr>
            </w:pPr>
            <w:r w:rsidRPr="002B000F">
              <w:rPr>
                <w:sz w:val="22"/>
              </w:rPr>
              <w:t>Docencia e investigación</w:t>
            </w:r>
          </w:p>
        </w:tc>
        <w:tc>
          <w:tcPr>
            <w:tcW w:w="2930" w:type="dxa"/>
          </w:tcPr>
          <w:p w14:paraId="6421505A" w14:textId="2EE4E3F7" w:rsidR="00D8258A" w:rsidRPr="002B000F" w:rsidRDefault="00D8258A" w:rsidP="00D8258A">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sz w:val="22"/>
              </w:rPr>
              <w:t>Trabajo Final de Graduación</w:t>
            </w:r>
          </w:p>
        </w:tc>
      </w:tr>
      <w:tr w:rsidR="008B7E0A" w14:paraId="36DA4D24" w14:textId="77777777" w:rsidTr="002B000F">
        <w:tc>
          <w:tcPr>
            <w:cnfStyle w:val="001000000000" w:firstRow="0" w:lastRow="0" w:firstColumn="1" w:lastColumn="0" w:oddVBand="0" w:evenVBand="0" w:oddHBand="0" w:evenHBand="0" w:firstRowFirstColumn="0" w:firstRowLastColumn="0" w:lastRowFirstColumn="0" w:lastRowLastColumn="0"/>
            <w:tcW w:w="15615" w:type="dxa"/>
            <w:gridSpan w:val="7"/>
            <w:vAlign w:val="center"/>
          </w:tcPr>
          <w:p w14:paraId="47482C5A" w14:textId="1564F380" w:rsidR="00785077" w:rsidRPr="002B000F" w:rsidRDefault="00785077" w:rsidP="00A037AF">
            <w:pPr>
              <w:spacing w:before="0" w:after="0"/>
              <w:jc w:val="center"/>
              <w:rPr>
                <w:color w:val="000000" w:themeColor="text1"/>
                <w:sz w:val="22"/>
              </w:rPr>
            </w:pPr>
            <w:r w:rsidRPr="002B000F">
              <w:rPr>
                <w:color w:val="000000" w:themeColor="text1"/>
                <w:sz w:val="22"/>
              </w:rPr>
              <w:t>Optativos</w:t>
            </w:r>
          </w:p>
        </w:tc>
      </w:tr>
      <w:tr w:rsidR="00492857" w14:paraId="59E8A5CA" w14:textId="77777777" w:rsidTr="002B000F">
        <w:tc>
          <w:tcPr>
            <w:cnfStyle w:val="001000000000" w:firstRow="0" w:lastRow="0" w:firstColumn="1" w:lastColumn="0" w:oddVBand="0" w:evenVBand="0" w:oddHBand="0" w:evenHBand="0" w:firstRowFirstColumn="0" w:firstRowLastColumn="0" w:lastRowFirstColumn="0" w:lastRowLastColumn="0"/>
            <w:tcW w:w="3403" w:type="dxa"/>
          </w:tcPr>
          <w:p w14:paraId="6FCE2CC0" w14:textId="77777777" w:rsidR="00785077" w:rsidRPr="002B000F" w:rsidRDefault="00785077" w:rsidP="00A037AF">
            <w:pPr>
              <w:spacing w:before="0" w:after="0"/>
              <w:rPr>
                <w:color w:val="000000" w:themeColor="text1"/>
                <w:sz w:val="22"/>
              </w:rPr>
            </w:pPr>
            <w:r w:rsidRPr="002B000F">
              <w:rPr>
                <w:color w:val="000000" w:themeColor="text1"/>
                <w:sz w:val="22"/>
              </w:rPr>
              <w:t>Shirley Benavides Vindas</w:t>
            </w:r>
          </w:p>
        </w:tc>
        <w:tc>
          <w:tcPr>
            <w:tcW w:w="1511" w:type="dxa"/>
          </w:tcPr>
          <w:p w14:paraId="5397B750" w14:textId="77777777" w:rsidR="00785077" w:rsidRPr="002B000F" w:rsidRDefault="00785077"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Doctora</w:t>
            </w:r>
          </w:p>
        </w:tc>
        <w:tc>
          <w:tcPr>
            <w:tcW w:w="2593" w:type="dxa"/>
          </w:tcPr>
          <w:p w14:paraId="7E6051C0" w14:textId="77777777" w:rsidR="00785077" w:rsidRPr="002B000F" w:rsidRDefault="00785077"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 xml:space="preserve">Ciencias Económicas </w:t>
            </w:r>
            <w:r w:rsidRPr="00337967">
              <w:rPr>
                <w:color w:val="000000" w:themeColor="text1"/>
                <w:sz w:val="22"/>
              </w:rPr>
              <w:t>Empresariales</w:t>
            </w:r>
          </w:p>
        </w:tc>
        <w:tc>
          <w:tcPr>
            <w:tcW w:w="1497" w:type="dxa"/>
          </w:tcPr>
          <w:p w14:paraId="502D1CD9" w14:textId="77777777" w:rsidR="00785077" w:rsidRPr="002B000F" w:rsidRDefault="00785077" w:rsidP="00AC7D13">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20</w:t>
            </w:r>
          </w:p>
        </w:tc>
        <w:tc>
          <w:tcPr>
            <w:tcW w:w="1523" w:type="dxa"/>
          </w:tcPr>
          <w:p w14:paraId="6DB89276" w14:textId="77777777" w:rsidR="00785077" w:rsidRPr="002B000F" w:rsidRDefault="00785077" w:rsidP="00AC7D13">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33</w:t>
            </w:r>
          </w:p>
        </w:tc>
        <w:tc>
          <w:tcPr>
            <w:tcW w:w="2158" w:type="dxa"/>
          </w:tcPr>
          <w:p w14:paraId="5CD7ACB4" w14:textId="77777777" w:rsidR="00785077" w:rsidRPr="002B000F" w:rsidRDefault="00785077"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Docencia, Gestión académica</w:t>
            </w:r>
          </w:p>
        </w:tc>
        <w:tc>
          <w:tcPr>
            <w:tcW w:w="2930" w:type="dxa"/>
          </w:tcPr>
          <w:p w14:paraId="59096EB3" w14:textId="36CEFD27" w:rsidR="00785077" w:rsidRPr="002B000F" w:rsidRDefault="00785077"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 xml:space="preserve">Economía </w:t>
            </w:r>
            <w:r w:rsidR="00F25EDA">
              <w:rPr>
                <w:color w:val="000000" w:themeColor="text1"/>
                <w:sz w:val="22"/>
              </w:rPr>
              <w:t>del trabajo</w:t>
            </w:r>
          </w:p>
        </w:tc>
      </w:tr>
      <w:tr w:rsidR="00492857" w14:paraId="00B22491" w14:textId="77777777" w:rsidTr="006E6CAB">
        <w:tblPrEx>
          <w:tblW w:w="156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79" w:author="Carolina Ramírez H" w:date="2019-10-15T11:08:00Z">
            <w:tblPrEx>
              <w:tblW w:w="156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cnfStyle w:val="001000000000" w:firstRow="0" w:lastRow="0" w:firstColumn="1" w:lastColumn="0" w:oddVBand="0" w:evenVBand="0" w:oddHBand="0" w:evenHBand="0" w:firstRowFirstColumn="0" w:firstRowLastColumn="0" w:lastRowFirstColumn="0" w:lastRowLastColumn="0"/>
            <w:tcW w:w="3403" w:type="dxa"/>
            <w:tcPrChange w:id="80" w:author="Carolina Ramírez H" w:date="2019-10-15T11:08:00Z">
              <w:tcPr>
                <w:tcW w:w="3403" w:type="dxa"/>
              </w:tcPr>
            </w:tcPrChange>
          </w:tcPr>
          <w:p w14:paraId="4D2D0B47" w14:textId="77777777" w:rsidR="00785077" w:rsidRPr="002B000F" w:rsidRDefault="00785077" w:rsidP="00A037AF">
            <w:pPr>
              <w:spacing w:before="0" w:after="0"/>
              <w:rPr>
                <w:color w:val="000000" w:themeColor="text1"/>
                <w:sz w:val="22"/>
              </w:rPr>
            </w:pPr>
            <w:r w:rsidRPr="002B000F">
              <w:rPr>
                <w:color w:val="000000" w:themeColor="text1"/>
                <w:sz w:val="22"/>
              </w:rPr>
              <w:t>Leonela Artavia Jiménez</w:t>
            </w:r>
          </w:p>
        </w:tc>
        <w:tc>
          <w:tcPr>
            <w:tcW w:w="1511" w:type="dxa"/>
            <w:tcPrChange w:id="81" w:author="Carolina Ramírez H" w:date="2019-10-15T11:08:00Z">
              <w:tcPr>
                <w:tcW w:w="1511" w:type="dxa"/>
              </w:tcPr>
            </w:tcPrChange>
          </w:tcPr>
          <w:p w14:paraId="541674EA" w14:textId="50956186" w:rsidR="00785077" w:rsidRPr="002B000F" w:rsidRDefault="000A48F0"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Máster</w:t>
            </w:r>
          </w:p>
        </w:tc>
        <w:tc>
          <w:tcPr>
            <w:tcW w:w="2593" w:type="dxa"/>
            <w:shd w:val="clear" w:color="auto" w:fill="FFFF00"/>
            <w:tcPrChange w:id="82" w:author="Carolina Ramírez H" w:date="2019-10-15T11:08:00Z">
              <w:tcPr>
                <w:tcW w:w="2593" w:type="dxa"/>
              </w:tcPr>
            </w:tcPrChange>
          </w:tcPr>
          <w:p w14:paraId="7C9011D7" w14:textId="77777777" w:rsidR="00785077" w:rsidRPr="006E6CAB" w:rsidRDefault="00785077"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commentRangeStart w:id="83"/>
          </w:p>
        </w:tc>
        <w:tc>
          <w:tcPr>
            <w:tcW w:w="1497" w:type="dxa"/>
            <w:shd w:val="clear" w:color="auto" w:fill="FFFF00"/>
            <w:tcPrChange w:id="84" w:author="Carolina Ramírez H" w:date="2019-10-15T11:08:00Z">
              <w:tcPr>
                <w:tcW w:w="1497" w:type="dxa"/>
              </w:tcPr>
            </w:tcPrChange>
          </w:tcPr>
          <w:p w14:paraId="3E096755" w14:textId="77777777" w:rsidR="00785077" w:rsidRPr="006E6CAB" w:rsidRDefault="00785077" w:rsidP="00AC7D13">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p>
        </w:tc>
        <w:commentRangeEnd w:id="83"/>
        <w:tc>
          <w:tcPr>
            <w:tcW w:w="1523" w:type="dxa"/>
            <w:shd w:val="clear" w:color="auto" w:fill="FFFF00"/>
            <w:tcPrChange w:id="85" w:author="Carolina Ramírez H" w:date="2019-10-15T11:08:00Z">
              <w:tcPr>
                <w:tcW w:w="1523" w:type="dxa"/>
              </w:tcPr>
            </w:tcPrChange>
          </w:tcPr>
          <w:p w14:paraId="09CDF608" w14:textId="77777777" w:rsidR="00785077" w:rsidRPr="006E6CAB" w:rsidRDefault="006E6CAB" w:rsidP="00AC7D13">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Pr>
                <w:rStyle w:val="Refdecomentario"/>
              </w:rPr>
              <w:commentReference w:id="83"/>
            </w:r>
          </w:p>
        </w:tc>
        <w:tc>
          <w:tcPr>
            <w:tcW w:w="2158" w:type="dxa"/>
            <w:shd w:val="clear" w:color="auto" w:fill="FFFF00"/>
            <w:tcPrChange w:id="86" w:author="Carolina Ramírez H" w:date="2019-10-15T11:08:00Z">
              <w:tcPr>
                <w:tcW w:w="2158" w:type="dxa"/>
              </w:tcPr>
            </w:tcPrChange>
          </w:tcPr>
          <w:p w14:paraId="3D6455B1" w14:textId="77777777" w:rsidR="00785077" w:rsidRPr="006E6CAB" w:rsidRDefault="00785077"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p>
        </w:tc>
        <w:tc>
          <w:tcPr>
            <w:tcW w:w="2930" w:type="dxa"/>
            <w:tcPrChange w:id="87" w:author="Carolina Ramírez H" w:date="2019-10-15T11:08:00Z">
              <w:tcPr>
                <w:tcW w:w="2930" w:type="dxa"/>
              </w:tcPr>
            </w:tcPrChange>
          </w:tcPr>
          <w:p w14:paraId="4D383766" w14:textId="61DA4858" w:rsidR="00785077" w:rsidRPr="002B000F" w:rsidRDefault="00F25EDA" w:rsidP="00A037AF">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Economía Crítica Actual</w:t>
            </w:r>
          </w:p>
        </w:tc>
      </w:tr>
      <w:tr w:rsidR="008B7E0A" w14:paraId="119158E1" w14:textId="77777777" w:rsidTr="002B000F">
        <w:tc>
          <w:tcPr>
            <w:cnfStyle w:val="001000000000" w:firstRow="0" w:lastRow="0" w:firstColumn="1" w:lastColumn="0" w:oddVBand="0" w:evenVBand="0" w:oddHBand="0" w:evenHBand="0" w:firstRowFirstColumn="0" w:firstRowLastColumn="0" w:lastRowFirstColumn="0" w:lastRowLastColumn="0"/>
            <w:tcW w:w="3403" w:type="dxa"/>
          </w:tcPr>
          <w:p w14:paraId="4D31805A" w14:textId="27605DDE" w:rsidR="00F235F1" w:rsidRPr="002B000F" w:rsidRDefault="00F235F1" w:rsidP="00F235F1">
            <w:pPr>
              <w:spacing w:before="0" w:after="0"/>
              <w:rPr>
                <w:color w:val="000000" w:themeColor="text1"/>
                <w:sz w:val="22"/>
              </w:rPr>
            </w:pPr>
            <w:r w:rsidRPr="002B000F">
              <w:rPr>
                <w:color w:val="000000" w:themeColor="text1"/>
                <w:sz w:val="22"/>
              </w:rPr>
              <w:t>Henry Mora Jiménez</w:t>
            </w:r>
          </w:p>
        </w:tc>
        <w:tc>
          <w:tcPr>
            <w:tcW w:w="1511" w:type="dxa"/>
          </w:tcPr>
          <w:p w14:paraId="7F15E6F1" w14:textId="42C9790F" w:rsidR="00F235F1" w:rsidRPr="002B000F" w:rsidRDefault="00F235F1" w:rsidP="00F235F1">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Doctor</w:t>
            </w:r>
          </w:p>
        </w:tc>
        <w:tc>
          <w:tcPr>
            <w:tcW w:w="2593" w:type="dxa"/>
          </w:tcPr>
          <w:p w14:paraId="0649A696" w14:textId="46361CE6" w:rsidR="00F235F1" w:rsidRPr="002B000F" w:rsidRDefault="00F235F1" w:rsidP="00F235F1">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 xml:space="preserve">Ciencias Económicas </w:t>
            </w:r>
            <w:r w:rsidRPr="002B000F">
              <w:rPr>
                <w:color w:val="000000" w:themeColor="text1"/>
                <w:w w:val="95"/>
                <w:sz w:val="22"/>
              </w:rPr>
              <w:t>Empresariales</w:t>
            </w:r>
          </w:p>
        </w:tc>
        <w:tc>
          <w:tcPr>
            <w:tcW w:w="1497" w:type="dxa"/>
          </w:tcPr>
          <w:p w14:paraId="528885DC" w14:textId="24FF8557" w:rsidR="00F235F1" w:rsidRPr="002B000F" w:rsidRDefault="00F235F1" w:rsidP="00F235F1">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33</w:t>
            </w:r>
          </w:p>
        </w:tc>
        <w:tc>
          <w:tcPr>
            <w:tcW w:w="1523" w:type="dxa"/>
          </w:tcPr>
          <w:p w14:paraId="5A8419B1" w14:textId="79AB0FA7" w:rsidR="00F235F1" w:rsidRPr="002B000F" w:rsidRDefault="00F235F1" w:rsidP="00F235F1">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36</w:t>
            </w:r>
          </w:p>
        </w:tc>
        <w:tc>
          <w:tcPr>
            <w:tcW w:w="2158" w:type="dxa"/>
          </w:tcPr>
          <w:p w14:paraId="18DA942A" w14:textId="32846A96" w:rsidR="00F235F1" w:rsidRPr="002B000F" w:rsidRDefault="00F235F1" w:rsidP="00F235F1">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2B000F">
              <w:rPr>
                <w:color w:val="000000" w:themeColor="text1"/>
                <w:sz w:val="22"/>
              </w:rPr>
              <w:t>Docencia e investigación</w:t>
            </w:r>
          </w:p>
        </w:tc>
        <w:tc>
          <w:tcPr>
            <w:tcW w:w="2930" w:type="dxa"/>
          </w:tcPr>
          <w:p w14:paraId="1472C236" w14:textId="71C23C39" w:rsidR="00F235F1" w:rsidRPr="002B000F" w:rsidRDefault="00F235F1" w:rsidP="00F235F1">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Pr>
                <w:sz w:val="22"/>
              </w:rPr>
              <w:t>Modelos macroeconómicos</w:t>
            </w:r>
          </w:p>
        </w:tc>
      </w:tr>
      <w:tr w:rsidR="008B7E0A" w14:paraId="19D87326" w14:textId="77777777" w:rsidTr="002B000F">
        <w:tc>
          <w:tcPr>
            <w:cnfStyle w:val="001000000000" w:firstRow="0" w:lastRow="0" w:firstColumn="1" w:lastColumn="0" w:oddVBand="0" w:evenVBand="0" w:oddHBand="0" w:evenHBand="0" w:firstRowFirstColumn="0" w:firstRowLastColumn="0" w:lastRowFirstColumn="0" w:lastRowLastColumn="0"/>
            <w:tcW w:w="3403" w:type="dxa"/>
          </w:tcPr>
          <w:p w14:paraId="100B5940" w14:textId="77777777" w:rsidR="00F235F1" w:rsidRPr="002B000F" w:rsidRDefault="00F235F1" w:rsidP="00F235F1">
            <w:pPr>
              <w:spacing w:before="0" w:after="0"/>
              <w:rPr>
                <w:color w:val="000000" w:themeColor="text1"/>
                <w:sz w:val="22"/>
              </w:rPr>
            </w:pPr>
            <w:r w:rsidRPr="002B000F">
              <w:rPr>
                <w:color w:val="000000" w:themeColor="text1"/>
                <w:sz w:val="22"/>
              </w:rPr>
              <w:t>Martín Parada Gómez</w:t>
            </w:r>
          </w:p>
        </w:tc>
        <w:tc>
          <w:tcPr>
            <w:tcW w:w="1511" w:type="dxa"/>
          </w:tcPr>
          <w:p w14:paraId="1E6BB7DB" w14:textId="5755AF3C" w:rsidR="00F235F1" w:rsidRPr="002B000F" w:rsidRDefault="00F235F1" w:rsidP="00F235F1">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Doctor</w:t>
            </w:r>
          </w:p>
        </w:tc>
        <w:tc>
          <w:tcPr>
            <w:tcW w:w="2593" w:type="dxa"/>
          </w:tcPr>
          <w:p w14:paraId="25790A9A" w14:textId="663EA264" w:rsidR="00F235F1" w:rsidRPr="002B000F" w:rsidRDefault="00F235F1" w:rsidP="00F235F1">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Economía</w:t>
            </w:r>
          </w:p>
        </w:tc>
        <w:tc>
          <w:tcPr>
            <w:tcW w:w="1497" w:type="dxa"/>
          </w:tcPr>
          <w:p w14:paraId="2F9878B5" w14:textId="7C9806CD" w:rsidR="00F235F1" w:rsidRPr="002B000F" w:rsidRDefault="00F235F1" w:rsidP="00F235F1">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26</w:t>
            </w:r>
          </w:p>
        </w:tc>
        <w:tc>
          <w:tcPr>
            <w:tcW w:w="1523" w:type="dxa"/>
          </w:tcPr>
          <w:p w14:paraId="075B8B87" w14:textId="01570A45" w:rsidR="00F235F1" w:rsidRPr="002B000F" w:rsidRDefault="00F235F1" w:rsidP="00F235F1">
            <w:pPr>
              <w:spacing w:before="0" w:after="0"/>
              <w:jc w:val="center"/>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30</w:t>
            </w:r>
          </w:p>
        </w:tc>
        <w:tc>
          <w:tcPr>
            <w:tcW w:w="2158" w:type="dxa"/>
          </w:tcPr>
          <w:p w14:paraId="5E04705D" w14:textId="0E7330A5" w:rsidR="00F235F1" w:rsidRPr="002B000F" w:rsidRDefault="00F235F1" w:rsidP="00F235F1">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Docencia e investigación</w:t>
            </w:r>
          </w:p>
        </w:tc>
        <w:tc>
          <w:tcPr>
            <w:tcW w:w="2930" w:type="dxa"/>
          </w:tcPr>
          <w:p w14:paraId="6B579412" w14:textId="20B8889B" w:rsidR="00F235F1" w:rsidRPr="002B000F" w:rsidRDefault="00F235F1" w:rsidP="00F235F1">
            <w:pPr>
              <w:spacing w:before="0" w:after="0"/>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 xml:space="preserve">Gestión y </w:t>
            </w:r>
            <w:r w:rsidRPr="002B000F">
              <w:rPr>
                <w:color w:val="000000" w:themeColor="text1"/>
                <w:sz w:val="22"/>
              </w:rPr>
              <w:t xml:space="preserve">Evaluación de proyectos </w:t>
            </w:r>
          </w:p>
        </w:tc>
      </w:tr>
    </w:tbl>
    <w:p w14:paraId="1FC62EFB" w14:textId="0E69E52C" w:rsidR="00467C21" w:rsidRPr="00467C21" w:rsidRDefault="00467C21" w:rsidP="00467C21">
      <w:pPr>
        <w:rPr>
          <w:color w:val="FF0000"/>
        </w:rPr>
      </w:pPr>
      <w:r>
        <w:t>Fuente: elaboración</w:t>
      </w:r>
      <w:del w:id="88" w:author="Carolina Ramírez H" w:date="2019-10-15T11:07:00Z">
        <w:r w:rsidDel="006E6CAB">
          <w:delText xml:space="preserve"> propia</w:delText>
        </w:r>
      </w:del>
      <w:r>
        <w:t xml:space="preserve"> con </w:t>
      </w:r>
      <w:ins w:id="89" w:author="Carolina Ramírez H" w:date="2019-10-15T11:07:00Z">
        <w:r w:rsidR="006E6CAB">
          <w:t xml:space="preserve">base en </w:t>
        </w:r>
      </w:ins>
      <w:r>
        <w:t>los currículos de l</w:t>
      </w:r>
      <w:ins w:id="90" w:author="Carolina Ramírez H" w:date="2019-10-15T11:07:00Z">
        <w:r w:rsidR="006E6CAB">
          <w:t>a</w:t>
        </w:r>
      </w:ins>
      <w:del w:id="91" w:author="Carolina Ramírez H" w:date="2019-10-15T11:07:00Z">
        <w:r w:rsidDel="006E6CAB">
          <w:delText>o</w:delText>
        </w:r>
      </w:del>
      <w:r>
        <w:t>s</w:t>
      </w:r>
      <w:ins w:id="92" w:author="Carolina Ramírez H" w:date="2019-10-15T11:07:00Z">
        <w:r w:rsidR="006E6CAB">
          <w:t xml:space="preserve"> personas</w:t>
        </w:r>
      </w:ins>
      <w:r>
        <w:t xml:space="preserve"> académic</w:t>
      </w:r>
      <w:ins w:id="93" w:author="Carolina Ramírez H" w:date="2019-10-15T11:07:00Z">
        <w:r w:rsidR="006E6CAB">
          <w:t>a</w:t>
        </w:r>
      </w:ins>
      <w:del w:id="94" w:author="Carolina Ramírez H" w:date="2019-10-15T11:07:00Z">
        <w:r w:rsidDel="006E6CAB">
          <w:delText>o</w:delText>
        </w:r>
      </w:del>
      <w:r>
        <w:t xml:space="preserve">s. </w:t>
      </w:r>
    </w:p>
    <w:p w14:paraId="25F2D5A0" w14:textId="77777777" w:rsidR="00467C21" w:rsidRDefault="00467C21" w:rsidP="00467C21">
      <w:pPr>
        <w:sectPr w:rsidR="00467C21" w:rsidSect="00B02001">
          <w:pgSz w:w="16838" w:h="11906" w:orient="landscape"/>
          <w:pgMar w:top="1701" w:right="1417" w:bottom="1701" w:left="1417" w:header="708" w:footer="708" w:gutter="0"/>
          <w:cols w:space="708"/>
          <w:titlePg/>
          <w:docGrid w:linePitch="360"/>
        </w:sectPr>
      </w:pPr>
    </w:p>
    <w:p w14:paraId="27FA8379" w14:textId="77777777" w:rsidR="0082559E" w:rsidRPr="0082559E" w:rsidRDefault="00AE7D8E" w:rsidP="00AE7D8E">
      <w:pPr>
        <w:pStyle w:val="Ttulo1"/>
      </w:pPr>
      <w:bookmarkStart w:id="95" w:name="_Toc21440764"/>
      <w:bookmarkStart w:id="96" w:name="_Toc21529083"/>
      <w:r>
        <w:lastRenderedPageBreak/>
        <w:t xml:space="preserve">2. </w:t>
      </w:r>
      <w:r w:rsidR="0082559E">
        <w:t>FUNDAMENTACIÓN</w:t>
      </w:r>
      <w:bookmarkStart w:id="97" w:name="_Toc469383296"/>
      <w:bookmarkEnd w:id="95"/>
      <w:bookmarkEnd w:id="96"/>
      <w:bookmarkEnd w:id="97"/>
    </w:p>
    <w:p w14:paraId="14BF7492" w14:textId="0FE7D0DF" w:rsidR="00EE046C" w:rsidRDefault="00AE7D8E" w:rsidP="00EE046C">
      <w:pPr>
        <w:pStyle w:val="Ttulo2"/>
      </w:pPr>
      <w:bookmarkStart w:id="98" w:name="_Toc21440765"/>
      <w:bookmarkStart w:id="99" w:name="_Toc21529084"/>
      <w:r>
        <w:t xml:space="preserve">2.1 </w:t>
      </w:r>
      <w:r w:rsidR="0082559E">
        <w:t>OBJETO DE ESTUDIO</w:t>
      </w:r>
      <w:bookmarkEnd w:id="98"/>
      <w:bookmarkEnd w:id="99"/>
    </w:p>
    <w:p w14:paraId="4B44A798" w14:textId="3110F614" w:rsidR="00EE046C" w:rsidRDefault="00EE046C" w:rsidP="00EE046C">
      <w:r>
        <w:t>El plan de estudio de la Licenciatura en Economía tiene como objetivo de estudio la Economía como disciplina científica, con una perspectiva eclética desde el punto de vista paradigmático y con énfasis en el estudio del desarrollo económico.</w:t>
      </w:r>
    </w:p>
    <w:p w14:paraId="7990D5D1" w14:textId="77777777" w:rsidR="005F5205" w:rsidRDefault="005F5205" w:rsidP="005F5205">
      <w:r>
        <w:t>El estudio del desarrollo económico se justifica por la relevancia de especializarse en el estudio y la formulación de propuesta sobre países y regiones como Costa Rica, en el contexto de un mundo en acelerada transformación.</w:t>
      </w:r>
    </w:p>
    <w:p w14:paraId="47A2301D" w14:textId="4A5D263D" w:rsidR="00B46FAB" w:rsidRDefault="00EE046C" w:rsidP="005F5205">
      <w:r>
        <w:t xml:space="preserve">El estudio de la Economía demanda el aprendizaje de las áreas ciencia de datos, nuevos enfoques económicos (Economía conductual y racionalidades, </w:t>
      </w:r>
      <w:r w:rsidR="005F5205">
        <w:t>críticas al paradigma neoclásicos), investigación y relaciones de la economía con otras disciplinas permitiendo ampliar su visión y compresión, no solo en la realidad, sino de las distintas teorías.</w:t>
      </w:r>
    </w:p>
    <w:p w14:paraId="143F53BF" w14:textId="28005F38" w:rsidR="003D3E06" w:rsidRDefault="003D3E06" w:rsidP="005F5205">
      <w:r w:rsidRPr="005F5205">
        <w:t xml:space="preserve">De manera que, la </w:t>
      </w:r>
      <w:r w:rsidR="00B81EA3" w:rsidRPr="005F5205">
        <w:t>estructura curricular</w:t>
      </w:r>
      <w:r w:rsidRPr="005F5205">
        <w:t xml:space="preserve"> ofrecida en este Plan de Estudios es atinente con la realidad costarricense, latinoamericana y mundial, </w:t>
      </w:r>
      <w:r w:rsidR="005814BF" w:rsidRPr="005F5205">
        <w:t xml:space="preserve">y </w:t>
      </w:r>
      <w:r w:rsidR="00FD1595" w:rsidRPr="005F5205">
        <w:t xml:space="preserve">es respaldada por la experiencia que se deriva de </w:t>
      </w:r>
      <w:r w:rsidR="000851A0" w:rsidRPr="005F5205">
        <w:t>los más de 40 años</w:t>
      </w:r>
      <w:r w:rsidR="005814BF" w:rsidRPr="005F5205">
        <w:t xml:space="preserve"> </w:t>
      </w:r>
      <w:r w:rsidR="00B81EA3" w:rsidRPr="005F5205">
        <w:t>de la existencia</w:t>
      </w:r>
      <w:r w:rsidR="005814BF" w:rsidRPr="005F5205">
        <w:t xml:space="preserve"> de la ESEUNA</w:t>
      </w:r>
      <w:r w:rsidR="00B81EA3" w:rsidRPr="005F5205">
        <w:t>.</w:t>
      </w:r>
      <w:r w:rsidRPr="005F5205">
        <w:t xml:space="preserve"> </w:t>
      </w:r>
      <w:r w:rsidR="00B076FB" w:rsidRPr="005F5205">
        <w:t xml:space="preserve">Por lo cual los y las graduadas de esta Licenciatura serán profesionales críticos conocedores del entorno que les rodea y con las herramientas, para </w:t>
      </w:r>
      <w:r w:rsidR="00DE29C4" w:rsidRPr="005F5205">
        <w:t xml:space="preserve">responder, analizar y proponer </w:t>
      </w:r>
      <w:r w:rsidR="00C5724C" w:rsidRPr="005F5205">
        <w:t xml:space="preserve">frente a los retos a los que </w:t>
      </w:r>
      <w:r w:rsidR="005F5205">
        <w:t>el</w:t>
      </w:r>
      <w:r w:rsidR="00C5724C" w:rsidRPr="005F5205">
        <w:t xml:space="preserve"> país </w:t>
      </w:r>
      <w:r w:rsidR="005F5205">
        <w:t>se enfrenta</w:t>
      </w:r>
      <w:r w:rsidR="00C5724C" w:rsidRPr="005F5205">
        <w:t xml:space="preserve">. </w:t>
      </w:r>
    </w:p>
    <w:p w14:paraId="17AC605D" w14:textId="21D10C1E" w:rsidR="008A2551" w:rsidRDefault="008A2551" w:rsidP="008A2551">
      <w:pPr>
        <w:pStyle w:val="Ttulo2"/>
        <w:rPr>
          <w:ins w:id="100" w:author="Carolina Ramírez H" w:date="2019-10-15T10:55:00Z"/>
        </w:rPr>
      </w:pPr>
      <w:ins w:id="101" w:author="Carolina Ramírez H" w:date="2019-10-15T10:55:00Z">
        <w:r w:rsidRPr="003E5267">
          <w:t>2.</w:t>
        </w:r>
      </w:ins>
      <w:ins w:id="102" w:author="Carolina Ramírez H" w:date="2019-10-15T11:09:00Z">
        <w:r w:rsidR="006E6CAB">
          <w:t>2</w:t>
        </w:r>
      </w:ins>
      <w:ins w:id="103" w:author="Carolina Ramírez H" w:date="2019-10-15T10:55:00Z">
        <w:r w:rsidRPr="003E5267">
          <w:t xml:space="preserve"> </w:t>
        </w:r>
      </w:ins>
      <w:ins w:id="104" w:author="Carolina Ramírez H" w:date="2019-10-15T11:09:00Z">
        <w:r w:rsidR="006E6CAB">
          <w:t>ÁREAS DISCIPLINARIAS</w:t>
        </w:r>
      </w:ins>
    </w:p>
    <w:p w14:paraId="3151A935" w14:textId="40B8FFA1" w:rsidR="00F311AD" w:rsidRPr="005F5205" w:rsidDel="008A2551" w:rsidRDefault="00F311AD" w:rsidP="005F5205">
      <w:pPr>
        <w:rPr>
          <w:del w:id="105" w:author="Carolina Ramírez H" w:date="2019-10-15T10:55:00Z"/>
        </w:rPr>
      </w:pPr>
    </w:p>
    <w:p w14:paraId="27FA837F" w14:textId="2A70B3DB" w:rsidR="0082559E" w:rsidRDefault="00AE7D8E" w:rsidP="00AE7D8E">
      <w:pPr>
        <w:keepNext/>
        <w:keepLines/>
        <w:spacing w:before="200" w:after="0"/>
        <w:outlineLvl w:val="1"/>
        <w:rPr>
          <w:rFonts w:eastAsiaTheme="majorEastAsia" w:cstheme="majorBidi"/>
          <w:b/>
          <w:bCs/>
          <w:vanish/>
          <w:szCs w:val="26"/>
        </w:rPr>
      </w:pPr>
      <w:r>
        <w:rPr>
          <w:rFonts w:eastAsiaTheme="majorEastAsia" w:cstheme="majorBidi"/>
          <w:b/>
          <w:bCs/>
          <w:vanish/>
          <w:szCs w:val="26"/>
        </w:rPr>
        <w:t xml:space="preserve">2.2 </w:t>
      </w:r>
      <w:r w:rsidR="0082559E" w:rsidRPr="00AE7D8E">
        <w:rPr>
          <w:rFonts w:eastAsiaTheme="majorEastAsia" w:cstheme="majorBidi"/>
          <w:b/>
          <w:bCs/>
          <w:vanish/>
          <w:szCs w:val="26"/>
        </w:rPr>
        <w:t>ÁREAS DISCIPLINARIAS</w:t>
      </w:r>
      <w:bookmarkStart w:id="106" w:name="_Toc469383298"/>
      <w:bookmarkEnd w:id="106"/>
    </w:p>
    <w:p w14:paraId="79D8D730" w14:textId="5DCBC66E" w:rsidR="00631C5F" w:rsidRPr="00F7782B" w:rsidRDefault="00B77284" w:rsidP="00F7782B">
      <w:r w:rsidRPr="00F7782B">
        <w:t xml:space="preserve">Para la Licenciatura en Economía se </w:t>
      </w:r>
      <w:r w:rsidR="00F7782B" w:rsidRPr="00F7782B">
        <w:t>establecieron</w:t>
      </w:r>
      <w:r w:rsidR="007A2065" w:rsidRPr="00F7782B">
        <w:t xml:space="preserve"> </w:t>
      </w:r>
      <w:r w:rsidR="00F7782B">
        <w:t>cuatro</w:t>
      </w:r>
      <w:r w:rsidR="007B0C17" w:rsidRPr="00F7782B">
        <w:t xml:space="preserve"> áreas que fundamentan el </w:t>
      </w:r>
      <w:r w:rsidR="004F60BD">
        <w:t>P</w:t>
      </w:r>
      <w:r w:rsidR="007B0C17" w:rsidRPr="00F7782B">
        <w:t>lan de Estudio</w:t>
      </w:r>
      <w:r w:rsidR="005F0D96" w:rsidRPr="00F7782B">
        <w:t xml:space="preserve">, </w:t>
      </w:r>
      <w:r w:rsidR="00F7782B" w:rsidRPr="00F7782B">
        <w:t xml:space="preserve">marcando las competencias disciplinarias básicas. </w:t>
      </w:r>
    </w:p>
    <w:p w14:paraId="275F2C81" w14:textId="43BA2E72" w:rsidR="00467C21" w:rsidRDefault="00920AFB" w:rsidP="00DF1867">
      <w:pPr>
        <w:pStyle w:val="Prrafodelista"/>
        <w:numPr>
          <w:ilvl w:val="0"/>
          <w:numId w:val="18"/>
        </w:numPr>
      </w:pPr>
      <w:r w:rsidRPr="00020A8F">
        <w:rPr>
          <w:b/>
          <w:bCs/>
        </w:rPr>
        <w:t>Ciencia de datos</w:t>
      </w:r>
      <w:r w:rsidR="00303EF6" w:rsidRPr="00020A8F">
        <w:rPr>
          <w:b/>
          <w:bCs/>
        </w:rPr>
        <w:t>:</w:t>
      </w:r>
      <w:r w:rsidR="00303EF6">
        <w:t xml:space="preserve"> área que busca </w:t>
      </w:r>
      <w:r w:rsidR="00134CF4">
        <w:t>fortalecer</w:t>
      </w:r>
      <w:r w:rsidR="002D6A58">
        <w:t xml:space="preserve"> técnicas de </w:t>
      </w:r>
      <w:r w:rsidR="00D21453">
        <w:t xml:space="preserve">programación para el </w:t>
      </w:r>
      <w:r w:rsidR="00134CF4">
        <w:t>análisis y presentación de datos</w:t>
      </w:r>
      <w:r w:rsidR="00790F6C">
        <w:t xml:space="preserve">. </w:t>
      </w:r>
      <w:r w:rsidR="003A4905">
        <w:t xml:space="preserve">Se complementa de áreas </w:t>
      </w:r>
      <w:r w:rsidR="006E787D">
        <w:t>como la programación, estadística,</w:t>
      </w:r>
      <w:r w:rsidR="003554F4">
        <w:t xml:space="preserve"> </w:t>
      </w:r>
      <w:r w:rsidR="00103043">
        <w:t xml:space="preserve">comunicación y </w:t>
      </w:r>
      <w:r w:rsidR="00AF12A8">
        <w:t>conocimiento de dominio</w:t>
      </w:r>
      <w:r w:rsidR="00A126A1">
        <w:t xml:space="preserve">, ya que </w:t>
      </w:r>
      <w:r w:rsidR="00300AC4">
        <w:t>el proceso de las ciencias de datos consiste</w:t>
      </w:r>
      <w:r w:rsidR="00A126A1">
        <w:t xml:space="preserve"> en la </w:t>
      </w:r>
      <w:r w:rsidR="00AC398B">
        <w:t>importación</w:t>
      </w:r>
      <w:r w:rsidR="00A126A1">
        <w:t xml:space="preserve"> de</w:t>
      </w:r>
      <w:r w:rsidR="00AC398B">
        <w:t xml:space="preserve"> </w:t>
      </w:r>
      <w:r w:rsidR="00AC398B">
        <w:lastRenderedPageBreak/>
        <w:t xml:space="preserve">información, </w:t>
      </w:r>
      <w:r w:rsidR="003534B5">
        <w:t xml:space="preserve">para </w:t>
      </w:r>
      <w:r w:rsidR="00B216CA">
        <w:t xml:space="preserve">comprender </w:t>
      </w:r>
      <w:r w:rsidR="008B3D37">
        <w:t>(</w:t>
      </w:r>
      <w:r w:rsidR="003534B5">
        <w:t xml:space="preserve">ordenar, </w:t>
      </w:r>
      <w:r w:rsidR="004A2975">
        <w:t xml:space="preserve">transformar, </w:t>
      </w:r>
      <w:r w:rsidR="006D1CC7">
        <w:t>visualizar y modelar</w:t>
      </w:r>
      <w:r w:rsidR="008B3D37">
        <w:t>)</w:t>
      </w:r>
      <w:r w:rsidR="00DA4C22">
        <w:t xml:space="preserve"> y así, </w:t>
      </w:r>
      <w:r w:rsidR="006B7112">
        <w:t>comunicar</w:t>
      </w:r>
      <w:r w:rsidR="00821234">
        <w:t xml:space="preserve"> el análisis de los datos.</w:t>
      </w:r>
    </w:p>
    <w:p w14:paraId="3F7F1A42" w14:textId="4E57D74F" w:rsidR="00516D13" w:rsidRDefault="00FB78F8" w:rsidP="00516D13">
      <w:pPr>
        <w:pStyle w:val="Prrafodelista"/>
      </w:pPr>
      <w:r>
        <w:t>Surge como respuesta a la i</w:t>
      </w:r>
      <w:r w:rsidRPr="00FB78F8">
        <w:t>ncorporación creciente de información cuantitativa proveniente de experimentos y grandes bases de datos:</w:t>
      </w:r>
    </w:p>
    <w:p w14:paraId="1C70245D" w14:textId="315B4314" w:rsidR="00920AFB" w:rsidRDefault="00920AFB" w:rsidP="00DF1867">
      <w:pPr>
        <w:pStyle w:val="Prrafodelista"/>
        <w:numPr>
          <w:ilvl w:val="0"/>
          <w:numId w:val="18"/>
        </w:numPr>
      </w:pPr>
      <w:r w:rsidRPr="00020A8F">
        <w:rPr>
          <w:b/>
          <w:bCs/>
        </w:rPr>
        <w:t>Nuevos enfoques económicos</w:t>
      </w:r>
      <w:r w:rsidR="00FB78F8" w:rsidRPr="00020A8F">
        <w:rPr>
          <w:b/>
          <w:bCs/>
        </w:rPr>
        <w:t>:</w:t>
      </w:r>
      <w:r w:rsidR="00FB78F8">
        <w:t xml:space="preserve"> </w:t>
      </w:r>
      <w:r w:rsidR="002E3887">
        <w:t xml:space="preserve">área que busca </w:t>
      </w:r>
      <w:r w:rsidR="002E3887" w:rsidRPr="000058B4">
        <w:t>nuevos enfoques heterodoxos, que complementen o sustituyan los enfoques centrales</w:t>
      </w:r>
      <w:r w:rsidR="000058B4" w:rsidRPr="000058B4">
        <w:t xml:space="preserve"> (microeconomía y macroeconomía)</w:t>
      </w:r>
      <w:r w:rsidR="000058B4">
        <w:t>.</w:t>
      </w:r>
      <w:r w:rsidR="00F3632A">
        <w:t xml:space="preserve"> </w:t>
      </w:r>
      <w:r w:rsidR="00BF22BE" w:rsidRPr="00917AEB">
        <w:t xml:space="preserve">La crítica del pensamiento neoclásico y keynesiano, proveniente </w:t>
      </w:r>
      <w:r w:rsidR="00BF22BE">
        <w:t>mayoritariamente</w:t>
      </w:r>
      <w:r w:rsidR="00BF22BE" w:rsidRPr="00917AEB">
        <w:t xml:space="preserve"> de desarrollos de</w:t>
      </w:r>
      <w:r w:rsidR="00BF22BE" w:rsidRPr="007148B7">
        <w:rPr>
          <w:spacing w:val="-7"/>
        </w:rPr>
        <w:t xml:space="preserve"> </w:t>
      </w:r>
      <w:r w:rsidR="00BF22BE" w:rsidRPr="00917AEB">
        <w:t xml:space="preserve">corte poskeynesiano, clásico y marxista, </w:t>
      </w:r>
      <w:r w:rsidR="00BF22BE">
        <w:t xml:space="preserve">que </w:t>
      </w:r>
      <w:r w:rsidR="00BF22BE" w:rsidRPr="00917AEB">
        <w:t>permite</w:t>
      </w:r>
      <w:r w:rsidR="00BF22BE">
        <w:t>n</w:t>
      </w:r>
      <w:r w:rsidR="00BF22BE" w:rsidRPr="00917AEB">
        <w:t xml:space="preserve"> profundizar el papel de teorías alternativas para la comprensión de la realidad y </w:t>
      </w:r>
      <w:r w:rsidR="00BF22BE">
        <w:t xml:space="preserve">así, </w:t>
      </w:r>
      <w:r w:rsidR="00BF22BE" w:rsidRPr="00917AEB">
        <w:t>proporcionan una visión distinta,</w:t>
      </w:r>
      <w:r w:rsidR="00BF22BE">
        <w:t xml:space="preserve"> </w:t>
      </w:r>
      <w:r w:rsidR="00BF22BE" w:rsidRPr="00917AEB">
        <w:t>a veces más amplia, que la que proporciona el análisis estrictamente económico</w:t>
      </w:r>
      <w:r w:rsidR="000058B4">
        <w:t xml:space="preserve"> </w:t>
      </w:r>
    </w:p>
    <w:p w14:paraId="3BA0EC21" w14:textId="0D84F6CF" w:rsidR="00920AFB" w:rsidRDefault="00920AFB" w:rsidP="00DF1867">
      <w:pPr>
        <w:pStyle w:val="Prrafodelista"/>
        <w:numPr>
          <w:ilvl w:val="0"/>
          <w:numId w:val="18"/>
        </w:numPr>
      </w:pPr>
      <w:r w:rsidRPr="00020A8F">
        <w:rPr>
          <w:b/>
          <w:bCs/>
        </w:rPr>
        <w:t>Investigación</w:t>
      </w:r>
      <w:r w:rsidR="00BF22BE" w:rsidRPr="00020A8F">
        <w:rPr>
          <w:b/>
          <w:bCs/>
        </w:rPr>
        <w:t>:</w:t>
      </w:r>
      <w:r w:rsidR="00BF22BE">
        <w:t xml:space="preserve"> </w:t>
      </w:r>
      <w:r w:rsidR="00735424">
        <w:t>área que busca incrementar el conocimiento del estudiantado de un tema particular mediante</w:t>
      </w:r>
      <w:r w:rsidR="008F42CA">
        <w:t xml:space="preserve"> actividades intelectuales</w:t>
      </w:r>
      <w:r w:rsidR="00096875">
        <w:t xml:space="preserve"> y experimental</w:t>
      </w:r>
      <w:r w:rsidR="00780A08">
        <w:t>.</w:t>
      </w:r>
    </w:p>
    <w:p w14:paraId="3EEE9D39" w14:textId="056E3CA1" w:rsidR="0062246D" w:rsidRPr="0062246D" w:rsidRDefault="00860BC3" w:rsidP="00DF1867">
      <w:pPr>
        <w:pStyle w:val="Prrafodelista"/>
        <w:numPr>
          <w:ilvl w:val="0"/>
          <w:numId w:val="18"/>
        </w:numPr>
      </w:pPr>
      <w:r w:rsidRPr="00020A8F">
        <w:rPr>
          <w:b/>
          <w:bCs/>
        </w:rPr>
        <w:t xml:space="preserve">Economía </w:t>
      </w:r>
      <w:r w:rsidR="00BD4AA2" w:rsidRPr="00020A8F">
        <w:rPr>
          <w:b/>
          <w:bCs/>
        </w:rPr>
        <w:t xml:space="preserve">e </w:t>
      </w:r>
      <w:r w:rsidR="00780A08" w:rsidRPr="00020A8F">
        <w:rPr>
          <w:b/>
          <w:bCs/>
        </w:rPr>
        <w:t>interdisciplinariedad</w:t>
      </w:r>
      <w:r w:rsidR="00EE6702" w:rsidRPr="00020A8F">
        <w:rPr>
          <w:b/>
          <w:bCs/>
        </w:rPr>
        <w:t>:</w:t>
      </w:r>
      <w:r w:rsidR="00EE6702">
        <w:t xml:space="preserve"> área que pretende relacionar diferentes diciplinas académicas con la economía</w:t>
      </w:r>
      <w:r w:rsidR="000F2E06">
        <w:t xml:space="preserve">, </w:t>
      </w:r>
      <w:r w:rsidR="004D4E6C">
        <w:t>como lo es la</w:t>
      </w:r>
      <w:r w:rsidR="006F1067">
        <w:t>s</w:t>
      </w:r>
      <w:r w:rsidR="004D4E6C">
        <w:t xml:space="preserve"> finanzas y la historia</w:t>
      </w:r>
      <w:r w:rsidR="007F4386">
        <w:t>, para dar respuesta a necesidades actuales.</w:t>
      </w:r>
    </w:p>
    <w:p w14:paraId="27FA8398" w14:textId="5A394956" w:rsidR="0010335E" w:rsidRPr="00246982" w:rsidRDefault="004022CC" w:rsidP="00666066">
      <w:pPr>
        <w:spacing w:before="0" w:after="0"/>
        <w:jc w:val="center"/>
        <w:rPr>
          <w:b/>
          <w:bCs/>
        </w:rPr>
      </w:pPr>
      <w:bookmarkStart w:id="107" w:name="_Toc21436938"/>
      <w:bookmarkStart w:id="108" w:name="_Toc21438703"/>
      <w:bookmarkStart w:id="109" w:name="_Toc21529124"/>
      <w:r w:rsidRPr="004022CC">
        <w:rPr>
          <w:b/>
          <w:bCs/>
        </w:rPr>
        <w:t xml:space="preserve">Tabla </w:t>
      </w:r>
      <w:r w:rsidRPr="004022CC">
        <w:rPr>
          <w:b/>
          <w:bCs/>
        </w:rPr>
        <w:fldChar w:fldCharType="begin"/>
      </w:r>
      <w:r w:rsidRPr="004022CC">
        <w:rPr>
          <w:b/>
          <w:bCs/>
        </w:rPr>
        <w:instrText xml:space="preserve"> SEQ Tabla \* ARABIC </w:instrText>
      </w:r>
      <w:r w:rsidRPr="004022CC">
        <w:rPr>
          <w:b/>
          <w:bCs/>
        </w:rPr>
        <w:fldChar w:fldCharType="separate"/>
      </w:r>
      <w:r w:rsidR="00C5096C">
        <w:rPr>
          <w:b/>
          <w:bCs/>
          <w:noProof/>
        </w:rPr>
        <w:t>6</w:t>
      </w:r>
      <w:r w:rsidRPr="004022CC">
        <w:rPr>
          <w:b/>
          <w:bCs/>
        </w:rPr>
        <w:fldChar w:fldCharType="end"/>
      </w:r>
      <w:r>
        <w:rPr>
          <w:b/>
        </w:rPr>
        <w:br/>
      </w:r>
      <w:r w:rsidR="00666066" w:rsidRPr="00246982">
        <w:rPr>
          <w:b/>
          <w:bCs/>
        </w:rPr>
        <w:t>Universidad Nacional. Plan de estudios Licenciatura en Economía</w:t>
      </w:r>
      <w:r w:rsidR="00467C21" w:rsidRPr="00246982">
        <w:rPr>
          <w:b/>
          <w:bCs/>
        </w:rPr>
        <w:t>.</w:t>
      </w:r>
      <w:r w:rsidRPr="004022CC">
        <w:rPr>
          <w:b/>
        </w:rPr>
        <w:t xml:space="preserve"> </w:t>
      </w:r>
      <w:r>
        <w:rPr>
          <w:b/>
        </w:rPr>
        <w:br/>
      </w:r>
      <w:r w:rsidR="00467C21" w:rsidRPr="00246982">
        <w:rPr>
          <w:b/>
          <w:bCs/>
        </w:rPr>
        <w:t>Distribución de cursos de Licenciatura</w:t>
      </w:r>
      <w:r w:rsidR="00666066" w:rsidRPr="00246982">
        <w:rPr>
          <w:b/>
          <w:bCs/>
        </w:rPr>
        <w:t xml:space="preserve"> según área disciplinar</w:t>
      </w:r>
      <w:bookmarkEnd w:id="107"/>
      <w:bookmarkEnd w:id="108"/>
      <w:bookmarkEnd w:id="109"/>
    </w:p>
    <w:tbl>
      <w:tblPr>
        <w:tblStyle w:val="Tablaconcuadrcula"/>
        <w:tblW w:w="89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679"/>
      </w:tblGrid>
      <w:tr w:rsidR="00246982" w:rsidRPr="00246982" w14:paraId="0DD704D4" w14:textId="77777777" w:rsidTr="004022CC">
        <w:tc>
          <w:tcPr>
            <w:tcW w:w="4247" w:type="dxa"/>
            <w:tcBorders>
              <w:top w:val="single" w:sz="4" w:space="0" w:color="auto"/>
              <w:bottom w:val="single" w:sz="4" w:space="0" w:color="auto"/>
            </w:tcBorders>
          </w:tcPr>
          <w:p w14:paraId="7535169F" w14:textId="0BCEBE82" w:rsidR="00246982" w:rsidRPr="00A061A3" w:rsidRDefault="00246982" w:rsidP="00666066">
            <w:pPr>
              <w:spacing w:before="0" w:after="0"/>
              <w:jc w:val="center"/>
              <w:rPr>
                <w:b/>
                <w:bCs/>
                <w:sz w:val="22"/>
                <w:szCs w:val="20"/>
              </w:rPr>
            </w:pPr>
            <w:r w:rsidRPr="00A061A3">
              <w:rPr>
                <w:b/>
                <w:bCs/>
                <w:sz w:val="22"/>
                <w:szCs w:val="20"/>
              </w:rPr>
              <w:t xml:space="preserve">Área Disciplinaria </w:t>
            </w:r>
          </w:p>
        </w:tc>
        <w:tc>
          <w:tcPr>
            <w:tcW w:w="4679" w:type="dxa"/>
            <w:tcBorders>
              <w:top w:val="single" w:sz="4" w:space="0" w:color="auto"/>
              <w:bottom w:val="single" w:sz="4" w:space="0" w:color="auto"/>
            </w:tcBorders>
          </w:tcPr>
          <w:p w14:paraId="10B1BE1C" w14:textId="68278BF9" w:rsidR="00246982" w:rsidRPr="00A061A3" w:rsidRDefault="00246982" w:rsidP="00666066">
            <w:pPr>
              <w:spacing w:before="0" w:after="0"/>
              <w:jc w:val="center"/>
              <w:rPr>
                <w:b/>
                <w:bCs/>
                <w:sz w:val="22"/>
                <w:szCs w:val="20"/>
              </w:rPr>
            </w:pPr>
            <w:r w:rsidRPr="00A061A3">
              <w:rPr>
                <w:b/>
                <w:bCs/>
                <w:sz w:val="22"/>
                <w:szCs w:val="20"/>
              </w:rPr>
              <w:t>Curso</w:t>
            </w:r>
          </w:p>
        </w:tc>
      </w:tr>
      <w:tr w:rsidR="00246982" w:rsidRPr="00246982" w14:paraId="5974C9F8" w14:textId="77777777" w:rsidTr="004022CC">
        <w:tc>
          <w:tcPr>
            <w:tcW w:w="4247" w:type="dxa"/>
            <w:tcBorders>
              <w:top w:val="single" w:sz="4" w:space="0" w:color="auto"/>
              <w:bottom w:val="single" w:sz="4" w:space="0" w:color="auto"/>
            </w:tcBorders>
            <w:vAlign w:val="center"/>
          </w:tcPr>
          <w:p w14:paraId="0CE0E587" w14:textId="0B4D10A2" w:rsidR="00246982" w:rsidRPr="00A061A3" w:rsidRDefault="002544F0" w:rsidP="00491A25">
            <w:pPr>
              <w:spacing w:before="0" w:after="0"/>
              <w:jc w:val="left"/>
              <w:rPr>
                <w:sz w:val="22"/>
                <w:szCs w:val="20"/>
              </w:rPr>
            </w:pPr>
            <w:r w:rsidRPr="00A061A3">
              <w:rPr>
                <w:sz w:val="22"/>
                <w:szCs w:val="20"/>
              </w:rPr>
              <w:t>Ciencia de Datos</w:t>
            </w:r>
          </w:p>
        </w:tc>
        <w:tc>
          <w:tcPr>
            <w:tcW w:w="4679" w:type="dxa"/>
            <w:tcBorders>
              <w:top w:val="single" w:sz="4" w:space="0" w:color="auto"/>
              <w:bottom w:val="single" w:sz="4" w:space="0" w:color="auto"/>
            </w:tcBorders>
            <w:vAlign w:val="center"/>
          </w:tcPr>
          <w:p w14:paraId="5678E862" w14:textId="77777777" w:rsidR="00246982" w:rsidRPr="00A061A3" w:rsidRDefault="002544F0" w:rsidP="00491A25">
            <w:pPr>
              <w:spacing w:before="0" w:after="0"/>
              <w:jc w:val="left"/>
              <w:rPr>
                <w:sz w:val="22"/>
                <w:szCs w:val="20"/>
              </w:rPr>
            </w:pPr>
            <w:r w:rsidRPr="00A061A3">
              <w:rPr>
                <w:sz w:val="22"/>
                <w:szCs w:val="20"/>
              </w:rPr>
              <w:t>Ciencia de datos para economistas I</w:t>
            </w:r>
          </w:p>
          <w:p w14:paraId="2AD21B79" w14:textId="5E3E48F3" w:rsidR="002544F0" w:rsidRPr="00A061A3" w:rsidRDefault="002544F0" w:rsidP="00491A25">
            <w:pPr>
              <w:spacing w:before="0" w:after="0"/>
              <w:jc w:val="left"/>
              <w:rPr>
                <w:sz w:val="22"/>
                <w:szCs w:val="20"/>
              </w:rPr>
            </w:pPr>
            <w:r w:rsidRPr="00A061A3">
              <w:rPr>
                <w:sz w:val="22"/>
                <w:szCs w:val="20"/>
              </w:rPr>
              <w:t>Ciencia de datos para economistas II</w:t>
            </w:r>
          </w:p>
        </w:tc>
      </w:tr>
      <w:tr w:rsidR="00246982" w14:paraId="65C11F81" w14:textId="77777777" w:rsidTr="004022CC">
        <w:tc>
          <w:tcPr>
            <w:tcW w:w="4247" w:type="dxa"/>
            <w:tcBorders>
              <w:top w:val="single" w:sz="4" w:space="0" w:color="auto"/>
              <w:bottom w:val="single" w:sz="4" w:space="0" w:color="auto"/>
            </w:tcBorders>
            <w:vAlign w:val="center"/>
          </w:tcPr>
          <w:p w14:paraId="70752733" w14:textId="6AC293BB" w:rsidR="00246982" w:rsidRPr="00A061A3" w:rsidRDefault="00C87172" w:rsidP="00491A25">
            <w:pPr>
              <w:spacing w:before="0" w:after="0"/>
              <w:jc w:val="left"/>
              <w:rPr>
                <w:sz w:val="22"/>
                <w:szCs w:val="20"/>
              </w:rPr>
            </w:pPr>
            <w:r w:rsidRPr="00A061A3">
              <w:rPr>
                <w:sz w:val="22"/>
                <w:szCs w:val="20"/>
              </w:rPr>
              <w:t>Nuevos enfoques económicos</w:t>
            </w:r>
          </w:p>
        </w:tc>
        <w:tc>
          <w:tcPr>
            <w:tcW w:w="4679" w:type="dxa"/>
            <w:tcBorders>
              <w:top w:val="single" w:sz="4" w:space="0" w:color="auto"/>
              <w:bottom w:val="single" w:sz="4" w:space="0" w:color="auto"/>
            </w:tcBorders>
            <w:vAlign w:val="center"/>
          </w:tcPr>
          <w:p w14:paraId="2E74A80B" w14:textId="6085E4FB" w:rsidR="00246982" w:rsidRPr="00A061A3" w:rsidRDefault="004A5627" w:rsidP="00491A25">
            <w:pPr>
              <w:spacing w:before="0" w:after="0"/>
              <w:jc w:val="left"/>
              <w:rPr>
                <w:sz w:val="22"/>
                <w:szCs w:val="20"/>
              </w:rPr>
            </w:pPr>
            <w:r w:rsidRPr="00A061A3">
              <w:rPr>
                <w:sz w:val="22"/>
                <w:szCs w:val="20"/>
              </w:rPr>
              <w:t xml:space="preserve">Economía </w:t>
            </w:r>
            <w:r w:rsidR="000148BE" w:rsidRPr="00A061A3">
              <w:rPr>
                <w:sz w:val="22"/>
                <w:szCs w:val="20"/>
              </w:rPr>
              <w:t>Condu</w:t>
            </w:r>
            <w:r w:rsidR="00191329" w:rsidRPr="00A061A3">
              <w:rPr>
                <w:sz w:val="22"/>
                <w:szCs w:val="20"/>
              </w:rPr>
              <w:t>ctual y Racionalidades Alternativas</w:t>
            </w:r>
          </w:p>
          <w:p w14:paraId="596DD63F" w14:textId="3D292DA0" w:rsidR="004A5627" w:rsidRPr="00A061A3" w:rsidRDefault="00B16E50" w:rsidP="00491A25">
            <w:pPr>
              <w:spacing w:before="0" w:after="0"/>
              <w:jc w:val="left"/>
              <w:rPr>
                <w:sz w:val="22"/>
                <w:szCs w:val="20"/>
              </w:rPr>
            </w:pPr>
            <w:r w:rsidRPr="00A061A3">
              <w:rPr>
                <w:sz w:val="22"/>
                <w:szCs w:val="20"/>
              </w:rPr>
              <w:t>Macroeconomía Avanzada</w:t>
            </w:r>
          </w:p>
        </w:tc>
      </w:tr>
      <w:tr w:rsidR="00246982" w14:paraId="75B0F4DF" w14:textId="77777777" w:rsidTr="004022CC">
        <w:tc>
          <w:tcPr>
            <w:tcW w:w="4247" w:type="dxa"/>
            <w:tcBorders>
              <w:top w:val="single" w:sz="4" w:space="0" w:color="auto"/>
              <w:bottom w:val="single" w:sz="4" w:space="0" w:color="auto"/>
            </w:tcBorders>
            <w:vAlign w:val="center"/>
          </w:tcPr>
          <w:p w14:paraId="3CE271ED" w14:textId="76C22357" w:rsidR="00246982" w:rsidRPr="00A061A3" w:rsidRDefault="00B16E50" w:rsidP="00491A25">
            <w:pPr>
              <w:spacing w:before="0" w:after="0"/>
              <w:jc w:val="left"/>
              <w:rPr>
                <w:sz w:val="22"/>
                <w:szCs w:val="20"/>
              </w:rPr>
            </w:pPr>
            <w:r w:rsidRPr="00A061A3">
              <w:rPr>
                <w:sz w:val="22"/>
                <w:szCs w:val="20"/>
              </w:rPr>
              <w:t>Investigación</w:t>
            </w:r>
          </w:p>
        </w:tc>
        <w:tc>
          <w:tcPr>
            <w:tcW w:w="4679" w:type="dxa"/>
            <w:tcBorders>
              <w:top w:val="single" w:sz="4" w:space="0" w:color="auto"/>
              <w:bottom w:val="single" w:sz="4" w:space="0" w:color="auto"/>
            </w:tcBorders>
            <w:vAlign w:val="center"/>
          </w:tcPr>
          <w:p w14:paraId="563977AC" w14:textId="5B87EB8E" w:rsidR="00246982" w:rsidRPr="00A061A3" w:rsidRDefault="00B16E50" w:rsidP="00491A25">
            <w:pPr>
              <w:spacing w:before="0" w:after="0"/>
              <w:jc w:val="left"/>
              <w:rPr>
                <w:sz w:val="22"/>
                <w:szCs w:val="20"/>
              </w:rPr>
            </w:pPr>
            <w:r w:rsidRPr="00A061A3">
              <w:rPr>
                <w:sz w:val="22"/>
                <w:szCs w:val="20"/>
              </w:rPr>
              <w:t>Trabajo Final de Graduación</w:t>
            </w:r>
          </w:p>
        </w:tc>
      </w:tr>
      <w:tr w:rsidR="00246982" w14:paraId="5C0D113C" w14:textId="77777777" w:rsidTr="004022CC">
        <w:tc>
          <w:tcPr>
            <w:tcW w:w="4247" w:type="dxa"/>
            <w:tcBorders>
              <w:top w:val="single" w:sz="4" w:space="0" w:color="auto"/>
            </w:tcBorders>
            <w:vAlign w:val="center"/>
          </w:tcPr>
          <w:p w14:paraId="20AF04BA" w14:textId="0186C05E" w:rsidR="00246982" w:rsidRPr="00A061A3" w:rsidRDefault="00B16E50" w:rsidP="00491A25">
            <w:pPr>
              <w:spacing w:before="0" w:after="0"/>
              <w:jc w:val="left"/>
              <w:rPr>
                <w:sz w:val="22"/>
                <w:szCs w:val="20"/>
              </w:rPr>
            </w:pPr>
            <w:r w:rsidRPr="00A061A3">
              <w:rPr>
                <w:sz w:val="22"/>
                <w:szCs w:val="20"/>
              </w:rPr>
              <w:t xml:space="preserve">Economía e </w:t>
            </w:r>
            <w:r w:rsidR="003E5F77" w:rsidRPr="00A061A3">
              <w:rPr>
                <w:sz w:val="22"/>
                <w:szCs w:val="20"/>
              </w:rPr>
              <w:t>interdisciplinariedad</w:t>
            </w:r>
          </w:p>
        </w:tc>
        <w:tc>
          <w:tcPr>
            <w:tcW w:w="4679" w:type="dxa"/>
            <w:tcBorders>
              <w:top w:val="single" w:sz="4" w:space="0" w:color="auto"/>
            </w:tcBorders>
            <w:vAlign w:val="center"/>
          </w:tcPr>
          <w:p w14:paraId="531BDF9A" w14:textId="05D373B1" w:rsidR="00246982" w:rsidRPr="00A061A3" w:rsidRDefault="008052D1" w:rsidP="00491A25">
            <w:pPr>
              <w:spacing w:before="0" w:after="0"/>
              <w:jc w:val="left"/>
              <w:rPr>
                <w:sz w:val="22"/>
                <w:szCs w:val="20"/>
              </w:rPr>
            </w:pPr>
            <w:r w:rsidRPr="00A061A3">
              <w:rPr>
                <w:sz w:val="22"/>
                <w:szCs w:val="20"/>
              </w:rPr>
              <w:t xml:space="preserve">Mercados </w:t>
            </w:r>
            <w:r w:rsidR="003E5F77" w:rsidRPr="00A061A3">
              <w:rPr>
                <w:sz w:val="22"/>
                <w:szCs w:val="20"/>
              </w:rPr>
              <w:t>Financieros</w:t>
            </w:r>
          </w:p>
          <w:p w14:paraId="1B733B49" w14:textId="77777777" w:rsidR="003E5F77" w:rsidRPr="00A061A3" w:rsidRDefault="003E5F77" w:rsidP="00491A25">
            <w:pPr>
              <w:spacing w:before="0" w:after="0"/>
              <w:jc w:val="left"/>
              <w:rPr>
                <w:sz w:val="22"/>
                <w:szCs w:val="20"/>
              </w:rPr>
            </w:pPr>
            <w:r w:rsidRPr="00A061A3">
              <w:rPr>
                <w:sz w:val="22"/>
                <w:szCs w:val="20"/>
              </w:rPr>
              <w:t>Desarr</w:t>
            </w:r>
            <w:r w:rsidR="001668AF" w:rsidRPr="00A061A3">
              <w:rPr>
                <w:sz w:val="22"/>
                <w:szCs w:val="20"/>
              </w:rPr>
              <w:t>ollo económico de Costa Rica</w:t>
            </w:r>
          </w:p>
          <w:p w14:paraId="755514D4" w14:textId="353C2126" w:rsidR="001668AF" w:rsidRPr="00A061A3" w:rsidRDefault="001668AF" w:rsidP="00491A25">
            <w:pPr>
              <w:spacing w:before="0" w:after="0"/>
              <w:jc w:val="left"/>
              <w:rPr>
                <w:sz w:val="22"/>
                <w:szCs w:val="20"/>
              </w:rPr>
            </w:pPr>
            <w:r w:rsidRPr="00A061A3">
              <w:rPr>
                <w:sz w:val="22"/>
                <w:szCs w:val="20"/>
              </w:rPr>
              <w:t>Regulación y desa</w:t>
            </w:r>
            <w:r w:rsidR="00201855" w:rsidRPr="00A061A3">
              <w:rPr>
                <w:sz w:val="22"/>
                <w:szCs w:val="20"/>
              </w:rPr>
              <w:t>rrollo</w:t>
            </w:r>
          </w:p>
        </w:tc>
      </w:tr>
    </w:tbl>
    <w:p w14:paraId="3CD0D031" w14:textId="3F8DC309" w:rsidR="00666066" w:rsidRDefault="00491A25" w:rsidP="004A5627">
      <w:pPr>
        <w:spacing w:before="0" w:after="0"/>
        <w:jc w:val="left"/>
        <w:rPr>
          <w:sz w:val="22"/>
          <w:szCs w:val="20"/>
        </w:rPr>
      </w:pPr>
      <w:r w:rsidRPr="00F370B5">
        <w:rPr>
          <w:sz w:val="22"/>
          <w:szCs w:val="20"/>
        </w:rPr>
        <w:t xml:space="preserve">Fuente: </w:t>
      </w:r>
      <w:r w:rsidR="009E5604">
        <w:rPr>
          <w:sz w:val="22"/>
          <w:szCs w:val="20"/>
        </w:rPr>
        <w:t>e</w:t>
      </w:r>
      <w:r w:rsidRPr="00F370B5">
        <w:rPr>
          <w:sz w:val="22"/>
          <w:szCs w:val="20"/>
        </w:rPr>
        <w:t>laboración propia, 2019</w:t>
      </w:r>
    </w:p>
    <w:p w14:paraId="7E7E90FD" w14:textId="06AA454A" w:rsidR="00492857" w:rsidRDefault="00492857" w:rsidP="004A5627">
      <w:pPr>
        <w:spacing w:before="0" w:after="0"/>
        <w:jc w:val="left"/>
        <w:rPr>
          <w:sz w:val="22"/>
          <w:szCs w:val="20"/>
        </w:rPr>
      </w:pPr>
    </w:p>
    <w:p w14:paraId="4D30D297" w14:textId="650BD939" w:rsidR="003E5267" w:rsidRDefault="003E5267" w:rsidP="004A5627">
      <w:pPr>
        <w:spacing w:before="0" w:after="0"/>
        <w:jc w:val="left"/>
        <w:rPr>
          <w:sz w:val="22"/>
          <w:szCs w:val="20"/>
        </w:rPr>
      </w:pPr>
    </w:p>
    <w:p w14:paraId="27FA8399" w14:textId="1569404F" w:rsidR="0082559E" w:rsidRDefault="00AE7D8E" w:rsidP="00AE7D8E">
      <w:pPr>
        <w:pStyle w:val="Ttulo2"/>
      </w:pPr>
      <w:bookmarkStart w:id="110" w:name="_Toc21529085"/>
      <w:bookmarkStart w:id="111" w:name="_Toc21440766"/>
      <w:r w:rsidRPr="003E5267">
        <w:lastRenderedPageBreak/>
        <w:t xml:space="preserve">2.3 </w:t>
      </w:r>
      <w:r w:rsidR="0082559E" w:rsidRPr="003E5267">
        <w:t>EJES CURRICULARES</w:t>
      </w:r>
      <w:bookmarkEnd w:id="110"/>
      <w:r w:rsidR="005C68DF">
        <w:t xml:space="preserve"> </w:t>
      </w:r>
      <w:bookmarkEnd w:id="111"/>
    </w:p>
    <w:p w14:paraId="52423B27" w14:textId="64520058" w:rsidR="005B022F" w:rsidRPr="003E5267" w:rsidRDefault="005B022F" w:rsidP="003E5267">
      <w:pPr>
        <w:pStyle w:val="paragraph"/>
        <w:spacing w:before="0" w:beforeAutospacing="0" w:after="0" w:afterAutospacing="0" w:line="360" w:lineRule="auto"/>
        <w:jc w:val="both"/>
        <w:textAlignment w:val="baseline"/>
        <w:rPr>
          <w:rFonts w:ascii="Arial" w:hAnsi="Arial" w:cs="Arial"/>
        </w:rPr>
      </w:pPr>
      <w:r w:rsidRPr="003E5267">
        <w:rPr>
          <w:rStyle w:val="normaltextrun"/>
          <w:rFonts w:ascii="Arial" w:hAnsi="Arial" w:cs="Arial"/>
        </w:rPr>
        <w:t>Los grandes</w:t>
      </w:r>
      <w:r w:rsidR="00B757D1">
        <w:rPr>
          <w:rStyle w:val="normaltextrun"/>
          <w:rFonts w:ascii="Arial" w:hAnsi="Arial" w:cs="Arial"/>
        </w:rPr>
        <w:t xml:space="preserve"> </w:t>
      </w:r>
      <w:r w:rsidRPr="003E5267">
        <w:rPr>
          <w:rStyle w:val="normaltextrun"/>
          <w:rFonts w:ascii="Arial" w:hAnsi="Arial" w:cs="Arial"/>
        </w:rPr>
        <w:t>elementos metodológicos que se implementan en todos los cursos</w:t>
      </w:r>
      <w:r w:rsidR="00020A8F">
        <w:rPr>
          <w:rStyle w:val="normaltextrun"/>
          <w:rFonts w:ascii="Arial" w:hAnsi="Arial" w:cs="Arial"/>
        </w:rPr>
        <w:t xml:space="preserve"> </w:t>
      </w:r>
      <w:r w:rsidRPr="003E5267">
        <w:rPr>
          <w:rStyle w:val="normaltextrun"/>
          <w:rFonts w:ascii="Arial" w:hAnsi="Arial" w:cs="Arial"/>
        </w:rPr>
        <w:t>y que permiten la integración de los aprendizajes integrales son los siguientes:</w:t>
      </w:r>
    </w:p>
    <w:p w14:paraId="51E422BB" w14:textId="3A56DA5C" w:rsidR="005B022F" w:rsidRPr="003E5267" w:rsidRDefault="005B022F" w:rsidP="00F0259A">
      <w:pPr>
        <w:pStyle w:val="paragraph"/>
        <w:numPr>
          <w:ilvl w:val="0"/>
          <w:numId w:val="65"/>
        </w:numPr>
        <w:spacing w:before="0" w:beforeAutospacing="0" w:after="0" w:afterAutospacing="0" w:line="360" w:lineRule="auto"/>
        <w:jc w:val="both"/>
        <w:textAlignment w:val="baseline"/>
        <w:rPr>
          <w:rFonts w:ascii="Arial" w:hAnsi="Arial" w:cs="Arial"/>
        </w:rPr>
      </w:pPr>
      <w:r w:rsidRPr="00020A8F">
        <w:rPr>
          <w:rStyle w:val="normaltextrun"/>
          <w:rFonts w:ascii="Arial" w:hAnsi="Arial" w:cs="Arial"/>
          <w:b/>
          <w:bCs/>
        </w:rPr>
        <w:t>Pensamiento crítico:</w:t>
      </w:r>
      <w:r w:rsidRPr="003E5267">
        <w:rPr>
          <w:rStyle w:val="normaltextrun"/>
          <w:rFonts w:ascii="Arial" w:hAnsi="Arial" w:cs="Arial"/>
        </w:rPr>
        <w:t xml:space="preserve"> a partir de las dinámicas de clase y de la reflexión teórica y metodológica se promoverá el pensamiento crítico en los y las estudiantes, que les permita</w:t>
      </w:r>
      <w:r w:rsidR="00020A8F">
        <w:rPr>
          <w:rStyle w:val="normaltextrun"/>
          <w:rFonts w:ascii="Arial" w:hAnsi="Arial" w:cs="Arial"/>
        </w:rPr>
        <w:t xml:space="preserve"> </w:t>
      </w:r>
      <w:r w:rsidRPr="003E5267">
        <w:rPr>
          <w:rStyle w:val="normaltextrun"/>
          <w:rFonts w:ascii="Arial" w:hAnsi="Arial" w:cs="Arial"/>
        </w:rPr>
        <w:t>posicionarse frente a las problemáticas de índole económico y proponer estrategias para superarlas.</w:t>
      </w:r>
    </w:p>
    <w:p w14:paraId="3815386D" w14:textId="3103C920" w:rsidR="005B022F" w:rsidRPr="003E5267" w:rsidRDefault="005B022F" w:rsidP="00F0259A">
      <w:pPr>
        <w:pStyle w:val="paragraph"/>
        <w:numPr>
          <w:ilvl w:val="0"/>
          <w:numId w:val="65"/>
        </w:numPr>
        <w:spacing w:before="0" w:beforeAutospacing="0" w:after="0" w:afterAutospacing="0" w:line="360" w:lineRule="auto"/>
        <w:jc w:val="both"/>
        <w:textAlignment w:val="baseline"/>
        <w:rPr>
          <w:rFonts w:ascii="Arial" w:hAnsi="Arial" w:cs="Arial"/>
        </w:rPr>
      </w:pPr>
      <w:r w:rsidRPr="00020A8F">
        <w:rPr>
          <w:rStyle w:val="normaltextrun"/>
          <w:rFonts w:ascii="Arial" w:hAnsi="Arial" w:cs="Arial"/>
          <w:b/>
          <w:bCs/>
        </w:rPr>
        <w:t>Interdisciplinariedad:</w:t>
      </w:r>
      <w:r w:rsidRPr="003E5267">
        <w:rPr>
          <w:rStyle w:val="normaltextrun"/>
          <w:rFonts w:ascii="Arial" w:hAnsi="Arial" w:cs="Arial"/>
        </w:rPr>
        <w:t xml:space="preserve"> la globalización, la revolución tecnológica y la evolución del conocimiento implican nuevas formas de aprender y de trabajar, para ello, el aprender a incorporar otras perspectivas de análisis es de vital importancia, y es lo que se realizará en la Licenciatura.</w:t>
      </w:r>
    </w:p>
    <w:p w14:paraId="212274EE" w14:textId="77777777" w:rsidR="005B022F" w:rsidRPr="003E5267" w:rsidRDefault="005B022F" w:rsidP="00F0259A">
      <w:pPr>
        <w:pStyle w:val="paragraph"/>
        <w:numPr>
          <w:ilvl w:val="0"/>
          <w:numId w:val="65"/>
        </w:numPr>
        <w:spacing w:before="0" w:beforeAutospacing="0" w:after="0" w:afterAutospacing="0" w:line="360" w:lineRule="auto"/>
        <w:jc w:val="both"/>
        <w:textAlignment w:val="baseline"/>
        <w:rPr>
          <w:rFonts w:ascii="Arial" w:hAnsi="Arial" w:cs="Arial"/>
        </w:rPr>
      </w:pPr>
      <w:r w:rsidRPr="00020A8F">
        <w:rPr>
          <w:rStyle w:val="normaltextrun"/>
          <w:rFonts w:ascii="Arial" w:hAnsi="Arial" w:cs="Arial"/>
          <w:b/>
          <w:bCs/>
        </w:rPr>
        <w:t>Desarrollo:</w:t>
      </w:r>
      <w:r w:rsidRPr="003E5267">
        <w:rPr>
          <w:rStyle w:val="normaltextrun"/>
          <w:rFonts w:ascii="Arial" w:hAnsi="Arial" w:cs="Arial"/>
        </w:rPr>
        <w:t xml:space="preserve"> la ESEUNA se encuentra comprometida con la búsqueda del desarrollo para el país, entendiendo este como un proceso de ascenso humano que permite un mejor estar para las personas en armonía con el ambiente, por ello, en cada curso se retomará este tema como objetivo mayor que el aprendizaje obtenido permite establecer rutas para lograrlo.</w:t>
      </w:r>
      <w:r w:rsidRPr="003E5267">
        <w:rPr>
          <w:rStyle w:val="eop"/>
          <w:rFonts w:ascii="Arial" w:eastAsiaTheme="minorEastAsia" w:hAnsi="Arial" w:cs="Arial"/>
        </w:rPr>
        <w:t> </w:t>
      </w:r>
    </w:p>
    <w:p w14:paraId="27FA839E" w14:textId="77777777" w:rsidR="0082559E" w:rsidRDefault="00AE7D8E" w:rsidP="00AE7D8E">
      <w:pPr>
        <w:pStyle w:val="Ttulo2"/>
      </w:pPr>
      <w:bookmarkStart w:id="112" w:name="_Toc21440767"/>
      <w:bookmarkStart w:id="113" w:name="_Toc21529086"/>
      <w:r>
        <w:t xml:space="preserve">2.4 </w:t>
      </w:r>
      <w:r w:rsidR="0082559E">
        <w:t>EJES TRANSVERSALES INSTITUCIONALES</w:t>
      </w:r>
      <w:bookmarkEnd w:id="112"/>
      <w:bookmarkEnd w:id="113"/>
    </w:p>
    <w:p w14:paraId="27FA839F" w14:textId="77777777" w:rsidR="00AE7D8E" w:rsidRDefault="00865AF9" w:rsidP="00865AF9">
      <w:r w:rsidRPr="00865AF9">
        <w:rPr>
          <w:rFonts w:cs="Arial"/>
        </w:rPr>
        <w:t>El presente plan de estudio asume los ejes transversales de la UNA</w:t>
      </w:r>
      <w:r>
        <w:rPr>
          <w:rFonts w:cs="Arial"/>
        </w:rPr>
        <w:t>,</w:t>
      </w:r>
      <w:r w:rsidRPr="00865AF9">
        <w:rPr>
          <w:rFonts w:cs="Arial"/>
        </w:rPr>
        <w:t xml:space="preserve"> propuestos en </w:t>
      </w:r>
      <w:r>
        <w:rPr>
          <w:rFonts w:cs="Arial"/>
        </w:rPr>
        <w:t>Lineamientos para la flexibilidad curricular en la UNA</w:t>
      </w:r>
      <w:r w:rsidRPr="00865AF9">
        <w:rPr>
          <w:rFonts w:cs="Arial"/>
        </w:rPr>
        <w:t>,</w:t>
      </w:r>
      <w:r>
        <w:t xml:space="preserve"> que son los que identifican el quehacer académico y profesional de esta universidad.  El peso que tiene cada uno de estos ejes en los cursos del programa, tiene relación con las temáticas a desarrollar, pero el propósito de cada unidad participante es sensibilizar a la población estudiantil de la importancia de </w:t>
      </w:r>
      <w:proofErr w:type="gramStart"/>
      <w:r>
        <w:t>los mismos</w:t>
      </w:r>
      <w:proofErr w:type="gramEnd"/>
      <w:r>
        <w:t xml:space="preserve"> en el quehacer académico, profesional y personal cotidiano.</w:t>
      </w:r>
    </w:p>
    <w:p w14:paraId="27FA83A1" w14:textId="77777777" w:rsidR="00865AF9" w:rsidRPr="003E5267" w:rsidRDefault="00865AF9" w:rsidP="00F0259A">
      <w:pPr>
        <w:pStyle w:val="Prrafodelista"/>
        <w:numPr>
          <w:ilvl w:val="0"/>
          <w:numId w:val="66"/>
        </w:numPr>
        <w:rPr>
          <w:b/>
        </w:rPr>
      </w:pPr>
      <w:r w:rsidRPr="003E5267">
        <w:rPr>
          <w:b/>
        </w:rPr>
        <w:t xml:space="preserve">Desarrollo Humano Sostenible: </w:t>
      </w:r>
      <w:r>
        <w:t xml:space="preserve">Su incorporación en el plan de estudios refiere a una nueva visión de desarrollo, considerando a la persona como el elemento central. En consecuencia, la sociedad que se construya será más justa y equitativa, pues se asume el desarrollo sostenible desde cuatro dimensiones: equidad social, respeto a la integridad ecológica de los ecosistemas, un modelo económico alternativo que internalice los </w:t>
      </w:r>
      <w:r>
        <w:lastRenderedPageBreak/>
        <w:t>costos ambientales, los costos sociales y democracia participativa. La articulación de esas dimensiones es un proceso continuo e integral, en los que resulta fundamental la generación de capacidades y oportunidades de, por y para las sociedades y los seres humanos.</w:t>
      </w:r>
    </w:p>
    <w:p w14:paraId="27FA83A2" w14:textId="77777777" w:rsidR="00865AF9" w:rsidRPr="003E5267" w:rsidRDefault="00865AF9" w:rsidP="00F0259A">
      <w:pPr>
        <w:pStyle w:val="Prrafodelista"/>
        <w:numPr>
          <w:ilvl w:val="0"/>
          <w:numId w:val="66"/>
        </w:numPr>
        <w:rPr>
          <w:b/>
        </w:rPr>
      </w:pPr>
      <w:r w:rsidRPr="003E5267">
        <w:rPr>
          <w:b/>
        </w:rPr>
        <w:t xml:space="preserve">Género: </w:t>
      </w:r>
      <w:r>
        <w:t>Promueve el análisis entre hombres y mujeres acerca de los papeles que desempeñan, las responsabilidades, los conocimientos, el acceso, uso y control sobre los recursos, los problemas y las necesidades, prioridades y oportunidades, con el fin de planificar el desarrollo con eficiencia y equidad. Implica la humanización de la perspectiva de desarrollo, al aceptar que los papeles sociales y culturales, asignados a hombres y mujeres, no son naturales. Asume, entonces, la formación de profesionales con una nueva visión de género.</w:t>
      </w:r>
    </w:p>
    <w:p w14:paraId="27FA83A3" w14:textId="77777777" w:rsidR="00865AF9" w:rsidRDefault="00865AF9" w:rsidP="00F0259A">
      <w:pPr>
        <w:pStyle w:val="Prrafodelista"/>
        <w:numPr>
          <w:ilvl w:val="0"/>
          <w:numId w:val="66"/>
        </w:numPr>
      </w:pPr>
      <w:r w:rsidRPr="003E5267">
        <w:rPr>
          <w:b/>
        </w:rPr>
        <w:t>Equidad:</w:t>
      </w:r>
      <w:r w:rsidRPr="00865AF9">
        <w:t xml:space="preserve"> </w:t>
      </w:r>
      <w:r>
        <w:t xml:space="preserve">De acuerdo con los principios institucionales y el modelo académico, el criterio de equidad rige en lo cultural, económico, social, de género, pedagógico, entre otros. Permite que la acción académica genere oportunidades viables para todas las personas, es decir, ofrece alternativas, crea condiciones y tratos diferenciados y compensatorios, para que las particularidades personales o colectivas no impidan el logro de los objetivos sociales y personales. </w:t>
      </w:r>
    </w:p>
    <w:p w14:paraId="27FA83A4" w14:textId="565E282C" w:rsidR="00865AF9" w:rsidRPr="003E5267" w:rsidRDefault="00865AF9" w:rsidP="00F0259A">
      <w:pPr>
        <w:pStyle w:val="Prrafodelista"/>
        <w:numPr>
          <w:ilvl w:val="0"/>
          <w:numId w:val="66"/>
        </w:numPr>
        <w:rPr>
          <w:b/>
        </w:rPr>
      </w:pPr>
      <w:r w:rsidRPr="003E5267">
        <w:rPr>
          <w:b/>
        </w:rPr>
        <w:t xml:space="preserve">Cultura Ambiental: </w:t>
      </w:r>
      <w:r>
        <w:t>La cultura está determinada por las creencias, los conocimientos, y los valores que predominan en los grupos sociales y que se manifiestan en las actividades que realizan. Se busca poner en práctica las garantías ambientales y las acciones en pro de un ambiente sano, tanto en la institución como en las comunidades donde se da la formación del</w:t>
      </w:r>
      <w:r w:rsidR="0080660F">
        <w:t xml:space="preserve"> </w:t>
      </w:r>
      <w:r>
        <w:t>estudiant</w:t>
      </w:r>
      <w:r w:rsidR="0080660F">
        <w:t>ado</w:t>
      </w:r>
      <w:r>
        <w:t xml:space="preserve"> y los procesos de investigación.</w:t>
      </w:r>
    </w:p>
    <w:p w14:paraId="669913CE" w14:textId="77777777" w:rsidR="003E5267" w:rsidRDefault="00865AF9" w:rsidP="00F0259A">
      <w:pPr>
        <w:pStyle w:val="Prrafodelista"/>
        <w:numPr>
          <w:ilvl w:val="0"/>
          <w:numId w:val="66"/>
        </w:numPr>
      </w:pPr>
      <w:r w:rsidRPr="003E5267">
        <w:rPr>
          <w:b/>
        </w:rPr>
        <w:t xml:space="preserve">Diversidad Cultural: </w:t>
      </w:r>
      <w:r w:rsidRPr="00865AF9">
        <w:t>La diversidad cultural</w:t>
      </w:r>
      <w:r>
        <w:t xml:space="preserve"> implica reconocer, respetar y aceptar las diferencias culturales, para posibilitar la participación y aportes efectivos de todas las personas en aquellas actividades que las afecten o interesen de manera directa o indirecta.  Comprende además a la generación de espacio para que ellas puedan reunirse.  Esta situación se da con independencia del grupo étnico, convicciones religiosas, clase social, género, ideología política, habilidades y capacidad cognitiva, entre </w:t>
      </w:r>
      <w:bookmarkStart w:id="114" w:name="_Toc21440768"/>
    </w:p>
    <w:p w14:paraId="27FA83A8" w14:textId="6D155635" w:rsidR="0082559E" w:rsidRDefault="00AE7D8E" w:rsidP="003E5267">
      <w:pPr>
        <w:pStyle w:val="Ttulo2"/>
      </w:pPr>
      <w:bookmarkStart w:id="115" w:name="_Toc21529087"/>
      <w:r>
        <w:lastRenderedPageBreak/>
        <w:t xml:space="preserve">2.5 </w:t>
      </w:r>
      <w:r w:rsidR="00C63868">
        <w:t>ENFOQUE</w:t>
      </w:r>
      <w:r w:rsidR="0082559E">
        <w:t xml:space="preserve"> PEDAGÓGIC</w:t>
      </w:r>
      <w:r w:rsidR="00C63868">
        <w:t>O, ENFOQUE</w:t>
      </w:r>
      <w:r w:rsidR="0082559E">
        <w:t xml:space="preserve"> </w:t>
      </w:r>
      <w:r w:rsidR="00C63868">
        <w:t xml:space="preserve">METODOLÓGICO </w:t>
      </w:r>
      <w:r w:rsidR="0082559E">
        <w:t xml:space="preserve">Y </w:t>
      </w:r>
      <w:r w:rsidR="00C63868">
        <w:t xml:space="preserve">ENFOQUE </w:t>
      </w:r>
      <w:r w:rsidR="0082559E">
        <w:t>EVALUATIV</w:t>
      </w:r>
      <w:r w:rsidR="00C63868">
        <w:t>O</w:t>
      </w:r>
      <w:bookmarkEnd w:id="114"/>
      <w:bookmarkEnd w:id="115"/>
      <w:r w:rsidR="00C63868">
        <w:t xml:space="preserve"> </w:t>
      </w:r>
    </w:p>
    <w:p w14:paraId="27FA83A9" w14:textId="77777777" w:rsidR="00C63868" w:rsidRDefault="52D7B402" w:rsidP="00AE7D8E">
      <w:pPr>
        <w:pStyle w:val="Ttulo3"/>
      </w:pPr>
      <w:bookmarkStart w:id="116" w:name="_Toc21440769"/>
      <w:bookmarkStart w:id="117" w:name="_Toc21529088"/>
      <w:r>
        <w:t>2.5.1 Enfoque pedagógico</w:t>
      </w:r>
      <w:bookmarkEnd w:id="116"/>
      <w:bookmarkEnd w:id="117"/>
    </w:p>
    <w:p w14:paraId="02FDA7CA" w14:textId="19DEB29D" w:rsidR="52D7B402" w:rsidRDefault="52D7B402" w:rsidP="52D7B402">
      <w:r w:rsidRPr="52D7B402">
        <w:t xml:space="preserve">El modelo pedagógico asumido por el Plan de Estudios de Licenciatura implica la articulación del modelo tradicional, donde lo principal es la transmisión de conocimientos y la persona estudiante es un receptor pasivo y del modelo constructivista, el cual parte de planteamientos realizados por Piaget y Vigotsky, tiene como principal actor del proceso de enseñanza a la persona estudiante; quien es un elemento activo.  </w:t>
      </w:r>
    </w:p>
    <w:p w14:paraId="27FA83AC" w14:textId="67E507F0" w:rsidR="00C63868" w:rsidRDefault="52D7B402" w:rsidP="52D7B402">
      <w:pPr>
        <w:rPr>
          <w:lang w:val="es-CR"/>
        </w:rPr>
      </w:pPr>
      <w:r>
        <w:t xml:space="preserve">De manera explícita, cada persona </w:t>
      </w:r>
      <w:r w:rsidRPr="52D7B402">
        <w:rPr>
          <w:lang w:val="es-CR"/>
        </w:rPr>
        <w:t>docente actúa como guía y facilitador</w:t>
      </w:r>
      <w:r w:rsidR="00B757D1">
        <w:rPr>
          <w:lang w:val="es-CR"/>
        </w:rPr>
        <w:t>a</w:t>
      </w:r>
      <w:r w:rsidRPr="52D7B402">
        <w:rPr>
          <w:lang w:val="es-CR"/>
        </w:rPr>
        <w:t xml:space="preserve"> del aprendizaje.  El estudiantado juega un rol preponderante en su proceso de aprendizaje, ya que participa de forma activa aportando una serie de conocimientos y experiencias e incorporando los nuevos conceptos e instrumentos a su conocimiento previo, lo que produce como resultado la integración de nuevos insumos a su experiencia previa profesional.</w:t>
      </w:r>
    </w:p>
    <w:p w14:paraId="27FA83AD" w14:textId="794791F6" w:rsidR="00C63868" w:rsidRDefault="52D7B402" w:rsidP="00C63868">
      <w:pPr>
        <w:rPr>
          <w:lang w:val="es-CR"/>
        </w:rPr>
      </w:pPr>
      <w:r w:rsidRPr="52D7B402">
        <w:rPr>
          <w:lang w:val="es-CR"/>
        </w:rPr>
        <w:t xml:space="preserve">El proceso de aprendizaje se orientará hacia la aplicación de herramientas a la solución de problemas reales; en general, se promoverá el aprendizaje desde el análisis de situaciones planteadas desde el entorno. </w:t>
      </w:r>
      <w:r w:rsidR="00B757D1" w:rsidRPr="52D7B402">
        <w:rPr>
          <w:lang w:val="es-CR"/>
        </w:rPr>
        <w:t>Esta</w:t>
      </w:r>
      <w:r w:rsidRPr="52D7B402">
        <w:rPr>
          <w:lang w:val="es-CR"/>
        </w:rPr>
        <w:t xml:space="preserve"> estrategia didáctica es participativa y se privilegiará el uso de instrumentos que faciliten el análisis de los temas.</w:t>
      </w:r>
    </w:p>
    <w:p w14:paraId="5BB46183" w14:textId="0375BC54" w:rsidR="52D7B402" w:rsidRDefault="52D7B402" w:rsidP="52D7B402">
      <w:pPr>
        <w:rPr>
          <w:lang w:val="es-CR"/>
        </w:rPr>
      </w:pPr>
      <w:r w:rsidRPr="52D7B402">
        <w:rPr>
          <w:lang w:val="es-CR"/>
        </w:rPr>
        <w:t>El fin último es “</w:t>
      </w:r>
      <w:r w:rsidRPr="0735A905">
        <w:rPr>
          <w:rFonts w:eastAsia="Arial" w:cs="Arial"/>
          <w:lang w:val="es-CR"/>
        </w:rPr>
        <w:t xml:space="preserve">la formación integral del estudiante y su educación permanente, que lo debe preparar para que actúe con responsabilidad ciudadana y contribuya al desarrollo de una sociedad más justa y solidaria” (UNA, 2007, p. 5). Lo anterior en línea con el modelo pedagógico de la universidad. </w:t>
      </w:r>
    </w:p>
    <w:p w14:paraId="27FA83AE" w14:textId="77777777" w:rsidR="0082559E" w:rsidRDefault="00C63868" w:rsidP="00AE7D8E">
      <w:pPr>
        <w:pStyle w:val="Ttulo3"/>
      </w:pPr>
      <w:bookmarkStart w:id="118" w:name="_Toc21440770"/>
      <w:bookmarkStart w:id="119" w:name="_Toc21529089"/>
      <w:r>
        <w:t xml:space="preserve">2.5.2 </w:t>
      </w:r>
      <w:r w:rsidR="0082559E">
        <w:t>Enfoque metodológico</w:t>
      </w:r>
      <w:bookmarkEnd w:id="118"/>
      <w:bookmarkEnd w:id="119"/>
    </w:p>
    <w:p w14:paraId="19A6B623" w14:textId="4A81205F" w:rsidR="00865AF9" w:rsidRDefault="52D7B402" w:rsidP="52D7B402">
      <w:pPr>
        <w:rPr>
          <w:lang w:val="es-CR"/>
        </w:rPr>
      </w:pPr>
      <w:r>
        <w:t xml:space="preserve">En el </w:t>
      </w:r>
      <w:r w:rsidRPr="52D7B402">
        <w:rPr>
          <w:lang w:val="es-CR"/>
        </w:rPr>
        <w:t xml:space="preserve">proceso de aprendizaje se utilizarán metodologías activas que permitan el abordaje integral de cada uno de los contenidos, </w:t>
      </w:r>
      <w:r w:rsidR="34003872" w:rsidRPr="34003872">
        <w:rPr>
          <w:lang w:val="es-CR"/>
        </w:rPr>
        <w:t>ejemplo de ello es el</w:t>
      </w:r>
      <w:r w:rsidRPr="52D7B402">
        <w:rPr>
          <w:lang w:val="es-CR"/>
        </w:rPr>
        <w:t xml:space="preserve"> análisis de casos </w:t>
      </w:r>
      <w:r w:rsidR="078E9D52" w:rsidRPr="078E9D52">
        <w:rPr>
          <w:lang w:val="es-CR"/>
        </w:rPr>
        <w:t>para</w:t>
      </w:r>
      <w:r w:rsidRPr="52D7B402">
        <w:rPr>
          <w:lang w:val="es-CR"/>
        </w:rPr>
        <w:t xml:space="preserve"> crear y fortalecer diferentes competencias en la persona estudiante, que los acercará </w:t>
      </w:r>
      <w:r w:rsidR="3CD457D1" w:rsidRPr="3CD457D1">
        <w:rPr>
          <w:lang w:val="es-CR"/>
        </w:rPr>
        <w:t xml:space="preserve">a la </w:t>
      </w:r>
      <w:r w:rsidR="33EABC10" w:rsidRPr="33EABC10">
        <w:rPr>
          <w:lang w:val="es-CR"/>
        </w:rPr>
        <w:t>realidad del ámbito</w:t>
      </w:r>
      <w:r w:rsidRPr="52D7B402">
        <w:rPr>
          <w:lang w:val="es-CR"/>
        </w:rPr>
        <w:t xml:space="preserve"> laboral</w:t>
      </w:r>
      <w:r w:rsidR="33EABC10" w:rsidRPr="33EABC10">
        <w:rPr>
          <w:lang w:val="es-CR"/>
        </w:rPr>
        <w:t>.</w:t>
      </w:r>
      <w:r w:rsidRPr="52D7B402">
        <w:rPr>
          <w:lang w:val="es-CR"/>
        </w:rPr>
        <w:t xml:space="preserve"> </w:t>
      </w:r>
    </w:p>
    <w:p w14:paraId="27FA83B2" w14:textId="245FC159" w:rsidR="00865AF9" w:rsidRDefault="00865AF9" w:rsidP="00865AF9">
      <w:pPr>
        <w:rPr>
          <w:lang w:val="es-CR"/>
        </w:rPr>
      </w:pPr>
      <w:r>
        <w:rPr>
          <w:lang w:val="es-CR"/>
        </w:rPr>
        <w:t xml:space="preserve">Las estrategias didácticas se centran en discusiones grupales, </w:t>
      </w:r>
      <w:r w:rsidR="18CE3865" w:rsidRPr="18CE3865">
        <w:rPr>
          <w:lang w:val="es-CR"/>
        </w:rPr>
        <w:t xml:space="preserve">revisión </w:t>
      </w:r>
      <w:r w:rsidR="3838E587" w:rsidRPr="3838E587">
        <w:rPr>
          <w:lang w:val="es-CR"/>
        </w:rPr>
        <w:t>bibliográfica</w:t>
      </w:r>
      <w:r>
        <w:rPr>
          <w:lang w:val="es-CR"/>
        </w:rPr>
        <w:t xml:space="preserve">, foros, mesas redondas, investigaciones de campo, análisis </w:t>
      </w:r>
      <w:r w:rsidRPr="5F076134">
        <w:rPr>
          <w:i/>
          <w:lang w:val="es-CR"/>
        </w:rPr>
        <w:t xml:space="preserve">in situ y </w:t>
      </w:r>
      <w:r w:rsidRPr="5F076134">
        <w:rPr>
          <w:i/>
          <w:lang w:val="es-CR"/>
        </w:rPr>
        <w:lastRenderedPageBreak/>
        <w:t>ex situ</w:t>
      </w:r>
      <w:r w:rsidRPr="2CE7233F">
        <w:rPr>
          <w:i/>
          <w:lang w:val="es-CR"/>
        </w:rPr>
        <w:t xml:space="preserve"> </w:t>
      </w:r>
      <w:r>
        <w:rPr>
          <w:lang w:val="es-CR"/>
        </w:rPr>
        <w:t xml:space="preserve">y otros, se contará para ello con herramientas tecnológicas como: equipo multimedia, computadoras e Internet, aulas virtuales.  </w:t>
      </w:r>
    </w:p>
    <w:p w14:paraId="27FA83B3" w14:textId="61007279" w:rsidR="008E7CB1" w:rsidRPr="008E7CB1" w:rsidRDefault="00865AF9" w:rsidP="008E7CB1">
      <w:pPr>
        <w:rPr>
          <w:rFonts w:cs="Arial"/>
          <w:lang w:val="es-CR"/>
        </w:rPr>
      </w:pPr>
      <w:r>
        <w:rPr>
          <w:rFonts w:cs="Arial"/>
          <w:lang w:val="es-CR"/>
        </w:rPr>
        <w:t>Las actividades didácticas se realizarán bajo la supervisión de</w:t>
      </w:r>
      <w:r w:rsidR="00C64C1D">
        <w:rPr>
          <w:rFonts w:cs="Arial"/>
          <w:lang w:val="es-CR"/>
        </w:rPr>
        <w:t xml:space="preserve"> </w:t>
      </w:r>
      <w:r>
        <w:rPr>
          <w:rFonts w:cs="Arial"/>
          <w:lang w:val="es-CR"/>
        </w:rPr>
        <w:t>l</w:t>
      </w:r>
      <w:r w:rsidR="00C64C1D">
        <w:rPr>
          <w:rFonts w:cs="Arial"/>
          <w:lang w:val="es-CR"/>
        </w:rPr>
        <w:t>a persona</w:t>
      </w:r>
      <w:r>
        <w:rPr>
          <w:rFonts w:cs="Arial"/>
          <w:lang w:val="es-CR"/>
        </w:rPr>
        <w:t xml:space="preserve"> </w:t>
      </w:r>
      <w:r w:rsidR="00C64C1D">
        <w:rPr>
          <w:rFonts w:cs="Arial"/>
          <w:lang w:val="es-CR"/>
        </w:rPr>
        <w:t>docente</w:t>
      </w:r>
      <w:r w:rsidR="004E3F59">
        <w:rPr>
          <w:rFonts w:cs="Arial"/>
          <w:lang w:val="es-CR"/>
        </w:rPr>
        <w:t xml:space="preserve">. </w:t>
      </w:r>
      <w:r>
        <w:rPr>
          <w:rFonts w:cs="Arial"/>
          <w:lang w:val="es-CR"/>
        </w:rPr>
        <w:t xml:space="preserve"> Este proceso buscará un beneficio </w:t>
      </w:r>
      <w:r w:rsidR="377EF8B8" w:rsidRPr="377EF8B8">
        <w:rPr>
          <w:rFonts w:cs="Arial"/>
          <w:lang w:val="es-CR"/>
        </w:rPr>
        <w:t xml:space="preserve">tanto grupal como individual del estudiantado, al realizar las prácticas de manera específica orientada al objeto de estudio. </w:t>
      </w:r>
    </w:p>
    <w:p w14:paraId="50BE46CE" w14:textId="6A289021" w:rsidR="00AD788A" w:rsidRDefault="00AD788A" w:rsidP="00865AF9">
      <w:pPr>
        <w:rPr>
          <w:rFonts w:cs="Arial"/>
          <w:lang w:val="es-CR"/>
        </w:rPr>
      </w:pPr>
      <w:r>
        <w:rPr>
          <w:rFonts w:cs="Arial"/>
          <w:lang w:val="es-CR"/>
        </w:rPr>
        <w:t xml:space="preserve">Dentro de la metodología de cada uno de los cursos se trabajará para el alcance de los aprendizajes integrales como se evidencia en los descriptores de cada uno de los cursos. </w:t>
      </w:r>
    </w:p>
    <w:p w14:paraId="27FA83B5" w14:textId="77777777" w:rsidR="00AE7D8E" w:rsidRDefault="00AE7D8E" w:rsidP="00AE7D8E">
      <w:pPr>
        <w:pStyle w:val="Ttulo3"/>
      </w:pPr>
      <w:bookmarkStart w:id="120" w:name="_Toc21440771"/>
      <w:bookmarkStart w:id="121" w:name="_Toc21529090"/>
      <w:r>
        <w:t xml:space="preserve">2.5.3 </w:t>
      </w:r>
      <w:r w:rsidR="00C63868">
        <w:t>Enfoque de</w:t>
      </w:r>
      <w:r w:rsidR="0082559E">
        <w:t xml:space="preserve"> Evaluación</w:t>
      </w:r>
      <w:bookmarkEnd w:id="120"/>
      <w:bookmarkEnd w:id="121"/>
    </w:p>
    <w:p w14:paraId="0517157F" w14:textId="10A6AFC6" w:rsidR="004E3F59" w:rsidRDefault="44B45210" w:rsidP="44B45210">
      <w:pPr>
        <w:rPr>
          <w:lang w:val="es-CR"/>
        </w:rPr>
      </w:pPr>
      <w:r w:rsidRPr="44B45210">
        <w:rPr>
          <w:lang w:val="es-CR"/>
        </w:rPr>
        <w:t xml:space="preserve">Desde la perspectiva del modelo pedagógico de la universidad, el aprender haciendo, es un aspecto fundamental en el cual se basa este Plan de Estudios, esto incorpora también aspectos </w:t>
      </w:r>
      <w:r w:rsidR="03546F08" w:rsidRPr="03546F08">
        <w:rPr>
          <w:lang w:val="es-CR"/>
        </w:rPr>
        <w:t xml:space="preserve">relacionados con el aprender a ser, inculcando valores y actitudes para una convivencia social en armonía, con miras a crear conocimiento que sea de impacto para los sectores menos vulnerables. </w:t>
      </w:r>
    </w:p>
    <w:p w14:paraId="27FA83B8" w14:textId="7E1E93CB" w:rsidR="004E3F59" w:rsidRDefault="00865AF9" w:rsidP="00865AF9">
      <w:r>
        <w:rPr>
          <w:lang w:val="es-CR"/>
        </w:rPr>
        <w:t>Durante el proceso de formación de</w:t>
      </w:r>
      <w:r w:rsidR="004E3F59">
        <w:rPr>
          <w:lang w:val="es-CR"/>
        </w:rPr>
        <w:t>l estudiantado</w:t>
      </w:r>
      <w:r>
        <w:rPr>
          <w:lang w:val="es-CR"/>
        </w:rPr>
        <w:t>, se realizarán continuamente procesos de seguimiento de su desarrollo académico</w:t>
      </w:r>
      <w:r>
        <w:rPr>
          <w:bCs/>
        </w:rPr>
        <w:t xml:space="preserve"> a fin de observar la construcción del conocimiento</w:t>
      </w:r>
      <w:r w:rsidR="004E3F59">
        <w:rPr>
          <w:bCs/>
        </w:rPr>
        <w:t>,</w:t>
      </w:r>
      <w:r>
        <w:rPr>
          <w:bCs/>
        </w:rPr>
        <w:t xml:space="preserve"> tanto en forma individual como colectiva.  Todas las actividades establecidas en el plan de estudios serán evaluadas</w:t>
      </w:r>
      <w:r>
        <w:t xml:space="preserve"> </w:t>
      </w:r>
      <w:r w:rsidR="00C63868">
        <w:t>a través de rúbricas de evaluación diseñadas y presentadas desde el primer día de clase, con el propósito de realimentar al estudiant</w:t>
      </w:r>
      <w:r w:rsidR="001E71A0">
        <w:t>ado</w:t>
      </w:r>
      <w:r w:rsidR="00C63868">
        <w:t xml:space="preserve"> en los </w:t>
      </w:r>
      <w:r w:rsidR="004E3F59">
        <w:t>a</w:t>
      </w:r>
      <w:r w:rsidR="00C63868">
        <w:t>s</w:t>
      </w:r>
      <w:r w:rsidR="004E3F59">
        <w:t>pectos</w:t>
      </w:r>
      <w:r w:rsidR="00C63868">
        <w:t xml:space="preserve"> que puede ir mejoran</w:t>
      </w:r>
      <w:r w:rsidR="004E3F59">
        <w:t>do en el proceso de aprendizaje.</w:t>
      </w:r>
    </w:p>
    <w:p w14:paraId="27FA83B9" w14:textId="4C7DAA86" w:rsidR="00865AF9" w:rsidRDefault="004E3F59" w:rsidP="00865AF9">
      <w:pPr>
        <w:rPr>
          <w:bCs/>
        </w:rPr>
      </w:pPr>
      <w:r>
        <w:t xml:space="preserve">La evaluación es de proceso, lo que </w:t>
      </w:r>
      <w:r w:rsidR="7CEA6D5E">
        <w:t>implica</w:t>
      </w:r>
      <w:r>
        <w:t xml:space="preserve"> que </w:t>
      </w:r>
      <w:r w:rsidR="7CEA6D5E">
        <w:t>se basa tanto en lo sumativo como en lo formativo</w:t>
      </w:r>
      <w:r>
        <w:t>, realizando diagnósticos</w:t>
      </w:r>
      <w:r w:rsidR="00865AF9">
        <w:t xml:space="preserve"> para conocer </w:t>
      </w:r>
      <w:r w:rsidR="7CEA6D5E">
        <w:t>la</w:t>
      </w:r>
      <w:r w:rsidR="00865AF9">
        <w:t xml:space="preserve"> madurez académica </w:t>
      </w:r>
      <w:r w:rsidR="7CEA6D5E">
        <w:t xml:space="preserve">de la persona estudiante </w:t>
      </w:r>
      <w:r w:rsidR="00865AF9">
        <w:t xml:space="preserve">y el grado de </w:t>
      </w:r>
      <w:r>
        <w:t xml:space="preserve">avance que va </w:t>
      </w:r>
      <w:r w:rsidR="515D5298">
        <w:t xml:space="preserve">alcanzando la </w:t>
      </w:r>
      <w:r w:rsidR="0B6166C9">
        <w:t>persona estudiante en</w:t>
      </w:r>
      <w:r w:rsidR="00C63868">
        <w:t xml:space="preserve"> el campo específico</w:t>
      </w:r>
      <w:r>
        <w:t xml:space="preserve"> de cada curso</w:t>
      </w:r>
      <w:r w:rsidR="00C63868">
        <w:t>.</w:t>
      </w:r>
    </w:p>
    <w:p w14:paraId="27FA83BA" w14:textId="55C4C360" w:rsidR="00865AF9" w:rsidRDefault="00D62C2D" w:rsidP="00865AF9">
      <w:pPr>
        <w:widowControl w:val="0"/>
        <w:rPr>
          <w:lang w:val="es-CR"/>
        </w:rPr>
      </w:pPr>
      <w:r>
        <w:rPr>
          <w:lang w:val="es-CR"/>
        </w:rPr>
        <w:t>El</w:t>
      </w:r>
      <w:r w:rsidR="00865AF9">
        <w:rPr>
          <w:lang w:val="es-CR"/>
        </w:rPr>
        <w:t xml:space="preserve"> estudiantado será evaluado en forma continua en cada una de las actividades teóricas o prácticas</w:t>
      </w:r>
      <w:r w:rsidR="00C63868">
        <w:rPr>
          <w:lang w:val="es-CR"/>
        </w:rPr>
        <w:t xml:space="preserve"> </w:t>
      </w:r>
      <w:r w:rsidR="4CC3D70D" w:rsidRPr="4CC3D70D">
        <w:rPr>
          <w:lang w:val="es-CR"/>
        </w:rPr>
        <w:t>que se estipulen en los cursos.</w:t>
      </w:r>
      <w:r w:rsidR="00865AF9">
        <w:rPr>
          <w:lang w:val="es-CR"/>
        </w:rPr>
        <w:t xml:space="preserve">  En el proceso de evaluación se hará uso de diversos instrumentos</w:t>
      </w:r>
      <w:r w:rsidR="00C63868">
        <w:rPr>
          <w:lang w:val="es-CR"/>
        </w:rPr>
        <w:t xml:space="preserve"> de evaluación como: informes, diario de doble entrada, bitácoras, </w:t>
      </w:r>
      <w:r w:rsidR="0431EB99" w:rsidRPr="0431EB99">
        <w:rPr>
          <w:lang w:val="es-CR"/>
        </w:rPr>
        <w:t>portafolios</w:t>
      </w:r>
      <w:r w:rsidR="00C63868">
        <w:rPr>
          <w:lang w:val="es-CR"/>
        </w:rPr>
        <w:t xml:space="preserve"> y resolución de casos, juego de roles, investigaciones, análisis de material bibliográfico, pruebas cortas,</w:t>
      </w:r>
      <w:r w:rsidR="00865AF9">
        <w:rPr>
          <w:lang w:val="es-CR"/>
        </w:rPr>
        <w:t xml:space="preserve"> exámenes</w:t>
      </w:r>
      <w:r w:rsidR="00C63868">
        <w:rPr>
          <w:lang w:val="es-CR"/>
        </w:rPr>
        <w:t xml:space="preserve">, </w:t>
      </w:r>
      <w:r w:rsidR="0F696A1D" w:rsidRPr="0F696A1D">
        <w:rPr>
          <w:lang w:val="es-CR"/>
        </w:rPr>
        <w:lastRenderedPageBreak/>
        <w:t>análisis</w:t>
      </w:r>
      <w:r w:rsidR="00865AF9">
        <w:rPr>
          <w:lang w:val="es-CR"/>
        </w:rPr>
        <w:t xml:space="preserve"> </w:t>
      </w:r>
      <w:r w:rsidR="00865AF9" w:rsidRPr="32FAD506">
        <w:rPr>
          <w:i/>
          <w:lang w:val="es-CR"/>
        </w:rPr>
        <w:t>in situ y ex situ</w:t>
      </w:r>
      <w:r w:rsidR="00865AF9">
        <w:rPr>
          <w:lang w:val="es-CR"/>
        </w:rPr>
        <w:t>, discusiones sobre temas específicos a través de mesas redondas, foros, generación de informes para la intervención y transformación en sit</w:t>
      </w:r>
      <w:r w:rsidR="00C63868">
        <w:rPr>
          <w:lang w:val="es-CR"/>
        </w:rPr>
        <w:t>uaciones problema, entre otros.</w:t>
      </w:r>
    </w:p>
    <w:p w14:paraId="27FA83BB" w14:textId="37F0720E" w:rsidR="00865AF9" w:rsidRDefault="00C63868" w:rsidP="00865AF9">
      <w:pPr>
        <w:widowControl w:val="0"/>
        <w:rPr>
          <w:lang w:val="es-CR"/>
        </w:rPr>
      </w:pPr>
      <w:r>
        <w:rPr>
          <w:lang w:val="es-CR"/>
        </w:rPr>
        <w:t xml:space="preserve">Este enfoque </w:t>
      </w:r>
      <w:r w:rsidR="00865AF9">
        <w:rPr>
          <w:lang w:val="es-CR"/>
        </w:rPr>
        <w:t>evaluativ</w:t>
      </w:r>
      <w:r>
        <w:rPr>
          <w:lang w:val="es-CR"/>
        </w:rPr>
        <w:t>o</w:t>
      </w:r>
      <w:r w:rsidR="00865AF9">
        <w:rPr>
          <w:lang w:val="es-CR"/>
        </w:rPr>
        <w:t xml:space="preserve"> busca valorar la asimilación de </w:t>
      </w:r>
      <w:r>
        <w:rPr>
          <w:lang w:val="es-CR"/>
        </w:rPr>
        <w:t xml:space="preserve">contenidos y la construcción </w:t>
      </w:r>
      <w:r w:rsidR="1F6A0BC0" w:rsidRPr="1F6A0BC0">
        <w:rPr>
          <w:lang w:val="es-CR"/>
        </w:rPr>
        <w:t xml:space="preserve">y </w:t>
      </w:r>
      <w:r w:rsidR="59EFA331" w:rsidRPr="59EFA331">
        <w:rPr>
          <w:lang w:val="es-CR"/>
        </w:rPr>
        <w:t>aplicación</w:t>
      </w:r>
      <w:r w:rsidR="0FD129F5" w:rsidRPr="0FD129F5">
        <w:rPr>
          <w:lang w:val="es-CR"/>
        </w:rPr>
        <w:t xml:space="preserve"> </w:t>
      </w:r>
      <w:r>
        <w:rPr>
          <w:lang w:val="es-CR"/>
        </w:rPr>
        <w:t xml:space="preserve">de </w:t>
      </w:r>
      <w:r w:rsidR="00865AF9">
        <w:rPr>
          <w:lang w:val="es-CR"/>
        </w:rPr>
        <w:t>conocimientos por p</w:t>
      </w:r>
      <w:r>
        <w:rPr>
          <w:lang w:val="es-CR"/>
        </w:rPr>
        <w:t>arte</w:t>
      </w:r>
      <w:r w:rsidR="00667240">
        <w:rPr>
          <w:lang w:val="es-CR"/>
        </w:rPr>
        <w:t xml:space="preserve"> de</w:t>
      </w:r>
      <w:r>
        <w:rPr>
          <w:lang w:val="es-CR"/>
        </w:rPr>
        <w:t>l</w:t>
      </w:r>
      <w:r w:rsidR="001E71A0">
        <w:rPr>
          <w:lang w:val="es-CR"/>
        </w:rPr>
        <w:t xml:space="preserve"> </w:t>
      </w:r>
      <w:r>
        <w:rPr>
          <w:lang w:val="es-CR"/>
        </w:rPr>
        <w:t>estudiant</w:t>
      </w:r>
      <w:r w:rsidR="001E71A0">
        <w:rPr>
          <w:lang w:val="es-CR"/>
        </w:rPr>
        <w:t>ado</w:t>
      </w:r>
      <w:r>
        <w:rPr>
          <w:lang w:val="es-CR"/>
        </w:rPr>
        <w:t>, se basará</w:t>
      </w:r>
      <w:r w:rsidR="00865AF9">
        <w:rPr>
          <w:lang w:val="es-CR"/>
        </w:rPr>
        <w:t xml:space="preserve"> en el principio de resolución de problemas o realización de actividades, de tal forma que cada </w:t>
      </w:r>
      <w:r w:rsidR="001E71A0">
        <w:rPr>
          <w:lang w:val="es-CR"/>
        </w:rPr>
        <w:t>persona</w:t>
      </w:r>
      <w:r w:rsidR="00865AF9">
        <w:rPr>
          <w:lang w:val="es-CR"/>
        </w:rPr>
        <w:t xml:space="preserve"> desarrolle </w:t>
      </w:r>
      <w:r>
        <w:rPr>
          <w:lang w:val="es-CR"/>
        </w:rPr>
        <w:t>en forma integral habilidades, destrezas,</w:t>
      </w:r>
      <w:r w:rsidR="00865AF9">
        <w:rPr>
          <w:lang w:val="es-CR"/>
        </w:rPr>
        <w:t xml:space="preserve"> capacidades</w:t>
      </w:r>
      <w:r>
        <w:rPr>
          <w:lang w:val="es-CR"/>
        </w:rPr>
        <w:t>, valores y actitudes,</w:t>
      </w:r>
      <w:r w:rsidR="00865AF9">
        <w:rPr>
          <w:lang w:val="es-CR"/>
        </w:rPr>
        <w:t xml:space="preserve"> mediante procesos de formación dinámicos que estarán acompañados permanentemente por los profesionales en las áreas competentes.  </w:t>
      </w:r>
    </w:p>
    <w:p w14:paraId="27FA83BC" w14:textId="71D3C226" w:rsidR="00865AF9" w:rsidRDefault="00865AF9" w:rsidP="00865AF9">
      <w:r>
        <w:rPr>
          <w:lang w:val="es-CR"/>
        </w:rPr>
        <w:t xml:space="preserve">La calificación mínima de aprobación es siete (7.00) de conformidad </w:t>
      </w:r>
      <w:r>
        <w:rPr>
          <w:bCs/>
        </w:rPr>
        <w:t xml:space="preserve">con las normas de la </w:t>
      </w:r>
      <w:r w:rsidR="2B761AB9">
        <w:t xml:space="preserve">Universidad </w:t>
      </w:r>
      <w:r w:rsidR="3DAE0B24">
        <w:t>Nacional</w:t>
      </w:r>
      <w:r>
        <w:rPr>
          <w:bCs/>
        </w:rPr>
        <w:t xml:space="preserve"> establecidas en el </w:t>
      </w:r>
      <w:r w:rsidRPr="0010335E">
        <w:rPr>
          <w:bCs/>
        </w:rPr>
        <w:t>Reglamento General sobre los Procesos de Enseñanza y Aprendiz</w:t>
      </w:r>
      <w:r w:rsidR="00C63868" w:rsidRPr="0010335E">
        <w:rPr>
          <w:bCs/>
        </w:rPr>
        <w:t xml:space="preserve">aje de la Universidad Nacional </w:t>
      </w:r>
      <w:r w:rsidRPr="0010335E">
        <w:rPr>
          <w:bCs/>
        </w:rPr>
        <w:t>(</w:t>
      </w:r>
      <w:r w:rsidR="0010335E" w:rsidRPr="0010335E">
        <w:rPr>
          <w:bCs/>
        </w:rPr>
        <w:t>UNA-GAC 08-2016</w:t>
      </w:r>
      <w:r w:rsidR="00C63868" w:rsidRPr="0010335E">
        <w:rPr>
          <w:bCs/>
        </w:rPr>
        <w:t>) y</w:t>
      </w:r>
      <w:r w:rsidR="00C63868">
        <w:rPr>
          <w:bCs/>
        </w:rPr>
        <w:t xml:space="preserve"> sus procedimientos.</w:t>
      </w:r>
    </w:p>
    <w:p w14:paraId="27FA83BD" w14:textId="77777777" w:rsidR="00667240" w:rsidRDefault="00AE7D8E" w:rsidP="00AE7D8E">
      <w:pPr>
        <w:pStyle w:val="Ttulo3"/>
      </w:pPr>
      <w:bookmarkStart w:id="122" w:name="_Toc21440772"/>
      <w:bookmarkStart w:id="123" w:name="_Toc21529091"/>
      <w:r>
        <w:t xml:space="preserve">2.5.4 </w:t>
      </w:r>
      <w:r w:rsidR="00667240">
        <w:t>Gestión del plan de estudios</w:t>
      </w:r>
      <w:bookmarkEnd w:id="122"/>
      <w:bookmarkEnd w:id="123"/>
      <w:r w:rsidR="00667240">
        <w:t xml:space="preserve"> </w:t>
      </w:r>
    </w:p>
    <w:p w14:paraId="27FA83BE" w14:textId="100B8ABF" w:rsidR="00C44DF0" w:rsidRDefault="00667240" w:rsidP="00667240">
      <w:pPr>
        <w:spacing w:after="0"/>
        <w:rPr>
          <w:rFonts w:cs="Arial"/>
          <w:lang w:val="es-CR"/>
        </w:rPr>
      </w:pPr>
      <w:r>
        <w:rPr>
          <w:rFonts w:cs="Arial"/>
          <w:lang w:val="es-CR"/>
        </w:rPr>
        <w:t xml:space="preserve">La coordinación académica deberá velar porque se cumpla con lo estipulado en el programa del curso, para lo cual deberá coordinar lo necesario con </w:t>
      </w:r>
      <w:r w:rsidR="00A723E5">
        <w:rPr>
          <w:rFonts w:cs="Arial"/>
          <w:lang w:val="es-CR"/>
        </w:rPr>
        <w:t>la persona o personas docentes</w:t>
      </w:r>
      <w:r>
        <w:rPr>
          <w:rFonts w:cs="Arial"/>
          <w:lang w:val="es-CR"/>
        </w:rPr>
        <w:t xml:space="preserve"> al inicio de él</w:t>
      </w:r>
      <w:r w:rsidR="00C44DF0">
        <w:rPr>
          <w:rFonts w:cs="Arial"/>
          <w:lang w:val="es-CR"/>
        </w:rPr>
        <w:t>,</w:t>
      </w:r>
      <w:r>
        <w:rPr>
          <w:rFonts w:cs="Arial"/>
          <w:lang w:val="es-CR"/>
        </w:rPr>
        <w:t xml:space="preserve"> para el buen desarro</w:t>
      </w:r>
      <w:r w:rsidR="0010335E">
        <w:rPr>
          <w:rFonts w:cs="Arial"/>
          <w:lang w:val="es-CR"/>
        </w:rPr>
        <w:t>llo y aprovechamiento de éste.</w:t>
      </w:r>
    </w:p>
    <w:p w14:paraId="27FA83BF" w14:textId="1073BE90" w:rsidR="00667240" w:rsidRDefault="00667240" w:rsidP="00667240">
      <w:pPr>
        <w:spacing w:after="0"/>
        <w:rPr>
          <w:rFonts w:cs="Arial"/>
          <w:lang w:val="es-CR"/>
        </w:rPr>
      </w:pPr>
      <w:r>
        <w:rPr>
          <w:rFonts w:cs="Arial"/>
          <w:lang w:val="es-CR"/>
        </w:rPr>
        <w:t xml:space="preserve">Deberá velar por la coordinación entre </w:t>
      </w:r>
      <w:r w:rsidR="00A723E5">
        <w:rPr>
          <w:rFonts w:cs="Arial"/>
          <w:lang w:val="es-CR"/>
        </w:rPr>
        <w:t>las personas docentes</w:t>
      </w:r>
      <w:r>
        <w:rPr>
          <w:rFonts w:cs="Arial"/>
          <w:lang w:val="es-CR"/>
        </w:rPr>
        <w:t xml:space="preserve"> de los distintos </w:t>
      </w:r>
      <w:r w:rsidR="00C44DF0">
        <w:rPr>
          <w:rFonts w:cs="Arial"/>
          <w:lang w:val="es-CR"/>
        </w:rPr>
        <w:t xml:space="preserve">ciclos y </w:t>
      </w:r>
      <w:r>
        <w:rPr>
          <w:rFonts w:cs="Arial"/>
          <w:lang w:val="es-CR"/>
        </w:rPr>
        <w:t>niveles para lograr que el proceso de promoción de aprendizajes sea integral y que exista comunicación entre el profesorado en términos de poder realizar giras conjuntas, evaluaciones conjuntas, talleres, foros, entre otros; donde se incluyan diferentes temáticas que enriquezcan el desarrollo del alumnado.</w:t>
      </w:r>
    </w:p>
    <w:p w14:paraId="27FA83C0" w14:textId="53555FDF" w:rsidR="00667240" w:rsidRDefault="00667240" w:rsidP="00667240">
      <w:pPr>
        <w:spacing w:after="0"/>
        <w:rPr>
          <w:rFonts w:cs="Arial"/>
          <w:lang w:val="es-CR"/>
        </w:rPr>
      </w:pPr>
      <w:r>
        <w:rPr>
          <w:rFonts w:cs="Arial"/>
          <w:lang w:val="es-CR"/>
        </w:rPr>
        <w:t xml:space="preserve">Al finalizar cada ciclo </w:t>
      </w:r>
      <w:r w:rsidR="00C44DF0">
        <w:rPr>
          <w:rFonts w:cs="Arial"/>
          <w:lang w:val="es-CR"/>
        </w:rPr>
        <w:t xml:space="preserve">y cada nivel </w:t>
      </w:r>
      <w:r>
        <w:rPr>
          <w:rFonts w:cs="Arial"/>
          <w:lang w:val="es-CR"/>
        </w:rPr>
        <w:t xml:space="preserve">se convocará a una reunión con cada </w:t>
      </w:r>
      <w:r w:rsidR="00032B80">
        <w:rPr>
          <w:rFonts w:cs="Arial"/>
          <w:lang w:val="es-CR"/>
        </w:rPr>
        <w:t xml:space="preserve">persona </w:t>
      </w:r>
      <w:r>
        <w:rPr>
          <w:rFonts w:cs="Arial"/>
          <w:lang w:val="es-CR"/>
        </w:rPr>
        <w:t>docente para dar seguimiento a los índices de deserción, repitencia y aprobación; así como de las propuestas de mejora que se puedan incluir en el siguiente ciclo o nivel.</w:t>
      </w:r>
    </w:p>
    <w:p w14:paraId="27FA83C1" w14:textId="77777777" w:rsidR="00C44DF0" w:rsidRDefault="00C44DF0" w:rsidP="00667240">
      <w:pPr>
        <w:spacing w:after="0"/>
        <w:rPr>
          <w:rFonts w:cs="Arial"/>
          <w:lang w:val="es-CR"/>
        </w:rPr>
      </w:pPr>
      <w:r>
        <w:rPr>
          <w:rFonts w:cs="Arial"/>
          <w:lang w:val="es-CR"/>
        </w:rPr>
        <w:t xml:space="preserve">Los resultados de este proceso de coordinación deben darse a conocer, al menos, al Consejo Académico de UA, al finalizar cada ciclo y cada nivel. </w:t>
      </w:r>
    </w:p>
    <w:p w14:paraId="27FA83C2" w14:textId="774C8913" w:rsidR="0082559E" w:rsidRDefault="00BF7569" w:rsidP="00AE7D8E">
      <w:pPr>
        <w:pStyle w:val="Ttulo3"/>
      </w:pPr>
      <w:bookmarkStart w:id="124" w:name="_Toc21440773"/>
      <w:bookmarkStart w:id="125" w:name="_Toc21529092"/>
      <w:r>
        <w:lastRenderedPageBreak/>
        <w:t>2.5.5</w:t>
      </w:r>
      <w:r w:rsidR="00667240">
        <w:t xml:space="preserve"> </w:t>
      </w:r>
      <w:r w:rsidR="0082559E">
        <w:t>Evaluación del plan de estudios</w:t>
      </w:r>
      <w:bookmarkEnd w:id="124"/>
      <w:bookmarkEnd w:id="125"/>
    </w:p>
    <w:p w14:paraId="27FA83C3" w14:textId="7E8D41C7" w:rsidR="00865AF9" w:rsidRDefault="00865AF9" w:rsidP="00865AF9">
      <w:pPr>
        <w:spacing w:after="0"/>
        <w:rPr>
          <w:rFonts w:cs="Arial"/>
          <w:lang w:val="es-CR"/>
        </w:rPr>
      </w:pPr>
      <w:r>
        <w:rPr>
          <w:rFonts w:cs="Arial"/>
          <w:lang w:val="es-CR"/>
        </w:rPr>
        <w:t>Una vez que se concluya la primera promoción, se realizará la evaluación del plan de estudios. Para ello se llevará a cabo</w:t>
      </w:r>
      <w:r w:rsidR="00150579">
        <w:rPr>
          <w:rFonts w:cs="Arial"/>
          <w:lang w:val="es-CR"/>
        </w:rPr>
        <w:t>, al menos</w:t>
      </w:r>
      <w:r>
        <w:rPr>
          <w:rFonts w:cs="Arial"/>
          <w:lang w:val="es-CR"/>
        </w:rPr>
        <w:t xml:space="preserve"> un taller</w:t>
      </w:r>
      <w:r w:rsidR="00150579">
        <w:rPr>
          <w:rFonts w:cs="Arial"/>
          <w:lang w:val="es-CR"/>
        </w:rPr>
        <w:t xml:space="preserve"> y cualquier otra actividad que se considere necesaria,</w:t>
      </w:r>
      <w:r>
        <w:rPr>
          <w:rFonts w:cs="Arial"/>
          <w:lang w:val="es-CR"/>
        </w:rPr>
        <w:t xml:space="preserve"> donde participarán </w:t>
      </w:r>
      <w:r w:rsidR="001E71A0">
        <w:rPr>
          <w:rFonts w:cs="Arial"/>
          <w:lang w:val="es-CR"/>
        </w:rPr>
        <w:t>las personas docentes</w:t>
      </w:r>
      <w:r>
        <w:rPr>
          <w:rFonts w:cs="Arial"/>
          <w:lang w:val="es-CR"/>
        </w:rPr>
        <w:t>,</w:t>
      </w:r>
      <w:r w:rsidR="001E71A0">
        <w:rPr>
          <w:rFonts w:cs="Arial"/>
          <w:lang w:val="es-CR"/>
        </w:rPr>
        <w:t xml:space="preserve"> el</w:t>
      </w:r>
      <w:r>
        <w:rPr>
          <w:rFonts w:cs="Arial"/>
          <w:lang w:val="es-CR"/>
        </w:rPr>
        <w:t xml:space="preserve"> estudiant</w:t>
      </w:r>
      <w:r w:rsidR="001E71A0">
        <w:rPr>
          <w:rFonts w:cs="Arial"/>
          <w:lang w:val="es-CR"/>
        </w:rPr>
        <w:t>ado</w:t>
      </w:r>
      <w:r>
        <w:rPr>
          <w:rFonts w:cs="Arial"/>
          <w:lang w:val="es-CR"/>
        </w:rPr>
        <w:t xml:space="preserve"> y </w:t>
      </w:r>
      <w:r w:rsidR="001E71A0">
        <w:rPr>
          <w:rFonts w:cs="Arial"/>
          <w:lang w:val="es-CR"/>
        </w:rPr>
        <w:t xml:space="preserve">el personal </w:t>
      </w:r>
      <w:r>
        <w:rPr>
          <w:rFonts w:cs="Arial"/>
          <w:lang w:val="es-CR"/>
        </w:rPr>
        <w:t>administrativo involucrados, así como otros actores que se consideren pertinentes.</w:t>
      </w:r>
    </w:p>
    <w:p w14:paraId="27FA83C4" w14:textId="77777777" w:rsidR="00AE7D8E" w:rsidRDefault="00C44DF0" w:rsidP="00AE7D8E">
      <w:pPr>
        <w:rPr>
          <w:lang w:val="es-CR"/>
        </w:rPr>
      </w:pPr>
      <w:r>
        <w:rPr>
          <w:lang w:val="es-CR"/>
        </w:rPr>
        <w:t>De conformidad con las actividades de gestión de la carrera, es necesario ir archivando evidencias de cada actividad académica realizada en la UA, donde se promueva el mejoramiento y la excelencia del plan de estudios, que coadyuven en los proceso</w:t>
      </w:r>
      <w:r w:rsidR="00150579">
        <w:rPr>
          <w:lang w:val="es-CR"/>
        </w:rPr>
        <w:t>s</w:t>
      </w:r>
      <w:r>
        <w:rPr>
          <w:lang w:val="es-CR"/>
        </w:rPr>
        <w:t xml:space="preserve"> de autoevaluación para mejoramiento y/o acreditación</w:t>
      </w:r>
      <w:r w:rsidR="00150579">
        <w:rPr>
          <w:lang w:val="es-CR"/>
        </w:rPr>
        <w:t xml:space="preserve"> de la carrera.</w:t>
      </w:r>
    </w:p>
    <w:p w14:paraId="27FA83C6" w14:textId="77777777" w:rsidR="00E97002" w:rsidRDefault="00AE7D8E" w:rsidP="00AE7D8E">
      <w:pPr>
        <w:pStyle w:val="Ttulo1"/>
        <w:rPr>
          <w:rStyle w:val="TTULO10"/>
          <w:b/>
        </w:rPr>
      </w:pPr>
      <w:bookmarkStart w:id="126" w:name="_Toc21440774"/>
      <w:bookmarkStart w:id="127" w:name="_Toc21529093"/>
      <w:r>
        <w:rPr>
          <w:rStyle w:val="TTULO10"/>
          <w:b/>
        </w:rPr>
        <w:t xml:space="preserve">3. </w:t>
      </w:r>
      <w:r w:rsidR="00E97002" w:rsidRPr="00E97002">
        <w:rPr>
          <w:rStyle w:val="TTULO10"/>
          <w:b/>
        </w:rPr>
        <w:t>PERFIL DE LA PERSONA GRADUADA</w:t>
      </w:r>
      <w:bookmarkEnd w:id="126"/>
      <w:bookmarkEnd w:id="127"/>
    </w:p>
    <w:p w14:paraId="27FA83C7" w14:textId="77777777" w:rsidR="00AE7D8E" w:rsidRDefault="00AE7D8E" w:rsidP="00AE7D8E">
      <w:pPr>
        <w:pStyle w:val="Ttulo2"/>
      </w:pPr>
      <w:bookmarkStart w:id="128" w:name="_Toc21440775"/>
      <w:bookmarkStart w:id="129" w:name="_Toc21529094"/>
      <w:r>
        <w:t>3.1 PERFIL OCUPACIONAL</w:t>
      </w:r>
      <w:bookmarkEnd w:id="128"/>
      <w:bookmarkEnd w:id="129"/>
    </w:p>
    <w:p w14:paraId="27FA83C8" w14:textId="77777777" w:rsidR="00AE7D8E" w:rsidRDefault="00AE7D8E" w:rsidP="00AE7D8E">
      <w:r>
        <w:t>Cargos, funciones y espacios laborales en</w:t>
      </w:r>
      <w:r w:rsidR="00150579">
        <w:t xml:space="preserve"> los que se podrán desempeñar la</w:t>
      </w:r>
      <w:r>
        <w:t>s</w:t>
      </w:r>
      <w:r w:rsidR="00150579">
        <w:t xml:space="preserve"> personas graduada</w:t>
      </w:r>
      <w:r>
        <w:t>s</w:t>
      </w:r>
      <w:r w:rsidR="00150579">
        <w:t xml:space="preserve"> de esta carrera.</w:t>
      </w:r>
    </w:p>
    <w:p w14:paraId="27FA83CB" w14:textId="478005A8" w:rsidR="00865AF9" w:rsidRPr="00953F44" w:rsidRDefault="00A061A3" w:rsidP="003A566A">
      <w:pPr>
        <w:spacing w:before="0" w:after="0" w:line="240" w:lineRule="auto"/>
        <w:jc w:val="center"/>
        <w:rPr>
          <w:b/>
          <w:bCs/>
        </w:rPr>
      </w:pPr>
      <w:bookmarkStart w:id="130" w:name="_Toc21436939"/>
      <w:bookmarkStart w:id="131" w:name="_Toc21438704"/>
      <w:bookmarkStart w:id="132" w:name="_Toc21529125"/>
      <w:r w:rsidRPr="00A061A3">
        <w:rPr>
          <w:b/>
          <w:bCs/>
        </w:rPr>
        <w:t xml:space="preserve">Tabla </w:t>
      </w:r>
      <w:r w:rsidRPr="00A061A3">
        <w:rPr>
          <w:b/>
          <w:bCs/>
        </w:rPr>
        <w:fldChar w:fldCharType="begin"/>
      </w:r>
      <w:r w:rsidRPr="00A061A3">
        <w:rPr>
          <w:b/>
          <w:bCs/>
        </w:rPr>
        <w:instrText xml:space="preserve"> SEQ Tabla \* ARABIC </w:instrText>
      </w:r>
      <w:r w:rsidRPr="00A061A3">
        <w:rPr>
          <w:b/>
          <w:bCs/>
        </w:rPr>
        <w:fldChar w:fldCharType="separate"/>
      </w:r>
      <w:r w:rsidR="00C5096C">
        <w:rPr>
          <w:b/>
          <w:bCs/>
          <w:noProof/>
        </w:rPr>
        <w:t>7</w:t>
      </w:r>
      <w:r w:rsidRPr="00A061A3">
        <w:rPr>
          <w:b/>
          <w:bCs/>
        </w:rPr>
        <w:fldChar w:fldCharType="end"/>
      </w:r>
      <w:r>
        <w:rPr>
          <w:b/>
        </w:rPr>
        <w:br/>
      </w:r>
      <w:r w:rsidR="009335A5" w:rsidRPr="00953F44">
        <w:rPr>
          <w:b/>
          <w:bCs/>
          <w:lang w:val="es-CR"/>
        </w:rPr>
        <w:t xml:space="preserve">Universidad Nacional, </w:t>
      </w:r>
      <w:r w:rsidR="00F370B5">
        <w:rPr>
          <w:b/>
          <w:bCs/>
          <w:lang w:val="es-CR"/>
        </w:rPr>
        <w:t>Plan de estudio Licenciatura en Economía</w:t>
      </w:r>
      <w:r>
        <w:rPr>
          <w:b/>
        </w:rPr>
        <w:br/>
      </w:r>
      <w:r w:rsidR="00865AF9" w:rsidRPr="00953F44">
        <w:rPr>
          <w:b/>
          <w:bCs/>
        </w:rPr>
        <w:t>Perfil Ocupacional de</w:t>
      </w:r>
      <w:r w:rsidR="00150579" w:rsidRPr="00953F44">
        <w:rPr>
          <w:b/>
          <w:bCs/>
        </w:rPr>
        <w:t xml:space="preserve"> </w:t>
      </w:r>
      <w:r w:rsidR="00865AF9" w:rsidRPr="00953F44">
        <w:rPr>
          <w:b/>
          <w:bCs/>
        </w:rPr>
        <w:t>l</w:t>
      </w:r>
      <w:r w:rsidR="00150579" w:rsidRPr="00953F44">
        <w:rPr>
          <w:b/>
          <w:bCs/>
        </w:rPr>
        <w:t>a</w:t>
      </w:r>
      <w:r w:rsidR="00865AF9" w:rsidRPr="00953F44">
        <w:rPr>
          <w:b/>
          <w:bCs/>
        </w:rPr>
        <w:t xml:space="preserve"> </w:t>
      </w:r>
      <w:r w:rsidR="00150579" w:rsidRPr="00953F44">
        <w:rPr>
          <w:b/>
          <w:bCs/>
        </w:rPr>
        <w:t>persona graduada</w:t>
      </w:r>
      <w:bookmarkEnd w:id="130"/>
      <w:bookmarkEnd w:id="131"/>
      <w:bookmarkEnd w:id="132"/>
    </w:p>
    <w:tbl>
      <w:tblPr>
        <w:tblStyle w:val="Tablaconcuadrculaclara"/>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7"/>
        <w:gridCol w:w="2535"/>
        <w:gridCol w:w="3069"/>
      </w:tblGrid>
      <w:tr w:rsidR="0069724D" w14:paraId="27FA83CF" w14:textId="77777777" w:rsidTr="004840AA">
        <w:trPr>
          <w:trHeight w:val="372"/>
          <w:jc w:val="center"/>
        </w:trPr>
        <w:tc>
          <w:tcPr>
            <w:tcW w:w="3276" w:type="dxa"/>
          </w:tcPr>
          <w:p w14:paraId="27FA83CC" w14:textId="77777777" w:rsidR="00865AF9" w:rsidRPr="00A061A3" w:rsidRDefault="001460BF" w:rsidP="00953F44">
            <w:pPr>
              <w:spacing w:before="0" w:after="0"/>
              <w:jc w:val="center"/>
              <w:rPr>
                <w:b/>
                <w:bCs/>
                <w:sz w:val="22"/>
              </w:rPr>
            </w:pPr>
            <w:r w:rsidRPr="00A061A3">
              <w:rPr>
                <w:b/>
                <w:bCs/>
                <w:sz w:val="22"/>
              </w:rPr>
              <w:t>Espacios Laborales</w:t>
            </w:r>
          </w:p>
        </w:tc>
        <w:tc>
          <w:tcPr>
            <w:tcW w:w="2574" w:type="dxa"/>
          </w:tcPr>
          <w:p w14:paraId="27FA83CD" w14:textId="77777777" w:rsidR="00865AF9" w:rsidRPr="00A061A3" w:rsidRDefault="001460BF" w:rsidP="00953F44">
            <w:pPr>
              <w:spacing w:before="0" w:after="0"/>
              <w:jc w:val="center"/>
              <w:rPr>
                <w:b/>
                <w:bCs/>
                <w:sz w:val="22"/>
              </w:rPr>
            </w:pPr>
            <w:proofErr w:type="gramStart"/>
            <w:r w:rsidRPr="00A061A3">
              <w:rPr>
                <w:b/>
                <w:bCs/>
                <w:sz w:val="22"/>
              </w:rPr>
              <w:t>Cargos a ocupar</w:t>
            </w:r>
            <w:proofErr w:type="gramEnd"/>
          </w:p>
        </w:tc>
        <w:tc>
          <w:tcPr>
            <w:tcW w:w="3159" w:type="dxa"/>
          </w:tcPr>
          <w:p w14:paraId="27FA83CE" w14:textId="77777777" w:rsidR="00865AF9" w:rsidRPr="00A061A3" w:rsidRDefault="001460BF" w:rsidP="00953F44">
            <w:pPr>
              <w:spacing w:before="0" w:after="0"/>
              <w:jc w:val="center"/>
              <w:rPr>
                <w:b/>
                <w:bCs/>
                <w:sz w:val="22"/>
              </w:rPr>
            </w:pPr>
            <w:proofErr w:type="gramStart"/>
            <w:r w:rsidRPr="00A061A3">
              <w:rPr>
                <w:b/>
                <w:bCs/>
                <w:sz w:val="22"/>
              </w:rPr>
              <w:t>Funciones a ejercer</w:t>
            </w:r>
            <w:proofErr w:type="gramEnd"/>
          </w:p>
        </w:tc>
      </w:tr>
      <w:tr w:rsidR="0069724D" w14:paraId="27FA83D3" w14:textId="77777777" w:rsidTr="004840AA">
        <w:trPr>
          <w:trHeight w:val="372"/>
          <w:jc w:val="center"/>
        </w:trPr>
        <w:tc>
          <w:tcPr>
            <w:tcW w:w="9011" w:type="dxa"/>
            <w:gridSpan w:val="3"/>
          </w:tcPr>
          <w:p w14:paraId="27FA83D2" w14:textId="3E709620" w:rsidR="00CC5F27" w:rsidRPr="00A061A3" w:rsidRDefault="00953F44" w:rsidP="00953F44">
            <w:pPr>
              <w:spacing w:before="0" w:after="0"/>
              <w:jc w:val="center"/>
              <w:rPr>
                <w:b/>
                <w:bCs/>
                <w:sz w:val="22"/>
              </w:rPr>
            </w:pPr>
            <w:r w:rsidRPr="00A061A3">
              <w:rPr>
                <w:b/>
                <w:bCs/>
                <w:sz w:val="22"/>
              </w:rPr>
              <w:t>Sector Privado</w:t>
            </w:r>
          </w:p>
        </w:tc>
      </w:tr>
      <w:tr w:rsidR="0069724D" w14:paraId="0A8727E1" w14:textId="77777777" w:rsidTr="00F0259A">
        <w:trPr>
          <w:trHeight w:val="1124"/>
          <w:jc w:val="center"/>
        </w:trPr>
        <w:tc>
          <w:tcPr>
            <w:tcW w:w="3276" w:type="dxa"/>
            <w:tcBorders>
              <w:bottom w:val="single" w:sz="4" w:space="0" w:color="auto"/>
            </w:tcBorders>
          </w:tcPr>
          <w:p w14:paraId="5BB8239F" w14:textId="1C4C4339" w:rsidR="00CC5F27" w:rsidRDefault="00466179" w:rsidP="00F0259A">
            <w:pPr>
              <w:pStyle w:val="Prrafodelista"/>
              <w:numPr>
                <w:ilvl w:val="0"/>
                <w:numId w:val="68"/>
              </w:numPr>
              <w:spacing w:before="0" w:after="0"/>
              <w:rPr>
                <w:sz w:val="22"/>
              </w:rPr>
            </w:pPr>
            <w:r w:rsidRPr="00020A8F">
              <w:rPr>
                <w:sz w:val="22"/>
              </w:rPr>
              <w:t>Ministerios y unidades descentralizadas</w:t>
            </w:r>
          </w:p>
          <w:p w14:paraId="7B9EE01A" w14:textId="77777777" w:rsidR="005F5205" w:rsidRPr="00020A8F" w:rsidRDefault="005F5205" w:rsidP="00F0259A">
            <w:pPr>
              <w:pStyle w:val="Prrafodelista"/>
              <w:numPr>
                <w:ilvl w:val="0"/>
                <w:numId w:val="68"/>
              </w:numPr>
              <w:spacing w:before="0" w:after="0"/>
              <w:rPr>
                <w:sz w:val="22"/>
              </w:rPr>
            </w:pPr>
            <w:r w:rsidRPr="00020A8F">
              <w:rPr>
                <w:sz w:val="22"/>
              </w:rPr>
              <w:t>Entes reguladores/supervisores</w:t>
            </w:r>
          </w:p>
          <w:p w14:paraId="0079ECE6" w14:textId="77777777" w:rsidR="005F5205" w:rsidRPr="00020A8F" w:rsidRDefault="005F5205" w:rsidP="00F0259A">
            <w:pPr>
              <w:pStyle w:val="Prrafodelista"/>
              <w:numPr>
                <w:ilvl w:val="0"/>
                <w:numId w:val="68"/>
              </w:numPr>
              <w:spacing w:before="0" w:after="0"/>
              <w:rPr>
                <w:sz w:val="22"/>
              </w:rPr>
            </w:pPr>
            <w:r w:rsidRPr="00020A8F">
              <w:rPr>
                <w:sz w:val="22"/>
              </w:rPr>
              <w:t>Instituciones descentralizadas y empresas públicas</w:t>
            </w:r>
          </w:p>
          <w:p w14:paraId="13F44010" w14:textId="77777777" w:rsidR="00AB2459" w:rsidRPr="00020A8F" w:rsidRDefault="00AB2459" w:rsidP="00F0259A">
            <w:pPr>
              <w:pStyle w:val="Prrafodelista"/>
              <w:numPr>
                <w:ilvl w:val="0"/>
                <w:numId w:val="68"/>
              </w:numPr>
              <w:spacing w:before="0" w:after="0"/>
              <w:rPr>
                <w:sz w:val="22"/>
              </w:rPr>
            </w:pPr>
            <w:r w:rsidRPr="00020A8F">
              <w:rPr>
                <w:sz w:val="22"/>
              </w:rPr>
              <w:t>Banco Central</w:t>
            </w:r>
          </w:p>
          <w:p w14:paraId="780CE8F5" w14:textId="77777777" w:rsidR="005F5205" w:rsidRDefault="005F5205" w:rsidP="005F5205">
            <w:pPr>
              <w:spacing w:before="0" w:after="0"/>
              <w:rPr>
                <w:sz w:val="22"/>
              </w:rPr>
            </w:pPr>
          </w:p>
          <w:p w14:paraId="6F532E65" w14:textId="229FAB15" w:rsidR="00044E44" w:rsidRPr="00020A8F" w:rsidRDefault="0073560C" w:rsidP="00F0259A">
            <w:pPr>
              <w:pStyle w:val="Prrafodelista"/>
              <w:numPr>
                <w:ilvl w:val="0"/>
                <w:numId w:val="68"/>
              </w:numPr>
              <w:spacing w:before="0" w:after="0"/>
              <w:rPr>
                <w:sz w:val="22"/>
              </w:rPr>
            </w:pPr>
            <w:r w:rsidRPr="00020A8F">
              <w:rPr>
                <w:sz w:val="22"/>
              </w:rPr>
              <w:t>Universidades Públicas</w:t>
            </w:r>
          </w:p>
          <w:p w14:paraId="1C4A7012" w14:textId="77777777" w:rsidR="00AB2459" w:rsidRDefault="00AB2459" w:rsidP="00AB2459">
            <w:pPr>
              <w:pStyle w:val="Prrafodelista"/>
              <w:spacing w:before="0" w:after="0"/>
              <w:rPr>
                <w:sz w:val="22"/>
              </w:rPr>
            </w:pPr>
          </w:p>
          <w:p w14:paraId="6440CA90" w14:textId="77777777" w:rsidR="00AB2459" w:rsidRDefault="00AB2459" w:rsidP="00AB2459">
            <w:pPr>
              <w:pStyle w:val="Prrafodelista"/>
              <w:spacing w:before="0" w:after="0"/>
              <w:rPr>
                <w:sz w:val="22"/>
              </w:rPr>
            </w:pPr>
          </w:p>
          <w:p w14:paraId="24A7EF66" w14:textId="77777777" w:rsidR="00AB2459" w:rsidRPr="00AB2459" w:rsidRDefault="00AB2459" w:rsidP="00AB2459">
            <w:pPr>
              <w:pStyle w:val="Prrafodelista"/>
              <w:rPr>
                <w:sz w:val="22"/>
              </w:rPr>
            </w:pPr>
          </w:p>
          <w:p w14:paraId="4E660C76" w14:textId="77777777" w:rsidR="00AB2459" w:rsidRDefault="00AB2459" w:rsidP="00AB2459">
            <w:pPr>
              <w:pStyle w:val="Prrafodelista"/>
              <w:spacing w:before="0" w:after="0"/>
              <w:rPr>
                <w:sz w:val="22"/>
              </w:rPr>
            </w:pPr>
          </w:p>
          <w:p w14:paraId="02D8AB66" w14:textId="77777777" w:rsidR="00AB2459" w:rsidRDefault="00AB2459" w:rsidP="00AB2459">
            <w:pPr>
              <w:pStyle w:val="Prrafodelista"/>
              <w:spacing w:before="0" w:after="0"/>
              <w:rPr>
                <w:sz w:val="22"/>
              </w:rPr>
            </w:pPr>
          </w:p>
          <w:p w14:paraId="25267414" w14:textId="77777777" w:rsidR="00AB2459" w:rsidRDefault="00AB2459" w:rsidP="00AB2459">
            <w:pPr>
              <w:pStyle w:val="Prrafodelista"/>
              <w:spacing w:before="0" w:after="0"/>
              <w:rPr>
                <w:sz w:val="22"/>
              </w:rPr>
            </w:pPr>
          </w:p>
          <w:p w14:paraId="31D79FA6" w14:textId="43ACDCE9" w:rsidR="00850A2E" w:rsidRPr="00020A8F" w:rsidRDefault="00850A2E" w:rsidP="00F0259A">
            <w:pPr>
              <w:pStyle w:val="Prrafodelista"/>
              <w:numPr>
                <w:ilvl w:val="0"/>
                <w:numId w:val="68"/>
              </w:numPr>
              <w:spacing w:before="0" w:after="0"/>
              <w:rPr>
                <w:sz w:val="22"/>
              </w:rPr>
            </w:pPr>
            <w:r w:rsidRPr="00020A8F">
              <w:rPr>
                <w:sz w:val="22"/>
              </w:rPr>
              <w:t>Instituto nacional de Estadísticas y censos</w:t>
            </w:r>
          </w:p>
          <w:p w14:paraId="690ED4DD" w14:textId="59A3A458" w:rsidR="009423DE" w:rsidRPr="00020A8F" w:rsidRDefault="009423DE" w:rsidP="00F0259A">
            <w:pPr>
              <w:pStyle w:val="Prrafodelista"/>
              <w:numPr>
                <w:ilvl w:val="0"/>
                <w:numId w:val="68"/>
              </w:numPr>
              <w:spacing w:before="0" w:after="0"/>
              <w:rPr>
                <w:sz w:val="22"/>
              </w:rPr>
            </w:pPr>
            <w:r w:rsidRPr="00020A8F">
              <w:rPr>
                <w:sz w:val="22"/>
              </w:rPr>
              <w:t xml:space="preserve">Estados de la </w:t>
            </w:r>
            <w:r w:rsidR="000859BB" w:rsidRPr="00020A8F">
              <w:rPr>
                <w:sz w:val="22"/>
              </w:rPr>
              <w:t>Nación</w:t>
            </w:r>
          </w:p>
        </w:tc>
        <w:tc>
          <w:tcPr>
            <w:tcW w:w="2574" w:type="dxa"/>
          </w:tcPr>
          <w:p w14:paraId="7C606F12" w14:textId="4BDCFE19" w:rsidR="000859BB" w:rsidRDefault="000859BB" w:rsidP="00F0259A">
            <w:pPr>
              <w:pStyle w:val="Prrafodelista"/>
              <w:numPr>
                <w:ilvl w:val="0"/>
                <w:numId w:val="68"/>
              </w:numPr>
              <w:spacing w:before="0" w:after="0"/>
              <w:ind w:left="441"/>
              <w:rPr>
                <w:sz w:val="22"/>
              </w:rPr>
            </w:pPr>
            <w:r w:rsidRPr="005F5205">
              <w:rPr>
                <w:sz w:val="22"/>
              </w:rPr>
              <w:lastRenderedPageBreak/>
              <w:t>Gerencias</w:t>
            </w:r>
            <w:r w:rsidR="005F5205" w:rsidRPr="005F5205">
              <w:rPr>
                <w:sz w:val="22"/>
              </w:rPr>
              <w:t xml:space="preserve">, </w:t>
            </w:r>
            <w:r w:rsidRPr="005F5205">
              <w:rPr>
                <w:sz w:val="22"/>
              </w:rPr>
              <w:t>Jefaturas</w:t>
            </w:r>
            <w:r w:rsidR="005F5205" w:rsidRPr="005F5205">
              <w:rPr>
                <w:sz w:val="22"/>
              </w:rPr>
              <w:t xml:space="preserve">, </w:t>
            </w:r>
            <w:r w:rsidRPr="005F5205">
              <w:rPr>
                <w:sz w:val="22"/>
              </w:rPr>
              <w:t>Direcciones</w:t>
            </w:r>
            <w:r w:rsidR="005F5205">
              <w:rPr>
                <w:sz w:val="22"/>
              </w:rPr>
              <w:t xml:space="preserve"> y </w:t>
            </w:r>
            <w:r w:rsidRPr="005F5205">
              <w:rPr>
                <w:sz w:val="22"/>
              </w:rPr>
              <w:t>Coordinadores</w:t>
            </w:r>
          </w:p>
          <w:p w14:paraId="6081EB26" w14:textId="77777777" w:rsidR="005F5205" w:rsidRDefault="005F5205" w:rsidP="005F5205">
            <w:pPr>
              <w:spacing w:before="0" w:after="0"/>
              <w:rPr>
                <w:sz w:val="22"/>
              </w:rPr>
            </w:pPr>
          </w:p>
          <w:p w14:paraId="7643682E" w14:textId="77777777" w:rsidR="005F5205" w:rsidRDefault="005F5205" w:rsidP="005F5205">
            <w:pPr>
              <w:spacing w:before="0" w:after="0"/>
              <w:rPr>
                <w:sz w:val="22"/>
              </w:rPr>
            </w:pPr>
          </w:p>
          <w:p w14:paraId="130093E4" w14:textId="77777777" w:rsidR="005F5205" w:rsidRDefault="005F5205" w:rsidP="005F5205">
            <w:pPr>
              <w:spacing w:before="0" w:after="0"/>
              <w:rPr>
                <w:sz w:val="22"/>
              </w:rPr>
            </w:pPr>
          </w:p>
          <w:p w14:paraId="183649F4" w14:textId="77777777" w:rsidR="005F5205" w:rsidRDefault="005F5205" w:rsidP="005F5205">
            <w:pPr>
              <w:spacing w:before="0" w:after="0"/>
              <w:rPr>
                <w:sz w:val="22"/>
              </w:rPr>
            </w:pPr>
          </w:p>
          <w:p w14:paraId="75BFCAFD" w14:textId="77777777" w:rsidR="005F5205" w:rsidRPr="005F5205" w:rsidRDefault="005F5205" w:rsidP="005F5205">
            <w:pPr>
              <w:spacing w:before="0" w:after="0"/>
              <w:rPr>
                <w:sz w:val="22"/>
              </w:rPr>
            </w:pPr>
          </w:p>
          <w:p w14:paraId="4D7B10B1" w14:textId="59917D35" w:rsidR="00034873" w:rsidRPr="00020A8F" w:rsidRDefault="00506FCB" w:rsidP="00F0259A">
            <w:pPr>
              <w:pStyle w:val="Prrafodelista"/>
              <w:numPr>
                <w:ilvl w:val="0"/>
                <w:numId w:val="68"/>
              </w:numPr>
              <w:spacing w:before="0" w:after="0"/>
              <w:ind w:left="441"/>
              <w:rPr>
                <w:sz w:val="22"/>
              </w:rPr>
            </w:pPr>
            <w:r w:rsidRPr="00020A8F">
              <w:rPr>
                <w:sz w:val="22"/>
              </w:rPr>
              <w:t>Docentes /investigadores</w:t>
            </w:r>
          </w:p>
          <w:p w14:paraId="2C577C5F" w14:textId="334B2114" w:rsidR="00AB2459" w:rsidRPr="00020A8F" w:rsidRDefault="00506FCB" w:rsidP="00F0259A">
            <w:pPr>
              <w:pStyle w:val="Prrafodelista"/>
              <w:numPr>
                <w:ilvl w:val="0"/>
                <w:numId w:val="68"/>
              </w:numPr>
              <w:spacing w:before="0" w:after="0"/>
              <w:ind w:left="441"/>
              <w:rPr>
                <w:sz w:val="22"/>
              </w:rPr>
            </w:pPr>
            <w:r w:rsidRPr="00020A8F">
              <w:rPr>
                <w:sz w:val="22"/>
              </w:rPr>
              <w:lastRenderedPageBreak/>
              <w:t>Extensionistas</w:t>
            </w:r>
            <w:r w:rsidR="00AB2459" w:rsidRPr="00020A8F">
              <w:rPr>
                <w:sz w:val="22"/>
              </w:rPr>
              <w:t xml:space="preserve"> Capacitadores</w:t>
            </w:r>
          </w:p>
          <w:p w14:paraId="07B7FC84" w14:textId="3D7D43E7" w:rsidR="00506FCB" w:rsidRDefault="00506FCB" w:rsidP="00AB2459">
            <w:pPr>
              <w:pStyle w:val="Prrafodelista"/>
              <w:spacing w:before="0" w:after="0"/>
              <w:ind w:left="441"/>
              <w:rPr>
                <w:sz w:val="22"/>
              </w:rPr>
            </w:pPr>
          </w:p>
          <w:p w14:paraId="18BCFC44" w14:textId="77777777" w:rsidR="00AB2459" w:rsidRPr="00020A8F" w:rsidRDefault="00AB2459" w:rsidP="00AB2459">
            <w:pPr>
              <w:pStyle w:val="Prrafodelista"/>
              <w:spacing w:before="0" w:after="0"/>
              <w:ind w:left="441"/>
              <w:rPr>
                <w:sz w:val="22"/>
              </w:rPr>
            </w:pPr>
          </w:p>
          <w:p w14:paraId="01C8386D" w14:textId="22001ADB" w:rsidR="00506FCB" w:rsidRPr="00020A8F" w:rsidRDefault="00506FCB" w:rsidP="00F0259A">
            <w:pPr>
              <w:pStyle w:val="Prrafodelista"/>
              <w:numPr>
                <w:ilvl w:val="0"/>
                <w:numId w:val="68"/>
              </w:numPr>
              <w:spacing w:before="0" w:after="0"/>
              <w:ind w:left="441"/>
              <w:rPr>
                <w:sz w:val="22"/>
              </w:rPr>
            </w:pPr>
            <w:r w:rsidRPr="00020A8F">
              <w:rPr>
                <w:sz w:val="22"/>
              </w:rPr>
              <w:t>Asesores</w:t>
            </w:r>
          </w:p>
          <w:p w14:paraId="790901BE" w14:textId="75E4ABAB" w:rsidR="00506FCB" w:rsidRPr="00020A8F" w:rsidRDefault="00506FCB" w:rsidP="00F0259A">
            <w:pPr>
              <w:pStyle w:val="Prrafodelista"/>
              <w:numPr>
                <w:ilvl w:val="0"/>
                <w:numId w:val="68"/>
              </w:numPr>
              <w:spacing w:before="0" w:after="0"/>
              <w:ind w:left="441"/>
              <w:rPr>
                <w:sz w:val="22"/>
              </w:rPr>
            </w:pPr>
            <w:r w:rsidRPr="00020A8F">
              <w:rPr>
                <w:sz w:val="22"/>
              </w:rPr>
              <w:t>Consultores</w:t>
            </w:r>
          </w:p>
        </w:tc>
        <w:tc>
          <w:tcPr>
            <w:tcW w:w="3159" w:type="dxa"/>
          </w:tcPr>
          <w:p w14:paraId="32A7D955" w14:textId="77777777" w:rsidR="009C1154" w:rsidRPr="00AB2459" w:rsidRDefault="005F5205" w:rsidP="00F0259A">
            <w:pPr>
              <w:pStyle w:val="Prrafodelista"/>
              <w:numPr>
                <w:ilvl w:val="0"/>
                <w:numId w:val="68"/>
              </w:numPr>
              <w:spacing w:before="0" w:after="0"/>
              <w:ind w:left="441"/>
              <w:rPr>
                <w:sz w:val="22"/>
              </w:rPr>
            </w:pPr>
            <w:r w:rsidRPr="00AB2459">
              <w:rPr>
                <w:b/>
                <w:bCs/>
                <w:sz w:val="22"/>
              </w:rPr>
              <w:lastRenderedPageBreak/>
              <w:t>Planificar</w:t>
            </w:r>
            <w:r w:rsidRPr="00AB2459">
              <w:rPr>
                <w:sz w:val="22"/>
              </w:rPr>
              <w:t xml:space="preserve">: </w:t>
            </w:r>
            <w:r w:rsidR="00AB2459" w:rsidRPr="00AB2459">
              <w:rPr>
                <w:sz w:val="22"/>
              </w:rPr>
              <w:t>los objetivos a alcanzar por el sector.</w:t>
            </w:r>
          </w:p>
          <w:p w14:paraId="286DA61E" w14:textId="77777777" w:rsidR="00AB2459" w:rsidRPr="00AB2459" w:rsidRDefault="00AB2459" w:rsidP="00F0259A">
            <w:pPr>
              <w:pStyle w:val="Prrafodelista"/>
              <w:numPr>
                <w:ilvl w:val="0"/>
                <w:numId w:val="68"/>
              </w:numPr>
              <w:spacing w:before="0" w:after="0"/>
              <w:ind w:left="441"/>
              <w:rPr>
                <w:sz w:val="22"/>
              </w:rPr>
            </w:pPr>
            <w:r w:rsidRPr="00AB2459">
              <w:rPr>
                <w:sz w:val="22"/>
              </w:rPr>
              <w:t>Organizar los recursos disponibles.</w:t>
            </w:r>
          </w:p>
          <w:p w14:paraId="118AA4A5" w14:textId="0B9DD9B6" w:rsidR="00AB2459" w:rsidRPr="00AB2459" w:rsidRDefault="00AB2459" w:rsidP="00F0259A">
            <w:pPr>
              <w:pStyle w:val="Prrafodelista"/>
              <w:numPr>
                <w:ilvl w:val="0"/>
                <w:numId w:val="68"/>
              </w:numPr>
              <w:spacing w:before="0" w:after="0"/>
              <w:ind w:left="441"/>
              <w:rPr>
                <w:sz w:val="22"/>
              </w:rPr>
            </w:pPr>
            <w:r w:rsidRPr="00AB2459">
              <w:rPr>
                <w:b/>
                <w:bCs/>
                <w:sz w:val="22"/>
              </w:rPr>
              <w:t xml:space="preserve">Asignar </w:t>
            </w:r>
            <w:r w:rsidRPr="00AB2459">
              <w:rPr>
                <w:sz w:val="22"/>
              </w:rPr>
              <w:t>las tareas de sus subordinados.</w:t>
            </w:r>
          </w:p>
          <w:p w14:paraId="3BF8F68A" w14:textId="77777777" w:rsidR="00AB2459" w:rsidRDefault="00AB2459" w:rsidP="00AB2459">
            <w:pPr>
              <w:spacing w:before="0" w:after="0"/>
              <w:rPr>
                <w:sz w:val="22"/>
              </w:rPr>
            </w:pPr>
          </w:p>
          <w:p w14:paraId="5916E6A5" w14:textId="77777777" w:rsidR="00AB2459" w:rsidRDefault="00AB2459" w:rsidP="00AB2459">
            <w:pPr>
              <w:spacing w:before="0" w:after="0"/>
              <w:rPr>
                <w:sz w:val="22"/>
              </w:rPr>
            </w:pPr>
          </w:p>
          <w:p w14:paraId="5E9B31F7" w14:textId="77777777" w:rsidR="00AB2459" w:rsidRDefault="00AB2459" w:rsidP="00AB2459">
            <w:pPr>
              <w:spacing w:before="0" w:after="0"/>
              <w:rPr>
                <w:sz w:val="22"/>
              </w:rPr>
            </w:pPr>
          </w:p>
          <w:p w14:paraId="4D34134A" w14:textId="61D4D04E" w:rsidR="00AB2459" w:rsidRPr="00AB2459" w:rsidRDefault="00AB2459" w:rsidP="00F0259A">
            <w:pPr>
              <w:pStyle w:val="Prrafodelista"/>
              <w:numPr>
                <w:ilvl w:val="0"/>
                <w:numId w:val="68"/>
              </w:numPr>
              <w:spacing w:before="0" w:after="0"/>
              <w:ind w:left="441"/>
              <w:rPr>
                <w:sz w:val="22"/>
              </w:rPr>
            </w:pPr>
            <w:r w:rsidRPr="00AB2459">
              <w:rPr>
                <w:bCs/>
                <w:sz w:val="22"/>
              </w:rPr>
              <w:t>Impartir</w:t>
            </w:r>
            <w:r w:rsidRPr="00AB2459">
              <w:rPr>
                <w:sz w:val="22"/>
              </w:rPr>
              <w:t xml:space="preserve"> cursos de las </w:t>
            </w:r>
            <w:proofErr w:type="gramStart"/>
            <w:r w:rsidRPr="00AB2459">
              <w:rPr>
                <w:sz w:val="22"/>
              </w:rPr>
              <w:t>materia afines</w:t>
            </w:r>
            <w:proofErr w:type="gramEnd"/>
          </w:p>
          <w:p w14:paraId="7AAD6DF6" w14:textId="0132D52B" w:rsidR="00AB2459" w:rsidRPr="00AB2459" w:rsidRDefault="00AB2459" w:rsidP="00F0259A">
            <w:pPr>
              <w:pStyle w:val="Prrafodelista"/>
              <w:numPr>
                <w:ilvl w:val="0"/>
                <w:numId w:val="68"/>
              </w:numPr>
              <w:spacing w:before="0" w:after="0"/>
              <w:ind w:left="441"/>
              <w:rPr>
                <w:sz w:val="22"/>
              </w:rPr>
            </w:pPr>
            <w:r w:rsidRPr="00AB2459">
              <w:rPr>
                <w:bCs/>
                <w:sz w:val="22"/>
              </w:rPr>
              <w:lastRenderedPageBreak/>
              <w:t>Trabajar en proyectos de investigación y extensión</w:t>
            </w:r>
          </w:p>
          <w:p w14:paraId="4F3FDFA8" w14:textId="77777777" w:rsidR="00AB2459" w:rsidRDefault="00AB2459" w:rsidP="00AB2459">
            <w:pPr>
              <w:spacing w:before="0" w:after="0"/>
              <w:rPr>
                <w:sz w:val="22"/>
              </w:rPr>
            </w:pPr>
          </w:p>
          <w:p w14:paraId="6994BF98" w14:textId="3EBACED7" w:rsidR="00AB2459" w:rsidRPr="00A061A3" w:rsidRDefault="00AB2459" w:rsidP="00F0259A">
            <w:pPr>
              <w:pStyle w:val="Prrafodelista"/>
              <w:numPr>
                <w:ilvl w:val="0"/>
                <w:numId w:val="68"/>
              </w:numPr>
              <w:spacing w:before="0" w:after="0"/>
              <w:ind w:left="441"/>
              <w:rPr>
                <w:sz w:val="22"/>
              </w:rPr>
            </w:pPr>
            <w:r w:rsidRPr="00AB2459">
              <w:rPr>
                <w:bCs/>
                <w:sz w:val="22"/>
              </w:rPr>
              <w:t>Análisis</w:t>
            </w:r>
            <w:r>
              <w:rPr>
                <w:sz w:val="22"/>
              </w:rPr>
              <w:t xml:space="preserve"> e interpretación de datos y resultados.</w:t>
            </w:r>
          </w:p>
        </w:tc>
      </w:tr>
      <w:tr w:rsidR="0069724D" w14:paraId="65BF2598" w14:textId="77777777" w:rsidTr="004840AA">
        <w:trPr>
          <w:trHeight w:val="372"/>
          <w:jc w:val="center"/>
        </w:trPr>
        <w:tc>
          <w:tcPr>
            <w:tcW w:w="9011" w:type="dxa"/>
            <w:gridSpan w:val="3"/>
          </w:tcPr>
          <w:p w14:paraId="4BDC83F5" w14:textId="6C4959E2" w:rsidR="00914DD6" w:rsidRPr="00A061A3" w:rsidRDefault="00914DD6" w:rsidP="00914DD6">
            <w:pPr>
              <w:spacing w:before="0" w:after="0"/>
              <w:jc w:val="center"/>
              <w:rPr>
                <w:b/>
                <w:bCs/>
                <w:sz w:val="22"/>
              </w:rPr>
            </w:pPr>
            <w:r w:rsidRPr="00A061A3">
              <w:rPr>
                <w:b/>
                <w:bCs/>
                <w:sz w:val="22"/>
              </w:rPr>
              <w:lastRenderedPageBreak/>
              <w:t>Sector Privado</w:t>
            </w:r>
          </w:p>
        </w:tc>
      </w:tr>
      <w:tr w:rsidR="0069724D" w14:paraId="27FA83D7" w14:textId="77777777" w:rsidTr="004840AA">
        <w:trPr>
          <w:trHeight w:val="2268"/>
          <w:jc w:val="center"/>
        </w:trPr>
        <w:tc>
          <w:tcPr>
            <w:tcW w:w="3276" w:type="dxa"/>
          </w:tcPr>
          <w:p w14:paraId="7A78789A" w14:textId="609AA7F2" w:rsidR="00865AF9" w:rsidRPr="00020A8F" w:rsidRDefault="00E85731" w:rsidP="00F0259A">
            <w:pPr>
              <w:pStyle w:val="Prrafodelista"/>
              <w:numPr>
                <w:ilvl w:val="0"/>
                <w:numId w:val="69"/>
              </w:numPr>
              <w:spacing w:before="0" w:after="0"/>
              <w:rPr>
                <w:sz w:val="22"/>
              </w:rPr>
            </w:pPr>
            <w:r w:rsidRPr="00020A8F">
              <w:rPr>
                <w:sz w:val="22"/>
              </w:rPr>
              <w:t>Sector Financiero</w:t>
            </w:r>
            <w:r w:rsidR="00634EBD" w:rsidRPr="00020A8F">
              <w:rPr>
                <w:sz w:val="22"/>
              </w:rPr>
              <w:t xml:space="preserve"> (Bancos, Mutuales, otros)</w:t>
            </w:r>
          </w:p>
          <w:p w14:paraId="3C9763C0" w14:textId="2829CD40" w:rsidR="00E85731" w:rsidRDefault="00634EBD" w:rsidP="00F0259A">
            <w:pPr>
              <w:pStyle w:val="Prrafodelista"/>
              <w:numPr>
                <w:ilvl w:val="0"/>
                <w:numId w:val="69"/>
              </w:numPr>
              <w:spacing w:before="0" w:after="0"/>
              <w:rPr>
                <w:sz w:val="22"/>
              </w:rPr>
            </w:pPr>
            <w:r w:rsidRPr="00020A8F">
              <w:rPr>
                <w:sz w:val="22"/>
              </w:rPr>
              <w:t>Sector no financiero</w:t>
            </w:r>
            <w:r w:rsidR="00DB21C3" w:rsidRPr="00020A8F">
              <w:rPr>
                <w:sz w:val="22"/>
              </w:rPr>
              <w:t xml:space="preserve"> (Cooperativas)</w:t>
            </w:r>
          </w:p>
          <w:p w14:paraId="1F9DF3EF" w14:textId="77777777" w:rsidR="00AB2459" w:rsidRPr="00AB2459" w:rsidRDefault="00AB2459" w:rsidP="00AB2459">
            <w:pPr>
              <w:spacing w:before="0" w:after="0"/>
              <w:ind w:left="360"/>
              <w:rPr>
                <w:sz w:val="22"/>
              </w:rPr>
            </w:pPr>
          </w:p>
          <w:p w14:paraId="09D74809" w14:textId="58895567" w:rsidR="001D202A" w:rsidRPr="00020A8F" w:rsidRDefault="001D202A" w:rsidP="00F0259A">
            <w:pPr>
              <w:pStyle w:val="Prrafodelista"/>
              <w:numPr>
                <w:ilvl w:val="0"/>
                <w:numId w:val="69"/>
              </w:numPr>
              <w:spacing w:before="0" w:after="0"/>
              <w:rPr>
                <w:sz w:val="22"/>
              </w:rPr>
            </w:pPr>
            <w:r w:rsidRPr="00020A8F">
              <w:rPr>
                <w:sz w:val="22"/>
              </w:rPr>
              <w:t>Consultorías/despachos</w:t>
            </w:r>
            <w:r w:rsidR="00E028D7" w:rsidRPr="00020A8F">
              <w:rPr>
                <w:sz w:val="22"/>
              </w:rPr>
              <w:t xml:space="preserve"> privados</w:t>
            </w:r>
          </w:p>
          <w:p w14:paraId="0AABD55E" w14:textId="279E3A12" w:rsidR="00E028D7" w:rsidRPr="00020A8F" w:rsidRDefault="00287985" w:rsidP="00F0259A">
            <w:pPr>
              <w:pStyle w:val="Prrafodelista"/>
              <w:numPr>
                <w:ilvl w:val="0"/>
                <w:numId w:val="69"/>
              </w:numPr>
              <w:spacing w:before="0" w:after="0"/>
              <w:rPr>
                <w:sz w:val="22"/>
              </w:rPr>
            </w:pPr>
            <w:r w:rsidRPr="00020A8F">
              <w:rPr>
                <w:sz w:val="22"/>
              </w:rPr>
              <w:t>Capacitador de empresas privadas</w:t>
            </w:r>
          </w:p>
          <w:p w14:paraId="66464EFE" w14:textId="7C267C5B" w:rsidR="00287985" w:rsidRDefault="00287985" w:rsidP="00F0259A">
            <w:pPr>
              <w:pStyle w:val="Prrafodelista"/>
              <w:numPr>
                <w:ilvl w:val="0"/>
                <w:numId w:val="69"/>
              </w:numPr>
              <w:spacing w:before="0" w:after="0"/>
              <w:rPr>
                <w:sz w:val="22"/>
              </w:rPr>
            </w:pPr>
            <w:r w:rsidRPr="00020A8F">
              <w:rPr>
                <w:sz w:val="22"/>
              </w:rPr>
              <w:t>Transnacionales</w:t>
            </w:r>
          </w:p>
          <w:p w14:paraId="56F01667" w14:textId="77777777" w:rsidR="00AB2459" w:rsidRDefault="00AB2459" w:rsidP="00AB2459">
            <w:pPr>
              <w:pStyle w:val="Prrafodelista"/>
              <w:spacing w:before="0" w:after="0"/>
              <w:rPr>
                <w:sz w:val="22"/>
              </w:rPr>
            </w:pPr>
          </w:p>
          <w:p w14:paraId="122FF166" w14:textId="77777777" w:rsidR="00AB2459" w:rsidRDefault="00AB2459" w:rsidP="00AB2459">
            <w:pPr>
              <w:pStyle w:val="Prrafodelista"/>
              <w:spacing w:before="0" w:after="0"/>
              <w:rPr>
                <w:sz w:val="22"/>
              </w:rPr>
            </w:pPr>
          </w:p>
          <w:p w14:paraId="3F742055" w14:textId="77777777" w:rsidR="00AB2459" w:rsidRPr="00020A8F" w:rsidRDefault="00AB2459" w:rsidP="00AB2459">
            <w:pPr>
              <w:pStyle w:val="Prrafodelista"/>
              <w:spacing w:before="0" w:after="0"/>
              <w:rPr>
                <w:sz w:val="22"/>
              </w:rPr>
            </w:pPr>
          </w:p>
          <w:p w14:paraId="27FA83D4" w14:textId="6B7DBB9F" w:rsidR="00287985" w:rsidRPr="00020A8F" w:rsidRDefault="00287985" w:rsidP="00F0259A">
            <w:pPr>
              <w:pStyle w:val="Prrafodelista"/>
              <w:numPr>
                <w:ilvl w:val="0"/>
                <w:numId w:val="69"/>
              </w:numPr>
              <w:spacing w:before="0" w:after="0"/>
              <w:rPr>
                <w:sz w:val="22"/>
              </w:rPr>
            </w:pPr>
            <w:r w:rsidRPr="00020A8F">
              <w:rPr>
                <w:sz w:val="22"/>
              </w:rPr>
              <w:t>Universidades Privadas</w:t>
            </w:r>
          </w:p>
        </w:tc>
        <w:tc>
          <w:tcPr>
            <w:tcW w:w="2574" w:type="dxa"/>
          </w:tcPr>
          <w:p w14:paraId="3B7F8245" w14:textId="5193B9AC" w:rsidR="00865AF9" w:rsidRPr="00020A8F" w:rsidRDefault="00DE278C" w:rsidP="00F0259A">
            <w:pPr>
              <w:pStyle w:val="Prrafodelista"/>
              <w:numPr>
                <w:ilvl w:val="0"/>
                <w:numId w:val="69"/>
              </w:numPr>
              <w:spacing w:before="0" w:after="0"/>
              <w:ind w:left="441"/>
              <w:rPr>
                <w:sz w:val="22"/>
              </w:rPr>
            </w:pPr>
            <w:r w:rsidRPr="00020A8F">
              <w:rPr>
                <w:sz w:val="22"/>
              </w:rPr>
              <w:t>Analista de Riesgos</w:t>
            </w:r>
          </w:p>
          <w:p w14:paraId="3BA7032A" w14:textId="2B46DF84" w:rsidR="00DE278C" w:rsidRPr="00020A8F" w:rsidRDefault="00DE278C" w:rsidP="00F0259A">
            <w:pPr>
              <w:pStyle w:val="Prrafodelista"/>
              <w:numPr>
                <w:ilvl w:val="0"/>
                <w:numId w:val="69"/>
              </w:numPr>
              <w:spacing w:before="0" w:after="0"/>
              <w:ind w:left="441"/>
              <w:rPr>
                <w:sz w:val="22"/>
              </w:rPr>
            </w:pPr>
            <w:r w:rsidRPr="00020A8F">
              <w:rPr>
                <w:sz w:val="22"/>
              </w:rPr>
              <w:t>Asesores/</w:t>
            </w:r>
            <w:r w:rsidR="005B614B" w:rsidRPr="00020A8F">
              <w:rPr>
                <w:sz w:val="22"/>
              </w:rPr>
              <w:t xml:space="preserve"> </w:t>
            </w:r>
            <w:r w:rsidRPr="00020A8F">
              <w:rPr>
                <w:sz w:val="22"/>
              </w:rPr>
              <w:t>analista de</w:t>
            </w:r>
            <w:r w:rsidR="005B614B" w:rsidRPr="00020A8F">
              <w:rPr>
                <w:sz w:val="22"/>
              </w:rPr>
              <w:t xml:space="preserve"> crédito</w:t>
            </w:r>
          </w:p>
          <w:p w14:paraId="4A59500A" w14:textId="58F9913C" w:rsidR="005B614B" w:rsidRDefault="005B614B" w:rsidP="00F0259A">
            <w:pPr>
              <w:pStyle w:val="Prrafodelista"/>
              <w:numPr>
                <w:ilvl w:val="0"/>
                <w:numId w:val="69"/>
              </w:numPr>
              <w:spacing w:before="0" w:after="0"/>
              <w:ind w:left="441"/>
              <w:rPr>
                <w:sz w:val="22"/>
              </w:rPr>
            </w:pPr>
            <w:r w:rsidRPr="00020A8F">
              <w:rPr>
                <w:sz w:val="22"/>
              </w:rPr>
              <w:t>Proveeduría</w:t>
            </w:r>
          </w:p>
          <w:p w14:paraId="09A3EBE6" w14:textId="77777777" w:rsidR="00AB2459" w:rsidRPr="00AB2459" w:rsidRDefault="00AB2459" w:rsidP="00AB2459">
            <w:pPr>
              <w:spacing w:before="0" w:after="0"/>
              <w:ind w:left="81"/>
              <w:rPr>
                <w:sz w:val="22"/>
              </w:rPr>
            </w:pPr>
          </w:p>
          <w:p w14:paraId="492AAE8F" w14:textId="7945932B" w:rsidR="005B614B" w:rsidRPr="00020A8F" w:rsidRDefault="00D14698" w:rsidP="00F0259A">
            <w:pPr>
              <w:pStyle w:val="Prrafodelista"/>
              <w:numPr>
                <w:ilvl w:val="0"/>
                <w:numId w:val="69"/>
              </w:numPr>
              <w:spacing w:before="0" w:after="0"/>
              <w:ind w:left="441"/>
              <w:rPr>
                <w:sz w:val="22"/>
              </w:rPr>
            </w:pPr>
            <w:r w:rsidRPr="00020A8F">
              <w:rPr>
                <w:sz w:val="22"/>
              </w:rPr>
              <w:t>Investigador</w:t>
            </w:r>
          </w:p>
          <w:p w14:paraId="3E6BC085" w14:textId="7D2BD9CB" w:rsidR="00D14698" w:rsidRPr="00020A8F" w:rsidRDefault="00EF1A6D" w:rsidP="00F0259A">
            <w:pPr>
              <w:pStyle w:val="Prrafodelista"/>
              <w:numPr>
                <w:ilvl w:val="0"/>
                <w:numId w:val="69"/>
              </w:numPr>
              <w:spacing w:before="0" w:after="0"/>
              <w:ind w:left="441"/>
              <w:rPr>
                <w:sz w:val="22"/>
              </w:rPr>
            </w:pPr>
            <w:r w:rsidRPr="00020A8F">
              <w:rPr>
                <w:sz w:val="22"/>
              </w:rPr>
              <w:t>Formulador de proyectos</w:t>
            </w:r>
          </w:p>
          <w:p w14:paraId="1D4EE347" w14:textId="164F46A5" w:rsidR="00EF1A6D" w:rsidRPr="00020A8F" w:rsidRDefault="00EF1A6D" w:rsidP="00F0259A">
            <w:pPr>
              <w:pStyle w:val="Prrafodelista"/>
              <w:numPr>
                <w:ilvl w:val="0"/>
                <w:numId w:val="69"/>
              </w:numPr>
              <w:spacing w:before="0" w:after="0"/>
              <w:ind w:left="441"/>
              <w:rPr>
                <w:sz w:val="22"/>
              </w:rPr>
            </w:pPr>
            <w:r w:rsidRPr="00020A8F">
              <w:rPr>
                <w:sz w:val="22"/>
              </w:rPr>
              <w:t>Gestión de Proyectos</w:t>
            </w:r>
          </w:p>
          <w:p w14:paraId="0C976D64" w14:textId="77777777" w:rsidR="00AB2459" w:rsidRDefault="00AB2459" w:rsidP="00F0259A">
            <w:pPr>
              <w:pStyle w:val="Prrafodelista"/>
              <w:numPr>
                <w:ilvl w:val="0"/>
                <w:numId w:val="69"/>
              </w:numPr>
              <w:spacing w:before="0" w:after="0"/>
              <w:ind w:left="441"/>
              <w:rPr>
                <w:sz w:val="22"/>
              </w:rPr>
            </w:pPr>
            <w:r w:rsidRPr="00020A8F">
              <w:rPr>
                <w:sz w:val="22"/>
              </w:rPr>
              <w:t>Analista de datos</w:t>
            </w:r>
          </w:p>
          <w:p w14:paraId="284C4CED" w14:textId="77777777" w:rsidR="00AB2459" w:rsidRPr="00020A8F" w:rsidRDefault="00AB2459" w:rsidP="00F0259A">
            <w:pPr>
              <w:pStyle w:val="Prrafodelista"/>
              <w:numPr>
                <w:ilvl w:val="0"/>
                <w:numId w:val="69"/>
              </w:numPr>
              <w:spacing w:before="0" w:after="0"/>
              <w:ind w:left="441"/>
              <w:rPr>
                <w:sz w:val="22"/>
              </w:rPr>
            </w:pPr>
          </w:p>
          <w:p w14:paraId="53985318" w14:textId="77777777" w:rsidR="00AB2459" w:rsidRDefault="00AB2459" w:rsidP="00AB2459">
            <w:pPr>
              <w:pStyle w:val="Prrafodelista"/>
              <w:spacing w:before="0" w:after="0"/>
              <w:ind w:left="441"/>
              <w:rPr>
                <w:sz w:val="22"/>
              </w:rPr>
            </w:pPr>
          </w:p>
          <w:p w14:paraId="67B06396" w14:textId="7A55F231" w:rsidR="00EF1A6D" w:rsidRPr="00020A8F" w:rsidRDefault="00EF1A6D" w:rsidP="00F0259A">
            <w:pPr>
              <w:pStyle w:val="Prrafodelista"/>
              <w:numPr>
                <w:ilvl w:val="0"/>
                <w:numId w:val="69"/>
              </w:numPr>
              <w:spacing w:before="0" w:after="0"/>
              <w:ind w:left="441"/>
              <w:rPr>
                <w:sz w:val="22"/>
              </w:rPr>
            </w:pPr>
            <w:r w:rsidRPr="00020A8F">
              <w:rPr>
                <w:sz w:val="22"/>
              </w:rPr>
              <w:t>Capacitador</w:t>
            </w:r>
          </w:p>
          <w:p w14:paraId="70ED0C2B" w14:textId="05AE91CD" w:rsidR="004C4299" w:rsidRPr="00020A8F" w:rsidRDefault="006B6C6B" w:rsidP="00F0259A">
            <w:pPr>
              <w:pStyle w:val="Prrafodelista"/>
              <w:numPr>
                <w:ilvl w:val="0"/>
                <w:numId w:val="69"/>
              </w:numPr>
              <w:spacing w:before="0" w:after="0"/>
              <w:ind w:left="441"/>
              <w:rPr>
                <w:sz w:val="22"/>
              </w:rPr>
            </w:pPr>
            <w:r w:rsidRPr="00020A8F">
              <w:rPr>
                <w:sz w:val="22"/>
              </w:rPr>
              <w:t>Docente</w:t>
            </w:r>
          </w:p>
          <w:p w14:paraId="27FA83D5" w14:textId="151C1A13" w:rsidR="006B6C6B" w:rsidRPr="00020A8F" w:rsidRDefault="006B6C6B" w:rsidP="00F0259A">
            <w:pPr>
              <w:pStyle w:val="Prrafodelista"/>
              <w:numPr>
                <w:ilvl w:val="0"/>
                <w:numId w:val="69"/>
              </w:numPr>
              <w:spacing w:before="0" w:after="0"/>
              <w:ind w:left="441"/>
              <w:rPr>
                <w:sz w:val="22"/>
              </w:rPr>
            </w:pPr>
            <w:r w:rsidRPr="00020A8F">
              <w:rPr>
                <w:sz w:val="22"/>
              </w:rPr>
              <w:t>Consultor</w:t>
            </w:r>
          </w:p>
        </w:tc>
        <w:tc>
          <w:tcPr>
            <w:tcW w:w="3159" w:type="dxa"/>
          </w:tcPr>
          <w:p w14:paraId="2A1E0668" w14:textId="72211202" w:rsidR="00865AF9" w:rsidRPr="00020A8F" w:rsidRDefault="006B6C6B" w:rsidP="00F0259A">
            <w:pPr>
              <w:pStyle w:val="Prrafodelista"/>
              <w:numPr>
                <w:ilvl w:val="0"/>
                <w:numId w:val="69"/>
              </w:numPr>
              <w:spacing w:before="0" w:after="0"/>
              <w:ind w:left="451"/>
              <w:rPr>
                <w:sz w:val="22"/>
              </w:rPr>
            </w:pPr>
            <w:r w:rsidRPr="00020A8F">
              <w:rPr>
                <w:sz w:val="22"/>
              </w:rPr>
              <w:t>Gestión de cobros</w:t>
            </w:r>
          </w:p>
          <w:p w14:paraId="199159EC" w14:textId="79BCBF06" w:rsidR="006B6C6B" w:rsidRPr="00020A8F" w:rsidRDefault="006B6C6B" w:rsidP="00F0259A">
            <w:pPr>
              <w:pStyle w:val="Prrafodelista"/>
              <w:numPr>
                <w:ilvl w:val="0"/>
                <w:numId w:val="69"/>
              </w:numPr>
              <w:spacing w:before="0" w:after="0"/>
              <w:ind w:left="451"/>
              <w:rPr>
                <w:sz w:val="22"/>
              </w:rPr>
            </w:pPr>
            <w:r w:rsidRPr="00020A8F">
              <w:rPr>
                <w:sz w:val="22"/>
              </w:rPr>
              <w:t>Servicio al cliente</w:t>
            </w:r>
          </w:p>
          <w:p w14:paraId="700E4A63" w14:textId="58F94363" w:rsidR="006B6C6B" w:rsidRDefault="006B6C6B" w:rsidP="00F0259A">
            <w:pPr>
              <w:pStyle w:val="Prrafodelista"/>
              <w:numPr>
                <w:ilvl w:val="0"/>
                <w:numId w:val="69"/>
              </w:numPr>
              <w:spacing w:before="0" w:after="0"/>
              <w:ind w:left="451"/>
              <w:rPr>
                <w:sz w:val="22"/>
              </w:rPr>
            </w:pPr>
            <w:r w:rsidRPr="00020A8F">
              <w:rPr>
                <w:sz w:val="22"/>
              </w:rPr>
              <w:t>Asesoría técnica</w:t>
            </w:r>
          </w:p>
          <w:p w14:paraId="6DF74C78" w14:textId="77777777" w:rsidR="00AB2459" w:rsidRDefault="00AB2459" w:rsidP="00AB2459">
            <w:pPr>
              <w:spacing w:before="0" w:after="0"/>
              <w:rPr>
                <w:sz w:val="22"/>
              </w:rPr>
            </w:pPr>
          </w:p>
          <w:p w14:paraId="3B857B45" w14:textId="77777777" w:rsidR="00AB2459" w:rsidRDefault="00AB2459" w:rsidP="00AB2459">
            <w:pPr>
              <w:spacing w:before="0" w:after="0"/>
              <w:rPr>
                <w:sz w:val="22"/>
              </w:rPr>
            </w:pPr>
          </w:p>
          <w:p w14:paraId="0AD6DCE9" w14:textId="77777777" w:rsidR="00AB2459" w:rsidRDefault="00AB2459" w:rsidP="00AB2459">
            <w:pPr>
              <w:spacing w:before="0" w:after="0"/>
              <w:rPr>
                <w:sz w:val="22"/>
              </w:rPr>
            </w:pPr>
          </w:p>
          <w:p w14:paraId="0B141DC6" w14:textId="6D9B10B1" w:rsidR="006B6C6B" w:rsidRPr="00020A8F" w:rsidRDefault="00BC0744" w:rsidP="00F0259A">
            <w:pPr>
              <w:pStyle w:val="Prrafodelista"/>
              <w:numPr>
                <w:ilvl w:val="0"/>
                <w:numId w:val="69"/>
              </w:numPr>
              <w:spacing w:before="0" w:after="0"/>
              <w:ind w:left="451"/>
              <w:rPr>
                <w:sz w:val="22"/>
              </w:rPr>
            </w:pPr>
            <w:r w:rsidRPr="00020A8F">
              <w:rPr>
                <w:sz w:val="22"/>
              </w:rPr>
              <w:t>Funciones de dirección</w:t>
            </w:r>
          </w:p>
          <w:p w14:paraId="1EE79D3A" w14:textId="70DC4D6F" w:rsidR="00BC0744" w:rsidRPr="00020A8F" w:rsidRDefault="00462E3F" w:rsidP="00F0259A">
            <w:pPr>
              <w:pStyle w:val="Prrafodelista"/>
              <w:numPr>
                <w:ilvl w:val="0"/>
                <w:numId w:val="69"/>
              </w:numPr>
              <w:spacing w:before="0" w:after="0"/>
              <w:ind w:left="451"/>
              <w:rPr>
                <w:sz w:val="22"/>
              </w:rPr>
            </w:pPr>
            <w:r w:rsidRPr="00020A8F">
              <w:rPr>
                <w:sz w:val="22"/>
              </w:rPr>
              <w:t>Investigación</w:t>
            </w:r>
          </w:p>
          <w:p w14:paraId="4119EB3E" w14:textId="4E939455" w:rsidR="00462E3F" w:rsidRPr="00020A8F" w:rsidRDefault="00462E3F" w:rsidP="00F0259A">
            <w:pPr>
              <w:pStyle w:val="Prrafodelista"/>
              <w:numPr>
                <w:ilvl w:val="0"/>
                <w:numId w:val="69"/>
              </w:numPr>
              <w:spacing w:before="0" w:after="0"/>
              <w:ind w:left="451"/>
              <w:rPr>
                <w:sz w:val="22"/>
              </w:rPr>
            </w:pPr>
            <w:r w:rsidRPr="00020A8F">
              <w:rPr>
                <w:sz w:val="22"/>
              </w:rPr>
              <w:t>Gestionar proyectos</w:t>
            </w:r>
          </w:p>
          <w:p w14:paraId="279BFCAA" w14:textId="0EAE6835" w:rsidR="00462E3F" w:rsidRPr="00020A8F" w:rsidRDefault="00051B3C" w:rsidP="00F0259A">
            <w:pPr>
              <w:pStyle w:val="Prrafodelista"/>
              <w:numPr>
                <w:ilvl w:val="0"/>
                <w:numId w:val="69"/>
              </w:numPr>
              <w:spacing w:before="0" w:after="0"/>
              <w:ind w:left="451"/>
              <w:rPr>
                <w:sz w:val="22"/>
              </w:rPr>
            </w:pPr>
            <w:r w:rsidRPr="00020A8F">
              <w:rPr>
                <w:sz w:val="22"/>
              </w:rPr>
              <w:t>Dar capacitaciones</w:t>
            </w:r>
          </w:p>
          <w:p w14:paraId="2C61A2E7" w14:textId="53E07F3C" w:rsidR="00051B3C" w:rsidRPr="00020A8F" w:rsidRDefault="0004425D" w:rsidP="00F0259A">
            <w:pPr>
              <w:pStyle w:val="Prrafodelista"/>
              <w:numPr>
                <w:ilvl w:val="0"/>
                <w:numId w:val="69"/>
              </w:numPr>
              <w:spacing w:before="0" w:after="0"/>
              <w:ind w:left="451"/>
              <w:rPr>
                <w:sz w:val="22"/>
              </w:rPr>
            </w:pPr>
            <w:r w:rsidRPr="00020A8F">
              <w:rPr>
                <w:sz w:val="22"/>
              </w:rPr>
              <w:t>Elaborar informes basados en análisis de datos</w:t>
            </w:r>
          </w:p>
          <w:p w14:paraId="0F4C26C1" w14:textId="77777777" w:rsidR="0004425D" w:rsidRDefault="0004425D" w:rsidP="00AB2459">
            <w:pPr>
              <w:spacing w:before="0" w:after="0"/>
              <w:rPr>
                <w:sz w:val="22"/>
              </w:rPr>
            </w:pPr>
          </w:p>
          <w:p w14:paraId="7474988C" w14:textId="77777777" w:rsidR="00AB2459" w:rsidRPr="00AB2459" w:rsidRDefault="00AB2459" w:rsidP="00F0259A">
            <w:pPr>
              <w:pStyle w:val="Prrafodelista"/>
              <w:numPr>
                <w:ilvl w:val="0"/>
                <w:numId w:val="68"/>
              </w:numPr>
              <w:spacing w:before="0" w:after="0"/>
              <w:ind w:left="441"/>
              <w:rPr>
                <w:sz w:val="22"/>
              </w:rPr>
            </w:pPr>
            <w:r w:rsidRPr="00AB2459">
              <w:rPr>
                <w:bCs/>
                <w:sz w:val="22"/>
              </w:rPr>
              <w:t>Impartir</w:t>
            </w:r>
            <w:r w:rsidRPr="00AB2459">
              <w:rPr>
                <w:sz w:val="22"/>
              </w:rPr>
              <w:t xml:space="preserve"> cursos de las </w:t>
            </w:r>
            <w:proofErr w:type="gramStart"/>
            <w:r w:rsidRPr="00AB2459">
              <w:rPr>
                <w:sz w:val="22"/>
              </w:rPr>
              <w:t>materia afines</w:t>
            </w:r>
            <w:proofErr w:type="gramEnd"/>
          </w:p>
          <w:p w14:paraId="27FA83D6" w14:textId="777ED8AA" w:rsidR="00AB2459" w:rsidRPr="00AB2459" w:rsidRDefault="00AB2459" w:rsidP="00F0259A">
            <w:pPr>
              <w:pStyle w:val="Prrafodelista"/>
              <w:numPr>
                <w:ilvl w:val="0"/>
                <w:numId w:val="68"/>
              </w:numPr>
              <w:spacing w:before="0" w:after="0"/>
              <w:ind w:left="441"/>
              <w:rPr>
                <w:sz w:val="22"/>
              </w:rPr>
            </w:pPr>
            <w:r w:rsidRPr="00AB2459">
              <w:rPr>
                <w:bCs/>
                <w:sz w:val="22"/>
              </w:rPr>
              <w:t>Trabajar en proyectos de investigación y extensión</w:t>
            </w:r>
          </w:p>
        </w:tc>
      </w:tr>
    </w:tbl>
    <w:p w14:paraId="3986A5C1" w14:textId="77777777" w:rsidR="00020A8F" w:rsidRDefault="001460BF" w:rsidP="00AE7D8E">
      <w:pPr>
        <w:pStyle w:val="Ttulo2"/>
        <w:rPr>
          <w:sz w:val="22"/>
          <w:szCs w:val="24"/>
        </w:rPr>
      </w:pPr>
      <w:r w:rsidRPr="00020A8F">
        <w:rPr>
          <w:b w:val="0"/>
          <w:bCs w:val="0"/>
          <w:sz w:val="22"/>
          <w:szCs w:val="24"/>
        </w:rPr>
        <w:t xml:space="preserve">Fuente: </w:t>
      </w:r>
      <w:r w:rsidR="004840AA" w:rsidRPr="00020A8F">
        <w:rPr>
          <w:b w:val="0"/>
          <w:bCs w:val="0"/>
          <w:sz w:val="22"/>
          <w:szCs w:val="24"/>
        </w:rPr>
        <w:t>e</w:t>
      </w:r>
      <w:r w:rsidRPr="00020A8F">
        <w:rPr>
          <w:b w:val="0"/>
          <w:bCs w:val="0"/>
          <w:sz w:val="22"/>
          <w:szCs w:val="24"/>
        </w:rPr>
        <w:t>laboración propia con elementos d</w:t>
      </w:r>
      <w:r w:rsidR="00F260D0" w:rsidRPr="00020A8F">
        <w:rPr>
          <w:b w:val="0"/>
          <w:bCs w:val="0"/>
          <w:sz w:val="22"/>
          <w:szCs w:val="24"/>
        </w:rPr>
        <w:t xml:space="preserve">el Taller de </w:t>
      </w:r>
      <w:r w:rsidR="00947C81" w:rsidRPr="00020A8F">
        <w:rPr>
          <w:b w:val="0"/>
          <w:bCs w:val="0"/>
          <w:sz w:val="22"/>
          <w:szCs w:val="24"/>
        </w:rPr>
        <w:t>Académicos, 2019</w:t>
      </w:r>
      <w:r w:rsidR="00F260D0" w:rsidRPr="00020A8F">
        <w:rPr>
          <w:sz w:val="22"/>
          <w:szCs w:val="24"/>
        </w:rPr>
        <w:t xml:space="preserve"> </w:t>
      </w:r>
      <w:bookmarkStart w:id="133" w:name="_Toc21440776"/>
      <w:bookmarkStart w:id="134" w:name="_Toc21529095"/>
    </w:p>
    <w:p w14:paraId="27FA83DB" w14:textId="7741FCA8" w:rsidR="00AE7D8E" w:rsidRDefault="00AE7D8E" w:rsidP="00AE7D8E">
      <w:pPr>
        <w:pStyle w:val="Ttulo2"/>
      </w:pPr>
      <w:r>
        <w:t>3.2 PERFIL PROFESIONAL DE</w:t>
      </w:r>
      <w:r w:rsidR="00150579">
        <w:t xml:space="preserve"> </w:t>
      </w:r>
      <w:r>
        <w:t>L</w:t>
      </w:r>
      <w:r w:rsidR="00150579">
        <w:t>A PERSONA</w:t>
      </w:r>
      <w:r>
        <w:t xml:space="preserve"> GRADUAD</w:t>
      </w:r>
      <w:r w:rsidR="00150579">
        <w:t>A</w:t>
      </w:r>
      <w:bookmarkEnd w:id="133"/>
      <w:bookmarkEnd w:id="134"/>
    </w:p>
    <w:p w14:paraId="27FA83E1" w14:textId="1A939A56" w:rsidR="00AE7D8E" w:rsidRDefault="00B128C6" w:rsidP="001460BF">
      <w:r>
        <w:t>En lo conceptual, a</w:t>
      </w:r>
      <w:r w:rsidR="001460BF">
        <w:t xml:space="preserve">l concluir el plan de estudios </w:t>
      </w:r>
      <w:r>
        <w:t>l</w:t>
      </w:r>
      <w:r w:rsidR="008F0EC9">
        <w:t>a persona</w:t>
      </w:r>
      <w:r>
        <w:t xml:space="preserve"> graduad</w:t>
      </w:r>
      <w:r w:rsidR="008F0EC9">
        <w:t>a</w:t>
      </w:r>
      <w:r>
        <w:t xml:space="preserve"> </w:t>
      </w:r>
      <w:r w:rsidR="008F0EC9">
        <w:t>de la</w:t>
      </w:r>
      <w:r>
        <w:t xml:space="preserve"> Licenciatura en Economía:</w:t>
      </w:r>
    </w:p>
    <w:p w14:paraId="18F8CCFF" w14:textId="792A8CB1" w:rsidR="0064257E" w:rsidRPr="0064257E" w:rsidRDefault="0064257E" w:rsidP="00DF1867">
      <w:pPr>
        <w:pStyle w:val="Prrafodelista"/>
        <w:numPr>
          <w:ilvl w:val="0"/>
          <w:numId w:val="14"/>
        </w:numPr>
      </w:pPr>
      <w:r w:rsidRPr="0064257E">
        <w:t>Conocer</w:t>
      </w:r>
      <w:r>
        <w:t>á</w:t>
      </w:r>
      <w:r w:rsidRPr="0064257E">
        <w:t xml:space="preserve"> distintos enfoques de la teoría económica actual</w:t>
      </w:r>
      <w:r w:rsidR="008F0EC9">
        <w:t>.</w:t>
      </w:r>
    </w:p>
    <w:p w14:paraId="1BDD1CD1" w14:textId="25AA261D" w:rsidR="0064257E" w:rsidRPr="0064257E" w:rsidRDefault="0064257E" w:rsidP="00DF1867">
      <w:pPr>
        <w:pStyle w:val="Prrafodelista"/>
        <w:numPr>
          <w:ilvl w:val="0"/>
          <w:numId w:val="14"/>
        </w:numPr>
      </w:pPr>
      <w:r w:rsidRPr="0064257E">
        <w:t>Dominar</w:t>
      </w:r>
      <w:r>
        <w:t>á</w:t>
      </w:r>
      <w:r w:rsidRPr="0064257E">
        <w:t xml:space="preserve"> la relación entre desarrollo, competencia, competitividad y regulación</w:t>
      </w:r>
      <w:r w:rsidR="008F0EC9">
        <w:t>.</w:t>
      </w:r>
    </w:p>
    <w:p w14:paraId="0CA75106" w14:textId="70A5B150" w:rsidR="0064257E" w:rsidRPr="0064257E" w:rsidRDefault="0064257E" w:rsidP="00DF1867">
      <w:pPr>
        <w:pStyle w:val="Prrafodelista"/>
        <w:numPr>
          <w:ilvl w:val="0"/>
          <w:numId w:val="14"/>
        </w:numPr>
      </w:pPr>
      <w:r w:rsidRPr="0064257E">
        <w:lastRenderedPageBreak/>
        <w:t>Comprender</w:t>
      </w:r>
      <w:r>
        <w:t>á</w:t>
      </w:r>
      <w:r w:rsidRPr="0064257E">
        <w:t xml:space="preserve"> la teoría ortodoxa de la racionalidad y sus principales críticas</w:t>
      </w:r>
      <w:r w:rsidR="008F0EC9">
        <w:t>.</w:t>
      </w:r>
    </w:p>
    <w:p w14:paraId="09DC1785" w14:textId="10623BC2" w:rsidR="0064257E" w:rsidRPr="0064257E" w:rsidRDefault="0064257E" w:rsidP="00DF1867">
      <w:pPr>
        <w:pStyle w:val="Prrafodelista"/>
        <w:numPr>
          <w:ilvl w:val="0"/>
          <w:numId w:val="14"/>
        </w:numPr>
      </w:pPr>
      <w:r w:rsidRPr="0064257E">
        <w:t>Conocer</w:t>
      </w:r>
      <w:r>
        <w:t>á</w:t>
      </w:r>
      <w:r w:rsidRPr="0064257E">
        <w:t xml:space="preserve"> los fundamentos microeconómicos de los modelos macroeconómicos</w:t>
      </w:r>
      <w:r w:rsidR="008F0EC9">
        <w:t>.</w:t>
      </w:r>
    </w:p>
    <w:p w14:paraId="5B7EEF9A" w14:textId="2B949216" w:rsidR="0064257E" w:rsidRPr="0064257E" w:rsidRDefault="0064257E" w:rsidP="00DF1867">
      <w:pPr>
        <w:pStyle w:val="Prrafodelista"/>
        <w:numPr>
          <w:ilvl w:val="0"/>
          <w:numId w:val="14"/>
        </w:numPr>
      </w:pPr>
      <w:r w:rsidRPr="0064257E">
        <w:t>Dominar</w:t>
      </w:r>
      <w:r>
        <w:t>á</w:t>
      </w:r>
      <w:r w:rsidRPr="0064257E">
        <w:t xml:space="preserve"> los aspectos te</w:t>
      </w:r>
      <w:r w:rsidR="008F0EC9">
        <w:t>ó</w:t>
      </w:r>
      <w:r w:rsidRPr="0064257E">
        <w:t>rico-conceptuales de los mercados financieros en la economía del desarrollo, sus características y teorías del portafolio y riesgo</w:t>
      </w:r>
      <w:r w:rsidR="008F0EC9">
        <w:t>.</w:t>
      </w:r>
    </w:p>
    <w:p w14:paraId="2FBAE02E" w14:textId="367D5974" w:rsidR="0064257E" w:rsidRPr="0064257E" w:rsidRDefault="0064257E" w:rsidP="00DF1867">
      <w:pPr>
        <w:pStyle w:val="Prrafodelista"/>
        <w:numPr>
          <w:ilvl w:val="0"/>
          <w:numId w:val="14"/>
        </w:numPr>
      </w:pPr>
      <w:r w:rsidRPr="0064257E">
        <w:t>Conocer</w:t>
      </w:r>
      <w:r>
        <w:t>á</w:t>
      </w:r>
      <w:r w:rsidRPr="0064257E">
        <w:t xml:space="preserve"> los diferentes enfoques de desarrollo que han tenido lugar en la historia costarricense</w:t>
      </w:r>
      <w:r w:rsidR="008F0EC9">
        <w:t>.</w:t>
      </w:r>
    </w:p>
    <w:p w14:paraId="2F371A81" w14:textId="0469F235" w:rsidR="0064257E" w:rsidRPr="0064257E" w:rsidRDefault="0064257E" w:rsidP="00DF1867">
      <w:pPr>
        <w:pStyle w:val="Prrafodelista"/>
        <w:numPr>
          <w:ilvl w:val="0"/>
          <w:numId w:val="14"/>
        </w:numPr>
      </w:pPr>
      <w:r w:rsidRPr="0064257E">
        <w:t>Conocer</w:t>
      </w:r>
      <w:r>
        <w:t>á</w:t>
      </w:r>
      <w:r w:rsidRPr="0064257E">
        <w:t xml:space="preserve"> las herramientas ofimáticas para el procesamiento y análisis de datos</w:t>
      </w:r>
      <w:r w:rsidR="008F0EC9">
        <w:t>.</w:t>
      </w:r>
    </w:p>
    <w:p w14:paraId="70009FE0" w14:textId="11703976" w:rsidR="0064257E" w:rsidRPr="0064257E" w:rsidRDefault="0064257E" w:rsidP="00DF1867">
      <w:pPr>
        <w:pStyle w:val="Prrafodelista"/>
        <w:numPr>
          <w:ilvl w:val="0"/>
          <w:numId w:val="14"/>
        </w:numPr>
      </w:pPr>
      <w:r w:rsidRPr="0064257E">
        <w:t>Conocer</w:t>
      </w:r>
      <w:r>
        <w:t>á</w:t>
      </w:r>
      <w:r w:rsidRPr="0064257E">
        <w:t xml:space="preserve"> fundamentos de programación para resolver problemas con datos</w:t>
      </w:r>
      <w:r w:rsidR="008F0EC9">
        <w:t>.</w:t>
      </w:r>
      <w:r w:rsidRPr="0064257E">
        <w:t xml:space="preserve"> </w:t>
      </w:r>
    </w:p>
    <w:p w14:paraId="63024C7C" w14:textId="32147D36" w:rsidR="0064257E" w:rsidRDefault="0064257E" w:rsidP="00DF1867">
      <w:pPr>
        <w:pStyle w:val="Prrafodelista"/>
        <w:numPr>
          <w:ilvl w:val="0"/>
          <w:numId w:val="14"/>
        </w:numPr>
      </w:pPr>
      <w:r w:rsidRPr="0064257E">
        <w:t>Dominar</w:t>
      </w:r>
      <w:r>
        <w:t>á</w:t>
      </w:r>
      <w:r w:rsidRPr="0064257E">
        <w:t xml:space="preserve"> los aspectos teóricos conceptuales y las diversas técnicas e instrumentos de investigación</w:t>
      </w:r>
      <w:r w:rsidR="008F0EC9">
        <w:t>.</w:t>
      </w:r>
    </w:p>
    <w:p w14:paraId="537216CB" w14:textId="6728DDC8" w:rsidR="001F627B" w:rsidRDefault="001F627B" w:rsidP="001F627B">
      <w:r>
        <w:t>En lo procedimental, al concluir el plan de estudios l</w:t>
      </w:r>
      <w:r w:rsidR="008F0EC9">
        <w:t>a persona</w:t>
      </w:r>
      <w:r>
        <w:t xml:space="preserve"> graduad</w:t>
      </w:r>
      <w:r w:rsidR="008F0EC9">
        <w:t>a</w:t>
      </w:r>
      <w:r>
        <w:t xml:space="preserve"> </w:t>
      </w:r>
      <w:r w:rsidR="008F0EC9">
        <w:t>de la</w:t>
      </w:r>
      <w:r>
        <w:t xml:space="preserve"> Licenciatura en Economía:</w:t>
      </w:r>
    </w:p>
    <w:p w14:paraId="50B5DB1D" w14:textId="0B70FFFB" w:rsidR="00F72805" w:rsidRPr="00F72805" w:rsidRDefault="00F72805" w:rsidP="00DF1867">
      <w:pPr>
        <w:pStyle w:val="Prrafodelista"/>
        <w:numPr>
          <w:ilvl w:val="0"/>
          <w:numId w:val="15"/>
        </w:numPr>
      </w:pPr>
      <w:r w:rsidRPr="00F72805">
        <w:t>Interpretar</w:t>
      </w:r>
      <w:r>
        <w:t>á</w:t>
      </w:r>
      <w:r w:rsidRPr="00F72805">
        <w:t xml:space="preserve"> los microfundamentos del análisis económico</w:t>
      </w:r>
    </w:p>
    <w:p w14:paraId="6BA3D155" w14:textId="77777777" w:rsidR="00F72805" w:rsidRPr="00F72805" w:rsidRDefault="00F72805" w:rsidP="00DF1867">
      <w:pPr>
        <w:pStyle w:val="Prrafodelista"/>
        <w:numPr>
          <w:ilvl w:val="0"/>
          <w:numId w:val="15"/>
        </w:numPr>
      </w:pPr>
      <w:r w:rsidRPr="00F72805">
        <w:t>Identificará, relacionará e integrará conceptualizaciones y métodos para regular mercados en Costa Rica y otros países.</w:t>
      </w:r>
    </w:p>
    <w:p w14:paraId="06A29601" w14:textId="0A8437DF" w:rsidR="00F72805" w:rsidRPr="00F72805" w:rsidRDefault="00F72805" w:rsidP="00DF1867">
      <w:pPr>
        <w:pStyle w:val="Prrafodelista"/>
        <w:numPr>
          <w:ilvl w:val="0"/>
          <w:numId w:val="15"/>
        </w:numPr>
      </w:pPr>
      <w:r w:rsidRPr="00F72805">
        <w:t>Interpretar</w:t>
      </w:r>
      <w:r>
        <w:t>á</w:t>
      </w:r>
      <w:r w:rsidRPr="00F72805">
        <w:t xml:space="preserve"> las implicaciones de las teorías de la economía conductual y racionalidades alternativas</w:t>
      </w:r>
      <w:r w:rsidR="008F0EC9">
        <w:t>.</w:t>
      </w:r>
    </w:p>
    <w:p w14:paraId="26615C09" w14:textId="0CA3304B" w:rsidR="00F72805" w:rsidRPr="00F72805" w:rsidRDefault="00F72805" w:rsidP="00DF1867">
      <w:pPr>
        <w:pStyle w:val="Prrafodelista"/>
        <w:numPr>
          <w:ilvl w:val="0"/>
          <w:numId w:val="15"/>
        </w:numPr>
      </w:pPr>
      <w:r w:rsidRPr="00F72805">
        <w:t>Interpretar</w:t>
      </w:r>
      <w:r>
        <w:t>á</w:t>
      </w:r>
      <w:r w:rsidRPr="00F72805">
        <w:t xml:space="preserve"> las principales modelos de ciclo económico real y neo keynesianos</w:t>
      </w:r>
      <w:r w:rsidR="008F0EC9">
        <w:t>.</w:t>
      </w:r>
      <w:r w:rsidRPr="00F72805">
        <w:t xml:space="preserve"> </w:t>
      </w:r>
    </w:p>
    <w:p w14:paraId="00149D8A" w14:textId="152C0AA6" w:rsidR="00F72805" w:rsidRPr="00F72805" w:rsidRDefault="00F72805" w:rsidP="00DF1867">
      <w:pPr>
        <w:pStyle w:val="Prrafodelista"/>
        <w:numPr>
          <w:ilvl w:val="0"/>
          <w:numId w:val="15"/>
        </w:numPr>
      </w:pPr>
      <w:r w:rsidRPr="00F72805">
        <w:t>Realizar</w:t>
      </w:r>
      <w:r>
        <w:t>á</w:t>
      </w:r>
      <w:r w:rsidRPr="00F72805">
        <w:t xml:space="preserve"> aplicaciones empíricas de distintos aspectos de la teoría económica</w:t>
      </w:r>
      <w:r w:rsidR="008F0EC9">
        <w:t>.</w:t>
      </w:r>
      <w:r w:rsidRPr="00F72805">
        <w:t xml:space="preserve"> </w:t>
      </w:r>
    </w:p>
    <w:p w14:paraId="31EC6990" w14:textId="4708FE95" w:rsidR="00F72805" w:rsidRPr="00F72805" w:rsidRDefault="00F72805" w:rsidP="00DF1867">
      <w:pPr>
        <w:pStyle w:val="Prrafodelista"/>
        <w:numPr>
          <w:ilvl w:val="0"/>
          <w:numId w:val="15"/>
        </w:numPr>
      </w:pPr>
      <w:r w:rsidRPr="00F72805">
        <w:t>Explicar</w:t>
      </w:r>
      <w:r>
        <w:t>á</w:t>
      </w:r>
      <w:r w:rsidRPr="00F72805">
        <w:t xml:space="preserve"> los modelos de desarrollo que han tenido lugar en la historia económica de Costa Rica. </w:t>
      </w:r>
    </w:p>
    <w:p w14:paraId="559A7628" w14:textId="58E8BB83" w:rsidR="00F72805" w:rsidRPr="00F72805" w:rsidRDefault="00F72805" w:rsidP="00DF1867">
      <w:pPr>
        <w:pStyle w:val="Prrafodelista"/>
        <w:numPr>
          <w:ilvl w:val="0"/>
          <w:numId w:val="15"/>
        </w:numPr>
      </w:pPr>
      <w:r w:rsidRPr="00F72805">
        <w:t>Utilizar</w:t>
      </w:r>
      <w:r>
        <w:t>á</w:t>
      </w:r>
      <w:r w:rsidRPr="00F72805">
        <w:t xml:space="preserve"> herramientas ofimáticas para la resolución de problemas económicos y empresariales</w:t>
      </w:r>
      <w:r w:rsidR="008F0EC9">
        <w:t>.</w:t>
      </w:r>
    </w:p>
    <w:p w14:paraId="21B3B087" w14:textId="719C3F4F" w:rsidR="00F72805" w:rsidRPr="00F72805" w:rsidRDefault="00F72805" w:rsidP="00DF1867">
      <w:pPr>
        <w:pStyle w:val="Prrafodelista"/>
        <w:numPr>
          <w:ilvl w:val="0"/>
          <w:numId w:val="15"/>
        </w:numPr>
      </w:pPr>
      <w:r w:rsidRPr="00F72805">
        <w:t>Elaborar</w:t>
      </w:r>
      <w:r>
        <w:t>á</w:t>
      </w:r>
      <w:r w:rsidRPr="00F72805">
        <w:t xml:space="preserve"> e interpretará informes con diversos indicadores económicos y empresariales</w:t>
      </w:r>
      <w:r w:rsidR="008F0EC9">
        <w:t>.</w:t>
      </w:r>
      <w:r w:rsidRPr="00F72805">
        <w:t xml:space="preserve"> </w:t>
      </w:r>
    </w:p>
    <w:p w14:paraId="0587F646" w14:textId="5B96F13A" w:rsidR="00F72805" w:rsidRPr="00F72805" w:rsidRDefault="00F72805" w:rsidP="00DF1867">
      <w:pPr>
        <w:pStyle w:val="Prrafodelista"/>
        <w:numPr>
          <w:ilvl w:val="0"/>
          <w:numId w:val="15"/>
        </w:numPr>
      </w:pPr>
      <w:r w:rsidRPr="00F72805">
        <w:lastRenderedPageBreak/>
        <w:t>Obten</w:t>
      </w:r>
      <w:r w:rsidR="001373FF">
        <w:t>drá</w:t>
      </w:r>
      <w:r w:rsidRPr="00F72805">
        <w:t xml:space="preserve"> e interpretar</w:t>
      </w:r>
      <w:r w:rsidR="001373FF">
        <w:t>á</w:t>
      </w:r>
      <w:r w:rsidRPr="00F72805">
        <w:t xml:space="preserve"> resultados con herramientas de R u otras. </w:t>
      </w:r>
    </w:p>
    <w:p w14:paraId="4BFF9CFE" w14:textId="48B130B6" w:rsidR="00F72805" w:rsidRPr="00F72805" w:rsidRDefault="00F72805" w:rsidP="00DF1867">
      <w:pPr>
        <w:pStyle w:val="Prrafodelista"/>
        <w:numPr>
          <w:ilvl w:val="0"/>
          <w:numId w:val="15"/>
        </w:numPr>
      </w:pPr>
      <w:r w:rsidRPr="00F72805">
        <w:t>Aplicar</w:t>
      </w:r>
      <w:r w:rsidR="001373FF">
        <w:t>á</w:t>
      </w:r>
      <w:r w:rsidRPr="00F72805">
        <w:t xml:space="preserve"> las principales herramientas e instrumentos para la evaluación de riesgos financieros. </w:t>
      </w:r>
    </w:p>
    <w:p w14:paraId="283693A4" w14:textId="52BB9AF1" w:rsidR="00F72805" w:rsidRPr="00F72805" w:rsidRDefault="00F72805" w:rsidP="00DF1867">
      <w:pPr>
        <w:pStyle w:val="Prrafodelista"/>
        <w:numPr>
          <w:ilvl w:val="0"/>
          <w:numId w:val="15"/>
        </w:numPr>
      </w:pPr>
      <w:r w:rsidRPr="00F72805">
        <w:t>Determinar</w:t>
      </w:r>
      <w:r w:rsidR="001373FF">
        <w:t>á</w:t>
      </w:r>
      <w:r w:rsidRPr="00F72805">
        <w:t xml:space="preserve"> las tendencias actuales y futuras de los mercados financieros</w:t>
      </w:r>
      <w:r w:rsidR="008F0EC9">
        <w:t>.</w:t>
      </w:r>
    </w:p>
    <w:p w14:paraId="50CACC79" w14:textId="77777777" w:rsidR="00F72805" w:rsidRPr="00F72805" w:rsidRDefault="00F72805" w:rsidP="00DF1867">
      <w:pPr>
        <w:pStyle w:val="Prrafodelista"/>
        <w:numPr>
          <w:ilvl w:val="0"/>
          <w:numId w:val="15"/>
        </w:numPr>
      </w:pPr>
      <w:r w:rsidRPr="00F72805">
        <w:t xml:space="preserve">Construirá investigaciones con base en la teoría económica utilizando técnicas e instrumentos de investigación conducentes a los objetivos planteados. </w:t>
      </w:r>
    </w:p>
    <w:p w14:paraId="01076E45" w14:textId="6FF0BAAF" w:rsidR="001373FF" w:rsidRDefault="001373FF" w:rsidP="001373FF">
      <w:r>
        <w:t>En lo actitudinal, al concluir el plan de estudios l</w:t>
      </w:r>
      <w:r w:rsidR="008F0EC9">
        <w:t>a persona</w:t>
      </w:r>
      <w:r>
        <w:t xml:space="preserve"> graduad</w:t>
      </w:r>
      <w:r w:rsidR="008F0EC9">
        <w:t>a</w:t>
      </w:r>
      <w:r>
        <w:t xml:space="preserve"> </w:t>
      </w:r>
      <w:r w:rsidR="008F0EC9">
        <w:t>d</w:t>
      </w:r>
      <w:r>
        <w:t>e</w:t>
      </w:r>
      <w:r w:rsidR="008F0EC9">
        <w:t xml:space="preserve"> la</w:t>
      </w:r>
      <w:r>
        <w:t xml:space="preserve"> Licenciatura en Economía:</w:t>
      </w:r>
    </w:p>
    <w:p w14:paraId="1154F132" w14:textId="5040C089" w:rsidR="005179D5" w:rsidRPr="005179D5" w:rsidRDefault="005179D5" w:rsidP="00DF1867">
      <w:pPr>
        <w:pStyle w:val="Prrafodelista"/>
        <w:numPr>
          <w:ilvl w:val="0"/>
          <w:numId w:val="16"/>
        </w:numPr>
      </w:pPr>
      <w:r w:rsidRPr="005179D5">
        <w:t>Poseerá actitud crítica y reflexiva</w:t>
      </w:r>
      <w:r w:rsidR="008F0EC9">
        <w:t>.</w:t>
      </w:r>
    </w:p>
    <w:p w14:paraId="02B5BA4C" w14:textId="30E93D2C" w:rsidR="005179D5" w:rsidRPr="005179D5" w:rsidRDefault="005179D5" w:rsidP="00DF1867">
      <w:pPr>
        <w:pStyle w:val="Prrafodelista"/>
        <w:numPr>
          <w:ilvl w:val="0"/>
          <w:numId w:val="16"/>
        </w:numPr>
      </w:pPr>
      <w:r w:rsidRPr="005179D5">
        <w:t>Asumirá siempre una actitud de respeto hacia su equipo de trabajo y demás personas</w:t>
      </w:r>
      <w:r w:rsidR="008F0EC9">
        <w:t>.</w:t>
      </w:r>
    </w:p>
    <w:p w14:paraId="10B8B2C1" w14:textId="66A1B00B" w:rsidR="005179D5" w:rsidRPr="005179D5" w:rsidRDefault="005179D5" w:rsidP="00DF1867">
      <w:pPr>
        <w:pStyle w:val="Prrafodelista"/>
        <w:numPr>
          <w:ilvl w:val="0"/>
          <w:numId w:val="16"/>
        </w:numPr>
      </w:pPr>
      <w:r w:rsidRPr="005179D5">
        <w:t>Asumirá como parte integral de su quehacer los aspectos éticos, tanto en el plano personal como en el profesional</w:t>
      </w:r>
      <w:r w:rsidR="008F0EC9">
        <w:t>.</w:t>
      </w:r>
    </w:p>
    <w:p w14:paraId="18AE51FC" w14:textId="4E8328BE" w:rsidR="005179D5" w:rsidRPr="005179D5" w:rsidRDefault="005179D5" w:rsidP="00DF1867">
      <w:pPr>
        <w:pStyle w:val="Prrafodelista"/>
        <w:numPr>
          <w:ilvl w:val="0"/>
          <w:numId w:val="16"/>
        </w:numPr>
      </w:pPr>
      <w:r w:rsidRPr="005179D5">
        <w:t>Desarrollará su creatividad para resolver problemas</w:t>
      </w:r>
      <w:r w:rsidR="008F0EC9">
        <w:t>.</w:t>
      </w:r>
    </w:p>
    <w:p w14:paraId="728C000B" w14:textId="4752A164" w:rsidR="005179D5" w:rsidRPr="005179D5" w:rsidRDefault="005179D5" w:rsidP="00DF1867">
      <w:pPr>
        <w:pStyle w:val="Prrafodelista"/>
        <w:numPr>
          <w:ilvl w:val="0"/>
          <w:numId w:val="16"/>
        </w:numPr>
      </w:pPr>
      <w:r w:rsidRPr="005179D5">
        <w:t>Poseerá una actitud de liderazgo para la resolución de problemas</w:t>
      </w:r>
      <w:r w:rsidR="008F0EC9">
        <w:t>.</w:t>
      </w:r>
      <w:r w:rsidRPr="005179D5">
        <w:t xml:space="preserve"> </w:t>
      </w:r>
    </w:p>
    <w:p w14:paraId="7FEA9B7B" w14:textId="1107FF67" w:rsidR="005179D5" w:rsidRPr="005179D5" w:rsidRDefault="005179D5" w:rsidP="00DF1867">
      <w:pPr>
        <w:pStyle w:val="Prrafodelista"/>
        <w:numPr>
          <w:ilvl w:val="0"/>
          <w:numId w:val="16"/>
        </w:numPr>
      </w:pPr>
      <w:r w:rsidRPr="005179D5">
        <w:t>Se actualizará de manera permanente en el área de estudio y afines</w:t>
      </w:r>
      <w:r w:rsidR="008F0EC9">
        <w:t>.</w:t>
      </w:r>
      <w:r w:rsidRPr="005179D5">
        <w:t xml:space="preserve"> </w:t>
      </w:r>
    </w:p>
    <w:p w14:paraId="665BB6B1" w14:textId="0136AE42" w:rsidR="005179D5" w:rsidRPr="005179D5" w:rsidRDefault="005179D5" w:rsidP="00DF1867">
      <w:pPr>
        <w:pStyle w:val="Prrafodelista"/>
        <w:numPr>
          <w:ilvl w:val="0"/>
          <w:numId w:val="16"/>
        </w:numPr>
      </w:pPr>
      <w:r w:rsidRPr="005179D5">
        <w:t>Desarrollará sus aptitudes para el trabajo multi e interdi</w:t>
      </w:r>
      <w:r w:rsidR="008F0EC9">
        <w:t>s</w:t>
      </w:r>
      <w:r w:rsidRPr="005179D5">
        <w:t>ciplinario</w:t>
      </w:r>
      <w:r w:rsidR="008F0EC9">
        <w:t>.</w:t>
      </w:r>
    </w:p>
    <w:p w14:paraId="27FA840C" w14:textId="6571EF78" w:rsidR="00AE7D8E" w:rsidRPr="00AE7D8E" w:rsidRDefault="005179D5" w:rsidP="00DF1867">
      <w:pPr>
        <w:pStyle w:val="Prrafodelista"/>
        <w:numPr>
          <w:ilvl w:val="0"/>
          <w:numId w:val="16"/>
        </w:numPr>
        <w:spacing w:before="0" w:after="200" w:line="276" w:lineRule="auto"/>
        <w:jc w:val="left"/>
      </w:pPr>
      <w:r w:rsidRPr="001F47ED">
        <w:t>Promoverá una conciencia social y ambiental a partir del conocimiento de teorías y metodologías críticas</w:t>
      </w:r>
      <w:r w:rsidR="008F0EC9">
        <w:t>.</w:t>
      </w:r>
      <w:r w:rsidRPr="001F47ED">
        <w:t xml:space="preserve"> </w:t>
      </w:r>
    </w:p>
    <w:p w14:paraId="27FA840D" w14:textId="77777777" w:rsidR="00E97002" w:rsidRDefault="00AE7D8E" w:rsidP="00AE7D8E">
      <w:pPr>
        <w:pStyle w:val="Ttulo1"/>
        <w:rPr>
          <w:rStyle w:val="TTULO10"/>
          <w:b/>
        </w:rPr>
      </w:pPr>
      <w:bookmarkStart w:id="135" w:name="_Toc21440777"/>
      <w:bookmarkStart w:id="136" w:name="_Toc21529096"/>
      <w:r>
        <w:rPr>
          <w:rStyle w:val="TTULO10"/>
          <w:b/>
        </w:rPr>
        <w:t xml:space="preserve">4. </w:t>
      </w:r>
      <w:r w:rsidR="00E97002" w:rsidRPr="00E97002">
        <w:rPr>
          <w:rStyle w:val="TTULO10"/>
          <w:b/>
        </w:rPr>
        <w:t>OBJETIVOS DEL PLAN DE ESTUDIOS</w:t>
      </w:r>
      <w:bookmarkEnd w:id="135"/>
      <w:bookmarkEnd w:id="136"/>
    </w:p>
    <w:p w14:paraId="3F93DC95" w14:textId="697E4181" w:rsidR="00485D8A" w:rsidRDefault="00AE7D8E" w:rsidP="00485D8A">
      <w:pPr>
        <w:pStyle w:val="Ttulo2"/>
      </w:pPr>
      <w:bookmarkStart w:id="137" w:name="_Toc21440778"/>
      <w:bookmarkStart w:id="138" w:name="_Toc21529097"/>
      <w:r>
        <w:t>4.1 OBJETIVOS GENERALES</w:t>
      </w:r>
      <w:bookmarkEnd w:id="137"/>
      <w:bookmarkEnd w:id="138"/>
    </w:p>
    <w:p w14:paraId="777F63DF" w14:textId="7995D441" w:rsidR="00485D8A" w:rsidRDefault="00485D8A" w:rsidP="00E06C63">
      <w:pPr>
        <w:pStyle w:val="letranormal"/>
        <w:rPr>
          <w:rStyle w:val="normaltextrun"/>
        </w:rPr>
      </w:pPr>
      <w:r w:rsidRPr="00020A8F">
        <w:rPr>
          <w:rStyle w:val="normaltextrun"/>
        </w:rPr>
        <w:t>Formar profesionales en el área</w:t>
      </w:r>
      <w:r w:rsidR="00020A8F">
        <w:rPr>
          <w:rStyle w:val="normaltextrun"/>
        </w:rPr>
        <w:t xml:space="preserve"> </w:t>
      </w:r>
      <w:r w:rsidRPr="00020A8F">
        <w:rPr>
          <w:rStyle w:val="contextualspellingandgrammarerror"/>
        </w:rPr>
        <w:t>de</w:t>
      </w:r>
      <w:r w:rsidR="00E06C63">
        <w:rPr>
          <w:rStyle w:val="contextualspellingandgrammarerror"/>
        </w:rPr>
        <w:t xml:space="preserve"> l</w:t>
      </w:r>
      <w:r w:rsidRPr="00020A8F">
        <w:rPr>
          <w:rStyle w:val="contextualspellingandgrammarerror"/>
        </w:rPr>
        <w:t>a</w:t>
      </w:r>
      <w:r w:rsidR="00E06C63">
        <w:rPr>
          <w:rStyle w:val="contextualspellingandgrammarerror"/>
        </w:rPr>
        <w:t xml:space="preserve"> </w:t>
      </w:r>
      <w:r w:rsidRPr="00020A8F">
        <w:rPr>
          <w:rStyle w:val="normaltextrun"/>
        </w:rPr>
        <w:t xml:space="preserve">economía que </w:t>
      </w:r>
      <w:r w:rsidR="008F0EC9">
        <w:rPr>
          <w:rStyle w:val="normaltextrun"/>
        </w:rPr>
        <w:t>analicen</w:t>
      </w:r>
      <w:r w:rsidRPr="008F0EC9">
        <w:rPr>
          <w:rStyle w:val="normaltextrun"/>
        </w:rPr>
        <w:t xml:space="preserve"> el</w:t>
      </w:r>
      <w:r w:rsidR="008F0EC9">
        <w:rPr>
          <w:rStyle w:val="normaltextrun"/>
        </w:rPr>
        <w:t xml:space="preserve"> </w:t>
      </w:r>
      <w:r w:rsidRPr="008F0EC9">
        <w:rPr>
          <w:rStyle w:val="normaltextrun"/>
        </w:rPr>
        <w:t>contexto nacional,</w:t>
      </w:r>
      <w:r w:rsidR="008F0EC9">
        <w:rPr>
          <w:rStyle w:val="normaltextrun"/>
        </w:rPr>
        <w:t xml:space="preserve"> </w:t>
      </w:r>
      <w:r w:rsidRPr="008F0EC9">
        <w:rPr>
          <w:rStyle w:val="normaltextrun"/>
        </w:rPr>
        <w:t>regional</w:t>
      </w:r>
      <w:r w:rsidR="008F0EC9">
        <w:rPr>
          <w:rStyle w:val="normaltextrun"/>
        </w:rPr>
        <w:t xml:space="preserve"> </w:t>
      </w:r>
      <w:r w:rsidRPr="008F0EC9">
        <w:rPr>
          <w:rStyle w:val="normaltextrun"/>
        </w:rPr>
        <w:t>y mundial actual</w:t>
      </w:r>
      <w:r w:rsidR="004B45B4">
        <w:rPr>
          <w:rStyle w:val="normaltextrun"/>
        </w:rPr>
        <w:t>,</w:t>
      </w:r>
      <w:r w:rsidRPr="008F0EC9">
        <w:rPr>
          <w:rStyle w:val="normaltextrun"/>
        </w:rPr>
        <w:t xml:space="preserve"> y </w:t>
      </w:r>
      <w:r w:rsidR="004B45B4">
        <w:rPr>
          <w:rStyle w:val="normaltextrun"/>
        </w:rPr>
        <w:t>además aporten</w:t>
      </w:r>
      <w:r w:rsidR="008F0EC9">
        <w:rPr>
          <w:rStyle w:val="normaltextrun"/>
        </w:rPr>
        <w:t xml:space="preserve"> </w:t>
      </w:r>
      <w:r w:rsidRPr="008F0EC9">
        <w:rPr>
          <w:rStyle w:val="normaltextrun"/>
        </w:rPr>
        <w:t>críticamente</w:t>
      </w:r>
      <w:r w:rsidR="008F0EC9">
        <w:rPr>
          <w:rStyle w:val="normaltextrun"/>
        </w:rPr>
        <w:t xml:space="preserve"> </w:t>
      </w:r>
      <w:r w:rsidRPr="008F0EC9">
        <w:rPr>
          <w:rStyle w:val="normaltextrun"/>
        </w:rPr>
        <w:t>en la superación de los retos a los que en esta materia se enfrenta el país desde su inserción al mundo del trabajo.</w:t>
      </w:r>
    </w:p>
    <w:p w14:paraId="3C53C9FC" w14:textId="77777777" w:rsidR="00F0259A" w:rsidRDefault="00F0259A" w:rsidP="00E06C63">
      <w:pPr>
        <w:pStyle w:val="letranormal"/>
        <w:rPr>
          <w:rStyle w:val="normaltextrun"/>
        </w:rPr>
      </w:pPr>
    </w:p>
    <w:p w14:paraId="75788E87" w14:textId="77777777" w:rsidR="00F0259A" w:rsidRPr="008F0EC9" w:rsidRDefault="00F0259A" w:rsidP="00E06C63">
      <w:pPr>
        <w:pStyle w:val="letranormal"/>
        <w:rPr>
          <w:sz w:val="18"/>
          <w:szCs w:val="18"/>
        </w:rPr>
      </w:pPr>
    </w:p>
    <w:p w14:paraId="27FA8414" w14:textId="1EAC1786" w:rsidR="00AE7D8E" w:rsidRDefault="00AE7D8E" w:rsidP="00DF1867">
      <w:pPr>
        <w:pStyle w:val="Ttulo2"/>
        <w:numPr>
          <w:ilvl w:val="1"/>
          <w:numId w:val="17"/>
        </w:numPr>
      </w:pPr>
      <w:bookmarkStart w:id="139" w:name="_Toc21440779"/>
      <w:bookmarkStart w:id="140" w:name="_Toc21529098"/>
      <w:r>
        <w:lastRenderedPageBreak/>
        <w:t>OBJETIVOS ESPECÍFICOS</w:t>
      </w:r>
      <w:bookmarkEnd w:id="139"/>
      <w:bookmarkEnd w:id="140"/>
    </w:p>
    <w:p w14:paraId="40957030" w14:textId="06FE3B01" w:rsidR="0002677E" w:rsidRDefault="00734026" w:rsidP="00F92E76">
      <w:pPr>
        <w:spacing w:before="40" w:after="0"/>
      </w:pPr>
      <w:r w:rsidRPr="00917AEB">
        <w:t>Específicamente, al concluir el Plan de Estudios de la Licenciatura, el graduado</w:t>
      </w:r>
      <w:r>
        <w:t>:</w:t>
      </w:r>
    </w:p>
    <w:p w14:paraId="55DC0A26" w14:textId="77777777" w:rsidR="00485D8A" w:rsidRPr="00485D8A" w:rsidRDefault="00485D8A" w:rsidP="00F0259A">
      <w:pPr>
        <w:pStyle w:val="Prrafodelista"/>
        <w:numPr>
          <w:ilvl w:val="0"/>
          <w:numId w:val="67"/>
        </w:numPr>
        <w:spacing w:before="40" w:after="0"/>
        <w:rPr>
          <w:lang w:val="es-CR"/>
        </w:rPr>
      </w:pPr>
      <w:r w:rsidRPr="00485D8A">
        <w:rPr>
          <w:lang w:val="es-CR"/>
        </w:rPr>
        <w:t xml:space="preserve">Conocerá los nuevos enfoques económicos con énfasis en desarrollos recientes que van más allá de los supuestos de racionalidad neoclásica.  </w:t>
      </w:r>
    </w:p>
    <w:p w14:paraId="03D52E30" w14:textId="77777777" w:rsidR="00485D8A" w:rsidRPr="00485D8A" w:rsidRDefault="00485D8A" w:rsidP="00F0259A">
      <w:pPr>
        <w:pStyle w:val="Prrafodelista"/>
        <w:numPr>
          <w:ilvl w:val="0"/>
          <w:numId w:val="67"/>
        </w:numPr>
        <w:spacing w:before="40" w:after="0"/>
        <w:rPr>
          <w:lang w:val="es-CR"/>
        </w:rPr>
      </w:pPr>
      <w:r w:rsidRPr="00485D8A">
        <w:rPr>
          <w:lang w:val="es-CR"/>
        </w:rPr>
        <w:t xml:space="preserve">Conocerá las distintas fases de la historia económica costarricense, así como los fundamentos microeconómicos de los modelos macroeconómicos. </w:t>
      </w:r>
    </w:p>
    <w:p w14:paraId="1C3CD8D2" w14:textId="77777777" w:rsidR="00485D8A" w:rsidRPr="00485D8A" w:rsidRDefault="00485D8A" w:rsidP="00F0259A">
      <w:pPr>
        <w:pStyle w:val="Prrafodelista"/>
        <w:numPr>
          <w:ilvl w:val="0"/>
          <w:numId w:val="67"/>
        </w:numPr>
        <w:spacing w:before="40" w:after="0"/>
        <w:rPr>
          <w:lang w:val="es-CR"/>
        </w:rPr>
      </w:pPr>
      <w:r w:rsidRPr="00485D8A">
        <w:rPr>
          <w:lang w:val="es-CR"/>
        </w:rPr>
        <w:t xml:space="preserve">Conocerá los aportes de otras áreas a la ciencia económica para el abordaje de la complejidad de las diversas problemáticas de índole económico. </w:t>
      </w:r>
    </w:p>
    <w:p w14:paraId="4A480BAE" w14:textId="77777777" w:rsidR="00485D8A" w:rsidRPr="00485D8A" w:rsidRDefault="00485D8A" w:rsidP="00F0259A">
      <w:pPr>
        <w:pStyle w:val="Prrafodelista"/>
        <w:numPr>
          <w:ilvl w:val="0"/>
          <w:numId w:val="67"/>
        </w:numPr>
        <w:spacing w:before="40" w:after="0"/>
        <w:rPr>
          <w:lang w:val="es-CR"/>
        </w:rPr>
      </w:pPr>
      <w:r w:rsidRPr="00485D8A">
        <w:rPr>
          <w:lang w:val="es-CR"/>
        </w:rPr>
        <w:t xml:space="preserve">Manejará el instrumental analítico y de métodos cuantitativos necesarios para la resolución de problemas con datos.  </w:t>
      </w:r>
    </w:p>
    <w:p w14:paraId="45B2C168" w14:textId="7A57DAA1" w:rsidR="002459EF" w:rsidRPr="00485D8A" w:rsidRDefault="00485D8A" w:rsidP="00F0259A">
      <w:pPr>
        <w:pStyle w:val="Prrafodelista"/>
        <w:numPr>
          <w:ilvl w:val="0"/>
          <w:numId w:val="67"/>
        </w:numPr>
        <w:spacing w:before="40" w:after="0"/>
        <w:rPr>
          <w:lang w:val="es-CR"/>
        </w:rPr>
      </w:pPr>
      <w:r w:rsidRPr="00485D8A">
        <w:rPr>
          <w:lang w:val="es-CR"/>
        </w:rPr>
        <w:t>Elaborará un Trabajo Final de Graduación que cumpla con los lineamientos establecidos por la Unidad Académica</w:t>
      </w:r>
    </w:p>
    <w:p w14:paraId="27FA8417" w14:textId="77777777" w:rsidR="00E97002" w:rsidRDefault="00AE7D8E" w:rsidP="00AE7D8E">
      <w:pPr>
        <w:pStyle w:val="Ttulo1"/>
        <w:rPr>
          <w:rStyle w:val="TTULO10"/>
          <w:b/>
        </w:rPr>
      </w:pPr>
      <w:bookmarkStart w:id="141" w:name="_Toc21440780"/>
      <w:bookmarkStart w:id="142" w:name="_Toc21529099"/>
      <w:r>
        <w:rPr>
          <w:rStyle w:val="TTULO10"/>
          <w:b/>
        </w:rPr>
        <w:t xml:space="preserve">5. </w:t>
      </w:r>
      <w:r w:rsidR="00E97002" w:rsidRPr="00E97002">
        <w:rPr>
          <w:rStyle w:val="TTULO10"/>
          <w:b/>
        </w:rPr>
        <w:t>METAS DE FORMACIÓN</w:t>
      </w:r>
      <w:bookmarkEnd w:id="141"/>
      <w:bookmarkEnd w:id="142"/>
    </w:p>
    <w:p w14:paraId="633AE7A3" w14:textId="66595248" w:rsidR="00F16C33" w:rsidRPr="00F16C33" w:rsidRDefault="00F16C33" w:rsidP="00267289">
      <w:pPr>
        <w:spacing w:before="0" w:after="0" w:line="240" w:lineRule="auto"/>
        <w:jc w:val="center"/>
        <w:rPr>
          <w:b/>
          <w:bCs/>
        </w:rPr>
      </w:pPr>
      <w:bookmarkStart w:id="143" w:name="_Toc21436940"/>
      <w:bookmarkStart w:id="144" w:name="_Toc21438705"/>
      <w:bookmarkStart w:id="145" w:name="_Toc21529126"/>
      <w:r w:rsidRPr="00F16C33">
        <w:rPr>
          <w:rFonts w:cs="Arial"/>
          <w:b/>
          <w:bCs/>
        </w:rPr>
        <w:t xml:space="preserve">Tabla </w:t>
      </w:r>
      <w:r w:rsidRPr="00F16C33">
        <w:rPr>
          <w:rFonts w:cs="Arial"/>
          <w:b/>
          <w:bCs/>
        </w:rPr>
        <w:fldChar w:fldCharType="begin"/>
      </w:r>
      <w:r w:rsidRPr="00F16C33">
        <w:rPr>
          <w:rFonts w:cs="Arial"/>
          <w:b/>
          <w:bCs/>
        </w:rPr>
        <w:instrText xml:space="preserve"> SEQ Tabla \* ARABIC </w:instrText>
      </w:r>
      <w:r w:rsidRPr="00F16C33">
        <w:rPr>
          <w:rFonts w:cs="Arial"/>
          <w:b/>
          <w:bCs/>
        </w:rPr>
        <w:fldChar w:fldCharType="separate"/>
      </w:r>
      <w:r w:rsidR="00C5096C">
        <w:rPr>
          <w:rFonts w:cs="Arial"/>
          <w:b/>
          <w:bCs/>
          <w:noProof/>
        </w:rPr>
        <w:t>8</w:t>
      </w:r>
      <w:r w:rsidRPr="00F16C33">
        <w:rPr>
          <w:rFonts w:cs="Arial"/>
          <w:b/>
          <w:bCs/>
        </w:rPr>
        <w:fldChar w:fldCharType="end"/>
      </w:r>
      <w:r>
        <w:rPr>
          <w:b/>
        </w:rPr>
        <w:br/>
      </w:r>
      <w:r w:rsidR="009335A5" w:rsidRPr="0067182A">
        <w:rPr>
          <w:b/>
          <w:bCs/>
          <w:lang w:val="es-CR"/>
        </w:rPr>
        <w:t xml:space="preserve">Universidad Nacional, </w:t>
      </w:r>
      <w:r w:rsidR="0067182A">
        <w:rPr>
          <w:b/>
          <w:bCs/>
          <w:lang w:val="es-CR"/>
        </w:rPr>
        <w:t>P</w:t>
      </w:r>
      <w:r w:rsidR="009335A5" w:rsidRPr="0067182A">
        <w:rPr>
          <w:b/>
          <w:bCs/>
          <w:lang w:val="es-CR"/>
        </w:rPr>
        <w:t>lan de estudios</w:t>
      </w:r>
      <w:r w:rsidR="0067182A">
        <w:rPr>
          <w:b/>
          <w:bCs/>
          <w:lang w:val="es-CR"/>
        </w:rPr>
        <w:t xml:space="preserve"> Licenciatura en Economía</w:t>
      </w:r>
      <w:r>
        <w:rPr>
          <w:b/>
        </w:rPr>
        <w:br/>
      </w:r>
      <w:r w:rsidR="001460BF" w:rsidRPr="0067182A">
        <w:rPr>
          <w:b/>
          <w:bCs/>
        </w:rPr>
        <w:t>Metas de Formación</w:t>
      </w:r>
      <w:bookmarkEnd w:id="143"/>
      <w:bookmarkEnd w:id="144"/>
      <w:bookmarkEnd w:id="145"/>
    </w:p>
    <w:tbl>
      <w:tblPr>
        <w:tblStyle w:val="Tablaconcuadrcula"/>
        <w:tblW w:w="87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2383"/>
        <w:gridCol w:w="1870"/>
      </w:tblGrid>
      <w:tr w:rsidR="001460BF" w:rsidRPr="004B7085" w14:paraId="27FA8420" w14:textId="77777777" w:rsidTr="00BD743D">
        <w:tc>
          <w:tcPr>
            <w:tcW w:w="4531" w:type="dxa"/>
            <w:tcBorders>
              <w:top w:val="single" w:sz="4" w:space="0" w:color="auto"/>
              <w:bottom w:val="single" w:sz="4" w:space="0" w:color="auto"/>
            </w:tcBorders>
            <w:vAlign w:val="center"/>
          </w:tcPr>
          <w:p w14:paraId="27FA841D" w14:textId="77777777" w:rsidR="001460BF" w:rsidRPr="00F16C33" w:rsidRDefault="001460BF" w:rsidP="002459EF">
            <w:pPr>
              <w:spacing w:before="0" w:after="0"/>
              <w:jc w:val="center"/>
              <w:rPr>
                <w:b/>
                <w:bCs/>
                <w:sz w:val="22"/>
              </w:rPr>
            </w:pPr>
            <w:r w:rsidRPr="00F16C33">
              <w:rPr>
                <w:b/>
                <w:bCs/>
                <w:sz w:val="22"/>
              </w:rPr>
              <w:t>Variables</w:t>
            </w:r>
          </w:p>
        </w:tc>
        <w:tc>
          <w:tcPr>
            <w:tcW w:w="2383" w:type="dxa"/>
            <w:tcBorders>
              <w:top w:val="single" w:sz="4" w:space="0" w:color="auto"/>
              <w:bottom w:val="single" w:sz="4" w:space="0" w:color="auto"/>
            </w:tcBorders>
            <w:vAlign w:val="center"/>
          </w:tcPr>
          <w:p w14:paraId="27FA841E" w14:textId="77777777" w:rsidR="001460BF" w:rsidRPr="00F16C33" w:rsidRDefault="00281936" w:rsidP="002459EF">
            <w:pPr>
              <w:spacing w:before="0" w:after="0"/>
              <w:jc w:val="center"/>
              <w:rPr>
                <w:b/>
                <w:bCs/>
                <w:sz w:val="22"/>
              </w:rPr>
            </w:pPr>
            <w:r w:rsidRPr="00F16C33">
              <w:rPr>
                <w:b/>
                <w:bCs/>
                <w:sz w:val="22"/>
              </w:rPr>
              <w:t>Absolutos por</w:t>
            </w:r>
            <w:r w:rsidR="001460BF" w:rsidRPr="00F16C33">
              <w:rPr>
                <w:b/>
                <w:bCs/>
                <w:sz w:val="22"/>
              </w:rPr>
              <w:t xml:space="preserve"> promoción</w:t>
            </w:r>
          </w:p>
        </w:tc>
        <w:tc>
          <w:tcPr>
            <w:tcW w:w="1870" w:type="dxa"/>
            <w:tcBorders>
              <w:top w:val="single" w:sz="4" w:space="0" w:color="auto"/>
              <w:bottom w:val="single" w:sz="4" w:space="0" w:color="auto"/>
            </w:tcBorders>
            <w:vAlign w:val="center"/>
          </w:tcPr>
          <w:p w14:paraId="27FA841F" w14:textId="77777777" w:rsidR="001460BF" w:rsidRPr="00F16C33" w:rsidRDefault="001460BF" w:rsidP="002459EF">
            <w:pPr>
              <w:spacing w:before="0" w:after="0"/>
              <w:jc w:val="center"/>
              <w:rPr>
                <w:b/>
                <w:bCs/>
                <w:sz w:val="22"/>
              </w:rPr>
            </w:pPr>
            <w:r w:rsidRPr="00F16C33">
              <w:rPr>
                <w:b/>
                <w:bCs/>
                <w:sz w:val="22"/>
              </w:rPr>
              <w:t>Relativos</w:t>
            </w:r>
          </w:p>
        </w:tc>
      </w:tr>
      <w:tr w:rsidR="001460BF" w:rsidRPr="004B7085" w14:paraId="27FA8424" w14:textId="77777777" w:rsidTr="00BD743D">
        <w:tc>
          <w:tcPr>
            <w:tcW w:w="4531" w:type="dxa"/>
            <w:tcBorders>
              <w:top w:val="single" w:sz="4" w:space="0" w:color="auto"/>
              <w:bottom w:val="single" w:sz="4" w:space="0" w:color="auto"/>
            </w:tcBorders>
          </w:tcPr>
          <w:p w14:paraId="27FA8421" w14:textId="77777777" w:rsidR="001460BF" w:rsidRPr="00F16C33" w:rsidRDefault="001460BF" w:rsidP="009822CF">
            <w:pPr>
              <w:spacing w:before="0" w:after="0"/>
              <w:rPr>
                <w:sz w:val="22"/>
              </w:rPr>
            </w:pPr>
            <w:r w:rsidRPr="00F16C33">
              <w:rPr>
                <w:sz w:val="22"/>
              </w:rPr>
              <w:t>Cupos disponibles</w:t>
            </w:r>
          </w:p>
        </w:tc>
        <w:tc>
          <w:tcPr>
            <w:tcW w:w="2383" w:type="dxa"/>
            <w:tcBorders>
              <w:top w:val="single" w:sz="4" w:space="0" w:color="auto"/>
              <w:bottom w:val="single" w:sz="4" w:space="0" w:color="auto"/>
            </w:tcBorders>
          </w:tcPr>
          <w:p w14:paraId="27FA8422" w14:textId="097C81B5" w:rsidR="001460BF" w:rsidRPr="00F16C33" w:rsidRDefault="0038449D" w:rsidP="000C18B0">
            <w:pPr>
              <w:spacing w:before="0" w:after="0"/>
              <w:jc w:val="center"/>
              <w:rPr>
                <w:sz w:val="22"/>
              </w:rPr>
            </w:pPr>
            <w:r w:rsidRPr="00F16C33">
              <w:rPr>
                <w:sz w:val="22"/>
              </w:rPr>
              <w:t>80</w:t>
            </w:r>
          </w:p>
        </w:tc>
        <w:tc>
          <w:tcPr>
            <w:tcW w:w="1870" w:type="dxa"/>
            <w:tcBorders>
              <w:top w:val="single" w:sz="4" w:space="0" w:color="auto"/>
              <w:bottom w:val="single" w:sz="4" w:space="0" w:color="auto"/>
            </w:tcBorders>
          </w:tcPr>
          <w:p w14:paraId="27FA8423" w14:textId="1DDA4A60" w:rsidR="001460BF" w:rsidRPr="00F16C33" w:rsidRDefault="0038449D" w:rsidP="000C18B0">
            <w:pPr>
              <w:spacing w:before="0" w:after="0"/>
              <w:jc w:val="center"/>
              <w:rPr>
                <w:sz w:val="22"/>
              </w:rPr>
            </w:pPr>
            <w:r w:rsidRPr="00F16C33">
              <w:rPr>
                <w:sz w:val="22"/>
              </w:rPr>
              <w:t>100%</w:t>
            </w:r>
          </w:p>
        </w:tc>
      </w:tr>
      <w:tr w:rsidR="001460BF" w:rsidRPr="004B7085" w14:paraId="27FA8428" w14:textId="77777777" w:rsidTr="00BD743D">
        <w:tc>
          <w:tcPr>
            <w:tcW w:w="4531" w:type="dxa"/>
            <w:tcBorders>
              <w:top w:val="single" w:sz="4" w:space="0" w:color="auto"/>
              <w:bottom w:val="single" w:sz="4" w:space="0" w:color="auto"/>
            </w:tcBorders>
          </w:tcPr>
          <w:p w14:paraId="27FA8425" w14:textId="77777777" w:rsidR="001460BF" w:rsidRPr="00F16C33" w:rsidRDefault="001460BF" w:rsidP="009822CF">
            <w:pPr>
              <w:spacing w:before="0" w:after="0"/>
              <w:rPr>
                <w:sz w:val="22"/>
              </w:rPr>
            </w:pPr>
            <w:r w:rsidRPr="00F16C33">
              <w:rPr>
                <w:sz w:val="22"/>
              </w:rPr>
              <w:t>Índices de deserción</w:t>
            </w:r>
          </w:p>
        </w:tc>
        <w:tc>
          <w:tcPr>
            <w:tcW w:w="2383" w:type="dxa"/>
            <w:tcBorders>
              <w:top w:val="single" w:sz="4" w:space="0" w:color="auto"/>
              <w:bottom w:val="single" w:sz="4" w:space="0" w:color="auto"/>
            </w:tcBorders>
          </w:tcPr>
          <w:p w14:paraId="27FA8426" w14:textId="5A006526" w:rsidR="001460BF" w:rsidRPr="00F16C33" w:rsidRDefault="004431A5" w:rsidP="000C18B0">
            <w:pPr>
              <w:spacing w:before="0" w:after="0"/>
              <w:jc w:val="center"/>
              <w:rPr>
                <w:sz w:val="22"/>
              </w:rPr>
            </w:pPr>
            <w:r w:rsidRPr="00F16C33">
              <w:rPr>
                <w:sz w:val="22"/>
              </w:rPr>
              <w:t>9</w:t>
            </w:r>
          </w:p>
        </w:tc>
        <w:tc>
          <w:tcPr>
            <w:tcW w:w="1870" w:type="dxa"/>
            <w:tcBorders>
              <w:top w:val="single" w:sz="4" w:space="0" w:color="auto"/>
              <w:bottom w:val="single" w:sz="4" w:space="0" w:color="auto"/>
            </w:tcBorders>
          </w:tcPr>
          <w:p w14:paraId="27FA8427" w14:textId="4B6FCA2D" w:rsidR="001460BF" w:rsidRPr="00F16C33" w:rsidRDefault="0036563E" w:rsidP="000C18B0">
            <w:pPr>
              <w:spacing w:before="0" w:after="0"/>
              <w:jc w:val="center"/>
              <w:rPr>
                <w:sz w:val="22"/>
              </w:rPr>
            </w:pPr>
            <w:r w:rsidRPr="00F16C33">
              <w:rPr>
                <w:sz w:val="22"/>
              </w:rPr>
              <w:t>11,25</w:t>
            </w:r>
            <w:r w:rsidR="00120720" w:rsidRPr="00F16C33">
              <w:rPr>
                <w:sz w:val="22"/>
              </w:rPr>
              <w:t>%</w:t>
            </w:r>
          </w:p>
        </w:tc>
      </w:tr>
      <w:tr w:rsidR="001460BF" w:rsidRPr="004B7085" w14:paraId="27FA842C" w14:textId="77777777" w:rsidTr="00BD743D">
        <w:tc>
          <w:tcPr>
            <w:tcW w:w="4531" w:type="dxa"/>
            <w:tcBorders>
              <w:top w:val="single" w:sz="4" w:space="0" w:color="auto"/>
              <w:bottom w:val="single" w:sz="4" w:space="0" w:color="auto"/>
            </w:tcBorders>
          </w:tcPr>
          <w:p w14:paraId="27FA8429" w14:textId="77777777" w:rsidR="001460BF" w:rsidRPr="00F16C33" w:rsidRDefault="001460BF" w:rsidP="009822CF">
            <w:pPr>
              <w:spacing w:before="0" w:after="0"/>
              <w:rPr>
                <w:sz w:val="22"/>
              </w:rPr>
            </w:pPr>
            <w:r w:rsidRPr="00F16C33">
              <w:rPr>
                <w:sz w:val="22"/>
              </w:rPr>
              <w:t>Índices de aprobación</w:t>
            </w:r>
          </w:p>
        </w:tc>
        <w:tc>
          <w:tcPr>
            <w:tcW w:w="2383" w:type="dxa"/>
            <w:tcBorders>
              <w:top w:val="single" w:sz="4" w:space="0" w:color="auto"/>
              <w:bottom w:val="single" w:sz="4" w:space="0" w:color="auto"/>
            </w:tcBorders>
          </w:tcPr>
          <w:p w14:paraId="27FA842A" w14:textId="6F9FB025" w:rsidR="001460BF" w:rsidRPr="00F16C33" w:rsidRDefault="00555023" w:rsidP="000C18B0">
            <w:pPr>
              <w:spacing w:before="0" w:after="0"/>
              <w:jc w:val="center"/>
              <w:rPr>
                <w:sz w:val="22"/>
              </w:rPr>
            </w:pPr>
            <w:r w:rsidRPr="00F16C33">
              <w:rPr>
                <w:sz w:val="22"/>
              </w:rPr>
              <w:t>60</w:t>
            </w:r>
          </w:p>
        </w:tc>
        <w:tc>
          <w:tcPr>
            <w:tcW w:w="1870" w:type="dxa"/>
            <w:tcBorders>
              <w:top w:val="single" w:sz="4" w:space="0" w:color="auto"/>
              <w:bottom w:val="single" w:sz="4" w:space="0" w:color="auto"/>
            </w:tcBorders>
          </w:tcPr>
          <w:p w14:paraId="27FA842B" w14:textId="1714E671" w:rsidR="001460BF" w:rsidRPr="00F16C33" w:rsidRDefault="00590515" w:rsidP="000C18B0">
            <w:pPr>
              <w:spacing w:before="0" w:after="0"/>
              <w:jc w:val="center"/>
              <w:rPr>
                <w:sz w:val="22"/>
              </w:rPr>
            </w:pPr>
            <w:r w:rsidRPr="00F16C33">
              <w:rPr>
                <w:sz w:val="22"/>
              </w:rPr>
              <w:t>75%</w:t>
            </w:r>
          </w:p>
        </w:tc>
      </w:tr>
      <w:tr w:rsidR="001460BF" w:rsidRPr="004B7085" w14:paraId="27FA8430" w14:textId="77777777" w:rsidTr="00BD743D">
        <w:tc>
          <w:tcPr>
            <w:tcW w:w="4531" w:type="dxa"/>
            <w:tcBorders>
              <w:top w:val="single" w:sz="4" w:space="0" w:color="auto"/>
              <w:bottom w:val="single" w:sz="4" w:space="0" w:color="auto"/>
            </w:tcBorders>
          </w:tcPr>
          <w:p w14:paraId="27FA842D" w14:textId="77777777" w:rsidR="001460BF" w:rsidRPr="00F16C33" w:rsidRDefault="001460BF" w:rsidP="009822CF">
            <w:pPr>
              <w:spacing w:before="0" w:after="0"/>
              <w:rPr>
                <w:sz w:val="22"/>
              </w:rPr>
            </w:pPr>
            <w:r w:rsidRPr="00F16C33">
              <w:rPr>
                <w:sz w:val="22"/>
              </w:rPr>
              <w:t>Índices de reprobación</w:t>
            </w:r>
          </w:p>
        </w:tc>
        <w:tc>
          <w:tcPr>
            <w:tcW w:w="2383" w:type="dxa"/>
            <w:tcBorders>
              <w:top w:val="single" w:sz="4" w:space="0" w:color="auto"/>
              <w:bottom w:val="single" w:sz="4" w:space="0" w:color="auto"/>
            </w:tcBorders>
          </w:tcPr>
          <w:p w14:paraId="27FA842E" w14:textId="636272ED" w:rsidR="001460BF" w:rsidRPr="00F16C33" w:rsidRDefault="001A0793" w:rsidP="000C18B0">
            <w:pPr>
              <w:spacing w:before="0" w:after="0"/>
              <w:jc w:val="center"/>
              <w:rPr>
                <w:sz w:val="22"/>
              </w:rPr>
            </w:pPr>
            <w:r w:rsidRPr="00F16C33">
              <w:rPr>
                <w:sz w:val="22"/>
              </w:rPr>
              <w:t>11</w:t>
            </w:r>
          </w:p>
        </w:tc>
        <w:tc>
          <w:tcPr>
            <w:tcW w:w="1870" w:type="dxa"/>
            <w:tcBorders>
              <w:top w:val="single" w:sz="4" w:space="0" w:color="auto"/>
              <w:bottom w:val="single" w:sz="4" w:space="0" w:color="auto"/>
            </w:tcBorders>
          </w:tcPr>
          <w:p w14:paraId="27FA842F" w14:textId="5C04622A" w:rsidR="001460BF" w:rsidRPr="00F16C33" w:rsidRDefault="00A44220" w:rsidP="000C18B0">
            <w:pPr>
              <w:spacing w:before="0" w:after="0"/>
              <w:jc w:val="center"/>
              <w:rPr>
                <w:sz w:val="22"/>
              </w:rPr>
            </w:pPr>
            <w:r w:rsidRPr="00F16C33">
              <w:rPr>
                <w:sz w:val="22"/>
              </w:rPr>
              <w:t>13,75%</w:t>
            </w:r>
          </w:p>
        </w:tc>
      </w:tr>
      <w:tr w:rsidR="001460BF" w:rsidRPr="004B7085" w14:paraId="27FA8434" w14:textId="77777777" w:rsidTr="00BD743D">
        <w:tc>
          <w:tcPr>
            <w:tcW w:w="4531" w:type="dxa"/>
            <w:tcBorders>
              <w:top w:val="single" w:sz="4" w:space="0" w:color="auto"/>
              <w:bottom w:val="single" w:sz="4" w:space="0" w:color="auto"/>
            </w:tcBorders>
          </w:tcPr>
          <w:p w14:paraId="27FA8431" w14:textId="77777777" w:rsidR="001460BF" w:rsidRPr="00F16C33" w:rsidRDefault="001460BF" w:rsidP="009822CF">
            <w:pPr>
              <w:spacing w:before="0" w:after="0"/>
              <w:rPr>
                <w:sz w:val="22"/>
              </w:rPr>
            </w:pPr>
            <w:r w:rsidRPr="00F16C33">
              <w:rPr>
                <w:sz w:val="22"/>
              </w:rPr>
              <w:t>Número de graduados por promoción</w:t>
            </w:r>
          </w:p>
        </w:tc>
        <w:tc>
          <w:tcPr>
            <w:tcW w:w="2383" w:type="dxa"/>
            <w:tcBorders>
              <w:top w:val="single" w:sz="4" w:space="0" w:color="auto"/>
              <w:bottom w:val="single" w:sz="4" w:space="0" w:color="auto"/>
            </w:tcBorders>
          </w:tcPr>
          <w:p w14:paraId="27FA8432" w14:textId="7220CC41" w:rsidR="001460BF" w:rsidRPr="00F16C33" w:rsidRDefault="00960B88" w:rsidP="000C18B0">
            <w:pPr>
              <w:spacing w:before="0" w:after="0"/>
              <w:jc w:val="center"/>
              <w:rPr>
                <w:sz w:val="22"/>
              </w:rPr>
            </w:pPr>
            <w:r w:rsidRPr="00F16C33">
              <w:rPr>
                <w:sz w:val="22"/>
              </w:rPr>
              <w:t>40</w:t>
            </w:r>
          </w:p>
        </w:tc>
        <w:tc>
          <w:tcPr>
            <w:tcW w:w="1870" w:type="dxa"/>
            <w:tcBorders>
              <w:top w:val="single" w:sz="4" w:space="0" w:color="auto"/>
              <w:bottom w:val="single" w:sz="4" w:space="0" w:color="auto"/>
            </w:tcBorders>
          </w:tcPr>
          <w:p w14:paraId="27FA8433" w14:textId="0D854C5B" w:rsidR="001460BF" w:rsidRPr="00F16C33" w:rsidRDefault="000C18B0" w:rsidP="000C18B0">
            <w:pPr>
              <w:spacing w:before="0" w:after="0"/>
              <w:jc w:val="center"/>
              <w:rPr>
                <w:sz w:val="22"/>
              </w:rPr>
            </w:pPr>
            <w:r w:rsidRPr="00F16C33">
              <w:rPr>
                <w:sz w:val="22"/>
              </w:rPr>
              <w:t>50%</w:t>
            </w:r>
          </w:p>
        </w:tc>
      </w:tr>
      <w:tr w:rsidR="004B7085" w:rsidRPr="00F16C33" w14:paraId="27FA8438" w14:textId="77777777" w:rsidTr="00BD743D">
        <w:tc>
          <w:tcPr>
            <w:tcW w:w="4531" w:type="dxa"/>
            <w:tcBorders>
              <w:top w:val="single" w:sz="4" w:space="0" w:color="auto"/>
              <w:bottom w:val="single" w:sz="4" w:space="0" w:color="auto"/>
            </w:tcBorders>
          </w:tcPr>
          <w:p w14:paraId="27FA8435" w14:textId="77777777" w:rsidR="004B7085" w:rsidRPr="00F16C33" w:rsidRDefault="004B7085" w:rsidP="009822CF">
            <w:pPr>
              <w:spacing w:before="0" w:after="0"/>
              <w:rPr>
                <w:sz w:val="22"/>
              </w:rPr>
            </w:pPr>
            <w:r w:rsidRPr="00F16C33">
              <w:rPr>
                <w:sz w:val="22"/>
              </w:rPr>
              <w:t>Duración del plan de estudios por promoción</w:t>
            </w:r>
          </w:p>
        </w:tc>
        <w:tc>
          <w:tcPr>
            <w:tcW w:w="4253" w:type="dxa"/>
            <w:gridSpan w:val="2"/>
            <w:tcBorders>
              <w:top w:val="single" w:sz="4" w:space="0" w:color="auto"/>
              <w:bottom w:val="single" w:sz="4" w:space="0" w:color="auto"/>
            </w:tcBorders>
          </w:tcPr>
          <w:p w14:paraId="27FA8437" w14:textId="62B623AA" w:rsidR="004B7085" w:rsidRPr="00F16C33" w:rsidRDefault="004B7085" w:rsidP="009822CF">
            <w:pPr>
              <w:spacing w:before="0" w:after="0"/>
              <w:rPr>
                <w:sz w:val="22"/>
              </w:rPr>
            </w:pPr>
            <w:r w:rsidRPr="00F16C33">
              <w:rPr>
                <w:color w:val="000000" w:themeColor="text1"/>
                <w:sz w:val="22"/>
              </w:rPr>
              <w:t>Un año a tiempo completo para la aprobación de cursos, más dos ciclos para la elaboración y aprobación del Trabajo Final de Graduación</w:t>
            </w:r>
          </w:p>
        </w:tc>
      </w:tr>
      <w:tr w:rsidR="002459EF" w:rsidRPr="00F16C33" w14:paraId="27FA843C" w14:textId="77777777" w:rsidTr="00BD743D">
        <w:tc>
          <w:tcPr>
            <w:tcW w:w="4531" w:type="dxa"/>
            <w:tcBorders>
              <w:top w:val="single" w:sz="4" w:space="0" w:color="auto"/>
            </w:tcBorders>
          </w:tcPr>
          <w:p w14:paraId="27FA8439" w14:textId="77777777" w:rsidR="002459EF" w:rsidRPr="00F16C33" w:rsidRDefault="002459EF" w:rsidP="009822CF">
            <w:pPr>
              <w:spacing w:before="0" w:after="0"/>
              <w:rPr>
                <w:sz w:val="22"/>
              </w:rPr>
            </w:pPr>
            <w:r w:rsidRPr="00F16C33">
              <w:rPr>
                <w:sz w:val="22"/>
              </w:rPr>
              <w:t>Número de promociones</w:t>
            </w:r>
          </w:p>
        </w:tc>
        <w:tc>
          <w:tcPr>
            <w:tcW w:w="4253" w:type="dxa"/>
            <w:gridSpan w:val="2"/>
            <w:tcBorders>
              <w:top w:val="single" w:sz="4" w:space="0" w:color="auto"/>
            </w:tcBorders>
          </w:tcPr>
          <w:p w14:paraId="27FA843B" w14:textId="7D6E9EF4" w:rsidR="002459EF" w:rsidRPr="00F16C33" w:rsidRDefault="002459EF" w:rsidP="002459EF">
            <w:pPr>
              <w:spacing w:before="0" w:after="0"/>
              <w:jc w:val="center"/>
              <w:rPr>
                <w:sz w:val="22"/>
              </w:rPr>
            </w:pPr>
            <w:r w:rsidRPr="00F16C33">
              <w:rPr>
                <w:sz w:val="22"/>
              </w:rPr>
              <w:t>4</w:t>
            </w:r>
          </w:p>
        </w:tc>
      </w:tr>
    </w:tbl>
    <w:p w14:paraId="27FA843D" w14:textId="11150ACA" w:rsidR="001460BF" w:rsidRPr="00BE6032" w:rsidRDefault="001460BF" w:rsidP="001460BF">
      <w:pPr>
        <w:pStyle w:val="Sinespaciado"/>
        <w:rPr>
          <w:rFonts w:eastAsiaTheme="majorEastAsia"/>
          <w:b/>
          <w:sz w:val="28"/>
          <w:szCs w:val="28"/>
        </w:rPr>
      </w:pPr>
      <w:r w:rsidRPr="00BE6032">
        <w:rPr>
          <w:b/>
        </w:rPr>
        <w:t>Fuente:</w:t>
      </w:r>
      <w:r w:rsidRPr="00BE6032">
        <w:t xml:space="preserve"> Elaboración </w:t>
      </w:r>
      <w:del w:id="146" w:author="Carolina Ramírez H" w:date="2019-10-15T11:11:00Z">
        <w:r w:rsidRPr="00BE6032" w:rsidDel="006E6CAB">
          <w:delText xml:space="preserve">propia </w:delText>
        </w:r>
      </w:del>
      <w:r w:rsidRPr="00BE6032">
        <w:t xml:space="preserve">con </w:t>
      </w:r>
      <w:r w:rsidR="002459EF" w:rsidRPr="00BE6032">
        <w:t xml:space="preserve">datos del </w:t>
      </w:r>
      <w:r w:rsidR="00BE6032" w:rsidRPr="00BE6032">
        <w:t>EEUNA, 2019</w:t>
      </w:r>
    </w:p>
    <w:p w14:paraId="27FA843E" w14:textId="4E487192" w:rsidR="001460BF" w:rsidRDefault="001460BF" w:rsidP="03E28909">
      <w:pPr>
        <w:pStyle w:val="Sinespaciado"/>
        <w:jc w:val="center"/>
        <w:rPr>
          <w:b/>
          <w:bCs/>
        </w:rPr>
      </w:pPr>
    </w:p>
    <w:p w14:paraId="4C39DAC2" w14:textId="628A33D1" w:rsidR="00F40C84" w:rsidRDefault="00F40C84" w:rsidP="03E28909">
      <w:pPr>
        <w:pStyle w:val="Sinespaciado"/>
        <w:jc w:val="center"/>
        <w:rPr>
          <w:b/>
          <w:bCs/>
        </w:rPr>
      </w:pPr>
    </w:p>
    <w:p w14:paraId="6AF2D5FB" w14:textId="1E3B18BB" w:rsidR="00F40C84" w:rsidRDefault="00F40C84" w:rsidP="03E28909">
      <w:pPr>
        <w:pStyle w:val="Sinespaciado"/>
        <w:jc w:val="center"/>
        <w:rPr>
          <w:b/>
          <w:bCs/>
        </w:rPr>
      </w:pPr>
    </w:p>
    <w:p w14:paraId="27FA843F" w14:textId="77777777" w:rsidR="00E97002" w:rsidRDefault="03E28909" w:rsidP="00AE7D8E">
      <w:pPr>
        <w:pStyle w:val="Ttulo1"/>
        <w:rPr>
          <w:rStyle w:val="TTULO10"/>
          <w:b/>
        </w:rPr>
      </w:pPr>
      <w:bookmarkStart w:id="147" w:name="_Toc21440781"/>
      <w:bookmarkStart w:id="148" w:name="_Toc21529100"/>
      <w:r w:rsidRPr="03E28909">
        <w:rPr>
          <w:rStyle w:val="TTULO10"/>
          <w:b/>
        </w:rPr>
        <w:lastRenderedPageBreak/>
        <w:t>6. MALLA CURRICULAR</w:t>
      </w:r>
      <w:bookmarkEnd w:id="147"/>
      <w:bookmarkEnd w:id="148"/>
    </w:p>
    <w:p w14:paraId="52F4E91D" w14:textId="61997136" w:rsidR="03E28909" w:rsidRDefault="7E520E9C" w:rsidP="03E28909">
      <w:r>
        <w:t>A continuación, la malla curricular del Plan de Estudio de Licenciatura en Economía:</w:t>
      </w:r>
    </w:p>
    <w:p w14:paraId="652F1EBD" w14:textId="468B6B9A" w:rsidR="03E28909" w:rsidRDefault="00504916" w:rsidP="00B97579">
      <w:pPr>
        <w:pStyle w:val="Sinespaciado"/>
        <w:spacing w:before="120" w:after="120"/>
        <w:jc w:val="center"/>
        <w:rPr>
          <w:b/>
          <w:bCs/>
        </w:rPr>
      </w:pPr>
      <w:r w:rsidRPr="00504916">
        <w:rPr>
          <w:b/>
          <w:bCs/>
        </w:rPr>
        <w:t xml:space="preserve">Ilustración </w:t>
      </w:r>
      <w:r w:rsidRPr="00504916">
        <w:rPr>
          <w:b/>
          <w:bCs/>
        </w:rPr>
        <w:fldChar w:fldCharType="begin"/>
      </w:r>
      <w:r w:rsidRPr="00504916">
        <w:rPr>
          <w:b/>
          <w:bCs/>
        </w:rPr>
        <w:instrText xml:space="preserve"> SEQ Ilustración \* ARABIC </w:instrText>
      </w:r>
      <w:r w:rsidRPr="00504916">
        <w:rPr>
          <w:b/>
          <w:bCs/>
        </w:rPr>
        <w:fldChar w:fldCharType="separate"/>
      </w:r>
      <w:r w:rsidR="00C5096C">
        <w:rPr>
          <w:b/>
          <w:bCs/>
          <w:noProof/>
        </w:rPr>
        <w:t>1</w:t>
      </w:r>
      <w:r w:rsidRPr="00504916">
        <w:rPr>
          <w:b/>
          <w:bCs/>
        </w:rPr>
        <w:fldChar w:fldCharType="end"/>
      </w:r>
      <w:r>
        <w:rPr>
          <w:b/>
        </w:rPr>
        <w:br/>
      </w:r>
      <w:r w:rsidR="7E520E9C" w:rsidRPr="7E520E9C">
        <w:rPr>
          <w:b/>
          <w:bCs/>
          <w:lang w:val="es-CR"/>
        </w:rPr>
        <w:t>Universidad Nacional, Plan de Estudio de Licenciatura en Economía</w:t>
      </w:r>
      <w:r w:rsidR="00D02170">
        <w:rPr>
          <w:b/>
        </w:rPr>
        <w:br/>
      </w:r>
      <w:r w:rsidR="7E520E9C" w:rsidRPr="7E520E9C">
        <w:rPr>
          <w:b/>
          <w:bCs/>
        </w:rPr>
        <w:t xml:space="preserve">Malla Curricular. Según </w:t>
      </w:r>
      <w:r w:rsidR="00676279">
        <w:rPr>
          <w:b/>
          <w:bCs/>
        </w:rPr>
        <w:t>área disciplinar</w:t>
      </w:r>
      <w:r w:rsidR="7E520E9C" w:rsidRPr="7E520E9C">
        <w:rPr>
          <w:b/>
          <w:bCs/>
        </w:rPr>
        <w:t xml:space="preserve"> y </w:t>
      </w:r>
      <w:r w:rsidR="00C23565">
        <w:rPr>
          <w:b/>
          <w:bCs/>
        </w:rPr>
        <w:t>c</w:t>
      </w:r>
      <w:r w:rsidR="7E520E9C" w:rsidRPr="7E520E9C">
        <w:rPr>
          <w:b/>
          <w:bCs/>
        </w:rPr>
        <w:t>iclo</w:t>
      </w:r>
    </w:p>
    <w:tbl>
      <w:tblPr>
        <w:tblW w:w="10632" w:type="dxa"/>
        <w:tblInd w:w="-851" w:type="dxa"/>
        <w:tblCellMar>
          <w:left w:w="70" w:type="dxa"/>
          <w:right w:w="70" w:type="dxa"/>
        </w:tblCellMar>
        <w:tblLook w:val="04A0" w:firstRow="1" w:lastRow="0" w:firstColumn="1" w:lastColumn="0" w:noHBand="0" w:noVBand="1"/>
      </w:tblPr>
      <w:tblGrid>
        <w:gridCol w:w="2127"/>
        <w:gridCol w:w="500"/>
        <w:gridCol w:w="2335"/>
        <w:gridCol w:w="500"/>
        <w:gridCol w:w="2477"/>
        <w:gridCol w:w="460"/>
        <w:gridCol w:w="2233"/>
      </w:tblGrid>
      <w:tr w:rsidR="001F47ED" w:rsidRPr="00895379" w14:paraId="6945BDF4" w14:textId="77777777" w:rsidTr="00895379">
        <w:trPr>
          <w:trHeight w:val="660"/>
        </w:trPr>
        <w:tc>
          <w:tcPr>
            <w:tcW w:w="2127" w:type="dxa"/>
            <w:tcBorders>
              <w:top w:val="nil"/>
              <w:left w:val="nil"/>
              <w:bottom w:val="nil"/>
              <w:right w:val="nil"/>
            </w:tcBorders>
            <w:shd w:val="clear" w:color="000000" w:fill="FFFFFF"/>
            <w:noWrap/>
            <w:vAlign w:val="bottom"/>
            <w:hideMark/>
          </w:tcPr>
          <w:p w14:paraId="1BD70CBE"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500" w:type="dxa"/>
            <w:tcBorders>
              <w:top w:val="nil"/>
              <w:left w:val="nil"/>
              <w:bottom w:val="nil"/>
              <w:right w:val="nil"/>
            </w:tcBorders>
            <w:shd w:val="clear" w:color="000000" w:fill="FFFFFF"/>
            <w:noWrap/>
            <w:vAlign w:val="center"/>
            <w:hideMark/>
          </w:tcPr>
          <w:p w14:paraId="2410989C" w14:textId="77777777" w:rsidR="00895379" w:rsidRPr="00895379" w:rsidRDefault="00895379" w:rsidP="00895379">
            <w:pPr>
              <w:spacing w:before="0" w:after="0" w:line="240" w:lineRule="auto"/>
              <w:jc w:val="center"/>
              <w:rPr>
                <w:rFonts w:ascii="Calibri" w:eastAsia="Times New Roman" w:hAnsi="Calibri" w:cs="Calibri"/>
                <w:b/>
                <w:bCs/>
                <w:color w:val="000000"/>
                <w:sz w:val="22"/>
                <w:lang w:eastAsia="es-ES"/>
              </w:rPr>
            </w:pPr>
            <w:r w:rsidRPr="00895379">
              <w:rPr>
                <w:rFonts w:ascii="Calibri" w:eastAsia="Times New Roman" w:hAnsi="Calibri" w:cs="Calibri"/>
                <w:b/>
                <w:bCs/>
                <w:color w:val="000000"/>
                <w:sz w:val="22"/>
                <w:lang w:eastAsia="es-ES"/>
              </w:rPr>
              <w:t> </w:t>
            </w:r>
          </w:p>
        </w:tc>
        <w:tc>
          <w:tcPr>
            <w:tcW w:w="2335"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2BBB6C5E" w14:textId="77777777" w:rsidR="00895379" w:rsidRPr="00895379" w:rsidRDefault="00895379" w:rsidP="00895379">
            <w:pPr>
              <w:spacing w:before="0" w:after="0" w:line="240" w:lineRule="auto"/>
              <w:jc w:val="center"/>
              <w:rPr>
                <w:rFonts w:ascii="Calibri" w:eastAsia="Times New Roman" w:hAnsi="Calibri" w:cs="Calibri"/>
                <w:b/>
                <w:bCs/>
                <w:color w:val="000000"/>
                <w:sz w:val="22"/>
                <w:lang w:eastAsia="es-ES"/>
              </w:rPr>
            </w:pPr>
            <w:r w:rsidRPr="00895379">
              <w:rPr>
                <w:rFonts w:ascii="Calibri" w:eastAsia="Times New Roman" w:hAnsi="Calibri" w:cs="Calibri"/>
                <w:b/>
                <w:bCs/>
                <w:color w:val="000000"/>
                <w:sz w:val="22"/>
                <w:lang w:eastAsia="es-ES"/>
              </w:rPr>
              <w:t>I Ciclo</w:t>
            </w:r>
          </w:p>
        </w:tc>
        <w:tc>
          <w:tcPr>
            <w:tcW w:w="500" w:type="dxa"/>
            <w:tcBorders>
              <w:top w:val="nil"/>
              <w:left w:val="nil"/>
              <w:bottom w:val="nil"/>
              <w:right w:val="nil"/>
            </w:tcBorders>
            <w:shd w:val="clear" w:color="000000" w:fill="FFFFFF"/>
            <w:noWrap/>
            <w:vAlign w:val="center"/>
            <w:hideMark/>
          </w:tcPr>
          <w:p w14:paraId="503927DE" w14:textId="77777777" w:rsidR="00895379" w:rsidRPr="00895379" w:rsidRDefault="00895379" w:rsidP="00895379">
            <w:pPr>
              <w:spacing w:before="0" w:after="0" w:line="240" w:lineRule="auto"/>
              <w:jc w:val="center"/>
              <w:rPr>
                <w:rFonts w:ascii="Calibri" w:eastAsia="Times New Roman" w:hAnsi="Calibri" w:cs="Calibri"/>
                <w:b/>
                <w:bCs/>
                <w:color w:val="000000"/>
                <w:sz w:val="22"/>
                <w:lang w:eastAsia="es-ES"/>
              </w:rPr>
            </w:pPr>
            <w:r w:rsidRPr="00895379">
              <w:rPr>
                <w:rFonts w:ascii="Calibri" w:eastAsia="Times New Roman" w:hAnsi="Calibri" w:cs="Calibri"/>
                <w:b/>
                <w:bCs/>
                <w:color w:val="000000"/>
                <w:sz w:val="22"/>
                <w:lang w:eastAsia="es-ES"/>
              </w:rPr>
              <w:t> </w:t>
            </w:r>
          </w:p>
        </w:tc>
        <w:tc>
          <w:tcPr>
            <w:tcW w:w="2477"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3BBB41B2" w14:textId="77777777" w:rsidR="00895379" w:rsidRPr="00895379" w:rsidRDefault="00895379" w:rsidP="00895379">
            <w:pPr>
              <w:spacing w:before="0" w:after="0" w:line="240" w:lineRule="auto"/>
              <w:jc w:val="center"/>
              <w:rPr>
                <w:rFonts w:ascii="Calibri" w:eastAsia="Times New Roman" w:hAnsi="Calibri" w:cs="Calibri"/>
                <w:b/>
                <w:bCs/>
                <w:color w:val="000000"/>
                <w:sz w:val="22"/>
                <w:lang w:eastAsia="es-ES"/>
              </w:rPr>
            </w:pPr>
            <w:r w:rsidRPr="00895379">
              <w:rPr>
                <w:rFonts w:ascii="Calibri" w:eastAsia="Times New Roman" w:hAnsi="Calibri" w:cs="Calibri"/>
                <w:b/>
                <w:bCs/>
                <w:color w:val="000000"/>
                <w:sz w:val="22"/>
                <w:lang w:eastAsia="es-ES"/>
              </w:rPr>
              <w:t>II Ciclo</w:t>
            </w:r>
          </w:p>
        </w:tc>
        <w:tc>
          <w:tcPr>
            <w:tcW w:w="460" w:type="dxa"/>
            <w:tcBorders>
              <w:top w:val="nil"/>
              <w:left w:val="nil"/>
              <w:bottom w:val="nil"/>
              <w:right w:val="nil"/>
            </w:tcBorders>
            <w:shd w:val="clear" w:color="000000" w:fill="FFFFFF"/>
            <w:noWrap/>
            <w:vAlign w:val="center"/>
            <w:hideMark/>
          </w:tcPr>
          <w:p w14:paraId="19D41F89" w14:textId="77777777" w:rsidR="00895379" w:rsidRPr="00895379" w:rsidRDefault="00895379" w:rsidP="00895379">
            <w:pPr>
              <w:spacing w:before="0" w:after="0" w:line="240" w:lineRule="auto"/>
              <w:jc w:val="center"/>
              <w:rPr>
                <w:rFonts w:ascii="Calibri" w:eastAsia="Times New Roman" w:hAnsi="Calibri" w:cs="Calibri"/>
                <w:b/>
                <w:bCs/>
                <w:color w:val="000000"/>
                <w:sz w:val="22"/>
                <w:lang w:eastAsia="es-ES"/>
              </w:rPr>
            </w:pPr>
            <w:r w:rsidRPr="00895379">
              <w:rPr>
                <w:rFonts w:ascii="Calibri" w:eastAsia="Times New Roman" w:hAnsi="Calibri" w:cs="Calibri"/>
                <w:b/>
                <w:bCs/>
                <w:color w:val="000000"/>
                <w:sz w:val="22"/>
                <w:lang w:eastAsia="es-ES"/>
              </w:rPr>
              <w:t> </w:t>
            </w:r>
          </w:p>
        </w:tc>
        <w:tc>
          <w:tcPr>
            <w:tcW w:w="2233" w:type="dxa"/>
            <w:tcBorders>
              <w:top w:val="nil"/>
              <w:left w:val="nil"/>
              <w:bottom w:val="nil"/>
              <w:right w:val="nil"/>
            </w:tcBorders>
            <w:shd w:val="clear" w:color="000000" w:fill="FFFFFF"/>
            <w:noWrap/>
            <w:vAlign w:val="bottom"/>
            <w:hideMark/>
          </w:tcPr>
          <w:p w14:paraId="79CA8463"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r>
      <w:tr w:rsidR="001F47ED" w:rsidRPr="00895379" w14:paraId="0A3D07FF" w14:textId="77777777" w:rsidTr="00895379">
        <w:trPr>
          <w:trHeight w:val="360"/>
        </w:trPr>
        <w:tc>
          <w:tcPr>
            <w:tcW w:w="2127" w:type="dxa"/>
            <w:tcBorders>
              <w:top w:val="nil"/>
              <w:left w:val="nil"/>
              <w:bottom w:val="nil"/>
              <w:right w:val="nil"/>
            </w:tcBorders>
            <w:shd w:val="clear" w:color="000000" w:fill="FFFFFF"/>
            <w:noWrap/>
            <w:vAlign w:val="bottom"/>
            <w:hideMark/>
          </w:tcPr>
          <w:p w14:paraId="33951A60"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500" w:type="dxa"/>
            <w:tcBorders>
              <w:top w:val="nil"/>
              <w:left w:val="nil"/>
              <w:bottom w:val="nil"/>
              <w:right w:val="nil"/>
            </w:tcBorders>
            <w:shd w:val="clear" w:color="000000" w:fill="FFFFFF"/>
            <w:noWrap/>
            <w:vAlign w:val="bottom"/>
            <w:hideMark/>
          </w:tcPr>
          <w:p w14:paraId="7A219B74"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335" w:type="dxa"/>
            <w:tcBorders>
              <w:top w:val="nil"/>
              <w:left w:val="nil"/>
              <w:bottom w:val="nil"/>
              <w:right w:val="nil"/>
            </w:tcBorders>
            <w:shd w:val="clear" w:color="000000" w:fill="FFFFFF"/>
            <w:noWrap/>
            <w:vAlign w:val="bottom"/>
            <w:hideMark/>
          </w:tcPr>
          <w:p w14:paraId="7655B563"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500" w:type="dxa"/>
            <w:tcBorders>
              <w:top w:val="nil"/>
              <w:left w:val="nil"/>
              <w:bottom w:val="nil"/>
              <w:right w:val="nil"/>
            </w:tcBorders>
            <w:shd w:val="clear" w:color="000000" w:fill="FFFFFF"/>
            <w:noWrap/>
            <w:vAlign w:val="bottom"/>
            <w:hideMark/>
          </w:tcPr>
          <w:p w14:paraId="511C87BB"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477" w:type="dxa"/>
            <w:tcBorders>
              <w:top w:val="nil"/>
              <w:left w:val="nil"/>
              <w:bottom w:val="nil"/>
              <w:right w:val="nil"/>
            </w:tcBorders>
            <w:shd w:val="clear" w:color="000000" w:fill="FFFFFF"/>
            <w:noWrap/>
            <w:vAlign w:val="bottom"/>
            <w:hideMark/>
          </w:tcPr>
          <w:p w14:paraId="4E8FF902"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460" w:type="dxa"/>
            <w:tcBorders>
              <w:top w:val="nil"/>
              <w:left w:val="nil"/>
              <w:bottom w:val="nil"/>
              <w:right w:val="nil"/>
            </w:tcBorders>
            <w:shd w:val="clear" w:color="000000" w:fill="FFFFFF"/>
            <w:noWrap/>
            <w:vAlign w:val="bottom"/>
            <w:hideMark/>
          </w:tcPr>
          <w:p w14:paraId="0450A709"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233" w:type="dxa"/>
            <w:tcBorders>
              <w:top w:val="nil"/>
              <w:left w:val="nil"/>
              <w:bottom w:val="nil"/>
              <w:right w:val="nil"/>
            </w:tcBorders>
            <w:shd w:val="clear" w:color="000000" w:fill="FFFFFF"/>
            <w:noWrap/>
            <w:vAlign w:val="bottom"/>
            <w:hideMark/>
          </w:tcPr>
          <w:p w14:paraId="2524A790"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r>
      <w:tr w:rsidR="001F47ED" w:rsidRPr="00895379" w14:paraId="1825EE40" w14:textId="77777777" w:rsidTr="00895379">
        <w:trPr>
          <w:trHeight w:val="510"/>
        </w:trPr>
        <w:tc>
          <w:tcPr>
            <w:tcW w:w="2127" w:type="dxa"/>
            <w:tcBorders>
              <w:top w:val="nil"/>
              <w:left w:val="nil"/>
              <w:bottom w:val="nil"/>
              <w:right w:val="nil"/>
            </w:tcBorders>
            <w:shd w:val="clear" w:color="000000" w:fill="FFFFFF"/>
            <w:noWrap/>
            <w:vAlign w:val="bottom"/>
            <w:hideMark/>
          </w:tcPr>
          <w:p w14:paraId="62687C74"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500" w:type="dxa"/>
            <w:tcBorders>
              <w:top w:val="nil"/>
              <w:left w:val="nil"/>
              <w:bottom w:val="nil"/>
              <w:right w:val="nil"/>
            </w:tcBorders>
            <w:shd w:val="clear" w:color="000000" w:fill="FFFFFF"/>
            <w:noWrap/>
            <w:vAlign w:val="bottom"/>
            <w:hideMark/>
          </w:tcPr>
          <w:p w14:paraId="5D7B5E88"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335" w:type="dxa"/>
            <w:tcBorders>
              <w:top w:val="single" w:sz="4" w:space="0" w:color="auto"/>
              <w:left w:val="single" w:sz="4" w:space="0" w:color="auto"/>
              <w:bottom w:val="single" w:sz="4" w:space="0" w:color="auto"/>
              <w:right w:val="single" w:sz="4" w:space="0" w:color="auto"/>
            </w:tcBorders>
            <w:shd w:val="clear" w:color="000000" w:fill="F8CBAD"/>
            <w:vAlign w:val="center"/>
            <w:hideMark/>
          </w:tcPr>
          <w:p w14:paraId="60E672ED"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Economía del Comportamiento</w:t>
            </w:r>
          </w:p>
        </w:tc>
        <w:tc>
          <w:tcPr>
            <w:tcW w:w="500" w:type="dxa"/>
            <w:tcBorders>
              <w:top w:val="nil"/>
              <w:left w:val="nil"/>
              <w:bottom w:val="nil"/>
              <w:right w:val="nil"/>
            </w:tcBorders>
            <w:shd w:val="clear" w:color="000000" w:fill="FFFFFF"/>
            <w:vAlign w:val="center"/>
            <w:hideMark/>
          </w:tcPr>
          <w:p w14:paraId="03D3E10B"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477" w:type="dxa"/>
            <w:tcBorders>
              <w:top w:val="single" w:sz="4" w:space="0" w:color="auto"/>
              <w:left w:val="single" w:sz="4" w:space="0" w:color="auto"/>
              <w:bottom w:val="single" w:sz="4" w:space="0" w:color="auto"/>
              <w:right w:val="single" w:sz="4" w:space="0" w:color="auto"/>
            </w:tcBorders>
            <w:shd w:val="clear" w:color="000000" w:fill="FFE699"/>
            <w:vAlign w:val="center"/>
            <w:hideMark/>
          </w:tcPr>
          <w:p w14:paraId="726D0888"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Mercados Financieros</w:t>
            </w:r>
          </w:p>
        </w:tc>
        <w:tc>
          <w:tcPr>
            <w:tcW w:w="460" w:type="dxa"/>
            <w:tcBorders>
              <w:top w:val="nil"/>
              <w:left w:val="nil"/>
              <w:bottom w:val="nil"/>
              <w:right w:val="nil"/>
            </w:tcBorders>
            <w:shd w:val="clear" w:color="000000" w:fill="FFFFFF"/>
            <w:vAlign w:val="center"/>
            <w:hideMark/>
          </w:tcPr>
          <w:p w14:paraId="5BED49AF"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233" w:type="dxa"/>
            <w:tcBorders>
              <w:top w:val="nil"/>
              <w:left w:val="nil"/>
              <w:bottom w:val="nil"/>
              <w:right w:val="nil"/>
            </w:tcBorders>
            <w:shd w:val="clear" w:color="000000" w:fill="FFFFFF"/>
            <w:noWrap/>
            <w:vAlign w:val="bottom"/>
            <w:hideMark/>
          </w:tcPr>
          <w:p w14:paraId="39309737"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r>
      <w:tr w:rsidR="001F47ED" w:rsidRPr="00895379" w14:paraId="208B2F1C" w14:textId="77777777" w:rsidTr="00895379">
        <w:trPr>
          <w:trHeight w:val="285"/>
        </w:trPr>
        <w:tc>
          <w:tcPr>
            <w:tcW w:w="2127" w:type="dxa"/>
            <w:tcBorders>
              <w:top w:val="nil"/>
              <w:left w:val="nil"/>
              <w:bottom w:val="nil"/>
              <w:right w:val="nil"/>
            </w:tcBorders>
            <w:shd w:val="clear" w:color="000000" w:fill="FFFFFF"/>
            <w:noWrap/>
            <w:vAlign w:val="bottom"/>
            <w:hideMark/>
          </w:tcPr>
          <w:p w14:paraId="0231DBDB"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500" w:type="dxa"/>
            <w:tcBorders>
              <w:top w:val="nil"/>
              <w:left w:val="nil"/>
              <w:bottom w:val="nil"/>
              <w:right w:val="nil"/>
            </w:tcBorders>
            <w:shd w:val="clear" w:color="000000" w:fill="FFFFFF"/>
            <w:noWrap/>
            <w:vAlign w:val="bottom"/>
            <w:hideMark/>
          </w:tcPr>
          <w:p w14:paraId="4DCC026D"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335" w:type="dxa"/>
            <w:tcBorders>
              <w:top w:val="nil"/>
              <w:left w:val="nil"/>
              <w:bottom w:val="nil"/>
              <w:right w:val="nil"/>
            </w:tcBorders>
            <w:shd w:val="clear" w:color="auto" w:fill="auto"/>
            <w:noWrap/>
            <w:vAlign w:val="bottom"/>
            <w:hideMark/>
          </w:tcPr>
          <w:p w14:paraId="2685ED56"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p>
        </w:tc>
        <w:tc>
          <w:tcPr>
            <w:tcW w:w="500" w:type="dxa"/>
            <w:tcBorders>
              <w:top w:val="nil"/>
              <w:left w:val="nil"/>
              <w:bottom w:val="nil"/>
              <w:right w:val="nil"/>
            </w:tcBorders>
            <w:shd w:val="clear" w:color="000000" w:fill="FFFFFF"/>
            <w:noWrap/>
            <w:vAlign w:val="bottom"/>
            <w:hideMark/>
          </w:tcPr>
          <w:p w14:paraId="7AEECFA2"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477" w:type="dxa"/>
            <w:tcBorders>
              <w:top w:val="nil"/>
              <w:left w:val="nil"/>
              <w:bottom w:val="nil"/>
              <w:right w:val="nil"/>
            </w:tcBorders>
            <w:shd w:val="clear" w:color="auto" w:fill="auto"/>
            <w:noWrap/>
            <w:vAlign w:val="bottom"/>
            <w:hideMark/>
          </w:tcPr>
          <w:p w14:paraId="36A0806C"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p>
        </w:tc>
        <w:tc>
          <w:tcPr>
            <w:tcW w:w="460" w:type="dxa"/>
            <w:tcBorders>
              <w:top w:val="nil"/>
              <w:left w:val="nil"/>
              <w:bottom w:val="nil"/>
              <w:right w:val="nil"/>
            </w:tcBorders>
            <w:shd w:val="clear" w:color="000000" w:fill="FFFFFF"/>
            <w:noWrap/>
            <w:vAlign w:val="bottom"/>
            <w:hideMark/>
          </w:tcPr>
          <w:p w14:paraId="466B91C4"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233" w:type="dxa"/>
            <w:tcBorders>
              <w:top w:val="nil"/>
              <w:left w:val="nil"/>
              <w:bottom w:val="nil"/>
              <w:right w:val="nil"/>
            </w:tcBorders>
            <w:shd w:val="clear" w:color="000000" w:fill="FFFFFF"/>
            <w:noWrap/>
            <w:vAlign w:val="bottom"/>
            <w:hideMark/>
          </w:tcPr>
          <w:p w14:paraId="27C3E093"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r>
      <w:tr w:rsidR="001F47ED" w:rsidRPr="00895379" w14:paraId="0D67E17F" w14:textId="77777777" w:rsidTr="00895379">
        <w:trPr>
          <w:trHeight w:val="510"/>
        </w:trPr>
        <w:tc>
          <w:tcPr>
            <w:tcW w:w="2127" w:type="dxa"/>
            <w:tcBorders>
              <w:top w:val="nil"/>
              <w:left w:val="nil"/>
              <w:bottom w:val="nil"/>
              <w:right w:val="nil"/>
            </w:tcBorders>
            <w:shd w:val="clear" w:color="000000" w:fill="FFFFFF"/>
            <w:noWrap/>
            <w:vAlign w:val="bottom"/>
            <w:hideMark/>
          </w:tcPr>
          <w:p w14:paraId="169B187F"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500" w:type="dxa"/>
            <w:tcBorders>
              <w:top w:val="nil"/>
              <w:left w:val="nil"/>
              <w:bottom w:val="nil"/>
              <w:right w:val="nil"/>
            </w:tcBorders>
            <w:shd w:val="clear" w:color="000000" w:fill="FFFFFF"/>
            <w:noWrap/>
            <w:vAlign w:val="bottom"/>
            <w:hideMark/>
          </w:tcPr>
          <w:p w14:paraId="57077303"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335" w:type="dxa"/>
            <w:tcBorders>
              <w:top w:val="single" w:sz="4" w:space="0" w:color="auto"/>
              <w:left w:val="single" w:sz="4" w:space="0" w:color="auto"/>
              <w:bottom w:val="single" w:sz="4" w:space="0" w:color="auto"/>
              <w:right w:val="single" w:sz="4" w:space="0" w:color="auto"/>
            </w:tcBorders>
            <w:shd w:val="clear" w:color="000000" w:fill="F8CBAD"/>
            <w:vAlign w:val="center"/>
            <w:hideMark/>
          </w:tcPr>
          <w:p w14:paraId="53D420BE"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Macroeconomía Avanzada</w:t>
            </w:r>
          </w:p>
        </w:tc>
        <w:tc>
          <w:tcPr>
            <w:tcW w:w="500" w:type="dxa"/>
            <w:tcBorders>
              <w:top w:val="nil"/>
              <w:left w:val="nil"/>
              <w:bottom w:val="nil"/>
              <w:right w:val="nil"/>
            </w:tcBorders>
            <w:shd w:val="clear" w:color="000000" w:fill="FFFFFF"/>
            <w:vAlign w:val="center"/>
            <w:hideMark/>
          </w:tcPr>
          <w:p w14:paraId="0BF8ED06"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477" w:type="dxa"/>
            <w:tcBorders>
              <w:top w:val="single" w:sz="4" w:space="0" w:color="auto"/>
              <w:left w:val="single" w:sz="4" w:space="0" w:color="auto"/>
              <w:bottom w:val="single" w:sz="4" w:space="0" w:color="auto"/>
              <w:right w:val="single" w:sz="4" w:space="0" w:color="auto"/>
            </w:tcBorders>
            <w:shd w:val="clear" w:color="000000" w:fill="FFE699"/>
            <w:vAlign w:val="center"/>
            <w:hideMark/>
          </w:tcPr>
          <w:p w14:paraId="67A9A40B"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Políticas Públicas y regulación</w:t>
            </w:r>
          </w:p>
        </w:tc>
        <w:tc>
          <w:tcPr>
            <w:tcW w:w="460" w:type="dxa"/>
            <w:tcBorders>
              <w:top w:val="nil"/>
              <w:left w:val="nil"/>
              <w:bottom w:val="nil"/>
              <w:right w:val="nil"/>
            </w:tcBorders>
            <w:shd w:val="clear" w:color="000000" w:fill="FFFFFF"/>
            <w:vAlign w:val="center"/>
            <w:hideMark/>
          </w:tcPr>
          <w:p w14:paraId="720721EB"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233" w:type="dxa"/>
            <w:tcBorders>
              <w:top w:val="nil"/>
              <w:left w:val="nil"/>
              <w:bottom w:val="nil"/>
              <w:right w:val="nil"/>
            </w:tcBorders>
            <w:shd w:val="clear" w:color="000000" w:fill="FFFFFF"/>
            <w:noWrap/>
            <w:vAlign w:val="bottom"/>
            <w:hideMark/>
          </w:tcPr>
          <w:p w14:paraId="16AD321B"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r>
      <w:tr w:rsidR="001F47ED" w:rsidRPr="00895379" w14:paraId="14DDB85D" w14:textId="77777777" w:rsidTr="00895379">
        <w:trPr>
          <w:trHeight w:val="285"/>
        </w:trPr>
        <w:tc>
          <w:tcPr>
            <w:tcW w:w="2127" w:type="dxa"/>
            <w:tcBorders>
              <w:top w:val="nil"/>
              <w:left w:val="nil"/>
              <w:bottom w:val="nil"/>
              <w:right w:val="nil"/>
            </w:tcBorders>
            <w:shd w:val="clear" w:color="000000" w:fill="FFFFFF"/>
            <w:noWrap/>
            <w:vAlign w:val="bottom"/>
            <w:hideMark/>
          </w:tcPr>
          <w:p w14:paraId="654274A4"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500" w:type="dxa"/>
            <w:tcBorders>
              <w:top w:val="nil"/>
              <w:left w:val="nil"/>
              <w:bottom w:val="nil"/>
              <w:right w:val="nil"/>
            </w:tcBorders>
            <w:shd w:val="clear" w:color="000000" w:fill="FFFFFF"/>
            <w:noWrap/>
            <w:vAlign w:val="bottom"/>
            <w:hideMark/>
          </w:tcPr>
          <w:p w14:paraId="41819790"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335" w:type="dxa"/>
            <w:tcBorders>
              <w:top w:val="nil"/>
              <w:left w:val="nil"/>
              <w:bottom w:val="nil"/>
              <w:right w:val="nil"/>
            </w:tcBorders>
            <w:shd w:val="clear" w:color="auto" w:fill="auto"/>
            <w:noWrap/>
            <w:vAlign w:val="bottom"/>
            <w:hideMark/>
          </w:tcPr>
          <w:p w14:paraId="23A03CF1"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p>
        </w:tc>
        <w:tc>
          <w:tcPr>
            <w:tcW w:w="500" w:type="dxa"/>
            <w:tcBorders>
              <w:top w:val="nil"/>
              <w:left w:val="nil"/>
              <w:bottom w:val="nil"/>
              <w:right w:val="nil"/>
            </w:tcBorders>
            <w:shd w:val="clear" w:color="000000" w:fill="FFFFFF"/>
            <w:noWrap/>
            <w:vAlign w:val="bottom"/>
            <w:hideMark/>
          </w:tcPr>
          <w:p w14:paraId="554EA3EB"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477" w:type="dxa"/>
            <w:tcBorders>
              <w:top w:val="nil"/>
              <w:left w:val="nil"/>
              <w:bottom w:val="nil"/>
              <w:right w:val="nil"/>
            </w:tcBorders>
            <w:shd w:val="clear" w:color="auto" w:fill="auto"/>
            <w:noWrap/>
            <w:vAlign w:val="bottom"/>
            <w:hideMark/>
          </w:tcPr>
          <w:p w14:paraId="44F35B51"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p>
        </w:tc>
        <w:tc>
          <w:tcPr>
            <w:tcW w:w="460" w:type="dxa"/>
            <w:tcBorders>
              <w:top w:val="nil"/>
              <w:left w:val="nil"/>
              <w:bottom w:val="nil"/>
              <w:right w:val="nil"/>
            </w:tcBorders>
            <w:shd w:val="clear" w:color="000000" w:fill="FFFFFF"/>
            <w:noWrap/>
            <w:vAlign w:val="bottom"/>
            <w:hideMark/>
          </w:tcPr>
          <w:p w14:paraId="47031050"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233" w:type="dxa"/>
            <w:tcBorders>
              <w:top w:val="nil"/>
              <w:left w:val="nil"/>
              <w:bottom w:val="nil"/>
              <w:right w:val="nil"/>
            </w:tcBorders>
            <w:shd w:val="clear" w:color="000000" w:fill="FFFFFF"/>
            <w:noWrap/>
            <w:vAlign w:val="bottom"/>
            <w:hideMark/>
          </w:tcPr>
          <w:p w14:paraId="5B959764"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r>
      <w:tr w:rsidR="001F47ED" w:rsidRPr="00895379" w14:paraId="0ABF84EF" w14:textId="77777777" w:rsidTr="00895379">
        <w:trPr>
          <w:trHeight w:val="510"/>
        </w:trPr>
        <w:tc>
          <w:tcPr>
            <w:tcW w:w="2127" w:type="dxa"/>
            <w:tcBorders>
              <w:top w:val="nil"/>
              <w:left w:val="nil"/>
              <w:bottom w:val="nil"/>
              <w:right w:val="nil"/>
            </w:tcBorders>
            <w:shd w:val="clear" w:color="000000" w:fill="FFFFFF"/>
            <w:noWrap/>
            <w:vAlign w:val="bottom"/>
            <w:hideMark/>
          </w:tcPr>
          <w:p w14:paraId="18F683E1"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500" w:type="dxa"/>
            <w:tcBorders>
              <w:top w:val="nil"/>
              <w:left w:val="nil"/>
              <w:bottom w:val="nil"/>
              <w:right w:val="nil"/>
            </w:tcBorders>
            <w:shd w:val="clear" w:color="000000" w:fill="FFFFFF"/>
            <w:noWrap/>
            <w:vAlign w:val="bottom"/>
            <w:hideMark/>
          </w:tcPr>
          <w:p w14:paraId="442E1C24"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335"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37FA5CE8"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Ciencia de datos para economistas I</w:t>
            </w:r>
          </w:p>
        </w:tc>
        <w:tc>
          <w:tcPr>
            <w:tcW w:w="500" w:type="dxa"/>
            <w:tcBorders>
              <w:top w:val="nil"/>
              <w:left w:val="nil"/>
              <w:bottom w:val="nil"/>
              <w:right w:val="nil"/>
            </w:tcBorders>
            <w:shd w:val="clear" w:color="000000" w:fill="FFFFFF"/>
            <w:vAlign w:val="center"/>
            <w:hideMark/>
          </w:tcPr>
          <w:p w14:paraId="1ACB033B" w14:textId="51BE2C5E" w:rsidR="00895379" w:rsidRPr="00895379" w:rsidRDefault="004B45B4" w:rsidP="00895379">
            <w:pPr>
              <w:spacing w:before="0" w:after="0" w:line="240" w:lineRule="auto"/>
              <w:jc w:val="center"/>
              <w:rPr>
                <w:rFonts w:ascii="Calibri" w:eastAsia="Times New Roman" w:hAnsi="Calibri" w:cs="Calibri"/>
                <w:color w:val="000000"/>
                <w:sz w:val="22"/>
                <w:lang w:eastAsia="es-ES"/>
              </w:rPr>
            </w:pPr>
            <w:r>
              <w:rPr>
                <w:rFonts w:ascii="Calibri" w:eastAsia="Times New Roman" w:hAnsi="Calibri" w:cs="Calibri"/>
                <w:noProof/>
                <w:color w:val="000000"/>
                <w:sz w:val="22"/>
                <w:lang w:val="es-CR" w:eastAsia="es-CR"/>
              </w:rPr>
              <mc:AlternateContent>
                <mc:Choice Requires="wps">
                  <w:drawing>
                    <wp:anchor distT="0" distB="0" distL="114300" distR="114300" simplePos="0" relativeHeight="251659264" behindDoc="0" locked="0" layoutInCell="1" allowOverlap="1" wp14:anchorId="07B8EAB8" wp14:editId="14685AEE">
                      <wp:simplePos x="0" y="0"/>
                      <wp:positionH relativeFrom="column">
                        <wp:posOffset>-24765</wp:posOffset>
                      </wp:positionH>
                      <wp:positionV relativeFrom="paragraph">
                        <wp:posOffset>2540</wp:posOffset>
                      </wp:positionV>
                      <wp:extent cx="259715" cy="138430"/>
                      <wp:effectExtent l="0" t="19050" r="45085" b="33020"/>
                      <wp:wrapNone/>
                      <wp:docPr id="3" name="Flecha: a la derecha 3"/>
                      <wp:cNvGraphicFramePr/>
                      <a:graphic xmlns:a="http://schemas.openxmlformats.org/drawingml/2006/main">
                        <a:graphicData uri="http://schemas.microsoft.com/office/word/2010/wordprocessingShape">
                          <wps:wsp>
                            <wps:cNvSpPr/>
                            <wps:spPr>
                              <a:xfrm>
                                <a:off x="0" y="0"/>
                                <a:ext cx="259715" cy="1384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D422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1.95pt;margin-top:.2pt;width:20.45pt;height:1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" adj="15844" fillcolor="#4f81bd [3204]" strokecolor="#243f60 [1604]" strokeweight="2pt"/>
                  </w:pict>
                </mc:Fallback>
              </mc:AlternateContent>
            </w:r>
            <w:r w:rsidR="00895379" w:rsidRPr="00895379">
              <w:rPr>
                <w:rFonts w:ascii="Calibri" w:eastAsia="Times New Roman" w:hAnsi="Calibri" w:cs="Calibri"/>
                <w:color w:val="000000"/>
                <w:sz w:val="22"/>
                <w:lang w:eastAsia="es-ES"/>
              </w:rPr>
              <w:t> </w:t>
            </w:r>
          </w:p>
        </w:tc>
        <w:tc>
          <w:tcPr>
            <w:tcW w:w="2477"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7947A4D4"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Ciencia de datos para economistas II</w:t>
            </w:r>
          </w:p>
        </w:tc>
        <w:tc>
          <w:tcPr>
            <w:tcW w:w="460" w:type="dxa"/>
            <w:tcBorders>
              <w:top w:val="nil"/>
              <w:left w:val="nil"/>
              <w:bottom w:val="nil"/>
              <w:right w:val="nil"/>
            </w:tcBorders>
            <w:shd w:val="clear" w:color="000000" w:fill="FFFFFF"/>
            <w:vAlign w:val="center"/>
            <w:hideMark/>
          </w:tcPr>
          <w:p w14:paraId="4C8B5446"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233" w:type="dxa"/>
            <w:tcBorders>
              <w:top w:val="nil"/>
              <w:left w:val="nil"/>
              <w:bottom w:val="nil"/>
              <w:right w:val="nil"/>
            </w:tcBorders>
            <w:shd w:val="clear" w:color="000000" w:fill="FFFFFF"/>
            <w:noWrap/>
            <w:vAlign w:val="bottom"/>
            <w:hideMark/>
          </w:tcPr>
          <w:p w14:paraId="182CD3A1"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r>
      <w:tr w:rsidR="001F47ED" w:rsidRPr="00895379" w14:paraId="28C7420F" w14:textId="77777777" w:rsidTr="00895379">
        <w:trPr>
          <w:trHeight w:val="285"/>
        </w:trPr>
        <w:tc>
          <w:tcPr>
            <w:tcW w:w="2127" w:type="dxa"/>
            <w:tcBorders>
              <w:top w:val="nil"/>
              <w:left w:val="nil"/>
              <w:bottom w:val="nil"/>
              <w:right w:val="nil"/>
            </w:tcBorders>
            <w:shd w:val="clear" w:color="000000" w:fill="FFFFFF"/>
            <w:noWrap/>
            <w:vAlign w:val="bottom"/>
            <w:hideMark/>
          </w:tcPr>
          <w:p w14:paraId="705B7633"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500" w:type="dxa"/>
            <w:tcBorders>
              <w:top w:val="nil"/>
              <w:left w:val="nil"/>
              <w:bottom w:val="nil"/>
              <w:right w:val="nil"/>
            </w:tcBorders>
            <w:shd w:val="clear" w:color="000000" w:fill="FFFFFF"/>
            <w:noWrap/>
            <w:vAlign w:val="bottom"/>
            <w:hideMark/>
          </w:tcPr>
          <w:p w14:paraId="7FD27743"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335" w:type="dxa"/>
            <w:tcBorders>
              <w:top w:val="nil"/>
              <w:left w:val="nil"/>
              <w:bottom w:val="nil"/>
              <w:right w:val="nil"/>
            </w:tcBorders>
            <w:shd w:val="clear" w:color="auto" w:fill="auto"/>
            <w:noWrap/>
            <w:vAlign w:val="bottom"/>
            <w:hideMark/>
          </w:tcPr>
          <w:p w14:paraId="4836458B"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p>
        </w:tc>
        <w:tc>
          <w:tcPr>
            <w:tcW w:w="500" w:type="dxa"/>
            <w:tcBorders>
              <w:top w:val="nil"/>
              <w:left w:val="nil"/>
              <w:bottom w:val="nil"/>
              <w:right w:val="nil"/>
            </w:tcBorders>
            <w:shd w:val="clear" w:color="000000" w:fill="FFFFFF"/>
            <w:noWrap/>
            <w:vAlign w:val="bottom"/>
            <w:hideMark/>
          </w:tcPr>
          <w:p w14:paraId="6516B73E"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477" w:type="dxa"/>
            <w:tcBorders>
              <w:top w:val="nil"/>
              <w:left w:val="nil"/>
              <w:bottom w:val="nil"/>
              <w:right w:val="nil"/>
            </w:tcBorders>
            <w:shd w:val="clear" w:color="000000" w:fill="FFFFFF"/>
            <w:noWrap/>
            <w:vAlign w:val="bottom"/>
            <w:hideMark/>
          </w:tcPr>
          <w:p w14:paraId="3380A5E2"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460" w:type="dxa"/>
            <w:tcBorders>
              <w:top w:val="nil"/>
              <w:left w:val="nil"/>
              <w:bottom w:val="nil"/>
              <w:right w:val="nil"/>
            </w:tcBorders>
            <w:shd w:val="clear" w:color="000000" w:fill="FFFFFF"/>
            <w:noWrap/>
            <w:vAlign w:val="bottom"/>
            <w:hideMark/>
          </w:tcPr>
          <w:p w14:paraId="69689934"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233" w:type="dxa"/>
            <w:tcBorders>
              <w:top w:val="nil"/>
              <w:left w:val="nil"/>
              <w:bottom w:val="nil"/>
              <w:right w:val="nil"/>
            </w:tcBorders>
            <w:shd w:val="clear" w:color="000000" w:fill="FFFFFF"/>
            <w:noWrap/>
            <w:vAlign w:val="bottom"/>
            <w:hideMark/>
          </w:tcPr>
          <w:p w14:paraId="6CCA5261"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r>
      <w:tr w:rsidR="001F47ED" w:rsidRPr="00895379" w14:paraId="3AC28822" w14:textId="77777777" w:rsidTr="00895379">
        <w:trPr>
          <w:trHeight w:val="510"/>
        </w:trPr>
        <w:tc>
          <w:tcPr>
            <w:tcW w:w="2127" w:type="dxa"/>
            <w:tcBorders>
              <w:top w:val="nil"/>
              <w:left w:val="nil"/>
              <w:bottom w:val="nil"/>
              <w:right w:val="nil"/>
            </w:tcBorders>
            <w:shd w:val="clear" w:color="000000" w:fill="FFFFFF"/>
            <w:noWrap/>
            <w:vAlign w:val="bottom"/>
            <w:hideMark/>
          </w:tcPr>
          <w:p w14:paraId="7F3E05CC"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500" w:type="dxa"/>
            <w:tcBorders>
              <w:top w:val="nil"/>
              <w:left w:val="nil"/>
              <w:bottom w:val="nil"/>
              <w:right w:val="nil"/>
            </w:tcBorders>
            <w:shd w:val="clear" w:color="000000" w:fill="FFFFFF"/>
            <w:noWrap/>
            <w:vAlign w:val="bottom"/>
            <w:hideMark/>
          </w:tcPr>
          <w:p w14:paraId="097166D6"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335" w:type="dxa"/>
            <w:tcBorders>
              <w:top w:val="single" w:sz="4" w:space="0" w:color="auto"/>
              <w:left w:val="single" w:sz="4" w:space="0" w:color="auto"/>
              <w:bottom w:val="single" w:sz="4" w:space="0" w:color="auto"/>
              <w:right w:val="single" w:sz="4" w:space="0" w:color="auto"/>
            </w:tcBorders>
            <w:shd w:val="clear" w:color="000000" w:fill="FFE699"/>
            <w:vAlign w:val="center"/>
            <w:hideMark/>
          </w:tcPr>
          <w:p w14:paraId="5E82DFCE"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Desarrollo Económico de Costa Rica</w:t>
            </w:r>
          </w:p>
        </w:tc>
        <w:tc>
          <w:tcPr>
            <w:tcW w:w="500" w:type="dxa"/>
            <w:tcBorders>
              <w:top w:val="nil"/>
              <w:left w:val="nil"/>
              <w:bottom w:val="nil"/>
              <w:right w:val="nil"/>
            </w:tcBorders>
            <w:shd w:val="clear" w:color="000000" w:fill="FFFFFF"/>
            <w:vAlign w:val="center"/>
            <w:hideMark/>
          </w:tcPr>
          <w:p w14:paraId="5DD0C74A"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477"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2D7A397A"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Trabajo Final de Graduación</w:t>
            </w:r>
          </w:p>
        </w:tc>
        <w:tc>
          <w:tcPr>
            <w:tcW w:w="460" w:type="dxa"/>
            <w:tcBorders>
              <w:top w:val="nil"/>
              <w:left w:val="nil"/>
              <w:bottom w:val="nil"/>
              <w:right w:val="nil"/>
            </w:tcBorders>
            <w:shd w:val="clear" w:color="000000" w:fill="FFFFFF"/>
            <w:vAlign w:val="center"/>
            <w:hideMark/>
          </w:tcPr>
          <w:p w14:paraId="44FBBDC2"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233" w:type="dxa"/>
            <w:tcBorders>
              <w:top w:val="nil"/>
              <w:left w:val="nil"/>
              <w:bottom w:val="nil"/>
              <w:right w:val="nil"/>
            </w:tcBorders>
            <w:shd w:val="clear" w:color="000000" w:fill="FFFFFF"/>
            <w:noWrap/>
            <w:vAlign w:val="bottom"/>
            <w:hideMark/>
          </w:tcPr>
          <w:p w14:paraId="08AB9D69"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r>
      <w:tr w:rsidR="001F47ED" w:rsidRPr="00895379" w14:paraId="506582BD" w14:textId="77777777" w:rsidTr="00895379">
        <w:trPr>
          <w:trHeight w:val="225"/>
        </w:trPr>
        <w:tc>
          <w:tcPr>
            <w:tcW w:w="2127" w:type="dxa"/>
            <w:tcBorders>
              <w:top w:val="nil"/>
              <w:left w:val="nil"/>
              <w:bottom w:val="nil"/>
              <w:right w:val="nil"/>
            </w:tcBorders>
            <w:shd w:val="clear" w:color="000000" w:fill="FFFFFF"/>
            <w:noWrap/>
            <w:vAlign w:val="bottom"/>
            <w:hideMark/>
          </w:tcPr>
          <w:p w14:paraId="53ED42AA"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500" w:type="dxa"/>
            <w:tcBorders>
              <w:top w:val="nil"/>
              <w:left w:val="nil"/>
              <w:bottom w:val="nil"/>
              <w:right w:val="nil"/>
            </w:tcBorders>
            <w:shd w:val="clear" w:color="000000" w:fill="FFFFFF"/>
            <w:noWrap/>
            <w:vAlign w:val="bottom"/>
            <w:hideMark/>
          </w:tcPr>
          <w:p w14:paraId="50234415"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335" w:type="dxa"/>
            <w:tcBorders>
              <w:top w:val="nil"/>
              <w:left w:val="nil"/>
              <w:bottom w:val="nil"/>
              <w:right w:val="nil"/>
            </w:tcBorders>
            <w:shd w:val="clear" w:color="auto" w:fill="auto"/>
            <w:noWrap/>
            <w:vAlign w:val="bottom"/>
            <w:hideMark/>
          </w:tcPr>
          <w:p w14:paraId="73F7A8AD"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p>
        </w:tc>
        <w:tc>
          <w:tcPr>
            <w:tcW w:w="500" w:type="dxa"/>
            <w:tcBorders>
              <w:top w:val="nil"/>
              <w:left w:val="nil"/>
              <w:bottom w:val="nil"/>
              <w:right w:val="nil"/>
            </w:tcBorders>
            <w:shd w:val="clear" w:color="000000" w:fill="FFFFFF"/>
            <w:noWrap/>
            <w:vAlign w:val="bottom"/>
            <w:hideMark/>
          </w:tcPr>
          <w:p w14:paraId="7F0EE6E3"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477" w:type="dxa"/>
            <w:tcBorders>
              <w:top w:val="nil"/>
              <w:left w:val="nil"/>
              <w:bottom w:val="nil"/>
              <w:right w:val="nil"/>
            </w:tcBorders>
            <w:shd w:val="clear" w:color="000000" w:fill="FFFFFF"/>
            <w:vAlign w:val="bottom"/>
            <w:hideMark/>
          </w:tcPr>
          <w:p w14:paraId="79BC7DFC"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460" w:type="dxa"/>
            <w:tcBorders>
              <w:top w:val="nil"/>
              <w:left w:val="nil"/>
              <w:bottom w:val="nil"/>
              <w:right w:val="nil"/>
            </w:tcBorders>
            <w:shd w:val="clear" w:color="000000" w:fill="FFFFFF"/>
            <w:vAlign w:val="bottom"/>
            <w:hideMark/>
          </w:tcPr>
          <w:p w14:paraId="4F3A1F90"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233" w:type="dxa"/>
            <w:tcBorders>
              <w:top w:val="nil"/>
              <w:left w:val="nil"/>
              <w:bottom w:val="nil"/>
              <w:right w:val="nil"/>
            </w:tcBorders>
            <w:shd w:val="clear" w:color="000000" w:fill="FFFFFF"/>
            <w:noWrap/>
            <w:vAlign w:val="bottom"/>
            <w:hideMark/>
          </w:tcPr>
          <w:p w14:paraId="03D9AA43"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r>
      <w:tr w:rsidR="001F47ED" w:rsidRPr="00895379" w14:paraId="168880FC" w14:textId="77777777" w:rsidTr="00895379">
        <w:trPr>
          <w:trHeight w:val="510"/>
        </w:trPr>
        <w:tc>
          <w:tcPr>
            <w:tcW w:w="2127" w:type="dxa"/>
            <w:tcBorders>
              <w:top w:val="nil"/>
              <w:left w:val="nil"/>
              <w:bottom w:val="nil"/>
              <w:right w:val="nil"/>
            </w:tcBorders>
            <w:shd w:val="clear" w:color="000000" w:fill="FFFFFF"/>
            <w:noWrap/>
            <w:vAlign w:val="bottom"/>
            <w:hideMark/>
          </w:tcPr>
          <w:p w14:paraId="6155618D"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500" w:type="dxa"/>
            <w:tcBorders>
              <w:top w:val="nil"/>
              <w:left w:val="nil"/>
              <w:bottom w:val="nil"/>
              <w:right w:val="nil"/>
            </w:tcBorders>
            <w:shd w:val="clear" w:color="000000" w:fill="FFFFFF"/>
            <w:noWrap/>
            <w:vAlign w:val="bottom"/>
            <w:hideMark/>
          </w:tcPr>
          <w:p w14:paraId="238C56B6"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335"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59E73A97"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Optativo I</w:t>
            </w:r>
          </w:p>
        </w:tc>
        <w:tc>
          <w:tcPr>
            <w:tcW w:w="500" w:type="dxa"/>
            <w:tcBorders>
              <w:top w:val="nil"/>
              <w:left w:val="nil"/>
              <w:bottom w:val="nil"/>
              <w:right w:val="nil"/>
            </w:tcBorders>
            <w:shd w:val="clear" w:color="000000" w:fill="FFFFFF"/>
            <w:vAlign w:val="center"/>
            <w:hideMark/>
          </w:tcPr>
          <w:p w14:paraId="16BF8EB8"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477"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4DD2F6D8"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Optativo II</w:t>
            </w:r>
          </w:p>
        </w:tc>
        <w:tc>
          <w:tcPr>
            <w:tcW w:w="460" w:type="dxa"/>
            <w:tcBorders>
              <w:top w:val="nil"/>
              <w:left w:val="nil"/>
              <w:bottom w:val="nil"/>
              <w:right w:val="nil"/>
            </w:tcBorders>
            <w:shd w:val="clear" w:color="000000" w:fill="FFFFFF"/>
            <w:noWrap/>
            <w:vAlign w:val="bottom"/>
            <w:hideMark/>
          </w:tcPr>
          <w:p w14:paraId="315499AE"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233" w:type="dxa"/>
            <w:tcBorders>
              <w:top w:val="nil"/>
              <w:left w:val="nil"/>
              <w:bottom w:val="nil"/>
              <w:right w:val="nil"/>
            </w:tcBorders>
            <w:shd w:val="clear" w:color="000000" w:fill="FFFFFF"/>
            <w:noWrap/>
            <w:vAlign w:val="bottom"/>
            <w:hideMark/>
          </w:tcPr>
          <w:p w14:paraId="1598808E" w14:textId="703004FC"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r>
      <w:tr w:rsidR="001F47ED" w:rsidRPr="00895379" w14:paraId="0591765A" w14:textId="77777777" w:rsidTr="00895379">
        <w:trPr>
          <w:trHeight w:val="300"/>
        </w:trPr>
        <w:tc>
          <w:tcPr>
            <w:tcW w:w="2127" w:type="dxa"/>
            <w:tcBorders>
              <w:top w:val="nil"/>
              <w:left w:val="nil"/>
              <w:bottom w:val="nil"/>
              <w:right w:val="nil"/>
            </w:tcBorders>
            <w:shd w:val="clear" w:color="000000" w:fill="FFFFFF"/>
            <w:noWrap/>
            <w:vAlign w:val="bottom"/>
            <w:hideMark/>
          </w:tcPr>
          <w:p w14:paraId="0DC8FC45"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500" w:type="dxa"/>
            <w:tcBorders>
              <w:top w:val="nil"/>
              <w:left w:val="nil"/>
              <w:bottom w:val="nil"/>
              <w:right w:val="nil"/>
            </w:tcBorders>
            <w:shd w:val="clear" w:color="000000" w:fill="FFFFFF"/>
            <w:noWrap/>
            <w:vAlign w:val="bottom"/>
            <w:hideMark/>
          </w:tcPr>
          <w:p w14:paraId="7282A9CC"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335" w:type="dxa"/>
            <w:tcBorders>
              <w:top w:val="nil"/>
              <w:left w:val="nil"/>
              <w:bottom w:val="nil"/>
              <w:right w:val="nil"/>
            </w:tcBorders>
            <w:shd w:val="clear" w:color="000000" w:fill="FFFFFF"/>
            <w:noWrap/>
            <w:vAlign w:val="bottom"/>
            <w:hideMark/>
          </w:tcPr>
          <w:p w14:paraId="19B8E2EF"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500" w:type="dxa"/>
            <w:tcBorders>
              <w:top w:val="nil"/>
              <w:left w:val="nil"/>
              <w:bottom w:val="nil"/>
              <w:right w:val="nil"/>
            </w:tcBorders>
            <w:shd w:val="clear" w:color="000000" w:fill="FFFFFF"/>
            <w:noWrap/>
            <w:vAlign w:val="bottom"/>
            <w:hideMark/>
          </w:tcPr>
          <w:p w14:paraId="64E6ACFC"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477" w:type="dxa"/>
            <w:tcBorders>
              <w:top w:val="nil"/>
              <w:left w:val="nil"/>
              <w:bottom w:val="nil"/>
              <w:right w:val="nil"/>
            </w:tcBorders>
            <w:shd w:val="clear" w:color="000000" w:fill="FFFFFF"/>
            <w:noWrap/>
            <w:vAlign w:val="bottom"/>
            <w:hideMark/>
          </w:tcPr>
          <w:p w14:paraId="0087284D"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460" w:type="dxa"/>
            <w:tcBorders>
              <w:top w:val="nil"/>
              <w:left w:val="nil"/>
              <w:bottom w:val="nil"/>
              <w:right w:val="nil"/>
            </w:tcBorders>
            <w:shd w:val="clear" w:color="000000" w:fill="FFFFFF"/>
            <w:noWrap/>
            <w:vAlign w:val="bottom"/>
            <w:hideMark/>
          </w:tcPr>
          <w:p w14:paraId="48A494B6" w14:textId="77777777" w:rsid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p w14:paraId="01EE00AB" w14:textId="77777777" w:rsidR="004B45B4" w:rsidRDefault="004B45B4" w:rsidP="00895379">
            <w:pPr>
              <w:spacing w:before="0" w:after="0" w:line="240" w:lineRule="auto"/>
              <w:jc w:val="left"/>
              <w:rPr>
                <w:rFonts w:ascii="Calibri" w:eastAsia="Times New Roman" w:hAnsi="Calibri" w:cs="Calibri"/>
                <w:color w:val="000000"/>
                <w:sz w:val="22"/>
                <w:lang w:eastAsia="es-ES"/>
              </w:rPr>
            </w:pPr>
          </w:p>
          <w:p w14:paraId="30199649" w14:textId="77777777" w:rsidR="004B45B4" w:rsidRDefault="004B45B4" w:rsidP="00895379">
            <w:pPr>
              <w:spacing w:before="0" w:after="0" w:line="240" w:lineRule="auto"/>
              <w:jc w:val="left"/>
              <w:rPr>
                <w:rFonts w:ascii="Calibri" w:eastAsia="Times New Roman" w:hAnsi="Calibri" w:cs="Calibri"/>
                <w:color w:val="000000"/>
                <w:sz w:val="22"/>
                <w:lang w:eastAsia="es-ES"/>
              </w:rPr>
            </w:pPr>
          </w:p>
          <w:p w14:paraId="5C21C2E6" w14:textId="1E0B3C6B" w:rsidR="004B45B4" w:rsidRPr="00895379" w:rsidRDefault="004B45B4" w:rsidP="00895379">
            <w:pPr>
              <w:spacing w:before="0" w:after="0" w:line="240" w:lineRule="auto"/>
              <w:jc w:val="left"/>
              <w:rPr>
                <w:rFonts w:ascii="Calibri" w:eastAsia="Times New Roman" w:hAnsi="Calibri" w:cs="Calibri"/>
                <w:color w:val="000000"/>
                <w:sz w:val="22"/>
                <w:lang w:eastAsia="es-ES"/>
              </w:rPr>
            </w:pPr>
          </w:p>
        </w:tc>
        <w:tc>
          <w:tcPr>
            <w:tcW w:w="2233" w:type="dxa"/>
            <w:tcBorders>
              <w:top w:val="nil"/>
              <w:left w:val="nil"/>
              <w:bottom w:val="nil"/>
              <w:right w:val="nil"/>
            </w:tcBorders>
            <w:shd w:val="clear" w:color="000000" w:fill="FFFFFF"/>
            <w:noWrap/>
            <w:vAlign w:val="bottom"/>
            <w:hideMark/>
          </w:tcPr>
          <w:p w14:paraId="163EE2DA"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r>
      <w:tr w:rsidR="001F47ED" w:rsidRPr="00895379" w14:paraId="6F2B5EC0" w14:textId="77777777" w:rsidTr="00895379">
        <w:trPr>
          <w:trHeight w:val="600"/>
        </w:trPr>
        <w:tc>
          <w:tcPr>
            <w:tcW w:w="2127" w:type="dxa"/>
            <w:tcBorders>
              <w:top w:val="single" w:sz="4" w:space="0" w:color="auto"/>
              <w:left w:val="single" w:sz="4" w:space="0" w:color="auto"/>
              <w:bottom w:val="single" w:sz="4" w:space="0" w:color="auto"/>
              <w:right w:val="single" w:sz="4" w:space="0" w:color="auto"/>
            </w:tcBorders>
            <w:shd w:val="clear" w:color="000000" w:fill="F8CBAD"/>
            <w:vAlign w:val="center"/>
            <w:hideMark/>
          </w:tcPr>
          <w:p w14:paraId="3876142B"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Nuevos Enfoques económicos</w:t>
            </w:r>
          </w:p>
        </w:tc>
        <w:tc>
          <w:tcPr>
            <w:tcW w:w="500" w:type="dxa"/>
            <w:tcBorders>
              <w:top w:val="nil"/>
              <w:left w:val="nil"/>
              <w:bottom w:val="nil"/>
              <w:right w:val="nil"/>
            </w:tcBorders>
            <w:shd w:val="clear" w:color="000000" w:fill="FFFFFF"/>
            <w:noWrap/>
            <w:vAlign w:val="bottom"/>
            <w:hideMark/>
          </w:tcPr>
          <w:p w14:paraId="24F07550"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335"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37D140AD"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Ciencias de datos</w:t>
            </w:r>
          </w:p>
        </w:tc>
        <w:tc>
          <w:tcPr>
            <w:tcW w:w="500" w:type="dxa"/>
            <w:tcBorders>
              <w:top w:val="nil"/>
              <w:left w:val="nil"/>
              <w:bottom w:val="nil"/>
              <w:right w:val="nil"/>
            </w:tcBorders>
            <w:shd w:val="clear" w:color="000000" w:fill="FFFFFF"/>
            <w:noWrap/>
            <w:vAlign w:val="bottom"/>
            <w:hideMark/>
          </w:tcPr>
          <w:p w14:paraId="71AAF2AE"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477"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462CE224"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Investigación</w:t>
            </w:r>
          </w:p>
        </w:tc>
        <w:tc>
          <w:tcPr>
            <w:tcW w:w="460" w:type="dxa"/>
            <w:tcBorders>
              <w:top w:val="nil"/>
              <w:left w:val="nil"/>
              <w:bottom w:val="nil"/>
              <w:right w:val="nil"/>
            </w:tcBorders>
            <w:shd w:val="clear" w:color="000000" w:fill="FFFFFF"/>
            <w:noWrap/>
            <w:vAlign w:val="bottom"/>
            <w:hideMark/>
          </w:tcPr>
          <w:p w14:paraId="42EC4C54" w14:textId="77777777" w:rsidR="00895379" w:rsidRPr="00895379" w:rsidRDefault="00895379" w:rsidP="00895379">
            <w:pPr>
              <w:spacing w:before="0" w:after="0" w:line="240" w:lineRule="auto"/>
              <w:jc w:val="left"/>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 </w:t>
            </w:r>
          </w:p>
        </w:tc>
        <w:tc>
          <w:tcPr>
            <w:tcW w:w="2233" w:type="dxa"/>
            <w:tcBorders>
              <w:top w:val="single" w:sz="4" w:space="0" w:color="auto"/>
              <w:left w:val="single" w:sz="4" w:space="0" w:color="auto"/>
              <w:bottom w:val="single" w:sz="4" w:space="0" w:color="auto"/>
              <w:right w:val="single" w:sz="4" w:space="0" w:color="auto"/>
            </w:tcBorders>
            <w:shd w:val="clear" w:color="000000" w:fill="FFE699"/>
            <w:vAlign w:val="center"/>
            <w:hideMark/>
          </w:tcPr>
          <w:p w14:paraId="7E3916C4" w14:textId="77777777" w:rsidR="00895379" w:rsidRPr="00895379" w:rsidRDefault="00895379" w:rsidP="00895379">
            <w:pPr>
              <w:spacing w:before="0" w:after="0" w:line="240" w:lineRule="auto"/>
              <w:jc w:val="center"/>
              <w:rPr>
                <w:rFonts w:ascii="Calibri" w:eastAsia="Times New Roman" w:hAnsi="Calibri" w:cs="Calibri"/>
                <w:color w:val="000000"/>
                <w:sz w:val="22"/>
                <w:lang w:eastAsia="es-ES"/>
              </w:rPr>
            </w:pPr>
            <w:r w:rsidRPr="00895379">
              <w:rPr>
                <w:rFonts w:ascii="Calibri" w:eastAsia="Times New Roman" w:hAnsi="Calibri" w:cs="Calibri"/>
                <w:color w:val="000000"/>
                <w:sz w:val="22"/>
                <w:lang w:eastAsia="es-ES"/>
              </w:rPr>
              <w:t>Economía e interdiciplinaridad</w:t>
            </w:r>
          </w:p>
        </w:tc>
      </w:tr>
    </w:tbl>
    <w:p w14:paraId="03B738A3" w14:textId="77777777" w:rsidR="00895379" w:rsidRDefault="00895379" w:rsidP="7E520E9C">
      <w:pPr>
        <w:pStyle w:val="Sinespaciado"/>
        <w:spacing w:before="120" w:after="120" w:line="360" w:lineRule="auto"/>
        <w:jc w:val="center"/>
        <w:rPr>
          <w:b/>
          <w:bCs/>
        </w:rPr>
      </w:pPr>
    </w:p>
    <w:p w14:paraId="45E5C706" w14:textId="77777777" w:rsidR="004B45B4" w:rsidRDefault="004B45B4">
      <w:pPr>
        <w:spacing w:before="0" w:after="200" w:line="276" w:lineRule="auto"/>
        <w:jc w:val="left"/>
        <w:rPr>
          <w:rStyle w:val="TTULO10"/>
          <w:rFonts w:eastAsiaTheme="majorEastAsia" w:cstheme="majorBidi"/>
          <w:bCs/>
          <w:szCs w:val="28"/>
        </w:rPr>
      </w:pPr>
      <w:bookmarkStart w:id="149" w:name="_Toc21440782"/>
      <w:bookmarkStart w:id="150" w:name="_Toc21529101"/>
      <w:r>
        <w:rPr>
          <w:rStyle w:val="TTULO10"/>
          <w:b w:val="0"/>
        </w:rPr>
        <w:br w:type="page"/>
      </w:r>
    </w:p>
    <w:p w14:paraId="27FA8443" w14:textId="4CA73695" w:rsidR="00E97002" w:rsidRDefault="7E520E9C" w:rsidP="7E520E9C">
      <w:pPr>
        <w:pStyle w:val="Ttulo1"/>
        <w:rPr>
          <w:rStyle w:val="TTULO10"/>
          <w:b/>
        </w:rPr>
      </w:pPr>
      <w:r w:rsidRPr="7E520E9C">
        <w:rPr>
          <w:rStyle w:val="TTULO10"/>
          <w:b/>
        </w:rPr>
        <w:lastRenderedPageBreak/>
        <w:t>7. ESTRUCTURA CURRICULAR</w:t>
      </w:r>
      <w:bookmarkEnd w:id="149"/>
      <w:bookmarkEnd w:id="150"/>
    </w:p>
    <w:p w14:paraId="27FA8444" w14:textId="6228AF70" w:rsidR="001460BF" w:rsidRDefault="7E520E9C" w:rsidP="7E520E9C">
      <w:pPr>
        <w:rPr>
          <w:rFonts w:cs="Arial"/>
          <w:lang w:val="es-CR"/>
        </w:rPr>
      </w:pPr>
      <w:bookmarkStart w:id="151" w:name="_Toc210540496"/>
      <w:r w:rsidRPr="7E520E9C">
        <w:rPr>
          <w:rFonts w:cs="Arial"/>
          <w:lang w:val="es-CR"/>
        </w:rPr>
        <w:t xml:space="preserve">Al estudiantado se le otorgará el título de Licenciatura en Economía, al completar los 36 créditos y requisitos de graduación. </w:t>
      </w:r>
      <w:r w:rsidRPr="7E520E9C">
        <w:rPr>
          <w:rFonts w:cs="Arial"/>
        </w:rPr>
        <w:t xml:space="preserve">La estructura curricular del plan de estudio se muestra en la tabla </w:t>
      </w:r>
      <w:r w:rsidR="00895379">
        <w:rPr>
          <w:rFonts w:cs="Arial"/>
        </w:rPr>
        <w:t>9</w:t>
      </w:r>
      <w:r w:rsidRPr="7E520E9C">
        <w:rPr>
          <w:rFonts w:cs="Arial"/>
        </w:rPr>
        <w:t xml:space="preserve">, considerando para su presentación el ciclo lectivo y el nivel en el que se ubica cada curso. Así mismo, para la distribución respectiva de las horas semanales por curso, la Escuela de Economía se ha basado en la normativa institucional, incorporando las horas teoría, las horas prácticas, giras, laboratorios, investigación, las horas de estudio independiente, las horas totales por semana y las </w:t>
      </w:r>
      <w:proofErr w:type="gramStart"/>
      <w:r w:rsidRPr="7E520E9C">
        <w:rPr>
          <w:rFonts w:cs="Arial"/>
        </w:rPr>
        <w:t>horas docente</w:t>
      </w:r>
      <w:proofErr w:type="gramEnd"/>
      <w:r w:rsidRPr="7E520E9C">
        <w:rPr>
          <w:rFonts w:cs="Arial"/>
        </w:rPr>
        <w:t>.</w:t>
      </w:r>
      <w:bookmarkStart w:id="152" w:name="_Toc210540497"/>
      <w:bookmarkEnd w:id="151"/>
      <w:bookmarkEnd w:id="152"/>
    </w:p>
    <w:p w14:paraId="27FA8445" w14:textId="77777777" w:rsidR="000958C5" w:rsidRDefault="001460BF" w:rsidP="001460BF">
      <w:pPr>
        <w:rPr>
          <w:rFonts w:cs="Arial"/>
        </w:rPr>
      </w:pPr>
      <w:bookmarkStart w:id="153" w:name="_Toc210540498"/>
      <w:r>
        <w:rPr>
          <w:rFonts w:cs="Arial"/>
        </w:rPr>
        <w:t>La distribución de horas semanales se realizará para cada ciclo lectivo</w:t>
      </w:r>
      <w:r w:rsidR="000958C5">
        <w:rPr>
          <w:rFonts w:cs="Arial"/>
        </w:rPr>
        <w:t xml:space="preserve"> en cada curso</w:t>
      </w:r>
      <w:r>
        <w:rPr>
          <w:rFonts w:cs="Arial"/>
        </w:rPr>
        <w:t xml:space="preserve">, en función de </w:t>
      </w:r>
      <w:r w:rsidR="000958C5">
        <w:rPr>
          <w:rFonts w:cs="Arial"/>
        </w:rPr>
        <w:t>la complejidad, naturaleza y área de conocimiento de que se trate.</w:t>
      </w:r>
    </w:p>
    <w:bookmarkEnd w:id="153"/>
    <w:p w14:paraId="27FA84A8" w14:textId="3984CA57" w:rsidR="000958C5" w:rsidRPr="000958C5" w:rsidRDefault="000958C5" w:rsidP="7E520E9C">
      <w:pPr>
        <w:rPr>
          <w:rFonts w:cs="Arial"/>
        </w:rPr>
        <w:sectPr w:rsidR="000958C5" w:rsidRPr="000958C5" w:rsidSect="00B02001">
          <w:pgSz w:w="11906" w:h="16838"/>
          <w:pgMar w:top="1417" w:right="1701" w:bottom="1417" w:left="1701" w:header="708" w:footer="708" w:gutter="0"/>
          <w:cols w:space="708"/>
          <w:titlePg/>
          <w:docGrid w:linePitch="360"/>
        </w:sectPr>
      </w:pPr>
    </w:p>
    <w:p w14:paraId="1B7305C1" w14:textId="57596F7F" w:rsidR="00D02170" w:rsidRDefault="00D02170" w:rsidP="00B97579">
      <w:pPr>
        <w:spacing w:before="0" w:after="0" w:line="240" w:lineRule="auto"/>
        <w:jc w:val="center"/>
        <w:rPr>
          <w:b/>
          <w:bCs/>
        </w:rPr>
      </w:pPr>
      <w:bookmarkStart w:id="154" w:name="_Toc21436941"/>
      <w:bookmarkStart w:id="155" w:name="_Toc21438706"/>
      <w:bookmarkStart w:id="156" w:name="_Toc21529127"/>
      <w:bookmarkStart w:id="157" w:name="_Hlk21605723"/>
      <w:r w:rsidRPr="00D02170">
        <w:rPr>
          <w:b/>
          <w:bCs/>
        </w:rPr>
        <w:lastRenderedPageBreak/>
        <w:t xml:space="preserve">Tabla </w:t>
      </w:r>
      <w:r w:rsidRPr="00D02170">
        <w:rPr>
          <w:b/>
          <w:bCs/>
        </w:rPr>
        <w:fldChar w:fldCharType="begin"/>
      </w:r>
      <w:r w:rsidRPr="00D02170">
        <w:rPr>
          <w:b/>
          <w:bCs/>
        </w:rPr>
        <w:instrText xml:space="preserve"> SEQ Tabla \* ARABIC </w:instrText>
      </w:r>
      <w:r w:rsidRPr="00D02170">
        <w:rPr>
          <w:b/>
          <w:bCs/>
        </w:rPr>
        <w:fldChar w:fldCharType="separate"/>
      </w:r>
      <w:r w:rsidR="00C5096C">
        <w:rPr>
          <w:b/>
          <w:bCs/>
          <w:noProof/>
        </w:rPr>
        <w:t>9</w:t>
      </w:r>
      <w:r w:rsidRPr="00D02170">
        <w:rPr>
          <w:b/>
          <w:bCs/>
        </w:rPr>
        <w:fldChar w:fldCharType="end"/>
      </w:r>
      <w:r>
        <w:rPr>
          <w:b/>
        </w:rPr>
        <w:br/>
      </w:r>
      <w:r w:rsidR="7E520E9C" w:rsidRPr="00F7618C">
        <w:rPr>
          <w:b/>
          <w:bCs/>
          <w:lang w:val="es-CR"/>
        </w:rPr>
        <w:t>Universidad Nacional, Plan de Estudio Licenciatura en Economía</w:t>
      </w:r>
      <w:r w:rsidR="003D5E56">
        <w:rPr>
          <w:b/>
        </w:rPr>
        <w:br/>
      </w:r>
      <w:r w:rsidR="7E520E9C" w:rsidRPr="00F7618C">
        <w:rPr>
          <w:b/>
          <w:bCs/>
        </w:rPr>
        <w:t>Estructura Curricular</w:t>
      </w:r>
      <w:bookmarkEnd w:id="154"/>
      <w:bookmarkEnd w:id="155"/>
      <w:bookmarkEnd w:id="156"/>
    </w:p>
    <w:p w14:paraId="1D174C95" w14:textId="77777777" w:rsidR="006F2BDD" w:rsidRPr="00D02170" w:rsidRDefault="006F2BDD" w:rsidP="00B97579">
      <w:pPr>
        <w:spacing w:before="0" w:after="0" w:line="240" w:lineRule="auto"/>
        <w:jc w:val="center"/>
        <w:rPr>
          <w:b/>
          <w:bCs/>
        </w:rPr>
      </w:pPr>
    </w:p>
    <w:tbl>
      <w:tblPr>
        <w:tblW w:w="12013" w:type="dxa"/>
        <w:jc w:val="center"/>
        <w:tblCellMar>
          <w:left w:w="70" w:type="dxa"/>
          <w:right w:w="70" w:type="dxa"/>
        </w:tblCellMar>
        <w:tblLook w:val="04A0" w:firstRow="1" w:lastRow="0" w:firstColumn="1" w:lastColumn="0" w:noHBand="0" w:noVBand="1"/>
      </w:tblPr>
      <w:tblGrid>
        <w:gridCol w:w="523"/>
        <w:gridCol w:w="496"/>
        <w:gridCol w:w="1239"/>
        <w:gridCol w:w="3443"/>
        <w:gridCol w:w="762"/>
        <w:gridCol w:w="368"/>
        <w:gridCol w:w="323"/>
        <w:gridCol w:w="301"/>
        <w:gridCol w:w="337"/>
        <w:gridCol w:w="348"/>
        <w:gridCol w:w="336"/>
        <w:gridCol w:w="423"/>
        <w:gridCol w:w="471"/>
        <w:gridCol w:w="1677"/>
        <w:gridCol w:w="966"/>
      </w:tblGrid>
      <w:tr w:rsidR="000F0C4B" w:rsidRPr="0019046C" w14:paraId="1A7E9D5B" w14:textId="77777777" w:rsidTr="00E06C63">
        <w:trPr>
          <w:trHeight w:val="699"/>
          <w:jc w:val="center"/>
        </w:trPr>
        <w:tc>
          <w:tcPr>
            <w:tcW w:w="12010" w:type="dxa"/>
            <w:gridSpan w:val="15"/>
            <w:tcBorders>
              <w:top w:val="single" w:sz="8" w:space="0" w:color="auto"/>
              <w:left w:val="single" w:sz="8" w:space="0" w:color="auto"/>
              <w:bottom w:val="single" w:sz="8" w:space="0" w:color="auto"/>
              <w:right w:val="single" w:sz="8" w:space="0" w:color="000000"/>
            </w:tcBorders>
            <w:shd w:val="clear" w:color="000000" w:fill="FFFFFF"/>
            <w:vAlign w:val="center"/>
            <w:hideMark/>
          </w:tcPr>
          <w:p w14:paraId="78456D4A"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LICENCIATURA EN ECONOMÍA</w:t>
            </w:r>
          </w:p>
        </w:tc>
      </w:tr>
      <w:tr w:rsidR="00020A8F" w:rsidRPr="0019046C" w14:paraId="71B0965C" w14:textId="77777777" w:rsidTr="0019046C">
        <w:trPr>
          <w:trHeight w:val="204"/>
          <w:jc w:val="center"/>
        </w:trPr>
        <w:tc>
          <w:tcPr>
            <w:tcW w:w="523" w:type="dxa"/>
            <w:vMerge w:val="restart"/>
            <w:tcBorders>
              <w:top w:val="nil"/>
              <w:left w:val="single" w:sz="8" w:space="0" w:color="auto"/>
              <w:bottom w:val="double" w:sz="6" w:space="0" w:color="000000"/>
              <w:right w:val="nil"/>
            </w:tcBorders>
            <w:shd w:val="clear" w:color="000000" w:fill="FFFFFF"/>
            <w:vAlign w:val="center"/>
            <w:hideMark/>
          </w:tcPr>
          <w:p w14:paraId="06676E13"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Nivel</w:t>
            </w:r>
          </w:p>
        </w:tc>
        <w:tc>
          <w:tcPr>
            <w:tcW w:w="496" w:type="dxa"/>
            <w:vMerge w:val="restart"/>
            <w:tcBorders>
              <w:top w:val="nil"/>
              <w:left w:val="nil"/>
              <w:bottom w:val="double" w:sz="6" w:space="0" w:color="000000"/>
              <w:right w:val="nil"/>
            </w:tcBorders>
            <w:shd w:val="clear" w:color="000000" w:fill="FFFFFF"/>
            <w:vAlign w:val="center"/>
            <w:hideMark/>
          </w:tcPr>
          <w:p w14:paraId="48F6835A"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Ciclo</w:t>
            </w:r>
          </w:p>
        </w:tc>
        <w:tc>
          <w:tcPr>
            <w:tcW w:w="1239" w:type="dxa"/>
            <w:vMerge w:val="restart"/>
            <w:tcBorders>
              <w:top w:val="nil"/>
              <w:left w:val="nil"/>
              <w:bottom w:val="double" w:sz="6" w:space="0" w:color="000000"/>
              <w:right w:val="nil"/>
            </w:tcBorders>
            <w:shd w:val="clear" w:color="000000" w:fill="FFFFFF"/>
            <w:vAlign w:val="center"/>
            <w:hideMark/>
          </w:tcPr>
          <w:p w14:paraId="3419F33B"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Código</w:t>
            </w:r>
          </w:p>
        </w:tc>
        <w:tc>
          <w:tcPr>
            <w:tcW w:w="3443" w:type="dxa"/>
            <w:vMerge w:val="restart"/>
            <w:tcBorders>
              <w:top w:val="nil"/>
              <w:left w:val="nil"/>
              <w:bottom w:val="double" w:sz="6" w:space="0" w:color="000000"/>
              <w:right w:val="nil"/>
            </w:tcBorders>
            <w:shd w:val="clear" w:color="000000" w:fill="FFFFFF"/>
            <w:vAlign w:val="center"/>
            <w:hideMark/>
          </w:tcPr>
          <w:p w14:paraId="6294E89C"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Nombre del Curso</w:t>
            </w:r>
          </w:p>
        </w:tc>
        <w:tc>
          <w:tcPr>
            <w:tcW w:w="762" w:type="dxa"/>
            <w:vMerge w:val="restart"/>
            <w:tcBorders>
              <w:top w:val="nil"/>
              <w:left w:val="nil"/>
              <w:bottom w:val="double" w:sz="6" w:space="0" w:color="000000"/>
              <w:right w:val="nil"/>
            </w:tcBorders>
            <w:shd w:val="clear" w:color="000000" w:fill="FFFFFF"/>
            <w:vAlign w:val="center"/>
            <w:hideMark/>
          </w:tcPr>
          <w:p w14:paraId="05ACA222"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Créditos</w:t>
            </w:r>
          </w:p>
        </w:tc>
        <w:tc>
          <w:tcPr>
            <w:tcW w:w="2907" w:type="dxa"/>
            <w:gridSpan w:val="8"/>
            <w:tcBorders>
              <w:top w:val="single" w:sz="8" w:space="0" w:color="auto"/>
              <w:left w:val="nil"/>
              <w:bottom w:val="nil"/>
              <w:right w:val="nil"/>
            </w:tcBorders>
            <w:shd w:val="clear" w:color="000000" w:fill="FFFFFF"/>
            <w:vAlign w:val="center"/>
            <w:hideMark/>
          </w:tcPr>
          <w:p w14:paraId="4AD4B6B0"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*Horas por semana*</w:t>
            </w:r>
          </w:p>
        </w:tc>
        <w:tc>
          <w:tcPr>
            <w:tcW w:w="1677" w:type="dxa"/>
            <w:vMerge w:val="restart"/>
            <w:tcBorders>
              <w:top w:val="nil"/>
              <w:left w:val="nil"/>
              <w:bottom w:val="double" w:sz="6" w:space="0" w:color="000000"/>
              <w:right w:val="nil"/>
            </w:tcBorders>
            <w:shd w:val="clear" w:color="000000" w:fill="FFFFFF"/>
            <w:vAlign w:val="center"/>
            <w:hideMark/>
          </w:tcPr>
          <w:p w14:paraId="5D714A96"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Requisitos</w:t>
            </w:r>
          </w:p>
        </w:tc>
        <w:tc>
          <w:tcPr>
            <w:tcW w:w="966" w:type="dxa"/>
            <w:vMerge w:val="restart"/>
            <w:tcBorders>
              <w:top w:val="nil"/>
              <w:left w:val="nil"/>
              <w:bottom w:val="double" w:sz="6" w:space="0" w:color="000000"/>
              <w:right w:val="single" w:sz="8" w:space="0" w:color="auto"/>
            </w:tcBorders>
            <w:shd w:val="clear" w:color="000000" w:fill="FFFFFF"/>
            <w:vAlign w:val="center"/>
            <w:hideMark/>
          </w:tcPr>
          <w:p w14:paraId="5E4755BA"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Co- Requisitos</w:t>
            </w:r>
          </w:p>
        </w:tc>
      </w:tr>
      <w:tr w:rsidR="00020A8F" w:rsidRPr="0019046C" w14:paraId="410BAC39" w14:textId="77777777" w:rsidTr="0019046C">
        <w:trPr>
          <w:trHeight w:val="384"/>
          <w:jc w:val="center"/>
        </w:trPr>
        <w:tc>
          <w:tcPr>
            <w:tcW w:w="523" w:type="dxa"/>
            <w:vMerge/>
            <w:tcBorders>
              <w:top w:val="nil"/>
              <w:left w:val="single" w:sz="8" w:space="0" w:color="auto"/>
              <w:bottom w:val="double" w:sz="6" w:space="0" w:color="000000"/>
              <w:right w:val="nil"/>
            </w:tcBorders>
            <w:vAlign w:val="center"/>
            <w:hideMark/>
          </w:tcPr>
          <w:p w14:paraId="1E8546CD" w14:textId="77777777" w:rsidR="000F0C4B" w:rsidRPr="00E06C63" w:rsidRDefault="000F0C4B" w:rsidP="000F0C4B">
            <w:pPr>
              <w:spacing w:before="0" w:after="0" w:line="240" w:lineRule="auto"/>
              <w:jc w:val="left"/>
              <w:rPr>
                <w:rFonts w:ascii="Calibri" w:eastAsia="Times New Roman" w:hAnsi="Calibri" w:cs="Calibri"/>
                <w:b/>
                <w:bCs/>
                <w:color w:val="000000"/>
                <w:sz w:val="18"/>
                <w:szCs w:val="18"/>
                <w:lang w:val="es-CR" w:eastAsia="es-CR"/>
              </w:rPr>
            </w:pPr>
          </w:p>
        </w:tc>
        <w:tc>
          <w:tcPr>
            <w:tcW w:w="496" w:type="dxa"/>
            <w:vMerge/>
            <w:tcBorders>
              <w:top w:val="nil"/>
              <w:left w:val="nil"/>
              <w:bottom w:val="double" w:sz="6" w:space="0" w:color="000000"/>
              <w:right w:val="nil"/>
            </w:tcBorders>
            <w:vAlign w:val="center"/>
            <w:hideMark/>
          </w:tcPr>
          <w:p w14:paraId="79F9F837" w14:textId="77777777" w:rsidR="000F0C4B" w:rsidRPr="00E06C63" w:rsidRDefault="000F0C4B" w:rsidP="000F0C4B">
            <w:pPr>
              <w:spacing w:before="0" w:after="0" w:line="240" w:lineRule="auto"/>
              <w:jc w:val="left"/>
              <w:rPr>
                <w:rFonts w:ascii="Calibri" w:eastAsia="Times New Roman" w:hAnsi="Calibri" w:cs="Calibri"/>
                <w:b/>
                <w:bCs/>
                <w:color w:val="000000"/>
                <w:sz w:val="18"/>
                <w:szCs w:val="18"/>
                <w:lang w:val="es-CR" w:eastAsia="es-CR"/>
              </w:rPr>
            </w:pPr>
          </w:p>
        </w:tc>
        <w:tc>
          <w:tcPr>
            <w:tcW w:w="1239" w:type="dxa"/>
            <w:vMerge/>
            <w:tcBorders>
              <w:top w:val="nil"/>
              <w:left w:val="nil"/>
              <w:bottom w:val="double" w:sz="6" w:space="0" w:color="000000"/>
              <w:right w:val="nil"/>
            </w:tcBorders>
            <w:vAlign w:val="center"/>
            <w:hideMark/>
          </w:tcPr>
          <w:p w14:paraId="05B45CB5" w14:textId="77777777" w:rsidR="000F0C4B" w:rsidRPr="00E06C63" w:rsidRDefault="000F0C4B" w:rsidP="000F0C4B">
            <w:pPr>
              <w:spacing w:before="0" w:after="0" w:line="240" w:lineRule="auto"/>
              <w:jc w:val="left"/>
              <w:rPr>
                <w:rFonts w:ascii="Calibri" w:eastAsia="Times New Roman" w:hAnsi="Calibri" w:cs="Calibri"/>
                <w:b/>
                <w:bCs/>
                <w:color w:val="000000"/>
                <w:sz w:val="18"/>
                <w:szCs w:val="18"/>
                <w:lang w:val="es-CR" w:eastAsia="es-CR"/>
              </w:rPr>
            </w:pPr>
          </w:p>
        </w:tc>
        <w:tc>
          <w:tcPr>
            <w:tcW w:w="3443" w:type="dxa"/>
            <w:vMerge/>
            <w:tcBorders>
              <w:top w:val="nil"/>
              <w:left w:val="nil"/>
              <w:bottom w:val="double" w:sz="6" w:space="0" w:color="000000"/>
              <w:right w:val="nil"/>
            </w:tcBorders>
            <w:vAlign w:val="center"/>
            <w:hideMark/>
          </w:tcPr>
          <w:p w14:paraId="73552FA4" w14:textId="77777777" w:rsidR="000F0C4B" w:rsidRPr="00E06C63" w:rsidRDefault="000F0C4B" w:rsidP="000F0C4B">
            <w:pPr>
              <w:spacing w:before="0" w:after="0" w:line="240" w:lineRule="auto"/>
              <w:jc w:val="left"/>
              <w:rPr>
                <w:rFonts w:ascii="Calibri" w:eastAsia="Times New Roman" w:hAnsi="Calibri" w:cs="Calibri"/>
                <w:b/>
                <w:bCs/>
                <w:color w:val="000000"/>
                <w:sz w:val="18"/>
                <w:szCs w:val="18"/>
                <w:lang w:val="es-CR" w:eastAsia="es-CR"/>
              </w:rPr>
            </w:pPr>
          </w:p>
        </w:tc>
        <w:tc>
          <w:tcPr>
            <w:tcW w:w="762" w:type="dxa"/>
            <w:vMerge/>
            <w:tcBorders>
              <w:top w:val="nil"/>
              <w:left w:val="nil"/>
              <w:bottom w:val="double" w:sz="6" w:space="0" w:color="000000"/>
              <w:right w:val="nil"/>
            </w:tcBorders>
            <w:vAlign w:val="center"/>
            <w:hideMark/>
          </w:tcPr>
          <w:p w14:paraId="2611A702" w14:textId="77777777" w:rsidR="000F0C4B" w:rsidRPr="00E06C63" w:rsidRDefault="000F0C4B" w:rsidP="000F0C4B">
            <w:pPr>
              <w:spacing w:before="0" w:after="0" w:line="240" w:lineRule="auto"/>
              <w:jc w:val="left"/>
              <w:rPr>
                <w:rFonts w:ascii="Calibri" w:eastAsia="Times New Roman" w:hAnsi="Calibri" w:cs="Calibri"/>
                <w:b/>
                <w:bCs/>
                <w:color w:val="000000"/>
                <w:sz w:val="18"/>
                <w:szCs w:val="18"/>
                <w:lang w:val="es-CR" w:eastAsia="es-CR"/>
              </w:rPr>
            </w:pPr>
          </w:p>
        </w:tc>
        <w:tc>
          <w:tcPr>
            <w:tcW w:w="368" w:type="dxa"/>
            <w:tcBorders>
              <w:top w:val="nil"/>
              <w:left w:val="nil"/>
              <w:bottom w:val="double" w:sz="6" w:space="0" w:color="auto"/>
              <w:right w:val="nil"/>
            </w:tcBorders>
            <w:shd w:val="clear" w:color="000000" w:fill="FFFFFF"/>
            <w:vAlign w:val="center"/>
            <w:hideMark/>
          </w:tcPr>
          <w:p w14:paraId="0E40B818"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T</w:t>
            </w:r>
          </w:p>
        </w:tc>
        <w:tc>
          <w:tcPr>
            <w:tcW w:w="323" w:type="dxa"/>
            <w:tcBorders>
              <w:top w:val="nil"/>
              <w:left w:val="nil"/>
              <w:bottom w:val="double" w:sz="6" w:space="0" w:color="auto"/>
              <w:right w:val="nil"/>
            </w:tcBorders>
            <w:shd w:val="clear" w:color="000000" w:fill="FFFFFF"/>
            <w:vAlign w:val="center"/>
            <w:hideMark/>
          </w:tcPr>
          <w:p w14:paraId="63E32551"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P</w:t>
            </w:r>
          </w:p>
        </w:tc>
        <w:tc>
          <w:tcPr>
            <w:tcW w:w="301" w:type="dxa"/>
            <w:tcBorders>
              <w:top w:val="nil"/>
              <w:left w:val="nil"/>
              <w:bottom w:val="double" w:sz="6" w:space="0" w:color="auto"/>
              <w:right w:val="nil"/>
            </w:tcBorders>
            <w:shd w:val="clear" w:color="000000" w:fill="FFFFFF"/>
            <w:vAlign w:val="center"/>
            <w:hideMark/>
          </w:tcPr>
          <w:p w14:paraId="1C1B81E6"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L</w:t>
            </w:r>
          </w:p>
        </w:tc>
        <w:tc>
          <w:tcPr>
            <w:tcW w:w="337" w:type="dxa"/>
            <w:tcBorders>
              <w:top w:val="nil"/>
              <w:left w:val="nil"/>
              <w:bottom w:val="double" w:sz="6" w:space="0" w:color="auto"/>
              <w:right w:val="nil"/>
            </w:tcBorders>
            <w:shd w:val="clear" w:color="000000" w:fill="FFFFFF"/>
            <w:vAlign w:val="center"/>
            <w:hideMark/>
          </w:tcPr>
          <w:p w14:paraId="6653167D"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G</w:t>
            </w:r>
          </w:p>
        </w:tc>
        <w:tc>
          <w:tcPr>
            <w:tcW w:w="348" w:type="dxa"/>
            <w:tcBorders>
              <w:top w:val="nil"/>
              <w:left w:val="nil"/>
              <w:bottom w:val="double" w:sz="6" w:space="0" w:color="auto"/>
              <w:right w:val="nil"/>
            </w:tcBorders>
            <w:shd w:val="clear" w:color="000000" w:fill="FFFFFF"/>
            <w:vAlign w:val="center"/>
            <w:hideMark/>
          </w:tcPr>
          <w:p w14:paraId="1C92B39F"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336" w:type="dxa"/>
            <w:tcBorders>
              <w:top w:val="nil"/>
              <w:left w:val="nil"/>
              <w:bottom w:val="double" w:sz="6" w:space="0" w:color="auto"/>
              <w:right w:val="nil"/>
            </w:tcBorders>
            <w:shd w:val="clear" w:color="000000" w:fill="FFFFFF"/>
            <w:vAlign w:val="center"/>
            <w:hideMark/>
          </w:tcPr>
          <w:p w14:paraId="4301980E"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EI</w:t>
            </w:r>
          </w:p>
        </w:tc>
        <w:tc>
          <w:tcPr>
            <w:tcW w:w="423" w:type="dxa"/>
            <w:tcBorders>
              <w:top w:val="nil"/>
              <w:left w:val="nil"/>
              <w:bottom w:val="double" w:sz="6" w:space="0" w:color="auto"/>
              <w:right w:val="nil"/>
            </w:tcBorders>
            <w:shd w:val="clear" w:color="000000" w:fill="FFFFFF"/>
            <w:vAlign w:val="center"/>
            <w:hideMark/>
          </w:tcPr>
          <w:p w14:paraId="2F331AE4"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T</w:t>
            </w:r>
          </w:p>
        </w:tc>
        <w:tc>
          <w:tcPr>
            <w:tcW w:w="471" w:type="dxa"/>
            <w:tcBorders>
              <w:top w:val="nil"/>
              <w:left w:val="nil"/>
              <w:bottom w:val="double" w:sz="6" w:space="0" w:color="auto"/>
              <w:right w:val="nil"/>
            </w:tcBorders>
            <w:shd w:val="clear" w:color="000000" w:fill="FFFFFF"/>
            <w:vAlign w:val="center"/>
            <w:hideMark/>
          </w:tcPr>
          <w:p w14:paraId="569B7372"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HD</w:t>
            </w:r>
          </w:p>
        </w:tc>
        <w:tc>
          <w:tcPr>
            <w:tcW w:w="1677" w:type="dxa"/>
            <w:vMerge/>
            <w:tcBorders>
              <w:top w:val="nil"/>
              <w:left w:val="nil"/>
              <w:bottom w:val="double" w:sz="6" w:space="0" w:color="000000"/>
              <w:right w:val="nil"/>
            </w:tcBorders>
            <w:vAlign w:val="center"/>
            <w:hideMark/>
          </w:tcPr>
          <w:p w14:paraId="24A8B55B" w14:textId="77777777" w:rsidR="000F0C4B" w:rsidRPr="00E06C63" w:rsidRDefault="000F0C4B" w:rsidP="000F0C4B">
            <w:pPr>
              <w:spacing w:before="0" w:after="0" w:line="240" w:lineRule="auto"/>
              <w:jc w:val="left"/>
              <w:rPr>
                <w:rFonts w:ascii="Calibri" w:eastAsia="Times New Roman" w:hAnsi="Calibri" w:cs="Calibri"/>
                <w:b/>
                <w:bCs/>
                <w:color w:val="000000"/>
                <w:sz w:val="18"/>
                <w:szCs w:val="18"/>
                <w:lang w:val="es-CR" w:eastAsia="es-CR"/>
              </w:rPr>
            </w:pPr>
          </w:p>
        </w:tc>
        <w:tc>
          <w:tcPr>
            <w:tcW w:w="966" w:type="dxa"/>
            <w:vMerge/>
            <w:tcBorders>
              <w:top w:val="nil"/>
              <w:left w:val="nil"/>
              <w:bottom w:val="double" w:sz="6" w:space="0" w:color="000000"/>
              <w:right w:val="single" w:sz="8" w:space="0" w:color="auto"/>
            </w:tcBorders>
            <w:vAlign w:val="center"/>
            <w:hideMark/>
          </w:tcPr>
          <w:p w14:paraId="77422ED5" w14:textId="77777777" w:rsidR="000F0C4B" w:rsidRPr="00E06C63" w:rsidRDefault="000F0C4B" w:rsidP="000F0C4B">
            <w:pPr>
              <w:spacing w:before="0" w:after="0" w:line="240" w:lineRule="auto"/>
              <w:jc w:val="left"/>
              <w:rPr>
                <w:rFonts w:ascii="Calibri" w:eastAsia="Times New Roman" w:hAnsi="Calibri" w:cs="Calibri"/>
                <w:b/>
                <w:bCs/>
                <w:color w:val="000000"/>
                <w:sz w:val="18"/>
                <w:szCs w:val="18"/>
                <w:lang w:val="es-CR" w:eastAsia="es-CR"/>
              </w:rPr>
            </w:pPr>
          </w:p>
        </w:tc>
      </w:tr>
      <w:tr w:rsidR="00020A8F" w:rsidRPr="0019046C" w14:paraId="11DB2DDC" w14:textId="77777777" w:rsidTr="0019046C">
        <w:trPr>
          <w:trHeight w:val="216"/>
          <w:jc w:val="center"/>
        </w:trPr>
        <w:tc>
          <w:tcPr>
            <w:tcW w:w="523" w:type="dxa"/>
            <w:tcBorders>
              <w:top w:val="nil"/>
              <w:left w:val="single" w:sz="8" w:space="0" w:color="auto"/>
              <w:bottom w:val="nil"/>
              <w:right w:val="nil"/>
            </w:tcBorders>
            <w:shd w:val="clear" w:color="000000" w:fill="FFFFFF"/>
            <w:vAlign w:val="center"/>
            <w:hideMark/>
          </w:tcPr>
          <w:p w14:paraId="77DAD082"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496" w:type="dxa"/>
            <w:tcBorders>
              <w:top w:val="nil"/>
              <w:left w:val="nil"/>
              <w:bottom w:val="nil"/>
              <w:right w:val="nil"/>
            </w:tcBorders>
            <w:shd w:val="clear" w:color="000000" w:fill="FFFFFF"/>
            <w:vAlign w:val="center"/>
            <w:hideMark/>
          </w:tcPr>
          <w:p w14:paraId="207E0836"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1239" w:type="dxa"/>
            <w:tcBorders>
              <w:top w:val="nil"/>
              <w:left w:val="nil"/>
              <w:bottom w:val="nil"/>
              <w:right w:val="nil"/>
            </w:tcBorders>
            <w:shd w:val="clear" w:color="000000" w:fill="FFFFFF"/>
            <w:vAlign w:val="center"/>
            <w:hideMark/>
          </w:tcPr>
          <w:p w14:paraId="1E0DB232"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Por Asignar</w:t>
            </w:r>
          </w:p>
        </w:tc>
        <w:tc>
          <w:tcPr>
            <w:tcW w:w="3443" w:type="dxa"/>
            <w:tcBorders>
              <w:top w:val="nil"/>
              <w:left w:val="nil"/>
              <w:bottom w:val="nil"/>
              <w:right w:val="nil"/>
            </w:tcBorders>
            <w:shd w:val="clear" w:color="000000" w:fill="FFFFFF"/>
            <w:noWrap/>
            <w:vAlign w:val="center"/>
            <w:hideMark/>
          </w:tcPr>
          <w:p w14:paraId="0E79F2F2" w14:textId="77777777" w:rsidR="000F0C4B" w:rsidRPr="00E06C63" w:rsidRDefault="000F0C4B" w:rsidP="000F0C4B">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Economía Conductual y Racionalidades Alternativas</w:t>
            </w:r>
          </w:p>
        </w:tc>
        <w:tc>
          <w:tcPr>
            <w:tcW w:w="762" w:type="dxa"/>
            <w:tcBorders>
              <w:top w:val="nil"/>
              <w:left w:val="nil"/>
              <w:bottom w:val="nil"/>
              <w:right w:val="nil"/>
            </w:tcBorders>
            <w:shd w:val="clear" w:color="000000" w:fill="FFFFFF"/>
            <w:vAlign w:val="center"/>
            <w:hideMark/>
          </w:tcPr>
          <w:p w14:paraId="7769EC07"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4</w:t>
            </w:r>
          </w:p>
        </w:tc>
        <w:tc>
          <w:tcPr>
            <w:tcW w:w="368" w:type="dxa"/>
            <w:tcBorders>
              <w:top w:val="nil"/>
              <w:left w:val="nil"/>
              <w:bottom w:val="nil"/>
              <w:right w:val="nil"/>
            </w:tcBorders>
            <w:shd w:val="clear" w:color="000000" w:fill="FFFFFF"/>
            <w:vAlign w:val="center"/>
            <w:hideMark/>
          </w:tcPr>
          <w:p w14:paraId="3590B8A3"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3 </w:t>
            </w:r>
          </w:p>
        </w:tc>
        <w:tc>
          <w:tcPr>
            <w:tcW w:w="323" w:type="dxa"/>
            <w:tcBorders>
              <w:top w:val="nil"/>
              <w:left w:val="nil"/>
              <w:bottom w:val="nil"/>
              <w:right w:val="nil"/>
            </w:tcBorders>
            <w:shd w:val="clear" w:color="000000" w:fill="FFFFFF"/>
            <w:vAlign w:val="center"/>
            <w:hideMark/>
          </w:tcPr>
          <w:p w14:paraId="0C0814DE"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1 </w:t>
            </w:r>
          </w:p>
        </w:tc>
        <w:tc>
          <w:tcPr>
            <w:tcW w:w="301" w:type="dxa"/>
            <w:tcBorders>
              <w:top w:val="nil"/>
              <w:left w:val="nil"/>
              <w:bottom w:val="nil"/>
              <w:right w:val="nil"/>
            </w:tcBorders>
            <w:shd w:val="clear" w:color="000000" w:fill="FFFFFF"/>
            <w:vAlign w:val="center"/>
            <w:hideMark/>
          </w:tcPr>
          <w:p w14:paraId="2D153F59"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7" w:type="dxa"/>
            <w:tcBorders>
              <w:top w:val="nil"/>
              <w:left w:val="nil"/>
              <w:bottom w:val="nil"/>
              <w:right w:val="nil"/>
            </w:tcBorders>
            <w:shd w:val="clear" w:color="000000" w:fill="FFFFFF"/>
            <w:vAlign w:val="center"/>
            <w:hideMark/>
          </w:tcPr>
          <w:p w14:paraId="232C03BD"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48" w:type="dxa"/>
            <w:tcBorders>
              <w:top w:val="nil"/>
              <w:left w:val="nil"/>
              <w:bottom w:val="nil"/>
              <w:right w:val="nil"/>
            </w:tcBorders>
            <w:shd w:val="clear" w:color="000000" w:fill="FFFFFF"/>
            <w:vAlign w:val="center"/>
            <w:hideMark/>
          </w:tcPr>
          <w:p w14:paraId="6A982B4C"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6" w:type="dxa"/>
            <w:tcBorders>
              <w:top w:val="nil"/>
              <w:left w:val="nil"/>
              <w:bottom w:val="nil"/>
              <w:right w:val="nil"/>
            </w:tcBorders>
            <w:shd w:val="clear" w:color="000000" w:fill="FFFFFF"/>
            <w:vAlign w:val="center"/>
            <w:hideMark/>
          </w:tcPr>
          <w:p w14:paraId="6AC1E0F1"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7 </w:t>
            </w:r>
          </w:p>
        </w:tc>
        <w:tc>
          <w:tcPr>
            <w:tcW w:w="423" w:type="dxa"/>
            <w:tcBorders>
              <w:top w:val="nil"/>
              <w:left w:val="nil"/>
              <w:bottom w:val="nil"/>
              <w:right w:val="nil"/>
            </w:tcBorders>
            <w:shd w:val="clear" w:color="000000" w:fill="FFFFFF"/>
            <w:vAlign w:val="center"/>
            <w:hideMark/>
          </w:tcPr>
          <w:p w14:paraId="2ADF71B1"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11 </w:t>
            </w:r>
          </w:p>
        </w:tc>
        <w:tc>
          <w:tcPr>
            <w:tcW w:w="471" w:type="dxa"/>
            <w:tcBorders>
              <w:top w:val="nil"/>
              <w:left w:val="nil"/>
              <w:bottom w:val="nil"/>
              <w:right w:val="nil"/>
            </w:tcBorders>
            <w:shd w:val="clear" w:color="000000" w:fill="FFFFFF"/>
            <w:vAlign w:val="center"/>
            <w:hideMark/>
          </w:tcPr>
          <w:p w14:paraId="59195B9B"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4 </w:t>
            </w:r>
          </w:p>
        </w:tc>
        <w:tc>
          <w:tcPr>
            <w:tcW w:w="1677" w:type="dxa"/>
            <w:tcBorders>
              <w:top w:val="nil"/>
              <w:left w:val="nil"/>
              <w:bottom w:val="nil"/>
              <w:right w:val="nil"/>
            </w:tcBorders>
            <w:shd w:val="clear" w:color="000000" w:fill="FFFFFF"/>
            <w:vAlign w:val="center"/>
            <w:hideMark/>
          </w:tcPr>
          <w:p w14:paraId="3CDC2E03"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c>
          <w:tcPr>
            <w:tcW w:w="966" w:type="dxa"/>
            <w:tcBorders>
              <w:top w:val="nil"/>
              <w:left w:val="nil"/>
              <w:bottom w:val="nil"/>
              <w:right w:val="single" w:sz="8" w:space="0" w:color="auto"/>
            </w:tcBorders>
            <w:shd w:val="clear" w:color="000000" w:fill="FFFFFF"/>
            <w:vAlign w:val="center"/>
            <w:hideMark/>
          </w:tcPr>
          <w:p w14:paraId="65DE07B9"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r>
      <w:tr w:rsidR="00020A8F" w:rsidRPr="0019046C" w14:paraId="573C7D47" w14:textId="77777777" w:rsidTr="0019046C">
        <w:trPr>
          <w:trHeight w:val="204"/>
          <w:jc w:val="center"/>
        </w:trPr>
        <w:tc>
          <w:tcPr>
            <w:tcW w:w="523" w:type="dxa"/>
            <w:tcBorders>
              <w:top w:val="nil"/>
              <w:left w:val="single" w:sz="8" w:space="0" w:color="auto"/>
              <w:bottom w:val="nil"/>
              <w:right w:val="nil"/>
            </w:tcBorders>
            <w:shd w:val="clear" w:color="000000" w:fill="FFFFFF"/>
            <w:vAlign w:val="center"/>
            <w:hideMark/>
          </w:tcPr>
          <w:p w14:paraId="207B08BF"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496" w:type="dxa"/>
            <w:tcBorders>
              <w:top w:val="nil"/>
              <w:left w:val="nil"/>
              <w:bottom w:val="nil"/>
              <w:right w:val="nil"/>
            </w:tcBorders>
            <w:shd w:val="clear" w:color="000000" w:fill="FFFFFF"/>
            <w:vAlign w:val="center"/>
            <w:hideMark/>
          </w:tcPr>
          <w:p w14:paraId="2B0B473A"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1239" w:type="dxa"/>
            <w:tcBorders>
              <w:top w:val="nil"/>
              <w:left w:val="nil"/>
              <w:bottom w:val="nil"/>
              <w:right w:val="nil"/>
            </w:tcBorders>
            <w:shd w:val="clear" w:color="000000" w:fill="FFFFFF"/>
            <w:vAlign w:val="center"/>
            <w:hideMark/>
          </w:tcPr>
          <w:p w14:paraId="6AB84C9E"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Por Asignar</w:t>
            </w:r>
          </w:p>
        </w:tc>
        <w:tc>
          <w:tcPr>
            <w:tcW w:w="3443" w:type="dxa"/>
            <w:tcBorders>
              <w:top w:val="nil"/>
              <w:left w:val="nil"/>
              <w:bottom w:val="nil"/>
              <w:right w:val="nil"/>
            </w:tcBorders>
            <w:shd w:val="clear" w:color="000000" w:fill="FFFFFF"/>
            <w:noWrap/>
            <w:vAlign w:val="center"/>
            <w:hideMark/>
          </w:tcPr>
          <w:p w14:paraId="3B602D5A" w14:textId="77777777" w:rsidR="000F0C4B" w:rsidRPr="00E06C63" w:rsidRDefault="000F0C4B" w:rsidP="000F0C4B">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Macroeconomía Avanzada</w:t>
            </w:r>
          </w:p>
        </w:tc>
        <w:tc>
          <w:tcPr>
            <w:tcW w:w="762" w:type="dxa"/>
            <w:tcBorders>
              <w:top w:val="nil"/>
              <w:left w:val="nil"/>
              <w:bottom w:val="nil"/>
              <w:right w:val="nil"/>
            </w:tcBorders>
            <w:shd w:val="clear" w:color="000000" w:fill="FFFFFF"/>
            <w:vAlign w:val="center"/>
            <w:hideMark/>
          </w:tcPr>
          <w:p w14:paraId="73B8BB5F"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4</w:t>
            </w:r>
          </w:p>
        </w:tc>
        <w:tc>
          <w:tcPr>
            <w:tcW w:w="368" w:type="dxa"/>
            <w:tcBorders>
              <w:top w:val="nil"/>
              <w:left w:val="nil"/>
              <w:bottom w:val="nil"/>
              <w:right w:val="nil"/>
            </w:tcBorders>
            <w:shd w:val="clear" w:color="000000" w:fill="FFFFFF"/>
            <w:vAlign w:val="center"/>
            <w:hideMark/>
          </w:tcPr>
          <w:p w14:paraId="10F91803"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3</w:t>
            </w:r>
          </w:p>
        </w:tc>
        <w:tc>
          <w:tcPr>
            <w:tcW w:w="323" w:type="dxa"/>
            <w:tcBorders>
              <w:top w:val="nil"/>
              <w:left w:val="nil"/>
              <w:bottom w:val="nil"/>
              <w:right w:val="nil"/>
            </w:tcBorders>
            <w:shd w:val="clear" w:color="000000" w:fill="FFFFFF"/>
            <w:vAlign w:val="center"/>
            <w:hideMark/>
          </w:tcPr>
          <w:p w14:paraId="3F1ADF2A"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w:t>
            </w:r>
          </w:p>
        </w:tc>
        <w:tc>
          <w:tcPr>
            <w:tcW w:w="301" w:type="dxa"/>
            <w:tcBorders>
              <w:top w:val="nil"/>
              <w:left w:val="nil"/>
              <w:bottom w:val="nil"/>
              <w:right w:val="nil"/>
            </w:tcBorders>
            <w:shd w:val="clear" w:color="000000" w:fill="FFFFFF"/>
            <w:vAlign w:val="center"/>
            <w:hideMark/>
          </w:tcPr>
          <w:p w14:paraId="04F03151"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7" w:type="dxa"/>
            <w:tcBorders>
              <w:top w:val="nil"/>
              <w:left w:val="nil"/>
              <w:bottom w:val="nil"/>
              <w:right w:val="nil"/>
            </w:tcBorders>
            <w:shd w:val="clear" w:color="000000" w:fill="FFFFFF"/>
            <w:vAlign w:val="center"/>
            <w:hideMark/>
          </w:tcPr>
          <w:p w14:paraId="0DA0A8DA"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48" w:type="dxa"/>
            <w:tcBorders>
              <w:top w:val="nil"/>
              <w:left w:val="nil"/>
              <w:bottom w:val="nil"/>
              <w:right w:val="nil"/>
            </w:tcBorders>
            <w:shd w:val="clear" w:color="000000" w:fill="FFFFFF"/>
            <w:vAlign w:val="center"/>
            <w:hideMark/>
          </w:tcPr>
          <w:p w14:paraId="677A5E0D"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6" w:type="dxa"/>
            <w:tcBorders>
              <w:top w:val="nil"/>
              <w:left w:val="nil"/>
              <w:bottom w:val="nil"/>
              <w:right w:val="nil"/>
            </w:tcBorders>
            <w:shd w:val="clear" w:color="000000" w:fill="FFFFFF"/>
            <w:vAlign w:val="center"/>
            <w:hideMark/>
          </w:tcPr>
          <w:p w14:paraId="5C771507"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7</w:t>
            </w:r>
          </w:p>
        </w:tc>
        <w:tc>
          <w:tcPr>
            <w:tcW w:w="423" w:type="dxa"/>
            <w:tcBorders>
              <w:top w:val="nil"/>
              <w:left w:val="nil"/>
              <w:bottom w:val="nil"/>
              <w:right w:val="nil"/>
            </w:tcBorders>
            <w:shd w:val="clear" w:color="000000" w:fill="FFFFFF"/>
            <w:vAlign w:val="center"/>
            <w:hideMark/>
          </w:tcPr>
          <w:p w14:paraId="5F6E947E"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11</w:t>
            </w:r>
          </w:p>
        </w:tc>
        <w:tc>
          <w:tcPr>
            <w:tcW w:w="471" w:type="dxa"/>
            <w:tcBorders>
              <w:top w:val="nil"/>
              <w:left w:val="nil"/>
              <w:bottom w:val="nil"/>
              <w:right w:val="nil"/>
            </w:tcBorders>
            <w:shd w:val="clear" w:color="000000" w:fill="FFFFFF"/>
            <w:vAlign w:val="center"/>
            <w:hideMark/>
          </w:tcPr>
          <w:p w14:paraId="304395A5"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4</w:t>
            </w:r>
          </w:p>
        </w:tc>
        <w:tc>
          <w:tcPr>
            <w:tcW w:w="1677" w:type="dxa"/>
            <w:tcBorders>
              <w:top w:val="nil"/>
              <w:left w:val="nil"/>
              <w:bottom w:val="nil"/>
              <w:right w:val="nil"/>
            </w:tcBorders>
            <w:shd w:val="clear" w:color="000000" w:fill="FFFFFF"/>
            <w:vAlign w:val="center"/>
            <w:hideMark/>
          </w:tcPr>
          <w:p w14:paraId="2BD095B0"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c>
          <w:tcPr>
            <w:tcW w:w="966" w:type="dxa"/>
            <w:tcBorders>
              <w:top w:val="nil"/>
              <w:left w:val="nil"/>
              <w:bottom w:val="nil"/>
              <w:right w:val="single" w:sz="8" w:space="0" w:color="auto"/>
            </w:tcBorders>
            <w:shd w:val="clear" w:color="000000" w:fill="FFFFFF"/>
            <w:vAlign w:val="center"/>
            <w:hideMark/>
          </w:tcPr>
          <w:p w14:paraId="7C0B43FF"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r>
      <w:tr w:rsidR="00020A8F" w:rsidRPr="0019046C" w14:paraId="7D919850" w14:textId="77777777" w:rsidTr="0019046C">
        <w:trPr>
          <w:trHeight w:val="204"/>
          <w:jc w:val="center"/>
        </w:trPr>
        <w:tc>
          <w:tcPr>
            <w:tcW w:w="523" w:type="dxa"/>
            <w:tcBorders>
              <w:top w:val="nil"/>
              <w:left w:val="single" w:sz="8" w:space="0" w:color="auto"/>
              <w:bottom w:val="nil"/>
              <w:right w:val="nil"/>
            </w:tcBorders>
            <w:shd w:val="clear" w:color="000000" w:fill="FFFFFF"/>
            <w:vAlign w:val="center"/>
            <w:hideMark/>
          </w:tcPr>
          <w:p w14:paraId="469EFF82"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496" w:type="dxa"/>
            <w:tcBorders>
              <w:top w:val="nil"/>
              <w:left w:val="nil"/>
              <w:bottom w:val="nil"/>
              <w:right w:val="nil"/>
            </w:tcBorders>
            <w:shd w:val="clear" w:color="000000" w:fill="FFFFFF"/>
            <w:vAlign w:val="center"/>
            <w:hideMark/>
          </w:tcPr>
          <w:p w14:paraId="5CBCFB96"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1239" w:type="dxa"/>
            <w:tcBorders>
              <w:top w:val="nil"/>
              <w:left w:val="nil"/>
              <w:bottom w:val="nil"/>
              <w:right w:val="nil"/>
            </w:tcBorders>
            <w:shd w:val="clear" w:color="000000" w:fill="FFFFFF"/>
            <w:vAlign w:val="center"/>
            <w:hideMark/>
          </w:tcPr>
          <w:p w14:paraId="590C8FC5"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Por Asignar</w:t>
            </w:r>
          </w:p>
        </w:tc>
        <w:tc>
          <w:tcPr>
            <w:tcW w:w="3443" w:type="dxa"/>
            <w:tcBorders>
              <w:top w:val="nil"/>
              <w:left w:val="nil"/>
              <w:bottom w:val="nil"/>
              <w:right w:val="nil"/>
            </w:tcBorders>
            <w:shd w:val="clear" w:color="000000" w:fill="FFFFFF"/>
            <w:noWrap/>
            <w:vAlign w:val="center"/>
            <w:hideMark/>
          </w:tcPr>
          <w:p w14:paraId="51F45015" w14:textId="77777777" w:rsidR="000F0C4B" w:rsidRPr="00E06C63" w:rsidRDefault="000F0C4B" w:rsidP="000F0C4B">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Ciencia de datos para economistas I</w:t>
            </w:r>
          </w:p>
        </w:tc>
        <w:tc>
          <w:tcPr>
            <w:tcW w:w="762" w:type="dxa"/>
            <w:tcBorders>
              <w:top w:val="nil"/>
              <w:left w:val="nil"/>
              <w:bottom w:val="nil"/>
              <w:right w:val="nil"/>
            </w:tcBorders>
            <w:shd w:val="clear" w:color="000000" w:fill="FFFFFF"/>
            <w:vAlign w:val="center"/>
            <w:hideMark/>
          </w:tcPr>
          <w:p w14:paraId="24B11577"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4</w:t>
            </w:r>
          </w:p>
        </w:tc>
        <w:tc>
          <w:tcPr>
            <w:tcW w:w="368" w:type="dxa"/>
            <w:tcBorders>
              <w:top w:val="nil"/>
              <w:left w:val="nil"/>
              <w:bottom w:val="nil"/>
              <w:right w:val="nil"/>
            </w:tcBorders>
            <w:shd w:val="clear" w:color="000000" w:fill="FFFFFF"/>
            <w:vAlign w:val="center"/>
            <w:hideMark/>
          </w:tcPr>
          <w:p w14:paraId="389135EC"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w:t>
            </w:r>
          </w:p>
        </w:tc>
        <w:tc>
          <w:tcPr>
            <w:tcW w:w="323" w:type="dxa"/>
            <w:tcBorders>
              <w:top w:val="nil"/>
              <w:left w:val="nil"/>
              <w:bottom w:val="nil"/>
              <w:right w:val="nil"/>
            </w:tcBorders>
            <w:shd w:val="clear" w:color="000000" w:fill="FFFFFF"/>
            <w:vAlign w:val="center"/>
            <w:hideMark/>
          </w:tcPr>
          <w:p w14:paraId="35CE6159"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w:t>
            </w:r>
          </w:p>
        </w:tc>
        <w:tc>
          <w:tcPr>
            <w:tcW w:w="301" w:type="dxa"/>
            <w:tcBorders>
              <w:top w:val="nil"/>
              <w:left w:val="nil"/>
              <w:bottom w:val="nil"/>
              <w:right w:val="nil"/>
            </w:tcBorders>
            <w:shd w:val="clear" w:color="000000" w:fill="FFFFFF"/>
            <w:vAlign w:val="center"/>
            <w:hideMark/>
          </w:tcPr>
          <w:p w14:paraId="4979592A"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2</w:t>
            </w:r>
          </w:p>
        </w:tc>
        <w:tc>
          <w:tcPr>
            <w:tcW w:w="337" w:type="dxa"/>
            <w:tcBorders>
              <w:top w:val="nil"/>
              <w:left w:val="nil"/>
              <w:bottom w:val="nil"/>
              <w:right w:val="nil"/>
            </w:tcBorders>
            <w:shd w:val="clear" w:color="000000" w:fill="FFFFFF"/>
            <w:vAlign w:val="center"/>
            <w:hideMark/>
          </w:tcPr>
          <w:p w14:paraId="4F5E8530"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48" w:type="dxa"/>
            <w:tcBorders>
              <w:top w:val="nil"/>
              <w:left w:val="nil"/>
              <w:bottom w:val="nil"/>
              <w:right w:val="nil"/>
            </w:tcBorders>
            <w:shd w:val="clear" w:color="000000" w:fill="FFFFFF"/>
            <w:vAlign w:val="center"/>
            <w:hideMark/>
          </w:tcPr>
          <w:p w14:paraId="78284F9C"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6" w:type="dxa"/>
            <w:tcBorders>
              <w:top w:val="nil"/>
              <w:left w:val="nil"/>
              <w:bottom w:val="nil"/>
              <w:right w:val="nil"/>
            </w:tcBorders>
            <w:shd w:val="clear" w:color="000000" w:fill="FFFFFF"/>
            <w:vAlign w:val="center"/>
            <w:hideMark/>
          </w:tcPr>
          <w:p w14:paraId="3D831752"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7</w:t>
            </w:r>
          </w:p>
        </w:tc>
        <w:tc>
          <w:tcPr>
            <w:tcW w:w="423" w:type="dxa"/>
            <w:tcBorders>
              <w:top w:val="nil"/>
              <w:left w:val="nil"/>
              <w:bottom w:val="nil"/>
              <w:right w:val="nil"/>
            </w:tcBorders>
            <w:shd w:val="clear" w:color="000000" w:fill="FFFFFF"/>
            <w:vAlign w:val="center"/>
            <w:hideMark/>
          </w:tcPr>
          <w:p w14:paraId="6922842C"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11</w:t>
            </w:r>
          </w:p>
        </w:tc>
        <w:tc>
          <w:tcPr>
            <w:tcW w:w="471" w:type="dxa"/>
            <w:tcBorders>
              <w:top w:val="nil"/>
              <w:left w:val="nil"/>
              <w:bottom w:val="nil"/>
              <w:right w:val="nil"/>
            </w:tcBorders>
            <w:shd w:val="clear" w:color="000000" w:fill="FFFFFF"/>
            <w:vAlign w:val="center"/>
            <w:hideMark/>
          </w:tcPr>
          <w:p w14:paraId="6C356E96"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4</w:t>
            </w:r>
          </w:p>
        </w:tc>
        <w:tc>
          <w:tcPr>
            <w:tcW w:w="1677" w:type="dxa"/>
            <w:tcBorders>
              <w:top w:val="nil"/>
              <w:left w:val="nil"/>
              <w:bottom w:val="nil"/>
              <w:right w:val="nil"/>
            </w:tcBorders>
            <w:shd w:val="clear" w:color="000000" w:fill="FFFFFF"/>
            <w:vAlign w:val="center"/>
            <w:hideMark/>
          </w:tcPr>
          <w:p w14:paraId="58E07231"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c>
          <w:tcPr>
            <w:tcW w:w="966" w:type="dxa"/>
            <w:tcBorders>
              <w:top w:val="nil"/>
              <w:left w:val="nil"/>
              <w:bottom w:val="nil"/>
              <w:right w:val="single" w:sz="8" w:space="0" w:color="auto"/>
            </w:tcBorders>
            <w:shd w:val="clear" w:color="000000" w:fill="FFFFFF"/>
            <w:vAlign w:val="center"/>
            <w:hideMark/>
          </w:tcPr>
          <w:p w14:paraId="3589ABD3"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r>
      <w:tr w:rsidR="00020A8F" w:rsidRPr="0019046C" w14:paraId="078EF7D2" w14:textId="77777777" w:rsidTr="0019046C">
        <w:trPr>
          <w:trHeight w:val="204"/>
          <w:jc w:val="center"/>
        </w:trPr>
        <w:tc>
          <w:tcPr>
            <w:tcW w:w="523" w:type="dxa"/>
            <w:tcBorders>
              <w:top w:val="nil"/>
              <w:left w:val="single" w:sz="8" w:space="0" w:color="auto"/>
              <w:bottom w:val="nil"/>
              <w:right w:val="nil"/>
            </w:tcBorders>
            <w:shd w:val="clear" w:color="000000" w:fill="FFFFFF"/>
            <w:vAlign w:val="center"/>
            <w:hideMark/>
          </w:tcPr>
          <w:p w14:paraId="558D2D06"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496" w:type="dxa"/>
            <w:tcBorders>
              <w:top w:val="nil"/>
              <w:left w:val="nil"/>
              <w:bottom w:val="nil"/>
              <w:right w:val="nil"/>
            </w:tcBorders>
            <w:shd w:val="clear" w:color="000000" w:fill="FFFFFF"/>
            <w:vAlign w:val="center"/>
            <w:hideMark/>
          </w:tcPr>
          <w:p w14:paraId="240511AE"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1239" w:type="dxa"/>
            <w:tcBorders>
              <w:top w:val="nil"/>
              <w:left w:val="nil"/>
              <w:bottom w:val="nil"/>
              <w:right w:val="nil"/>
            </w:tcBorders>
            <w:shd w:val="clear" w:color="000000" w:fill="FFFFFF"/>
            <w:vAlign w:val="center"/>
            <w:hideMark/>
          </w:tcPr>
          <w:p w14:paraId="7183F329"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Por Asignar</w:t>
            </w:r>
          </w:p>
        </w:tc>
        <w:tc>
          <w:tcPr>
            <w:tcW w:w="3443" w:type="dxa"/>
            <w:tcBorders>
              <w:top w:val="nil"/>
              <w:left w:val="nil"/>
              <w:bottom w:val="nil"/>
              <w:right w:val="nil"/>
            </w:tcBorders>
            <w:shd w:val="clear" w:color="000000" w:fill="FFFFFF"/>
            <w:noWrap/>
            <w:vAlign w:val="center"/>
            <w:hideMark/>
          </w:tcPr>
          <w:p w14:paraId="6E145983" w14:textId="77777777" w:rsidR="000F0C4B" w:rsidRPr="00E06C63" w:rsidRDefault="000F0C4B" w:rsidP="000F0C4B">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Desarrollo Económico de Costa Rica</w:t>
            </w:r>
          </w:p>
        </w:tc>
        <w:tc>
          <w:tcPr>
            <w:tcW w:w="762" w:type="dxa"/>
            <w:tcBorders>
              <w:top w:val="nil"/>
              <w:left w:val="nil"/>
              <w:bottom w:val="nil"/>
              <w:right w:val="nil"/>
            </w:tcBorders>
            <w:shd w:val="clear" w:color="000000" w:fill="FFFFFF"/>
            <w:vAlign w:val="center"/>
            <w:hideMark/>
          </w:tcPr>
          <w:p w14:paraId="1DBAECE7"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3</w:t>
            </w:r>
          </w:p>
        </w:tc>
        <w:tc>
          <w:tcPr>
            <w:tcW w:w="368" w:type="dxa"/>
            <w:tcBorders>
              <w:top w:val="nil"/>
              <w:left w:val="nil"/>
              <w:bottom w:val="nil"/>
              <w:right w:val="nil"/>
            </w:tcBorders>
            <w:shd w:val="clear" w:color="000000" w:fill="FFFFFF"/>
            <w:vAlign w:val="center"/>
            <w:hideMark/>
          </w:tcPr>
          <w:p w14:paraId="271F2C91"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2</w:t>
            </w:r>
          </w:p>
        </w:tc>
        <w:tc>
          <w:tcPr>
            <w:tcW w:w="323" w:type="dxa"/>
            <w:tcBorders>
              <w:top w:val="nil"/>
              <w:left w:val="nil"/>
              <w:bottom w:val="nil"/>
              <w:right w:val="nil"/>
            </w:tcBorders>
            <w:shd w:val="clear" w:color="000000" w:fill="FFFFFF"/>
            <w:vAlign w:val="center"/>
            <w:hideMark/>
          </w:tcPr>
          <w:p w14:paraId="71FD7790"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w:t>
            </w:r>
          </w:p>
        </w:tc>
        <w:tc>
          <w:tcPr>
            <w:tcW w:w="301" w:type="dxa"/>
            <w:tcBorders>
              <w:top w:val="nil"/>
              <w:left w:val="nil"/>
              <w:bottom w:val="nil"/>
              <w:right w:val="nil"/>
            </w:tcBorders>
            <w:shd w:val="clear" w:color="000000" w:fill="FFFFFF"/>
            <w:vAlign w:val="center"/>
            <w:hideMark/>
          </w:tcPr>
          <w:p w14:paraId="23E0B4B1"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7" w:type="dxa"/>
            <w:tcBorders>
              <w:top w:val="nil"/>
              <w:left w:val="nil"/>
              <w:bottom w:val="nil"/>
              <w:right w:val="nil"/>
            </w:tcBorders>
            <w:shd w:val="clear" w:color="000000" w:fill="FFFFFF"/>
            <w:vAlign w:val="center"/>
            <w:hideMark/>
          </w:tcPr>
          <w:p w14:paraId="7E80BAFF"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48" w:type="dxa"/>
            <w:tcBorders>
              <w:top w:val="nil"/>
              <w:left w:val="nil"/>
              <w:bottom w:val="nil"/>
              <w:right w:val="nil"/>
            </w:tcBorders>
            <w:shd w:val="clear" w:color="000000" w:fill="FFFFFF"/>
            <w:vAlign w:val="center"/>
            <w:hideMark/>
          </w:tcPr>
          <w:p w14:paraId="2B92BA87"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6" w:type="dxa"/>
            <w:tcBorders>
              <w:top w:val="nil"/>
              <w:left w:val="nil"/>
              <w:bottom w:val="nil"/>
              <w:right w:val="nil"/>
            </w:tcBorders>
            <w:shd w:val="clear" w:color="000000" w:fill="FFFFFF"/>
            <w:vAlign w:val="center"/>
            <w:hideMark/>
          </w:tcPr>
          <w:p w14:paraId="370AAA7B"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5</w:t>
            </w:r>
          </w:p>
        </w:tc>
        <w:tc>
          <w:tcPr>
            <w:tcW w:w="423" w:type="dxa"/>
            <w:tcBorders>
              <w:top w:val="nil"/>
              <w:left w:val="nil"/>
              <w:bottom w:val="nil"/>
              <w:right w:val="nil"/>
            </w:tcBorders>
            <w:shd w:val="clear" w:color="000000" w:fill="FFFFFF"/>
            <w:vAlign w:val="center"/>
            <w:hideMark/>
          </w:tcPr>
          <w:p w14:paraId="2F3AF791"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8</w:t>
            </w:r>
          </w:p>
        </w:tc>
        <w:tc>
          <w:tcPr>
            <w:tcW w:w="471" w:type="dxa"/>
            <w:tcBorders>
              <w:top w:val="nil"/>
              <w:left w:val="nil"/>
              <w:bottom w:val="nil"/>
              <w:right w:val="nil"/>
            </w:tcBorders>
            <w:shd w:val="clear" w:color="000000" w:fill="FFFFFF"/>
            <w:vAlign w:val="center"/>
            <w:hideMark/>
          </w:tcPr>
          <w:p w14:paraId="04384913"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3</w:t>
            </w:r>
          </w:p>
        </w:tc>
        <w:tc>
          <w:tcPr>
            <w:tcW w:w="1677" w:type="dxa"/>
            <w:tcBorders>
              <w:top w:val="nil"/>
              <w:left w:val="nil"/>
              <w:bottom w:val="nil"/>
              <w:right w:val="nil"/>
            </w:tcBorders>
            <w:shd w:val="clear" w:color="000000" w:fill="FFFFFF"/>
            <w:vAlign w:val="center"/>
            <w:hideMark/>
          </w:tcPr>
          <w:p w14:paraId="7E5817BE"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c>
          <w:tcPr>
            <w:tcW w:w="966" w:type="dxa"/>
            <w:tcBorders>
              <w:top w:val="nil"/>
              <w:left w:val="nil"/>
              <w:bottom w:val="nil"/>
              <w:right w:val="single" w:sz="8" w:space="0" w:color="auto"/>
            </w:tcBorders>
            <w:shd w:val="clear" w:color="000000" w:fill="FFFFFF"/>
            <w:vAlign w:val="center"/>
            <w:hideMark/>
          </w:tcPr>
          <w:p w14:paraId="1493DCEC"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r>
      <w:tr w:rsidR="00020A8F" w:rsidRPr="0019046C" w14:paraId="50CB0C35" w14:textId="77777777" w:rsidTr="0019046C">
        <w:trPr>
          <w:trHeight w:val="204"/>
          <w:jc w:val="center"/>
        </w:trPr>
        <w:tc>
          <w:tcPr>
            <w:tcW w:w="523" w:type="dxa"/>
            <w:tcBorders>
              <w:top w:val="nil"/>
              <w:left w:val="single" w:sz="8" w:space="0" w:color="auto"/>
              <w:bottom w:val="nil"/>
              <w:right w:val="nil"/>
            </w:tcBorders>
            <w:shd w:val="clear" w:color="000000" w:fill="FFFFFF"/>
            <w:vAlign w:val="center"/>
            <w:hideMark/>
          </w:tcPr>
          <w:p w14:paraId="12C5DB9B"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496" w:type="dxa"/>
            <w:tcBorders>
              <w:top w:val="nil"/>
              <w:left w:val="nil"/>
              <w:bottom w:val="nil"/>
              <w:right w:val="nil"/>
            </w:tcBorders>
            <w:shd w:val="clear" w:color="000000" w:fill="FFFFFF"/>
            <w:vAlign w:val="center"/>
            <w:hideMark/>
          </w:tcPr>
          <w:p w14:paraId="4B867225"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1239" w:type="dxa"/>
            <w:tcBorders>
              <w:top w:val="nil"/>
              <w:left w:val="nil"/>
              <w:bottom w:val="nil"/>
              <w:right w:val="nil"/>
            </w:tcBorders>
            <w:shd w:val="clear" w:color="000000" w:fill="FFFFFF"/>
            <w:vAlign w:val="center"/>
            <w:hideMark/>
          </w:tcPr>
          <w:p w14:paraId="7FD5CF0D"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Por Asignar</w:t>
            </w:r>
          </w:p>
        </w:tc>
        <w:tc>
          <w:tcPr>
            <w:tcW w:w="3443" w:type="dxa"/>
            <w:tcBorders>
              <w:top w:val="nil"/>
              <w:left w:val="nil"/>
              <w:bottom w:val="nil"/>
              <w:right w:val="nil"/>
            </w:tcBorders>
            <w:shd w:val="clear" w:color="000000" w:fill="FFFFFF"/>
            <w:noWrap/>
            <w:vAlign w:val="center"/>
            <w:hideMark/>
          </w:tcPr>
          <w:p w14:paraId="48752F37" w14:textId="77777777" w:rsidR="000F0C4B" w:rsidRPr="00E06C63" w:rsidRDefault="000F0C4B" w:rsidP="000F0C4B">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Optativo I</w:t>
            </w:r>
          </w:p>
        </w:tc>
        <w:tc>
          <w:tcPr>
            <w:tcW w:w="762" w:type="dxa"/>
            <w:tcBorders>
              <w:top w:val="nil"/>
              <w:left w:val="nil"/>
              <w:bottom w:val="nil"/>
              <w:right w:val="nil"/>
            </w:tcBorders>
            <w:shd w:val="clear" w:color="000000" w:fill="FFFFFF"/>
            <w:vAlign w:val="center"/>
            <w:hideMark/>
          </w:tcPr>
          <w:p w14:paraId="52A136CF"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3</w:t>
            </w:r>
          </w:p>
        </w:tc>
        <w:tc>
          <w:tcPr>
            <w:tcW w:w="368" w:type="dxa"/>
            <w:tcBorders>
              <w:top w:val="nil"/>
              <w:left w:val="nil"/>
              <w:bottom w:val="nil"/>
              <w:right w:val="nil"/>
            </w:tcBorders>
            <w:shd w:val="clear" w:color="000000" w:fill="FFFFFF"/>
            <w:vAlign w:val="center"/>
            <w:hideMark/>
          </w:tcPr>
          <w:p w14:paraId="0DC07746"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2</w:t>
            </w:r>
          </w:p>
        </w:tc>
        <w:tc>
          <w:tcPr>
            <w:tcW w:w="323" w:type="dxa"/>
            <w:tcBorders>
              <w:top w:val="nil"/>
              <w:left w:val="nil"/>
              <w:bottom w:val="nil"/>
              <w:right w:val="nil"/>
            </w:tcBorders>
            <w:shd w:val="clear" w:color="000000" w:fill="FFFFFF"/>
            <w:vAlign w:val="center"/>
            <w:hideMark/>
          </w:tcPr>
          <w:p w14:paraId="2BAC6444"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w:t>
            </w:r>
          </w:p>
        </w:tc>
        <w:tc>
          <w:tcPr>
            <w:tcW w:w="301" w:type="dxa"/>
            <w:tcBorders>
              <w:top w:val="nil"/>
              <w:left w:val="nil"/>
              <w:bottom w:val="nil"/>
              <w:right w:val="nil"/>
            </w:tcBorders>
            <w:shd w:val="clear" w:color="000000" w:fill="FFFFFF"/>
            <w:vAlign w:val="center"/>
            <w:hideMark/>
          </w:tcPr>
          <w:p w14:paraId="0F8F4226"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7" w:type="dxa"/>
            <w:tcBorders>
              <w:top w:val="nil"/>
              <w:left w:val="nil"/>
              <w:bottom w:val="nil"/>
              <w:right w:val="nil"/>
            </w:tcBorders>
            <w:shd w:val="clear" w:color="000000" w:fill="FFFFFF"/>
            <w:vAlign w:val="center"/>
            <w:hideMark/>
          </w:tcPr>
          <w:p w14:paraId="05E95D30"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48" w:type="dxa"/>
            <w:tcBorders>
              <w:top w:val="nil"/>
              <w:left w:val="nil"/>
              <w:bottom w:val="nil"/>
              <w:right w:val="nil"/>
            </w:tcBorders>
            <w:shd w:val="clear" w:color="000000" w:fill="FFFFFF"/>
            <w:vAlign w:val="center"/>
            <w:hideMark/>
          </w:tcPr>
          <w:p w14:paraId="64A8A273"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6" w:type="dxa"/>
            <w:tcBorders>
              <w:top w:val="nil"/>
              <w:left w:val="nil"/>
              <w:bottom w:val="nil"/>
              <w:right w:val="nil"/>
            </w:tcBorders>
            <w:shd w:val="clear" w:color="000000" w:fill="FFFFFF"/>
            <w:vAlign w:val="center"/>
            <w:hideMark/>
          </w:tcPr>
          <w:p w14:paraId="346CEF78"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5</w:t>
            </w:r>
          </w:p>
        </w:tc>
        <w:tc>
          <w:tcPr>
            <w:tcW w:w="423" w:type="dxa"/>
            <w:tcBorders>
              <w:top w:val="nil"/>
              <w:left w:val="nil"/>
              <w:bottom w:val="nil"/>
              <w:right w:val="nil"/>
            </w:tcBorders>
            <w:shd w:val="clear" w:color="000000" w:fill="FFFFFF"/>
            <w:vAlign w:val="center"/>
            <w:hideMark/>
          </w:tcPr>
          <w:p w14:paraId="522B9254"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8</w:t>
            </w:r>
          </w:p>
        </w:tc>
        <w:tc>
          <w:tcPr>
            <w:tcW w:w="471" w:type="dxa"/>
            <w:tcBorders>
              <w:top w:val="nil"/>
              <w:left w:val="nil"/>
              <w:bottom w:val="nil"/>
              <w:right w:val="nil"/>
            </w:tcBorders>
            <w:shd w:val="clear" w:color="000000" w:fill="FFFFFF"/>
            <w:vAlign w:val="center"/>
            <w:hideMark/>
          </w:tcPr>
          <w:p w14:paraId="6C998225"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3</w:t>
            </w:r>
          </w:p>
        </w:tc>
        <w:tc>
          <w:tcPr>
            <w:tcW w:w="1677" w:type="dxa"/>
            <w:tcBorders>
              <w:top w:val="nil"/>
              <w:left w:val="nil"/>
              <w:bottom w:val="nil"/>
              <w:right w:val="nil"/>
            </w:tcBorders>
            <w:shd w:val="clear" w:color="000000" w:fill="FFFFFF"/>
            <w:vAlign w:val="center"/>
            <w:hideMark/>
          </w:tcPr>
          <w:p w14:paraId="5822B948"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c>
          <w:tcPr>
            <w:tcW w:w="966" w:type="dxa"/>
            <w:tcBorders>
              <w:top w:val="nil"/>
              <w:left w:val="nil"/>
              <w:bottom w:val="nil"/>
              <w:right w:val="single" w:sz="8" w:space="0" w:color="auto"/>
            </w:tcBorders>
            <w:shd w:val="clear" w:color="000000" w:fill="FFFFFF"/>
            <w:vAlign w:val="center"/>
            <w:hideMark/>
          </w:tcPr>
          <w:p w14:paraId="472AD21A"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r>
      <w:tr w:rsidR="00020A8F" w:rsidRPr="0019046C" w14:paraId="745E34F6" w14:textId="77777777" w:rsidTr="0019046C">
        <w:trPr>
          <w:trHeight w:val="204"/>
          <w:jc w:val="center"/>
        </w:trPr>
        <w:tc>
          <w:tcPr>
            <w:tcW w:w="523" w:type="dxa"/>
            <w:tcBorders>
              <w:top w:val="dotDotDash" w:sz="4" w:space="0" w:color="auto"/>
              <w:left w:val="single" w:sz="8" w:space="0" w:color="auto"/>
              <w:bottom w:val="dotDotDash" w:sz="4" w:space="0" w:color="auto"/>
              <w:right w:val="nil"/>
            </w:tcBorders>
            <w:shd w:val="clear" w:color="000000" w:fill="FFFFFF"/>
            <w:vAlign w:val="center"/>
            <w:hideMark/>
          </w:tcPr>
          <w:p w14:paraId="18A02226"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 </w:t>
            </w:r>
          </w:p>
        </w:tc>
        <w:tc>
          <w:tcPr>
            <w:tcW w:w="496" w:type="dxa"/>
            <w:tcBorders>
              <w:top w:val="dotDotDash" w:sz="4" w:space="0" w:color="auto"/>
              <w:left w:val="nil"/>
              <w:bottom w:val="dotDotDash" w:sz="4" w:space="0" w:color="auto"/>
              <w:right w:val="nil"/>
            </w:tcBorders>
            <w:shd w:val="clear" w:color="000000" w:fill="FFFFFF"/>
            <w:vAlign w:val="center"/>
            <w:hideMark/>
          </w:tcPr>
          <w:p w14:paraId="524ADDED"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 </w:t>
            </w:r>
          </w:p>
        </w:tc>
        <w:tc>
          <w:tcPr>
            <w:tcW w:w="4682" w:type="dxa"/>
            <w:gridSpan w:val="2"/>
            <w:tcBorders>
              <w:top w:val="dotDotDash" w:sz="4" w:space="0" w:color="auto"/>
              <w:left w:val="nil"/>
              <w:bottom w:val="nil"/>
              <w:right w:val="nil"/>
            </w:tcBorders>
            <w:shd w:val="clear" w:color="000000" w:fill="FFFFFF"/>
            <w:vAlign w:val="center"/>
            <w:hideMark/>
          </w:tcPr>
          <w:p w14:paraId="1D30A9F0"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Subtotal</w:t>
            </w:r>
          </w:p>
        </w:tc>
        <w:tc>
          <w:tcPr>
            <w:tcW w:w="762" w:type="dxa"/>
            <w:tcBorders>
              <w:top w:val="dotDotDash" w:sz="4" w:space="0" w:color="auto"/>
              <w:left w:val="nil"/>
              <w:bottom w:val="dotDotDash" w:sz="4" w:space="0" w:color="auto"/>
              <w:right w:val="nil"/>
            </w:tcBorders>
            <w:shd w:val="clear" w:color="000000" w:fill="FFFFFF"/>
            <w:vAlign w:val="center"/>
            <w:hideMark/>
          </w:tcPr>
          <w:p w14:paraId="6EF411AF"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18</w:t>
            </w:r>
          </w:p>
        </w:tc>
        <w:tc>
          <w:tcPr>
            <w:tcW w:w="368" w:type="dxa"/>
            <w:tcBorders>
              <w:top w:val="dotDotDash" w:sz="4" w:space="0" w:color="auto"/>
              <w:left w:val="nil"/>
              <w:bottom w:val="dotDotDash" w:sz="4" w:space="0" w:color="auto"/>
              <w:right w:val="nil"/>
            </w:tcBorders>
            <w:shd w:val="clear" w:color="000000" w:fill="FFFFFF"/>
            <w:vAlign w:val="center"/>
            <w:hideMark/>
          </w:tcPr>
          <w:p w14:paraId="24575AF1"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8</w:t>
            </w:r>
          </w:p>
        </w:tc>
        <w:tc>
          <w:tcPr>
            <w:tcW w:w="323" w:type="dxa"/>
            <w:tcBorders>
              <w:top w:val="dotDotDash" w:sz="4" w:space="0" w:color="auto"/>
              <w:left w:val="nil"/>
              <w:bottom w:val="dotDotDash" w:sz="4" w:space="0" w:color="auto"/>
              <w:right w:val="nil"/>
            </w:tcBorders>
            <w:shd w:val="clear" w:color="000000" w:fill="FFFFFF"/>
            <w:vAlign w:val="center"/>
            <w:hideMark/>
          </w:tcPr>
          <w:p w14:paraId="46488679"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4</w:t>
            </w:r>
          </w:p>
        </w:tc>
        <w:tc>
          <w:tcPr>
            <w:tcW w:w="301" w:type="dxa"/>
            <w:tcBorders>
              <w:top w:val="dotDotDash" w:sz="4" w:space="0" w:color="auto"/>
              <w:left w:val="nil"/>
              <w:bottom w:val="dotDotDash" w:sz="4" w:space="0" w:color="auto"/>
              <w:right w:val="nil"/>
            </w:tcBorders>
            <w:shd w:val="clear" w:color="000000" w:fill="FFFFFF"/>
            <w:vAlign w:val="center"/>
            <w:hideMark/>
          </w:tcPr>
          <w:p w14:paraId="675BAF44"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2</w:t>
            </w:r>
          </w:p>
        </w:tc>
        <w:tc>
          <w:tcPr>
            <w:tcW w:w="337" w:type="dxa"/>
            <w:tcBorders>
              <w:top w:val="dotDotDash" w:sz="4" w:space="0" w:color="auto"/>
              <w:left w:val="nil"/>
              <w:bottom w:val="dotDotDash" w:sz="4" w:space="0" w:color="auto"/>
              <w:right w:val="nil"/>
            </w:tcBorders>
            <w:shd w:val="clear" w:color="000000" w:fill="FFFFFF"/>
            <w:vAlign w:val="center"/>
            <w:hideMark/>
          </w:tcPr>
          <w:p w14:paraId="435F9F57"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0</w:t>
            </w:r>
          </w:p>
        </w:tc>
        <w:tc>
          <w:tcPr>
            <w:tcW w:w="348" w:type="dxa"/>
            <w:tcBorders>
              <w:top w:val="dotDotDash" w:sz="4" w:space="0" w:color="auto"/>
              <w:left w:val="nil"/>
              <w:bottom w:val="dotDotDash" w:sz="4" w:space="0" w:color="auto"/>
              <w:right w:val="nil"/>
            </w:tcBorders>
            <w:shd w:val="clear" w:color="000000" w:fill="FFFFFF"/>
            <w:vAlign w:val="center"/>
            <w:hideMark/>
          </w:tcPr>
          <w:p w14:paraId="4670AC10"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0</w:t>
            </w:r>
          </w:p>
        </w:tc>
        <w:tc>
          <w:tcPr>
            <w:tcW w:w="336" w:type="dxa"/>
            <w:tcBorders>
              <w:top w:val="dotDotDash" w:sz="4" w:space="0" w:color="auto"/>
              <w:left w:val="nil"/>
              <w:bottom w:val="dotDotDash" w:sz="4" w:space="0" w:color="auto"/>
              <w:right w:val="nil"/>
            </w:tcBorders>
            <w:shd w:val="clear" w:color="000000" w:fill="FFFFFF"/>
            <w:vAlign w:val="center"/>
            <w:hideMark/>
          </w:tcPr>
          <w:p w14:paraId="6B85CB62"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24</w:t>
            </w:r>
          </w:p>
        </w:tc>
        <w:tc>
          <w:tcPr>
            <w:tcW w:w="423" w:type="dxa"/>
            <w:tcBorders>
              <w:top w:val="dotDotDash" w:sz="4" w:space="0" w:color="auto"/>
              <w:left w:val="nil"/>
              <w:bottom w:val="dotDotDash" w:sz="4" w:space="0" w:color="auto"/>
              <w:right w:val="nil"/>
            </w:tcBorders>
            <w:shd w:val="clear" w:color="000000" w:fill="FFFFFF"/>
            <w:vAlign w:val="center"/>
            <w:hideMark/>
          </w:tcPr>
          <w:p w14:paraId="06D86C2F"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38</w:t>
            </w:r>
          </w:p>
        </w:tc>
        <w:tc>
          <w:tcPr>
            <w:tcW w:w="471" w:type="dxa"/>
            <w:tcBorders>
              <w:top w:val="dotDotDash" w:sz="4" w:space="0" w:color="auto"/>
              <w:left w:val="nil"/>
              <w:bottom w:val="dotDotDash" w:sz="4" w:space="0" w:color="auto"/>
              <w:right w:val="nil"/>
            </w:tcBorders>
            <w:shd w:val="clear" w:color="000000" w:fill="FFFFFF"/>
            <w:vAlign w:val="center"/>
            <w:hideMark/>
          </w:tcPr>
          <w:p w14:paraId="37BB0B09"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14</w:t>
            </w:r>
          </w:p>
        </w:tc>
        <w:tc>
          <w:tcPr>
            <w:tcW w:w="1677" w:type="dxa"/>
            <w:tcBorders>
              <w:top w:val="dotDash" w:sz="4" w:space="0" w:color="auto"/>
              <w:left w:val="nil"/>
              <w:bottom w:val="dotDash" w:sz="4" w:space="0" w:color="auto"/>
              <w:right w:val="nil"/>
            </w:tcBorders>
            <w:shd w:val="clear" w:color="000000" w:fill="FFFFFF"/>
            <w:vAlign w:val="center"/>
            <w:hideMark/>
          </w:tcPr>
          <w:p w14:paraId="1DA32872"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 </w:t>
            </w:r>
          </w:p>
        </w:tc>
        <w:tc>
          <w:tcPr>
            <w:tcW w:w="966" w:type="dxa"/>
            <w:tcBorders>
              <w:top w:val="dotDotDash" w:sz="4" w:space="0" w:color="auto"/>
              <w:left w:val="nil"/>
              <w:bottom w:val="dotDotDash" w:sz="4" w:space="0" w:color="auto"/>
              <w:right w:val="single" w:sz="8" w:space="0" w:color="auto"/>
            </w:tcBorders>
            <w:shd w:val="clear" w:color="000000" w:fill="FFFFFF"/>
            <w:vAlign w:val="center"/>
            <w:hideMark/>
          </w:tcPr>
          <w:p w14:paraId="17535E88" w14:textId="77777777" w:rsidR="000F0C4B" w:rsidRPr="00E06C63" w:rsidRDefault="000F0C4B" w:rsidP="000F0C4B">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 </w:t>
            </w:r>
          </w:p>
        </w:tc>
      </w:tr>
      <w:tr w:rsidR="00020A8F" w:rsidRPr="0019046C" w14:paraId="1B63CB41" w14:textId="77777777" w:rsidTr="0019046C">
        <w:trPr>
          <w:trHeight w:val="228"/>
          <w:jc w:val="center"/>
        </w:trPr>
        <w:tc>
          <w:tcPr>
            <w:tcW w:w="523" w:type="dxa"/>
            <w:tcBorders>
              <w:top w:val="nil"/>
              <w:left w:val="single" w:sz="8" w:space="0" w:color="auto"/>
              <w:bottom w:val="nil"/>
              <w:right w:val="nil"/>
            </w:tcBorders>
            <w:shd w:val="clear" w:color="000000" w:fill="FFFFFF"/>
            <w:vAlign w:val="center"/>
            <w:hideMark/>
          </w:tcPr>
          <w:p w14:paraId="5D22ABFD"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496" w:type="dxa"/>
            <w:tcBorders>
              <w:top w:val="nil"/>
              <w:left w:val="nil"/>
              <w:bottom w:val="nil"/>
              <w:right w:val="nil"/>
            </w:tcBorders>
            <w:shd w:val="clear" w:color="000000" w:fill="FFFFFF"/>
            <w:vAlign w:val="center"/>
            <w:hideMark/>
          </w:tcPr>
          <w:p w14:paraId="162CF509"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II</w:t>
            </w:r>
          </w:p>
        </w:tc>
        <w:tc>
          <w:tcPr>
            <w:tcW w:w="1239" w:type="dxa"/>
            <w:tcBorders>
              <w:top w:val="dotDash" w:sz="4" w:space="0" w:color="auto"/>
              <w:left w:val="nil"/>
              <w:bottom w:val="nil"/>
              <w:right w:val="nil"/>
            </w:tcBorders>
            <w:shd w:val="clear" w:color="000000" w:fill="FFFFFF"/>
            <w:vAlign w:val="center"/>
            <w:hideMark/>
          </w:tcPr>
          <w:p w14:paraId="55C111DE"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Por Asignar</w:t>
            </w:r>
          </w:p>
        </w:tc>
        <w:tc>
          <w:tcPr>
            <w:tcW w:w="3443" w:type="dxa"/>
            <w:tcBorders>
              <w:top w:val="dotDotDash" w:sz="4" w:space="0" w:color="auto"/>
              <w:left w:val="nil"/>
              <w:bottom w:val="nil"/>
              <w:right w:val="nil"/>
            </w:tcBorders>
            <w:shd w:val="clear" w:color="000000" w:fill="FFFFFF"/>
            <w:vAlign w:val="center"/>
            <w:hideMark/>
          </w:tcPr>
          <w:p w14:paraId="6AD742F1" w14:textId="77777777" w:rsidR="000F0C4B" w:rsidRPr="00E06C63" w:rsidRDefault="000F0C4B" w:rsidP="000F0C4B">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Mercados Financieros </w:t>
            </w:r>
          </w:p>
        </w:tc>
        <w:tc>
          <w:tcPr>
            <w:tcW w:w="762" w:type="dxa"/>
            <w:tcBorders>
              <w:top w:val="nil"/>
              <w:left w:val="nil"/>
              <w:bottom w:val="nil"/>
              <w:right w:val="nil"/>
            </w:tcBorders>
            <w:shd w:val="clear" w:color="000000" w:fill="FFFFFF"/>
            <w:vAlign w:val="center"/>
            <w:hideMark/>
          </w:tcPr>
          <w:p w14:paraId="5F301AD3"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4</w:t>
            </w:r>
          </w:p>
        </w:tc>
        <w:tc>
          <w:tcPr>
            <w:tcW w:w="368" w:type="dxa"/>
            <w:tcBorders>
              <w:top w:val="nil"/>
              <w:left w:val="nil"/>
              <w:bottom w:val="nil"/>
              <w:right w:val="nil"/>
            </w:tcBorders>
            <w:shd w:val="clear" w:color="000000" w:fill="FFFFFF"/>
            <w:vAlign w:val="center"/>
            <w:hideMark/>
          </w:tcPr>
          <w:p w14:paraId="5381F37B"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3 </w:t>
            </w:r>
          </w:p>
        </w:tc>
        <w:tc>
          <w:tcPr>
            <w:tcW w:w="323" w:type="dxa"/>
            <w:tcBorders>
              <w:top w:val="nil"/>
              <w:left w:val="nil"/>
              <w:bottom w:val="nil"/>
              <w:right w:val="nil"/>
            </w:tcBorders>
            <w:shd w:val="clear" w:color="000000" w:fill="FFFFFF"/>
            <w:vAlign w:val="center"/>
            <w:hideMark/>
          </w:tcPr>
          <w:p w14:paraId="3B66A5ED"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w:t>
            </w:r>
          </w:p>
        </w:tc>
        <w:tc>
          <w:tcPr>
            <w:tcW w:w="301" w:type="dxa"/>
            <w:tcBorders>
              <w:top w:val="nil"/>
              <w:left w:val="nil"/>
              <w:bottom w:val="nil"/>
              <w:right w:val="nil"/>
            </w:tcBorders>
            <w:shd w:val="clear" w:color="000000" w:fill="FFFFFF"/>
            <w:vAlign w:val="center"/>
            <w:hideMark/>
          </w:tcPr>
          <w:p w14:paraId="6BF852AE"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7" w:type="dxa"/>
            <w:tcBorders>
              <w:top w:val="nil"/>
              <w:left w:val="nil"/>
              <w:bottom w:val="nil"/>
              <w:right w:val="nil"/>
            </w:tcBorders>
            <w:shd w:val="clear" w:color="000000" w:fill="FFFFFF"/>
            <w:vAlign w:val="center"/>
            <w:hideMark/>
          </w:tcPr>
          <w:p w14:paraId="3088D865"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48" w:type="dxa"/>
            <w:tcBorders>
              <w:top w:val="nil"/>
              <w:left w:val="nil"/>
              <w:bottom w:val="nil"/>
              <w:right w:val="nil"/>
            </w:tcBorders>
            <w:shd w:val="clear" w:color="000000" w:fill="FFFFFF"/>
            <w:vAlign w:val="center"/>
            <w:hideMark/>
          </w:tcPr>
          <w:p w14:paraId="0CE265D9"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6" w:type="dxa"/>
            <w:tcBorders>
              <w:top w:val="nil"/>
              <w:left w:val="nil"/>
              <w:bottom w:val="nil"/>
              <w:right w:val="nil"/>
            </w:tcBorders>
            <w:shd w:val="clear" w:color="000000" w:fill="FFFFFF"/>
            <w:vAlign w:val="center"/>
            <w:hideMark/>
          </w:tcPr>
          <w:p w14:paraId="6469F06D"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7</w:t>
            </w:r>
          </w:p>
        </w:tc>
        <w:tc>
          <w:tcPr>
            <w:tcW w:w="423" w:type="dxa"/>
            <w:tcBorders>
              <w:top w:val="nil"/>
              <w:left w:val="nil"/>
              <w:bottom w:val="nil"/>
              <w:right w:val="nil"/>
            </w:tcBorders>
            <w:shd w:val="clear" w:color="000000" w:fill="FFFFFF"/>
            <w:vAlign w:val="center"/>
            <w:hideMark/>
          </w:tcPr>
          <w:p w14:paraId="4F396116"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11</w:t>
            </w:r>
          </w:p>
        </w:tc>
        <w:tc>
          <w:tcPr>
            <w:tcW w:w="471" w:type="dxa"/>
            <w:tcBorders>
              <w:top w:val="nil"/>
              <w:left w:val="nil"/>
              <w:bottom w:val="nil"/>
              <w:right w:val="nil"/>
            </w:tcBorders>
            <w:shd w:val="clear" w:color="000000" w:fill="FFFFFF"/>
            <w:vAlign w:val="center"/>
            <w:hideMark/>
          </w:tcPr>
          <w:p w14:paraId="674E5A83"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4</w:t>
            </w:r>
          </w:p>
        </w:tc>
        <w:tc>
          <w:tcPr>
            <w:tcW w:w="1677" w:type="dxa"/>
            <w:tcBorders>
              <w:top w:val="nil"/>
              <w:left w:val="nil"/>
              <w:bottom w:val="nil"/>
              <w:right w:val="nil"/>
            </w:tcBorders>
            <w:shd w:val="clear" w:color="000000" w:fill="FFFFFF"/>
            <w:vAlign w:val="center"/>
            <w:hideMark/>
          </w:tcPr>
          <w:p w14:paraId="43F34568"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c>
          <w:tcPr>
            <w:tcW w:w="966" w:type="dxa"/>
            <w:tcBorders>
              <w:top w:val="nil"/>
              <w:left w:val="nil"/>
              <w:bottom w:val="nil"/>
              <w:right w:val="single" w:sz="8" w:space="0" w:color="auto"/>
            </w:tcBorders>
            <w:shd w:val="clear" w:color="000000" w:fill="FFFFFF"/>
            <w:vAlign w:val="center"/>
            <w:hideMark/>
          </w:tcPr>
          <w:p w14:paraId="66BA7D3F"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r>
      <w:tr w:rsidR="00020A8F" w:rsidRPr="0019046C" w14:paraId="14F469E4" w14:textId="77777777" w:rsidTr="0019046C">
        <w:trPr>
          <w:trHeight w:val="204"/>
          <w:jc w:val="center"/>
        </w:trPr>
        <w:tc>
          <w:tcPr>
            <w:tcW w:w="523" w:type="dxa"/>
            <w:tcBorders>
              <w:top w:val="nil"/>
              <w:left w:val="single" w:sz="8" w:space="0" w:color="auto"/>
              <w:bottom w:val="nil"/>
              <w:right w:val="nil"/>
            </w:tcBorders>
            <w:shd w:val="clear" w:color="000000" w:fill="FFFFFF"/>
            <w:vAlign w:val="center"/>
            <w:hideMark/>
          </w:tcPr>
          <w:p w14:paraId="5E794FA2"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496" w:type="dxa"/>
            <w:tcBorders>
              <w:top w:val="nil"/>
              <w:left w:val="nil"/>
              <w:bottom w:val="nil"/>
              <w:right w:val="nil"/>
            </w:tcBorders>
            <w:shd w:val="clear" w:color="000000" w:fill="FFFFFF"/>
            <w:vAlign w:val="center"/>
            <w:hideMark/>
          </w:tcPr>
          <w:p w14:paraId="6EF0DD94"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II</w:t>
            </w:r>
          </w:p>
        </w:tc>
        <w:tc>
          <w:tcPr>
            <w:tcW w:w="1239" w:type="dxa"/>
            <w:tcBorders>
              <w:top w:val="nil"/>
              <w:left w:val="nil"/>
              <w:bottom w:val="nil"/>
              <w:right w:val="nil"/>
            </w:tcBorders>
            <w:shd w:val="clear" w:color="000000" w:fill="FFFFFF"/>
            <w:vAlign w:val="center"/>
            <w:hideMark/>
          </w:tcPr>
          <w:p w14:paraId="29716DE7"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Por Asignar</w:t>
            </w:r>
          </w:p>
        </w:tc>
        <w:tc>
          <w:tcPr>
            <w:tcW w:w="3443" w:type="dxa"/>
            <w:tcBorders>
              <w:top w:val="nil"/>
              <w:left w:val="nil"/>
              <w:bottom w:val="nil"/>
              <w:right w:val="nil"/>
            </w:tcBorders>
            <w:shd w:val="clear" w:color="000000" w:fill="FFFFFF"/>
            <w:vAlign w:val="center"/>
            <w:hideMark/>
          </w:tcPr>
          <w:p w14:paraId="7F92098F" w14:textId="77777777" w:rsidR="000F0C4B" w:rsidRPr="00E06C63" w:rsidRDefault="000F0C4B" w:rsidP="000F0C4B">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Regulación y Desarrollo</w:t>
            </w:r>
          </w:p>
        </w:tc>
        <w:tc>
          <w:tcPr>
            <w:tcW w:w="762" w:type="dxa"/>
            <w:tcBorders>
              <w:top w:val="nil"/>
              <w:left w:val="nil"/>
              <w:bottom w:val="nil"/>
              <w:right w:val="nil"/>
            </w:tcBorders>
            <w:shd w:val="clear" w:color="000000" w:fill="FFFFFF"/>
            <w:vAlign w:val="center"/>
            <w:hideMark/>
          </w:tcPr>
          <w:p w14:paraId="2085C091"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3</w:t>
            </w:r>
          </w:p>
        </w:tc>
        <w:tc>
          <w:tcPr>
            <w:tcW w:w="368" w:type="dxa"/>
            <w:tcBorders>
              <w:top w:val="nil"/>
              <w:left w:val="nil"/>
              <w:bottom w:val="nil"/>
              <w:right w:val="nil"/>
            </w:tcBorders>
            <w:shd w:val="clear" w:color="000000" w:fill="FFFFFF"/>
            <w:vAlign w:val="center"/>
            <w:hideMark/>
          </w:tcPr>
          <w:p w14:paraId="463939D7"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2</w:t>
            </w:r>
          </w:p>
        </w:tc>
        <w:tc>
          <w:tcPr>
            <w:tcW w:w="323" w:type="dxa"/>
            <w:tcBorders>
              <w:top w:val="nil"/>
              <w:left w:val="nil"/>
              <w:bottom w:val="nil"/>
              <w:right w:val="nil"/>
            </w:tcBorders>
            <w:shd w:val="clear" w:color="000000" w:fill="FFFFFF"/>
            <w:vAlign w:val="center"/>
            <w:hideMark/>
          </w:tcPr>
          <w:p w14:paraId="1C6CCBAB"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w:t>
            </w:r>
          </w:p>
        </w:tc>
        <w:tc>
          <w:tcPr>
            <w:tcW w:w="301" w:type="dxa"/>
            <w:tcBorders>
              <w:top w:val="nil"/>
              <w:left w:val="nil"/>
              <w:bottom w:val="nil"/>
              <w:right w:val="nil"/>
            </w:tcBorders>
            <w:shd w:val="clear" w:color="000000" w:fill="FFFFFF"/>
            <w:vAlign w:val="center"/>
            <w:hideMark/>
          </w:tcPr>
          <w:p w14:paraId="14CE1B71"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7" w:type="dxa"/>
            <w:tcBorders>
              <w:top w:val="nil"/>
              <w:left w:val="nil"/>
              <w:bottom w:val="nil"/>
              <w:right w:val="nil"/>
            </w:tcBorders>
            <w:shd w:val="clear" w:color="000000" w:fill="FFFFFF"/>
            <w:vAlign w:val="center"/>
            <w:hideMark/>
          </w:tcPr>
          <w:p w14:paraId="41FF79FE"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48" w:type="dxa"/>
            <w:tcBorders>
              <w:top w:val="nil"/>
              <w:left w:val="nil"/>
              <w:bottom w:val="nil"/>
              <w:right w:val="nil"/>
            </w:tcBorders>
            <w:shd w:val="clear" w:color="000000" w:fill="FFFFFF"/>
            <w:vAlign w:val="center"/>
            <w:hideMark/>
          </w:tcPr>
          <w:p w14:paraId="00F7EB1B"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6" w:type="dxa"/>
            <w:tcBorders>
              <w:top w:val="nil"/>
              <w:left w:val="nil"/>
              <w:bottom w:val="nil"/>
              <w:right w:val="nil"/>
            </w:tcBorders>
            <w:shd w:val="clear" w:color="000000" w:fill="FFFFFF"/>
            <w:vAlign w:val="center"/>
            <w:hideMark/>
          </w:tcPr>
          <w:p w14:paraId="42031884"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5</w:t>
            </w:r>
          </w:p>
        </w:tc>
        <w:tc>
          <w:tcPr>
            <w:tcW w:w="423" w:type="dxa"/>
            <w:tcBorders>
              <w:top w:val="nil"/>
              <w:left w:val="nil"/>
              <w:bottom w:val="nil"/>
              <w:right w:val="nil"/>
            </w:tcBorders>
            <w:shd w:val="clear" w:color="000000" w:fill="FFFFFF"/>
            <w:vAlign w:val="center"/>
            <w:hideMark/>
          </w:tcPr>
          <w:p w14:paraId="0BD05227"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8</w:t>
            </w:r>
          </w:p>
        </w:tc>
        <w:tc>
          <w:tcPr>
            <w:tcW w:w="471" w:type="dxa"/>
            <w:tcBorders>
              <w:top w:val="nil"/>
              <w:left w:val="nil"/>
              <w:bottom w:val="nil"/>
              <w:right w:val="nil"/>
            </w:tcBorders>
            <w:shd w:val="clear" w:color="000000" w:fill="FFFFFF"/>
            <w:vAlign w:val="center"/>
            <w:hideMark/>
          </w:tcPr>
          <w:p w14:paraId="51EC6B13"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3</w:t>
            </w:r>
          </w:p>
        </w:tc>
        <w:tc>
          <w:tcPr>
            <w:tcW w:w="1677" w:type="dxa"/>
            <w:tcBorders>
              <w:top w:val="nil"/>
              <w:left w:val="nil"/>
              <w:bottom w:val="nil"/>
              <w:right w:val="nil"/>
            </w:tcBorders>
            <w:shd w:val="clear" w:color="000000" w:fill="FFFFFF"/>
            <w:vAlign w:val="center"/>
            <w:hideMark/>
          </w:tcPr>
          <w:p w14:paraId="75D487A0"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c>
          <w:tcPr>
            <w:tcW w:w="966" w:type="dxa"/>
            <w:tcBorders>
              <w:top w:val="nil"/>
              <w:left w:val="nil"/>
              <w:bottom w:val="nil"/>
              <w:right w:val="single" w:sz="8" w:space="0" w:color="auto"/>
            </w:tcBorders>
            <w:shd w:val="clear" w:color="000000" w:fill="FFFFFF"/>
            <w:vAlign w:val="center"/>
            <w:hideMark/>
          </w:tcPr>
          <w:p w14:paraId="7563E927"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r>
      <w:tr w:rsidR="00020A8F" w:rsidRPr="0019046C" w14:paraId="4944C1DD" w14:textId="77777777" w:rsidTr="0019046C">
        <w:trPr>
          <w:trHeight w:val="408"/>
          <w:jc w:val="center"/>
        </w:trPr>
        <w:tc>
          <w:tcPr>
            <w:tcW w:w="523" w:type="dxa"/>
            <w:tcBorders>
              <w:top w:val="nil"/>
              <w:left w:val="single" w:sz="8" w:space="0" w:color="auto"/>
              <w:bottom w:val="nil"/>
              <w:right w:val="nil"/>
            </w:tcBorders>
            <w:shd w:val="clear" w:color="000000" w:fill="FFFFFF"/>
            <w:vAlign w:val="center"/>
            <w:hideMark/>
          </w:tcPr>
          <w:p w14:paraId="7F8F18E1"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496" w:type="dxa"/>
            <w:tcBorders>
              <w:top w:val="nil"/>
              <w:left w:val="nil"/>
              <w:bottom w:val="nil"/>
              <w:right w:val="nil"/>
            </w:tcBorders>
            <w:shd w:val="clear" w:color="000000" w:fill="FFFFFF"/>
            <w:vAlign w:val="center"/>
            <w:hideMark/>
          </w:tcPr>
          <w:p w14:paraId="2FBA73C3"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II</w:t>
            </w:r>
          </w:p>
        </w:tc>
        <w:tc>
          <w:tcPr>
            <w:tcW w:w="1239" w:type="dxa"/>
            <w:tcBorders>
              <w:top w:val="nil"/>
              <w:left w:val="nil"/>
              <w:bottom w:val="nil"/>
              <w:right w:val="nil"/>
            </w:tcBorders>
            <w:shd w:val="clear" w:color="000000" w:fill="FFFFFF"/>
            <w:vAlign w:val="center"/>
            <w:hideMark/>
          </w:tcPr>
          <w:p w14:paraId="1EF7DBC7"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Por Asignar</w:t>
            </w:r>
          </w:p>
        </w:tc>
        <w:tc>
          <w:tcPr>
            <w:tcW w:w="3443" w:type="dxa"/>
            <w:tcBorders>
              <w:top w:val="nil"/>
              <w:left w:val="nil"/>
              <w:bottom w:val="nil"/>
              <w:right w:val="nil"/>
            </w:tcBorders>
            <w:shd w:val="clear" w:color="000000" w:fill="FFFFFF"/>
            <w:vAlign w:val="center"/>
            <w:hideMark/>
          </w:tcPr>
          <w:p w14:paraId="25B73643" w14:textId="77777777" w:rsidR="000F0C4B" w:rsidRPr="00E06C63" w:rsidRDefault="000F0C4B" w:rsidP="000F0C4B">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Ciencia de datos para economistas II</w:t>
            </w:r>
          </w:p>
        </w:tc>
        <w:tc>
          <w:tcPr>
            <w:tcW w:w="762" w:type="dxa"/>
            <w:tcBorders>
              <w:top w:val="nil"/>
              <w:left w:val="nil"/>
              <w:bottom w:val="nil"/>
              <w:right w:val="nil"/>
            </w:tcBorders>
            <w:shd w:val="clear" w:color="000000" w:fill="FFFFFF"/>
            <w:vAlign w:val="center"/>
            <w:hideMark/>
          </w:tcPr>
          <w:p w14:paraId="00A9816F"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4</w:t>
            </w:r>
          </w:p>
        </w:tc>
        <w:tc>
          <w:tcPr>
            <w:tcW w:w="368" w:type="dxa"/>
            <w:tcBorders>
              <w:top w:val="nil"/>
              <w:left w:val="nil"/>
              <w:bottom w:val="nil"/>
              <w:right w:val="nil"/>
            </w:tcBorders>
            <w:shd w:val="clear" w:color="000000" w:fill="FFFFFF"/>
            <w:vAlign w:val="center"/>
            <w:hideMark/>
          </w:tcPr>
          <w:p w14:paraId="01D731AE"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w:t>
            </w:r>
          </w:p>
        </w:tc>
        <w:tc>
          <w:tcPr>
            <w:tcW w:w="323" w:type="dxa"/>
            <w:tcBorders>
              <w:top w:val="nil"/>
              <w:left w:val="nil"/>
              <w:bottom w:val="nil"/>
              <w:right w:val="nil"/>
            </w:tcBorders>
            <w:shd w:val="clear" w:color="000000" w:fill="FFFFFF"/>
            <w:vAlign w:val="center"/>
            <w:hideMark/>
          </w:tcPr>
          <w:p w14:paraId="37999616"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w:t>
            </w:r>
          </w:p>
        </w:tc>
        <w:tc>
          <w:tcPr>
            <w:tcW w:w="301" w:type="dxa"/>
            <w:tcBorders>
              <w:top w:val="nil"/>
              <w:left w:val="nil"/>
              <w:bottom w:val="nil"/>
              <w:right w:val="nil"/>
            </w:tcBorders>
            <w:shd w:val="clear" w:color="000000" w:fill="FFFFFF"/>
            <w:vAlign w:val="center"/>
            <w:hideMark/>
          </w:tcPr>
          <w:p w14:paraId="1A1F9FF9"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2</w:t>
            </w:r>
          </w:p>
        </w:tc>
        <w:tc>
          <w:tcPr>
            <w:tcW w:w="337" w:type="dxa"/>
            <w:tcBorders>
              <w:top w:val="nil"/>
              <w:left w:val="nil"/>
              <w:bottom w:val="nil"/>
              <w:right w:val="nil"/>
            </w:tcBorders>
            <w:shd w:val="clear" w:color="000000" w:fill="FFFFFF"/>
            <w:vAlign w:val="center"/>
            <w:hideMark/>
          </w:tcPr>
          <w:p w14:paraId="4A48D3BF"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48" w:type="dxa"/>
            <w:tcBorders>
              <w:top w:val="nil"/>
              <w:left w:val="nil"/>
              <w:bottom w:val="nil"/>
              <w:right w:val="nil"/>
            </w:tcBorders>
            <w:shd w:val="clear" w:color="000000" w:fill="FFFFFF"/>
            <w:vAlign w:val="center"/>
            <w:hideMark/>
          </w:tcPr>
          <w:p w14:paraId="66F01A61"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6" w:type="dxa"/>
            <w:tcBorders>
              <w:top w:val="nil"/>
              <w:left w:val="nil"/>
              <w:bottom w:val="nil"/>
              <w:right w:val="nil"/>
            </w:tcBorders>
            <w:shd w:val="clear" w:color="000000" w:fill="FFFFFF"/>
            <w:vAlign w:val="center"/>
            <w:hideMark/>
          </w:tcPr>
          <w:p w14:paraId="2430ECD5"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7</w:t>
            </w:r>
          </w:p>
        </w:tc>
        <w:tc>
          <w:tcPr>
            <w:tcW w:w="423" w:type="dxa"/>
            <w:tcBorders>
              <w:top w:val="nil"/>
              <w:left w:val="nil"/>
              <w:bottom w:val="nil"/>
              <w:right w:val="nil"/>
            </w:tcBorders>
            <w:shd w:val="clear" w:color="000000" w:fill="FFFFFF"/>
            <w:vAlign w:val="center"/>
            <w:hideMark/>
          </w:tcPr>
          <w:p w14:paraId="03FA68F2"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11</w:t>
            </w:r>
          </w:p>
        </w:tc>
        <w:tc>
          <w:tcPr>
            <w:tcW w:w="471" w:type="dxa"/>
            <w:tcBorders>
              <w:top w:val="nil"/>
              <w:left w:val="nil"/>
              <w:bottom w:val="nil"/>
              <w:right w:val="nil"/>
            </w:tcBorders>
            <w:shd w:val="clear" w:color="000000" w:fill="FFFFFF"/>
            <w:vAlign w:val="center"/>
            <w:hideMark/>
          </w:tcPr>
          <w:p w14:paraId="3898BCEB"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4</w:t>
            </w:r>
          </w:p>
        </w:tc>
        <w:tc>
          <w:tcPr>
            <w:tcW w:w="1677" w:type="dxa"/>
            <w:tcBorders>
              <w:top w:val="nil"/>
              <w:left w:val="nil"/>
              <w:bottom w:val="nil"/>
              <w:right w:val="nil"/>
            </w:tcBorders>
            <w:shd w:val="clear" w:color="000000" w:fill="FFFFFF"/>
            <w:vAlign w:val="center"/>
            <w:hideMark/>
          </w:tcPr>
          <w:p w14:paraId="56945544"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Ciencia de datos para economistas I</w:t>
            </w:r>
          </w:p>
        </w:tc>
        <w:tc>
          <w:tcPr>
            <w:tcW w:w="966" w:type="dxa"/>
            <w:tcBorders>
              <w:top w:val="nil"/>
              <w:left w:val="nil"/>
              <w:bottom w:val="nil"/>
              <w:right w:val="single" w:sz="8" w:space="0" w:color="auto"/>
            </w:tcBorders>
            <w:shd w:val="clear" w:color="000000" w:fill="FFFFFF"/>
            <w:vAlign w:val="center"/>
            <w:hideMark/>
          </w:tcPr>
          <w:p w14:paraId="13980000"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r>
      <w:tr w:rsidR="00020A8F" w:rsidRPr="0019046C" w14:paraId="300F67DA" w14:textId="77777777" w:rsidTr="00E06C63">
        <w:trPr>
          <w:trHeight w:val="204"/>
          <w:jc w:val="center"/>
        </w:trPr>
        <w:tc>
          <w:tcPr>
            <w:tcW w:w="523" w:type="dxa"/>
            <w:tcBorders>
              <w:top w:val="nil"/>
              <w:left w:val="single" w:sz="8" w:space="0" w:color="auto"/>
              <w:bottom w:val="nil"/>
              <w:right w:val="nil"/>
            </w:tcBorders>
            <w:shd w:val="clear" w:color="000000" w:fill="FFFFFF"/>
            <w:vAlign w:val="center"/>
            <w:hideMark/>
          </w:tcPr>
          <w:p w14:paraId="6DCE0829"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496" w:type="dxa"/>
            <w:tcBorders>
              <w:top w:val="nil"/>
              <w:left w:val="nil"/>
              <w:bottom w:val="nil"/>
              <w:right w:val="nil"/>
            </w:tcBorders>
            <w:shd w:val="clear" w:color="000000" w:fill="FFFFFF"/>
            <w:vAlign w:val="center"/>
            <w:hideMark/>
          </w:tcPr>
          <w:p w14:paraId="141BF4AC"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II</w:t>
            </w:r>
          </w:p>
        </w:tc>
        <w:tc>
          <w:tcPr>
            <w:tcW w:w="1239" w:type="dxa"/>
            <w:tcBorders>
              <w:top w:val="nil"/>
              <w:left w:val="nil"/>
              <w:bottom w:val="nil"/>
              <w:right w:val="nil"/>
            </w:tcBorders>
            <w:shd w:val="clear" w:color="000000" w:fill="FFFFFF"/>
            <w:vAlign w:val="center"/>
            <w:hideMark/>
          </w:tcPr>
          <w:p w14:paraId="0F8633FE"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Por Asignar</w:t>
            </w:r>
          </w:p>
        </w:tc>
        <w:tc>
          <w:tcPr>
            <w:tcW w:w="3443" w:type="dxa"/>
            <w:tcBorders>
              <w:top w:val="nil"/>
              <w:left w:val="nil"/>
              <w:bottom w:val="nil"/>
              <w:right w:val="nil"/>
            </w:tcBorders>
            <w:shd w:val="clear" w:color="auto" w:fill="auto"/>
            <w:vAlign w:val="center"/>
            <w:hideMark/>
          </w:tcPr>
          <w:p w14:paraId="2A855205" w14:textId="77777777" w:rsidR="000F0C4B" w:rsidRPr="00E06C63" w:rsidRDefault="000F0C4B" w:rsidP="000F0C4B">
            <w:pPr>
              <w:spacing w:before="0" w:after="0" w:line="240" w:lineRule="auto"/>
              <w:jc w:val="left"/>
              <w:rPr>
                <w:rFonts w:ascii="Calibri" w:eastAsia="Times New Roman" w:hAnsi="Calibri" w:cs="Calibri"/>
                <w:sz w:val="18"/>
                <w:szCs w:val="18"/>
                <w:lang w:val="es-CR" w:eastAsia="es-CR"/>
              </w:rPr>
            </w:pPr>
            <w:r w:rsidRPr="00E06C63">
              <w:rPr>
                <w:rFonts w:ascii="Calibri" w:eastAsia="Times New Roman" w:hAnsi="Calibri" w:cs="Calibri"/>
                <w:sz w:val="18"/>
                <w:szCs w:val="18"/>
                <w:lang w:val="es-CR" w:eastAsia="es-CR"/>
              </w:rPr>
              <w:t>Trabajo Final de Graduación</w:t>
            </w:r>
          </w:p>
        </w:tc>
        <w:tc>
          <w:tcPr>
            <w:tcW w:w="762" w:type="dxa"/>
            <w:tcBorders>
              <w:top w:val="nil"/>
              <w:left w:val="nil"/>
              <w:bottom w:val="nil"/>
              <w:right w:val="nil"/>
            </w:tcBorders>
            <w:shd w:val="clear" w:color="auto" w:fill="auto"/>
            <w:vAlign w:val="center"/>
            <w:hideMark/>
          </w:tcPr>
          <w:p w14:paraId="57A84CE0" w14:textId="77777777" w:rsidR="000F0C4B" w:rsidRPr="00E06C63" w:rsidRDefault="000F0C4B" w:rsidP="000F0C4B">
            <w:pPr>
              <w:spacing w:before="0" w:after="0" w:line="240" w:lineRule="auto"/>
              <w:jc w:val="center"/>
              <w:rPr>
                <w:rFonts w:ascii="Calibri" w:eastAsia="Times New Roman" w:hAnsi="Calibri" w:cs="Calibri"/>
                <w:sz w:val="18"/>
                <w:szCs w:val="18"/>
                <w:lang w:val="es-CR" w:eastAsia="es-CR"/>
              </w:rPr>
            </w:pPr>
            <w:r w:rsidRPr="00E06C63">
              <w:rPr>
                <w:rFonts w:ascii="Calibri" w:eastAsia="Times New Roman" w:hAnsi="Calibri" w:cs="Calibri"/>
                <w:sz w:val="18"/>
                <w:szCs w:val="18"/>
                <w:lang w:val="es-CR" w:eastAsia="es-CR"/>
              </w:rPr>
              <w:t>4</w:t>
            </w:r>
          </w:p>
        </w:tc>
        <w:tc>
          <w:tcPr>
            <w:tcW w:w="368" w:type="dxa"/>
            <w:tcBorders>
              <w:top w:val="nil"/>
              <w:left w:val="nil"/>
              <w:bottom w:val="nil"/>
              <w:right w:val="nil"/>
            </w:tcBorders>
            <w:shd w:val="clear" w:color="auto" w:fill="auto"/>
            <w:vAlign w:val="center"/>
            <w:hideMark/>
          </w:tcPr>
          <w:p w14:paraId="6E9A1D04" w14:textId="77777777" w:rsidR="000F0C4B" w:rsidRPr="00E06C63" w:rsidRDefault="000F0C4B" w:rsidP="000F0C4B">
            <w:pPr>
              <w:spacing w:before="0" w:after="0" w:line="240" w:lineRule="auto"/>
              <w:jc w:val="center"/>
              <w:rPr>
                <w:rFonts w:ascii="Calibri" w:eastAsia="Times New Roman" w:hAnsi="Calibri" w:cs="Calibri"/>
                <w:sz w:val="18"/>
                <w:szCs w:val="18"/>
                <w:lang w:val="es-CR" w:eastAsia="es-CR"/>
              </w:rPr>
            </w:pPr>
            <w:r w:rsidRPr="00E06C63">
              <w:rPr>
                <w:rFonts w:ascii="Calibri" w:eastAsia="Times New Roman" w:hAnsi="Calibri" w:cs="Calibri"/>
                <w:sz w:val="18"/>
                <w:szCs w:val="18"/>
                <w:lang w:val="es-CR" w:eastAsia="es-CR"/>
              </w:rPr>
              <w:t>2</w:t>
            </w:r>
          </w:p>
        </w:tc>
        <w:tc>
          <w:tcPr>
            <w:tcW w:w="323" w:type="dxa"/>
            <w:tcBorders>
              <w:top w:val="nil"/>
              <w:left w:val="nil"/>
              <w:bottom w:val="nil"/>
              <w:right w:val="nil"/>
            </w:tcBorders>
            <w:shd w:val="clear" w:color="auto" w:fill="auto"/>
            <w:vAlign w:val="center"/>
            <w:hideMark/>
          </w:tcPr>
          <w:p w14:paraId="29581505" w14:textId="77777777" w:rsidR="000F0C4B" w:rsidRPr="00E06C63" w:rsidRDefault="000F0C4B" w:rsidP="000F0C4B">
            <w:pPr>
              <w:spacing w:before="0" w:after="0" w:line="240" w:lineRule="auto"/>
              <w:jc w:val="center"/>
              <w:rPr>
                <w:rFonts w:ascii="Calibri" w:eastAsia="Times New Roman" w:hAnsi="Calibri" w:cs="Calibri"/>
                <w:sz w:val="18"/>
                <w:szCs w:val="18"/>
                <w:lang w:val="es-CR" w:eastAsia="es-CR"/>
              </w:rPr>
            </w:pPr>
            <w:r w:rsidRPr="00E06C63">
              <w:rPr>
                <w:rFonts w:ascii="Calibri" w:eastAsia="Times New Roman" w:hAnsi="Calibri" w:cs="Calibri"/>
                <w:sz w:val="18"/>
                <w:szCs w:val="18"/>
                <w:lang w:val="es-CR" w:eastAsia="es-CR"/>
              </w:rPr>
              <w:t>2</w:t>
            </w:r>
          </w:p>
        </w:tc>
        <w:tc>
          <w:tcPr>
            <w:tcW w:w="301" w:type="dxa"/>
            <w:tcBorders>
              <w:top w:val="nil"/>
              <w:left w:val="nil"/>
              <w:bottom w:val="nil"/>
              <w:right w:val="nil"/>
            </w:tcBorders>
            <w:shd w:val="clear" w:color="auto" w:fill="auto"/>
            <w:vAlign w:val="center"/>
            <w:hideMark/>
          </w:tcPr>
          <w:p w14:paraId="332B3051" w14:textId="77777777" w:rsidR="000F0C4B" w:rsidRPr="00E06C63" w:rsidRDefault="000F0C4B" w:rsidP="000F0C4B">
            <w:pPr>
              <w:spacing w:before="0" w:after="0" w:line="240" w:lineRule="auto"/>
              <w:jc w:val="center"/>
              <w:rPr>
                <w:rFonts w:ascii="Calibri" w:eastAsia="Times New Roman" w:hAnsi="Calibri" w:cs="Calibri"/>
                <w:sz w:val="18"/>
                <w:szCs w:val="18"/>
                <w:lang w:val="es-CR" w:eastAsia="es-CR"/>
              </w:rPr>
            </w:pPr>
            <w:r w:rsidRPr="00E06C63">
              <w:rPr>
                <w:rFonts w:ascii="Calibri" w:eastAsia="Times New Roman" w:hAnsi="Calibri" w:cs="Calibri"/>
                <w:sz w:val="18"/>
                <w:szCs w:val="18"/>
                <w:lang w:val="es-CR" w:eastAsia="es-CR"/>
              </w:rPr>
              <w:t>0</w:t>
            </w:r>
          </w:p>
        </w:tc>
        <w:tc>
          <w:tcPr>
            <w:tcW w:w="337" w:type="dxa"/>
            <w:tcBorders>
              <w:top w:val="nil"/>
              <w:left w:val="nil"/>
              <w:bottom w:val="nil"/>
              <w:right w:val="nil"/>
            </w:tcBorders>
            <w:shd w:val="clear" w:color="auto" w:fill="auto"/>
            <w:vAlign w:val="center"/>
            <w:hideMark/>
          </w:tcPr>
          <w:p w14:paraId="1AE9628D" w14:textId="77777777" w:rsidR="000F0C4B" w:rsidRPr="00E06C63" w:rsidRDefault="000F0C4B" w:rsidP="000F0C4B">
            <w:pPr>
              <w:spacing w:before="0" w:after="0" w:line="240" w:lineRule="auto"/>
              <w:jc w:val="center"/>
              <w:rPr>
                <w:rFonts w:ascii="Calibri" w:eastAsia="Times New Roman" w:hAnsi="Calibri" w:cs="Calibri"/>
                <w:sz w:val="18"/>
                <w:szCs w:val="18"/>
                <w:lang w:val="es-CR" w:eastAsia="es-CR"/>
              </w:rPr>
            </w:pPr>
            <w:r w:rsidRPr="00E06C63">
              <w:rPr>
                <w:rFonts w:ascii="Calibri" w:eastAsia="Times New Roman" w:hAnsi="Calibri" w:cs="Calibri"/>
                <w:sz w:val="18"/>
                <w:szCs w:val="18"/>
                <w:lang w:val="es-CR" w:eastAsia="es-CR"/>
              </w:rPr>
              <w:t>0</w:t>
            </w:r>
          </w:p>
        </w:tc>
        <w:tc>
          <w:tcPr>
            <w:tcW w:w="348" w:type="dxa"/>
            <w:tcBorders>
              <w:top w:val="nil"/>
              <w:left w:val="nil"/>
              <w:bottom w:val="nil"/>
              <w:right w:val="nil"/>
            </w:tcBorders>
            <w:shd w:val="clear" w:color="000000" w:fill="FFFFFF"/>
            <w:vAlign w:val="center"/>
            <w:hideMark/>
          </w:tcPr>
          <w:p w14:paraId="06768DDF"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6" w:type="dxa"/>
            <w:tcBorders>
              <w:top w:val="nil"/>
              <w:left w:val="nil"/>
              <w:bottom w:val="nil"/>
              <w:right w:val="nil"/>
            </w:tcBorders>
            <w:shd w:val="clear" w:color="000000" w:fill="FFFFFF"/>
            <w:vAlign w:val="center"/>
            <w:hideMark/>
          </w:tcPr>
          <w:p w14:paraId="0D2D64E7"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7</w:t>
            </w:r>
          </w:p>
        </w:tc>
        <w:tc>
          <w:tcPr>
            <w:tcW w:w="423" w:type="dxa"/>
            <w:tcBorders>
              <w:top w:val="nil"/>
              <w:left w:val="nil"/>
              <w:bottom w:val="nil"/>
              <w:right w:val="nil"/>
            </w:tcBorders>
            <w:shd w:val="clear" w:color="000000" w:fill="FFFFFF"/>
            <w:vAlign w:val="center"/>
            <w:hideMark/>
          </w:tcPr>
          <w:p w14:paraId="2184B0EF"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11</w:t>
            </w:r>
          </w:p>
        </w:tc>
        <w:tc>
          <w:tcPr>
            <w:tcW w:w="471" w:type="dxa"/>
            <w:tcBorders>
              <w:top w:val="nil"/>
              <w:left w:val="nil"/>
              <w:bottom w:val="nil"/>
              <w:right w:val="nil"/>
            </w:tcBorders>
            <w:shd w:val="clear" w:color="000000" w:fill="FFFFFF"/>
            <w:vAlign w:val="center"/>
            <w:hideMark/>
          </w:tcPr>
          <w:p w14:paraId="7A849172"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4</w:t>
            </w:r>
          </w:p>
        </w:tc>
        <w:tc>
          <w:tcPr>
            <w:tcW w:w="1677" w:type="dxa"/>
            <w:tcBorders>
              <w:top w:val="nil"/>
              <w:left w:val="nil"/>
              <w:bottom w:val="nil"/>
              <w:right w:val="nil"/>
            </w:tcBorders>
            <w:shd w:val="clear" w:color="000000" w:fill="FFFFFF"/>
            <w:vAlign w:val="center"/>
            <w:hideMark/>
          </w:tcPr>
          <w:p w14:paraId="4ACCAD56"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c>
          <w:tcPr>
            <w:tcW w:w="966" w:type="dxa"/>
            <w:tcBorders>
              <w:top w:val="nil"/>
              <w:left w:val="nil"/>
              <w:bottom w:val="nil"/>
              <w:right w:val="single" w:sz="8" w:space="0" w:color="auto"/>
            </w:tcBorders>
            <w:shd w:val="clear" w:color="000000" w:fill="FFFFFF"/>
            <w:vAlign w:val="center"/>
            <w:hideMark/>
          </w:tcPr>
          <w:p w14:paraId="29229DE0"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r>
      <w:tr w:rsidR="00020A8F" w:rsidRPr="0019046C" w14:paraId="13482420" w14:textId="77777777" w:rsidTr="0019046C">
        <w:trPr>
          <w:trHeight w:val="204"/>
          <w:jc w:val="center"/>
        </w:trPr>
        <w:tc>
          <w:tcPr>
            <w:tcW w:w="523" w:type="dxa"/>
            <w:tcBorders>
              <w:top w:val="nil"/>
              <w:left w:val="single" w:sz="8" w:space="0" w:color="auto"/>
              <w:bottom w:val="nil"/>
              <w:right w:val="nil"/>
            </w:tcBorders>
            <w:shd w:val="clear" w:color="000000" w:fill="FFFFFF"/>
            <w:vAlign w:val="center"/>
            <w:hideMark/>
          </w:tcPr>
          <w:p w14:paraId="5A0FE8FD"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496" w:type="dxa"/>
            <w:tcBorders>
              <w:top w:val="nil"/>
              <w:left w:val="nil"/>
              <w:bottom w:val="nil"/>
              <w:right w:val="nil"/>
            </w:tcBorders>
            <w:shd w:val="clear" w:color="000000" w:fill="FFFFFF"/>
            <w:vAlign w:val="center"/>
            <w:hideMark/>
          </w:tcPr>
          <w:p w14:paraId="2F6A2719"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II</w:t>
            </w:r>
          </w:p>
        </w:tc>
        <w:tc>
          <w:tcPr>
            <w:tcW w:w="1239" w:type="dxa"/>
            <w:tcBorders>
              <w:top w:val="nil"/>
              <w:left w:val="nil"/>
              <w:bottom w:val="nil"/>
              <w:right w:val="nil"/>
            </w:tcBorders>
            <w:shd w:val="clear" w:color="000000" w:fill="FFFFFF"/>
            <w:vAlign w:val="center"/>
            <w:hideMark/>
          </w:tcPr>
          <w:p w14:paraId="166AC739"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Por Asignar</w:t>
            </w:r>
          </w:p>
        </w:tc>
        <w:tc>
          <w:tcPr>
            <w:tcW w:w="3443" w:type="dxa"/>
            <w:tcBorders>
              <w:top w:val="nil"/>
              <w:left w:val="nil"/>
              <w:bottom w:val="nil"/>
              <w:right w:val="nil"/>
            </w:tcBorders>
            <w:shd w:val="clear" w:color="000000" w:fill="FFFFFF"/>
            <w:vAlign w:val="center"/>
            <w:hideMark/>
          </w:tcPr>
          <w:p w14:paraId="196980B8" w14:textId="77777777" w:rsidR="000F0C4B" w:rsidRPr="00E06C63" w:rsidRDefault="000F0C4B" w:rsidP="000F0C4B">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Optativo II</w:t>
            </w:r>
          </w:p>
        </w:tc>
        <w:tc>
          <w:tcPr>
            <w:tcW w:w="762" w:type="dxa"/>
            <w:tcBorders>
              <w:top w:val="nil"/>
              <w:left w:val="nil"/>
              <w:bottom w:val="nil"/>
              <w:right w:val="nil"/>
            </w:tcBorders>
            <w:shd w:val="clear" w:color="000000" w:fill="FFFFFF"/>
            <w:vAlign w:val="center"/>
            <w:hideMark/>
          </w:tcPr>
          <w:p w14:paraId="7F7BD05B"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3</w:t>
            </w:r>
          </w:p>
        </w:tc>
        <w:tc>
          <w:tcPr>
            <w:tcW w:w="368" w:type="dxa"/>
            <w:tcBorders>
              <w:top w:val="nil"/>
              <w:left w:val="nil"/>
              <w:bottom w:val="nil"/>
              <w:right w:val="nil"/>
            </w:tcBorders>
            <w:shd w:val="clear" w:color="000000" w:fill="FFFFFF"/>
            <w:vAlign w:val="center"/>
            <w:hideMark/>
          </w:tcPr>
          <w:p w14:paraId="4BF53821"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2</w:t>
            </w:r>
          </w:p>
        </w:tc>
        <w:tc>
          <w:tcPr>
            <w:tcW w:w="323" w:type="dxa"/>
            <w:tcBorders>
              <w:top w:val="nil"/>
              <w:left w:val="nil"/>
              <w:bottom w:val="nil"/>
              <w:right w:val="nil"/>
            </w:tcBorders>
            <w:shd w:val="clear" w:color="000000" w:fill="FFFFFF"/>
            <w:vAlign w:val="center"/>
            <w:hideMark/>
          </w:tcPr>
          <w:p w14:paraId="19773A9C"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1</w:t>
            </w:r>
          </w:p>
        </w:tc>
        <w:tc>
          <w:tcPr>
            <w:tcW w:w="301" w:type="dxa"/>
            <w:tcBorders>
              <w:top w:val="nil"/>
              <w:left w:val="nil"/>
              <w:bottom w:val="nil"/>
              <w:right w:val="nil"/>
            </w:tcBorders>
            <w:shd w:val="clear" w:color="000000" w:fill="FFFFFF"/>
            <w:vAlign w:val="center"/>
            <w:hideMark/>
          </w:tcPr>
          <w:p w14:paraId="0E102660"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7" w:type="dxa"/>
            <w:tcBorders>
              <w:top w:val="nil"/>
              <w:left w:val="nil"/>
              <w:bottom w:val="nil"/>
              <w:right w:val="nil"/>
            </w:tcBorders>
            <w:shd w:val="clear" w:color="000000" w:fill="FFFFFF"/>
            <w:vAlign w:val="center"/>
            <w:hideMark/>
          </w:tcPr>
          <w:p w14:paraId="1C9CF117"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48" w:type="dxa"/>
            <w:tcBorders>
              <w:top w:val="nil"/>
              <w:left w:val="nil"/>
              <w:bottom w:val="nil"/>
              <w:right w:val="nil"/>
            </w:tcBorders>
            <w:shd w:val="clear" w:color="000000" w:fill="FFFFFF"/>
            <w:vAlign w:val="center"/>
            <w:hideMark/>
          </w:tcPr>
          <w:p w14:paraId="4BD9CC62"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36" w:type="dxa"/>
            <w:tcBorders>
              <w:top w:val="nil"/>
              <w:left w:val="nil"/>
              <w:bottom w:val="nil"/>
              <w:right w:val="nil"/>
            </w:tcBorders>
            <w:shd w:val="clear" w:color="000000" w:fill="FFFFFF"/>
            <w:vAlign w:val="center"/>
            <w:hideMark/>
          </w:tcPr>
          <w:p w14:paraId="7D829AF2"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5</w:t>
            </w:r>
          </w:p>
        </w:tc>
        <w:tc>
          <w:tcPr>
            <w:tcW w:w="423" w:type="dxa"/>
            <w:tcBorders>
              <w:top w:val="nil"/>
              <w:left w:val="nil"/>
              <w:bottom w:val="nil"/>
              <w:right w:val="nil"/>
            </w:tcBorders>
            <w:shd w:val="clear" w:color="000000" w:fill="FFFFFF"/>
            <w:vAlign w:val="center"/>
            <w:hideMark/>
          </w:tcPr>
          <w:p w14:paraId="167F43D5"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8</w:t>
            </w:r>
          </w:p>
        </w:tc>
        <w:tc>
          <w:tcPr>
            <w:tcW w:w="471" w:type="dxa"/>
            <w:tcBorders>
              <w:top w:val="nil"/>
              <w:left w:val="nil"/>
              <w:bottom w:val="nil"/>
              <w:right w:val="nil"/>
            </w:tcBorders>
            <w:shd w:val="clear" w:color="000000" w:fill="FFFFFF"/>
            <w:vAlign w:val="center"/>
            <w:hideMark/>
          </w:tcPr>
          <w:p w14:paraId="2B59F70E"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3</w:t>
            </w:r>
          </w:p>
        </w:tc>
        <w:tc>
          <w:tcPr>
            <w:tcW w:w="1677" w:type="dxa"/>
            <w:tcBorders>
              <w:top w:val="nil"/>
              <w:left w:val="nil"/>
              <w:bottom w:val="dotDash" w:sz="4" w:space="0" w:color="auto"/>
              <w:right w:val="nil"/>
            </w:tcBorders>
            <w:shd w:val="clear" w:color="000000" w:fill="FFFFFF"/>
            <w:vAlign w:val="center"/>
            <w:hideMark/>
          </w:tcPr>
          <w:p w14:paraId="3567A22A"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c>
          <w:tcPr>
            <w:tcW w:w="966" w:type="dxa"/>
            <w:tcBorders>
              <w:top w:val="nil"/>
              <w:left w:val="nil"/>
              <w:bottom w:val="nil"/>
              <w:right w:val="single" w:sz="8" w:space="0" w:color="auto"/>
            </w:tcBorders>
            <w:shd w:val="clear" w:color="000000" w:fill="FFFFFF"/>
            <w:vAlign w:val="center"/>
            <w:hideMark/>
          </w:tcPr>
          <w:p w14:paraId="63C4E312"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r>
      <w:tr w:rsidR="00020A8F" w:rsidRPr="0019046C" w14:paraId="70DDC13F" w14:textId="77777777" w:rsidTr="0019046C">
        <w:trPr>
          <w:trHeight w:val="216"/>
          <w:jc w:val="center"/>
        </w:trPr>
        <w:tc>
          <w:tcPr>
            <w:tcW w:w="523" w:type="dxa"/>
            <w:tcBorders>
              <w:top w:val="dotDotDash" w:sz="4" w:space="0" w:color="auto"/>
              <w:left w:val="single" w:sz="8" w:space="0" w:color="auto"/>
              <w:bottom w:val="single" w:sz="8" w:space="0" w:color="auto"/>
              <w:right w:val="nil"/>
            </w:tcBorders>
            <w:shd w:val="clear" w:color="000000" w:fill="FFFFFF"/>
            <w:vAlign w:val="center"/>
            <w:hideMark/>
          </w:tcPr>
          <w:p w14:paraId="519E9965"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 </w:t>
            </w:r>
          </w:p>
        </w:tc>
        <w:tc>
          <w:tcPr>
            <w:tcW w:w="496" w:type="dxa"/>
            <w:tcBorders>
              <w:top w:val="dotDotDash" w:sz="4" w:space="0" w:color="auto"/>
              <w:left w:val="nil"/>
              <w:bottom w:val="single" w:sz="8" w:space="0" w:color="auto"/>
              <w:right w:val="nil"/>
            </w:tcBorders>
            <w:shd w:val="clear" w:color="000000" w:fill="FFFFFF"/>
            <w:vAlign w:val="center"/>
            <w:hideMark/>
          </w:tcPr>
          <w:p w14:paraId="4C6F9341"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 </w:t>
            </w:r>
          </w:p>
        </w:tc>
        <w:tc>
          <w:tcPr>
            <w:tcW w:w="4682" w:type="dxa"/>
            <w:gridSpan w:val="2"/>
            <w:tcBorders>
              <w:top w:val="dotDotDash" w:sz="4" w:space="0" w:color="auto"/>
              <w:left w:val="nil"/>
              <w:bottom w:val="single" w:sz="8" w:space="0" w:color="auto"/>
              <w:right w:val="nil"/>
            </w:tcBorders>
            <w:shd w:val="clear" w:color="000000" w:fill="FFFFFF"/>
            <w:vAlign w:val="center"/>
            <w:hideMark/>
          </w:tcPr>
          <w:p w14:paraId="6F70FD1A"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Subtotal</w:t>
            </w:r>
          </w:p>
        </w:tc>
        <w:tc>
          <w:tcPr>
            <w:tcW w:w="762" w:type="dxa"/>
            <w:tcBorders>
              <w:top w:val="dotDotDash" w:sz="4" w:space="0" w:color="auto"/>
              <w:left w:val="nil"/>
              <w:bottom w:val="single" w:sz="8" w:space="0" w:color="auto"/>
              <w:right w:val="nil"/>
            </w:tcBorders>
            <w:shd w:val="clear" w:color="000000" w:fill="FFFFFF"/>
            <w:vAlign w:val="center"/>
            <w:hideMark/>
          </w:tcPr>
          <w:p w14:paraId="5CAABC24"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18</w:t>
            </w:r>
          </w:p>
        </w:tc>
        <w:tc>
          <w:tcPr>
            <w:tcW w:w="368" w:type="dxa"/>
            <w:tcBorders>
              <w:top w:val="dotDotDash" w:sz="4" w:space="0" w:color="auto"/>
              <w:left w:val="nil"/>
              <w:bottom w:val="single" w:sz="8" w:space="0" w:color="auto"/>
              <w:right w:val="nil"/>
            </w:tcBorders>
            <w:shd w:val="clear" w:color="000000" w:fill="FFFFFF"/>
            <w:vAlign w:val="center"/>
            <w:hideMark/>
          </w:tcPr>
          <w:p w14:paraId="1D0087EC"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7</w:t>
            </w:r>
          </w:p>
        </w:tc>
        <w:tc>
          <w:tcPr>
            <w:tcW w:w="323" w:type="dxa"/>
            <w:tcBorders>
              <w:top w:val="dotDotDash" w:sz="4" w:space="0" w:color="auto"/>
              <w:left w:val="nil"/>
              <w:bottom w:val="single" w:sz="8" w:space="0" w:color="auto"/>
              <w:right w:val="nil"/>
            </w:tcBorders>
            <w:shd w:val="clear" w:color="000000" w:fill="FFFFFF"/>
            <w:vAlign w:val="center"/>
            <w:hideMark/>
          </w:tcPr>
          <w:p w14:paraId="386B3037"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6</w:t>
            </w:r>
          </w:p>
        </w:tc>
        <w:tc>
          <w:tcPr>
            <w:tcW w:w="301" w:type="dxa"/>
            <w:tcBorders>
              <w:top w:val="dotDotDash" w:sz="4" w:space="0" w:color="auto"/>
              <w:left w:val="nil"/>
              <w:bottom w:val="single" w:sz="8" w:space="0" w:color="auto"/>
              <w:right w:val="nil"/>
            </w:tcBorders>
            <w:shd w:val="clear" w:color="000000" w:fill="FFFFFF"/>
            <w:vAlign w:val="center"/>
            <w:hideMark/>
          </w:tcPr>
          <w:p w14:paraId="032592C3"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2</w:t>
            </w:r>
          </w:p>
        </w:tc>
        <w:tc>
          <w:tcPr>
            <w:tcW w:w="337" w:type="dxa"/>
            <w:tcBorders>
              <w:top w:val="dotDotDash" w:sz="4" w:space="0" w:color="auto"/>
              <w:left w:val="nil"/>
              <w:bottom w:val="single" w:sz="8" w:space="0" w:color="auto"/>
              <w:right w:val="nil"/>
            </w:tcBorders>
            <w:shd w:val="clear" w:color="000000" w:fill="FFFFFF"/>
            <w:vAlign w:val="center"/>
            <w:hideMark/>
          </w:tcPr>
          <w:p w14:paraId="537C0214"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0</w:t>
            </w:r>
          </w:p>
        </w:tc>
        <w:tc>
          <w:tcPr>
            <w:tcW w:w="348" w:type="dxa"/>
            <w:tcBorders>
              <w:top w:val="dotDotDash" w:sz="4" w:space="0" w:color="auto"/>
              <w:left w:val="nil"/>
              <w:bottom w:val="single" w:sz="8" w:space="0" w:color="auto"/>
              <w:right w:val="nil"/>
            </w:tcBorders>
            <w:shd w:val="clear" w:color="000000" w:fill="FFFFFF"/>
            <w:vAlign w:val="center"/>
            <w:hideMark/>
          </w:tcPr>
          <w:p w14:paraId="57689ECB"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0</w:t>
            </w:r>
          </w:p>
        </w:tc>
        <w:tc>
          <w:tcPr>
            <w:tcW w:w="336" w:type="dxa"/>
            <w:tcBorders>
              <w:top w:val="dotDotDash" w:sz="4" w:space="0" w:color="auto"/>
              <w:left w:val="nil"/>
              <w:bottom w:val="single" w:sz="8" w:space="0" w:color="auto"/>
              <w:right w:val="nil"/>
            </w:tcBorders>
            <w:shd w:val="clear" w:color="000000" w:fill="FFFFFF"/>
            <w:vAlign w:val="center"/>
            <w:hideMark/>
          </w:tcPr>
          <w:p w14:paraId="63A0C74F"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31</w:t>
            </w:r>
          </w:p>
        </w:tc>
        <w:tc>
          <w:tcPr>
            <w:tcW w:w="423" w:type="dxa"/>
            <w:tcBorders>
              <w:top w:val="dotDotDash" w:sz="4" w:space="0" w:color="auto"/>
              <w:left w:val="nil"/>
              <w:bottom w:val="single" w:sz="8" w:space="0" w:color="auto"/>
              <w:right w:val="nil"/>
            </w:tcBorders>
            <w:shd w:val="clear" w:color="000000" w:fill="FFFFFF"/>
            <w:vAlign w:val="center"/>
            <w:hideMark/>
          </w:tcPr>
          <w:p w14:paraId="2A0AFB51"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49</w:t>
            </w:r>
          </w:p>
        </w:tc>
        <w:tc>
          <w:tcPr>
            <w:tcW w:w="471" w:type="dxa"/>
            <w:tcBorders>
              <w:top w:val="dotDotDash" w:sz="4" w:space="0" w:color="auto"/>
              <w:left w:val="nil"/>
              <w:bottom w:val="single" w:sz="8" w:space="0" w:color="auto"/>
              <w:right w:val="nil"/>
            </w:tcBorders>
            <w:shd w:val="clear" w:color="000000" w:fill="FFFFFF"/>
            <w:vAlign w:val="center"/>
            <w:hideMark/>
          </w:tcPr>
          <w:p w14:paraId="02580F32"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18</w:t>
            </w:r>
          </w:p>
        </w:tc>
        <w:tc>
          <w:tcPr>
            <w:tcW w:w="1677" w:type="dxa"/>
            <w:tcBorders>
              <w:top w:val="nil"/>
              <w:left w:val="nil"/>
              <w:bottom w:val="single" w:sz="8" w:space="0" w:color="auto"/>
              <w:right w:val="nil"/>
            </w:tcBorders>
            <w:shd w:val="clear" w:color="000000" w:fill="FFFFFF"/>
            <w:vAlign w:val="center"/>
            <w:hideMark/>
          </w:tcPr>
          <w:p w14:paraId="074BB08F"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 </w:t>
            </w:r>
          </w:p>
        </w:tc>
        <w:tc>
          <w:tcPr>
            <w:tcW w:w="966" w:type="dxa"/>
            <w:tcBorders>
              <w:top w:val="dotDotDash" w:sz="4" w:space="0" w:color="auto"/>
              <w:left w:val="nil"/>
              <w:bottom w:val="single" w:sz="8" w:space="0" w:color="auto"/>
              <w:right w:val="single" w:sz="8" w:space="0" w:color="auto"/>
            </w:tcBorders>
            <w:shd w:val="clear" w:color="000000" w:fill="FFFFFF"/>
            <w:vAlign w:val="center"/>
            <w:hideMark/>
          </w:tcPr>
          <w:p w14:paraId="7DC104B0" w14:textId="77777777" w:rsidR="000F0C4B" w:rsidRPr="00E06C63" w:rsidRDefault="000F0C4B" w:rsidP="000F0C4B">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 </w:t>
            </w:r>
          </w:p>
        </w:tc>
      </w:tr>
      <w:tr w:rsidR="00E06C63" w:rsidRPr="0019046C" w14:paraId="76E21FDC" w14:textId="77777777" w:rsidTr="0019046C">
        <w:trPr>
          <w:trHeight w:val="216"/>
          <w:jc w:val="center"/>
        </w:trPr>
        <w:tc>
          <w:tcPr>
            <w:tcW w:w="5701" w:type="dxa"/>
            <w:gridSpan w:val="4"/>
            <w:tcBorders>
              <w:top w:val="single" w:sz="8" w:space="0" w:color="auto"/>
              <w:left w:val="single" w:sz="8" w:space="0" w:color="auto"/>
              <w:bottom w:val="single" w:sz="8" w:space="0" w:color="auto"/>
            </w:tcBorders>
            <w:shd w:val="clear" w:color="000000" w:fill="FFFFFF"/>
            <w:vAlign w:val="center"/>
            <w:hideMark/>
          </w:tcPr>
          <w:p w14:paraId="064B7F68"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TOTALES DE LA LICENCIATURA</w:t>
            </w:r>
          </w:p>
        </w:tc>
        <w:tc>
          <w:tcPr>
            <w:tcW w:w="762" w:type="dxa"/>
            <w:tcBorders>
              <w:top w:val="single" w:sz="8" w:space="0" w:color="auto"/>
              <w:bottom w:val="single" w:sz="8" w:space="0" w:color="auto"/>
            </w:tcBorders>
            <w:shd w:val="clear" w:color="000000" w:fill="FFFFFF"/>
            <w:vAlign w:val="center"/>
            <w:hideMark/>
          </w:tcPr>
          <w:p w14:paraId="19637374"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36</w:t>
            </w:r>
          </w:p>
        </w:tc>
        <w:tc>
          <w:tcPr>
            <w:tcW w:w="368" w:type="dxa"/>
            <w:tcBorders>
              <w:top w:val="single" w:sz="8" w:space="0" w:color="auto"/>
              <w:bottom w:val="single" w:sz="8" w:space="0" w:color="auto"/>
            </w:tcBorders>
            <w:shd w:val="clear" w:color="000000" w:fill="FFFFFF"/>
            <w:vAlign w:val="center"/>
            <w:hideMark/>
          </w:tcPr>
          <w:p w14:paraId="1750E53C"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15</w:t>
            </w:r>
          </w:p>
        </w:tc>
        <w:tc>
          <w:tcPr>
            <w:tcW w:w="323" w:type="dxa"/>
            <w:tcBorders>
              <w:top w:val="single" w:sz="8" w:space="0" w:color="auto"/>
              <w:bottom w:val="single" w:sz="8" w:space="0" w:color="auto"/>
            </w:tcBorders>
            <w:shd w:val="clear" w:color="000000" w:fill="FFFFFF"/>
            <w:vAlign w:val="center"/>
            <w:hideMark/>
          </w:tcPr>
          <w:p w14:paraId="1576FC33"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10</w:t>
            </w:r>
          </w:p>
        </w:tc>
        <w:tc>
          <w:tcPr>
            <w:tcW w:w="301" w:type="dxa"/>
            <w:tcBorders>
              <w:top w:val="single" w:sz="8" w:space="0" w:color="auto"/>
              <w:bottom w:val="single" w:sz="8" w:space="0" w:color="auto"/>
            </w:tcBorders>
            <w:shd w:val="clear" w:color="000000" w:fill="FFFFFF"/>
            <w:vAlign w:val="center"/>
            <w:hideMark/>
          </w:tcPr>
          <w:p w14:paraId="10B5FC5C"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4</w:t>
            </w:r>
          </w:p>
        </w:tc>
        <w:tc>
          <w:tcPr>
            <w:tcW w:w="337" w:type="dxa"/>
            <w:tcBorders>
              <w:top w:val="single" w:sz="8" w:space="0" w:color="auto"/>
              <w:bottom w:val="single" w:sz="8" w:space="0" w:color="auto"/>
            </w:tcBorders>
            <w:shd w:val="clear" w:color="000000" w:fill="FFFFFF"/>
            <w:vAlign w:val="center"/>
            <w:hideMark/>
          </w:tcPr>
          <w:p w14:paraId="309F0201"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0</w:t>
            </w:r>
          </w:p>
        </w:tc>
        <w:tc>
          <w:tcPr>
            <w:tcW w:w="348" w:type="dxa"/>
            <w:tcBorders>
              <w:top w:val="single" w:sz="8" w:space="0" w:color="auto"/>
              <w:bottom w:val="single" w:sz="8" w:space="0" w:color="auto"/>
            </w:tcBorders>
            <w:shd w:val="clear" w:color="000000" w:fill="FFFFFF"/>
            <w:vAlign w:val="center"/>
            <w:hideMark/>
          </w:tcPr>
          <w:p w14:paraId="5F1CBD1F"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0</w:t>
            </w:r>
          </w:p>
        </w:tc>
        <w:tc>
          <w:tcPr>
            <w:tcW w:w="336" w:type="dxa"/>
            <w:tcBorders>
              <w:top w:val="single" w:sz="8" w:space="0" w:color="auto"/>
              <w:bottom w:val="single" w:sz="8" w:space="0" w:color="auto"/>
            </w:tcBorders>
            <w:shd w:val="clear" w:color="000000" w:fill="FFFFFF"/>
            <w:vAlign w:val="center"/>
            <w:hideMark/>
          </w:tcPr>
          <w:p w14:paraId="6C904984"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55</w:t>
            </w:r>
          </w:p>
        </w:tc>
        <w:tc>
          <w:tcPr>
            <w:tcW w:w="423" w:type="dxa"/>
            <w:tcBorders>
              <w:top w:val="single" w:sz="8" w:space="0" w:color="auto"/>
              <w:bottom w:val="single" w:sz="8" w:space="0" w:color="auto"/>
            </w:tcBorders>
            <w:shd w:val="clear" w:color="000000" w:fill="FFFFFF"/>
            <w:vAlign w:val="center"/>
            <w:hideMark/>
          </w:tcPr>
          <w:p w14:paraId="7661456F"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87</w:t>
            </w:r>
          </w:p>
        </w:tc>
        <w:tc>
          <w:tcPr>
            <w:tcW w:w="471" w:type="dxa"/>
            <w:tcBorders>
              <w:top w:val="single" w:sz="8" w:space="0" w:color="auto"/>
              <w:bottom w:val="single" w:sz="8" w:space="0" w:color="auto"/>
            </w:tcBorders>
            <w:shd w:val="clear" w:color="000000" w:fill="FFFFFF"/>
            <w:vAlign w:val="center"/>
            <w:hideMark/>
          </w:tcPr>
          <w:p w14:paraId="0CB1B687" w14:textId="77777777" w:rsidR="000F0C4B" w:rsidRPr="00E06C63" w:rsidRDefault="000F0C4B" w:rsidP="000F0C4B">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32</w:t>
            </w:r>
          </w:p>
        </w:tc>
        <w:tc>
          <w:tcPr>
            <w:tcW w:w="1677" w:type="dxa"/>
            <w:tcBorders>
              <w:top w:val="single" w:sz="8" w:space="0" w:color="auto"/>
              <w:bottom w:val="single" w:sz="8" w:space="0" w:color="auto"/>
            </w:tcBorders>
            <w:shd w:val="clear" w:color="000000" w:fill="FFFFFF"/>
            <w:vAlign w:val="center"/>
            <w:hideMark/>
          </w:tcPr>
          <w:p w14:paraId="18B40E9F"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 </w:t>
            </w:r>
          </w:p>
        </w:tc>
        <w:tc>
          <w:tcPr>
            <w:tcW w:w="966" w:type="dxa"/>
            <w:tcBorders>
              <w:top w:val="single" w:sz="8" w:space="0" w:color="auto"/>
              <w:bottom w:val="single" w:sz="8" w:space="0" w:color="auto"/>
              <w:right w:val="single" w:sz="8" w:space="0" w:color="auto"/>
            </w:tcBorders>
            <w:shd w:val="clear" w:color="000000" w:fill="FFFFFF"/>
            <w:vAlign w:val="center"/>
            <w:hideMark/>
          </w:tcPr>
          <w:p w14:paraId="4EA1985E" w14:textId="77777777" w:rsidR="000F0C4B" w:rsidRPr="00E06C63" w:rsidRDefault="000F0C4B" w:rsidP="000F0C4B">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 </w:t>
            </w:r>
          </w:p>
        </w:tc>
      </w:tr>
      <w:tr w:rsidR="000F0C4B" w:rsidRPr="0019046C" w14:paraId="4113989D" w14:textId="77777777" w:rsidTr="00E06C63">
        <w:trPr>
          <w:trHeight w:val="264"/>
          <w:jc w:val="center"/>
        </w:trPr>
        <w:tc>
          <w:tcPr>
            <w:tcW w:w="12010" w:type="dxa"/>
            <w:gridSpan w:val="15"/>
            <w:tcBorders>
              <w:top w:val="single" w:sz="8" w:space="0" w:color="auto"/>
              <w:left w:val="nil"/>
              <w:bottom w:val="nil"/>
              <w:right w:val="nil"/>
            </w:tcBorders>
            <w:shd w:val="clear" w:color="000000" w:fill="FFFFFF"/>
            <w:hideMark/>
          </w:tcPr>
          <w:p w14:paraId="657127E0" w14:textId="77777777" w:rsidR="000F0C4B" w:rsidRPr="00E06C63" w:rsidRDefault="000F0C4B" w:rsidP="000F0C4B">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*Horas: T: teoría, P: Práctica, L: Laboratorio, G: Gira, I: Investigación, EI: Estudio Independiente, T: Total de horas del curso, HD: Horas Docente</w:t>
            </w:r>
          </w:p>
        </w:tc>
      </w:tr>
      <w:bookmarkEnd w:id="157"/>
    </w:tbl>
    <w:p w14:paraId="6A70FE7C" w14:textId="4636683A" w:rsidR="00D7318C" w:rsidRDefault="00D7318C" w:rsidP="7E520E9C">
      <w:pPr>
        <w:pStyle w:val="Sinespaciado"/>
        <w:rPr>
          <w:color w:val="F79646" w:themeColor="accent6"/>
        </w:rPr>
      </w:pPr>
    </w:p>
    <w:p w14:paraId="36818584" w14:textId="21EBE5E8" w:rsidR="004F67CA" w:rsidRDefault="004F67CA" w:rsidP="7E520E9C">
      <w:pPr>
        <w:pStyle w:val="Sinespaciado"/>
        <w:rPr>
          <w:color w:val="F79646" w:themeColor="accent6"/>
        </w:rPr>
      </w:pPr>
    </w:p>
    <w:p w14:paraId="23C14389" w14:textId="77777777" w:rsidR="000F0C4B" w:rsidRDefault="000F0C4B">
      <w:pPr>
        <w:spacing w:before="0" w:after="200" w:line="276" w:lineRule="auto"/>
        <w:jc w:val="left"/>
        <w:rPr>
          <w:b/>
          <w:bCs/>
        </w:rPr>
      </w:pPr>
      <w:bookmarkStart w:id="158" w:name="_Toc21436942"/>
      <w:bookmarkStart w:id="159" w:name="_Toc21438707"/>
      <w:bookmarkStart w:id="160" w:name="_Toc21529128"/>
      <w:r>
        <w:rPr>
          <w:b/>
          <w:bCs/>
        </w:rPr>
        <w:br w:type="page"/>
      </w:r>
    </w:p>
    <w:p w14:paraId="7CC502A5" w14:textId="24531E61" w:rsidR="003D5E56" w:rsidRPr="003D5E56" w:rsidRDefault="003D5E56" w:rsidP="00B97579">
      <w:pPr>
        <w:spacing w:before="0" w:after="0" w:line="240" w:lineRule="auto"/>
        <w:jc w:val="center"/>
        <w:rPr>
          <w:b/>
          <w:bCs/>
        </w:rPr>
      </w:pPr>
      <w:r w:rsidRPr="003D5E56">
        <w:rPr>
          <w:b/>
          <w:bCs/>
        </w:rPr>
        <w:lastRenderedPageBreak/>
        <w:t xml:space="preserve">Tabla </w:t>
      </w:r>
      <w:r w:rsidRPr="003D5E56">
        <w:rPr>
          <w:b/>
          <w:bCs/>
        </w:rPr>
        <w:fldChar w:fldCharType="begin"/>
      </w:r>
      <w:r w:rsidRPr="003D5E56">
        <w:rPr>
          <w:b/>
          <w:bCs/>
        </w:rPr>
        <w:instrText xml:space="preserve"> SEQ Tabla \* ARABIC </w:instrText>
      </w:r>
      <w:r w:rsidRPr="003D5E56">
        <w:rPr>
          <w:b/>
          <w:bCs/>
        </w:rPr>
        <w:fldChar w:fldCharType="separate"/>
      </w:r>
      <w:r w:rsidR="00C5096C">
        <w:rPr>
          <w:b/>
          <w:bCs/>
          <w:noProof/>
        </w:rPr>
        <w:t>10</w:t>
      </w:r>
      <w:r w:rsidRPr="003D5E56">
        <w:rPr>
          <w:b/>
          <w:bCs/>
        </w:rPr>
        <w:fldChar w:fldCharType="end"/>
      </w:r>
      <w:r>
        <w:rPr>
          <w:b/>
        </w:rPr>
        <w:br/>
      </w:r>
      <w:r w:rsidR="004F2B84" w:rsidRPr="00F7618C">
        <w:rPr>
          <w:b/>
          <w:bCs/>
          <w:lang w:val="es-CR"/>
        </w:rPr>
        <w:t>Universidad Nacional, Plan de Estudio Licenciatura en Economía</w:t>
      </w:r>
      <w:r>
        <w:rPr>
          <w:b/>
        </w:rPr>
        <w:br/>
      </w:r>
      <w:r w:rsidR="004F2B84" w:rsidRPr="00F7618C">
        <w:rPr>
          <w:b/>
          <w:bCs/>
        </w:rPr>
        <w:t>Estructura Curricular</w:t>
      </w:r>
      <w:r w:rsidR="004F2B84">
        <w:rPr>
          <w:b/>
          <w:bCs/>
        </w:rPr>
        <w:t xml:space="preserve"> de cursos optativos</w:t>
      </w:r>
      <w:bookmarkEnd w:id="158"/>
      <w:bookmarkEnd w:id="159"/>
      <w:bookmarkEnd w:id="160"/>
    </w:p>
    <w:tbl>
      <w:tblPr>
        <w:tblW w:w="10915" w:type="dxa"/>
        <w:jc w:val="center"/>
        <w:tblCellMar>
          <w:left w:w="70" w:type="dxa"/>
          <w:right w:w="70" w:type="dxa"/>
        </w:tblCellMar>
        <w:tblLook w:val="04A0" w:firstRow="1" w:lastRow="0" w:firstColumn="1" w:lastColumn="0" w:noHBand="0" w:noVBand="1"/>
      </w:tblPr>
      <w:tblGrid>
        <w:gridCol w:w="524"/>
        <w:gridCol w:w="496"/>
        <w:gridCol w:w="1380"/>
        <w:gridCol w:w="3440"/>
        <w:gridCol w:w="762"/>
        <w:gridCol w:w="355"/>
        <w:gridCol w:w="306"/>
        <w:gridCol w:w="305"/>
        <w:gridCol w:w="342"/>
        <w:gridCol w:w="355"/>
        <w:gridCol w:w="329"/>
        <w:gridCol w:w="405"/>
        <w:gridCol w:w="478"/>
        <w:gridCol w:w="1438"/>
      </w:tblGrid>
      <w:tr w:rsidR="0019046C" w:rsidRPr="0019046C" w14:paraId="77B47E05" w14:textId="77777777" w:rsidTr="00E06C63">
        <w:trPr>
          <w:trHeight w:val="324"/>
          <w:jc w:val="center"/>
        </w:trPr>
        <w:tc>
          <w:tcPr>
            <w:tcW w:w="10915" w:type="dxa"/>
            <w:gridSpan w:val="14"/>
            <w:tcBorders>
              <w:top w:val="single" w:sz="8" w:space="0" w:color="auto"/>
              <w:left w:val="single" w:sz="8" w:space="0" w:color="auto"/>
              <w:bottom w:val="single" w:sz="8" w:space="0" w:color="auto"/>
              <w:right w:val="single" w:sz="8" w:space="0" w:color="000000"/>
            </w:tcBorders>
            <w:shd w:val="clear" w:color="000000" w:fill="FFFFFF"/>
            <w:vAlign w:val="center"/>
            <w:hideMark/>
          </w:tcPr>
          <w:p w14:paraId="072A2AB1" w14:textId="44531FA2"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CURSOS OPTATIVOS DE LA LICENCIATURA EN ECONOMÍA</w:t>
            </w:r>
          </w:p>
        </w:tc>
      </w:tr>
      <w:tr w:rsidR="00E06C63" w:rsidRPr="0019046C" w14:paraId="7B0E7282" w14:textId="77777777" w:rsidTr="00E06C63">
        <w:trPr>
          <w:trHeight w:val="204"/>
          <w:jc w:val="center"/>
        </w:trPr>
        <w:tc>
          <w:tcPr>
            <w:tcW w:w="524" w:type="dxa"/>
            <w:vMerge w:val="restart"/>
            <w:tcBorders>
              <w:top w:val="nil"/>
              <w:left w:val="single" w:sz="8" w:space="0" w:color="auto"/>
              <w:bottom w:val="double" w:sz="6" w:space="0" w:color="000000"/>
              <w:right w:val="nil"/>
            </w:tcBorders>
            <w:shd w:val="clear" w:color="000000" w:fill="FFFFFF"/>
            <w:vAlign w:val="center"/>
            <w:hideMark/>
          </w:tcPr>
          <w:p w14:paraId="62538F15"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Nivel</w:t>
            </w:r>
          </w:p>
        </w:tc>
        <w:tc>
          <w:tcPr>
            <w:tcW w:w="496" w:type="dxa"/>
            <w:vMerge w:val="restart"/>
            <w:tcBorders>
              <w:top w:val="nil"/>
              <w:left w:val="nil"/>
              <w:bottom w:val="double" w:sz="6" w:space="0" w:color="000000"/>
              <w:right w:val="nil"/>
            </w:tcBorders>
            <w:shd w:val="clear" w:color="000000" w:fill="FFFFFF"/>
            <w:vAlign w:val="center"/>
            <w:hideMark/>
          </w:tcPr>
          <w:p w14:paraId="3AA50FD7"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Ciclo</w:t>
            </w:r>
          </w:p>
        </w:tc>
        <w:tc>
          <w:tcPr>
            <w:tcW w:w="1380" w:type="dxa"/>
            <w:vMerge w:val="restart"/>
            <w:tcBorders>
              <w:top w:val="nil"/>
              <w:left w:val="nil"/>
              <w:bottom w:val="double" w:sz="6" w:space="0" w:color="000000"/>
              <w:right w:val="nil"/>
            </w:tcBorders>
            <w:shd w:val="clear" w:color="000000" w:fill="FFFFFF"/>
            <w:vAlign w:val="center"/>
            <w:hideMark/>
          </w:tcPr>
          <w:p w14:paraId="695D8491"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Código</w:t>
            </w:r>
          </w:p>
        </w:tc>
        <w:tc>
          <w:tcPr>
            <w:tcW w:w="3440" w:type="dxa"/>
            <w:vMerge w:val="restart"/>
            <w:tcBorders>
              <w:top w:val="nil"/>
              <w:left w:val="nil"/>
              <w:bottom w:val="double" w:sz="6" w:space="0" w:color="000000"/>
              <w:right w:val="nil"/>
            </w:tcBorders>
            <w:shd w:val="clear" w:color="000000" w:fill="FFFFFF"/>
            <w:vAlign w:val="center"/>
            <w:hideMark/>
          </w:tcPr>
          <w:p w14:paraId="43B3AA3C"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Nombre del Curso</w:t>
            </w:r>
          </w:p>
        </w:tc>
        <w:tc>
          <w:tcPr>
            <w:tcW w:w="762" w:type="dxa"/>
            <w:vMerge w:val="restart"/>
            <w:tcBorders>
              <w:top w:val="nil"/>
              <w:left w:val="nil"/>
              <w:bottom w:val="double" w:sz="6" w:space="0" w:color="000000"/>
              <w:right w:val="nil"/>
            </w:tcBorders>
            <w:shd w:val="clear" w:color="000000" w:fill="FFFFFF"/>
            <w:vAlign w:val="center"/>
            <w:hideMark/>
          </w:tcPr>
          <w:p w14:paraId="5E96876D"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Créditos</w:t>
            </w:r>
          </w:p>
        </w:tc>
        <w:tc>
          <w:tcPr>
            <w:tcW w:w="2875" w:type="dxa"/>
            <w:gridSpan w:val="8"/>
            <w:tcBorders>
              <w:top w:val="single" w:sz="8" w:space="0" w:color="auto"/>
              <w:left w:val="nil"/>
              <w:bottom w:val="nil"/>
              <w:right w:val="nil"/>
            </w:tcBorders>
            <w:shd w:val="clear" w:color="000000" w:fill="FFFFFF"/>
            <w:vAlign w:val="center"/>
            <w:hideMark/>
          </w:tcPr>
          <w:p w14:paraId="4FD65350"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*Horas por semana*</w:t>
            </w:r>
          </w:p>
        </w:tc>
        <w:tc>
          <w:tcPr>
            <w:tcW w:w="1436" w:type="dxa"/>
            <w:vMerge w:val="restart"/>
            <w:tcBorders>
              <w:top w:val="nil"/>
              <w:left w:val="nil"/>
              <w:bottom w:val="double" w:sz="6" w:space="0" w:color="000000"/>
              <w:right w:val="single" w:sz="8" w:space="0" w:color="auto"/>
            </w:tcBorders>
            <w:shd w:val="clear" w:color="000000" w:fill="FFFFFF"/>
            <w:vAlign w:val="center"/>
            <w:hideMark/>
          </w:tcPr>
          <w:p w14:paraId="6C47016C"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Requisitos</w:t>
            </w:r>
          </w:p>
        </w:tc>
      </w:tr>
      <w:tr w:rsidR="00020A8F" w:rsidRPr="0019046C" w14:paraId="76317153" w14:textId="77777777" w:rsidTr="0019046C">
        <w:trPr>
          <w:trHeight w:val="216"/>
          <w:jc w:val="center"/>
        </w:trPr>
        <w:tc>
          <w:tcPr>
            <w:tcW w:w="524" w:type="dxa"/>
            <w:vMerge/>
            <w:tcBorders>
              <w:top w:val="nil"/>
              <w:left w:val="single" w:sz="8" w:space="0" w:color="auto"/>
              <w:bottom w:val="double" w:sz="6" w:space="0" w:color="000000"/>
              <w:right w:val="nil"/>
            </w:tcBorders>
            <w:vAlign w:val="center"/>
            <w:hideMark/>
          </w:tcPr>
          <w:p w14:paraId="744BE32E" w14:textId="77777777" w:rsidR="0019046C" w:rsidRPr="00E06C63" w:rsidRDefault="0019046C" w:rsidP="0019046C">
            <w:pPr>
              <w:spacing w:before="0" w:after="0" w:line="240" w:lineRule="auto"/>
              <w:jc w:val="left"/>
              <w:rPr>
                <w:rFonts w:ascii="Calibri" w:eastAsia="Times New Roman" w:hAnsi="Calibri" w:cs="Calibri"/>
                <w:b/>
                <w:bCs/>
                <w:color w:val="000000"/>
                <w:sz w:val="18"/>
                <w:szCs w:val="18"/>
                <w:lang w:val="es-CR" w:eastAsia="es-CR"/>
              </w:rPr>
            </w:pPr>
          </w:p>
        </w:tc>
        <w:tc>
          <w:tcPr>
            <w:tcW w:w="496" w:type="dxa"/>
            <w:vMerge/>
            <w:tcBorders>
              <w:top w:val="nil"/>
              <w:left w:val="nil"/>
              <w:bottom w:val="double" w:sz="6" w:space="0" w:color="000000"/>
              <w:right w:val="nil"/>
            </w:tcBorders>
            <w:vAlign w:val="center"/>
            <w:hideMark/>
          </w:tcPr>
          <w:p w14:paraId="1E574297" w14:textId="77777777" w:rsidR="0019046C" w:rsidRPr="00E06C63" w:rsidRDefault="0019046C" w:rsidP="0019046C">
            <w:pPr>
              <w:spacing w:before="0" w:after="0" w:line="240" w:lineRule="auto"/>
              <w:jc w:val="left"/>
              <w:rPr>
                <w:rFonts w:ascii="Calibri" w:eastAsia="Times New Roman" w:hAnsi="Calibri" w:cs="Calibri"/>
                <w:b/>
                <w:bCs/>
                <w:color w:val="000000"/>
                <w:sz w:val="18"/>
                <w:szCs w:val="18"/>
                <w:lang w:val="es-CR" w:eastAsia="es-CR"/>
              </w:rPr>
            </w:pPr>
          </w:p>
        </w:tc>
        <w:tc>
          <w:tcPr>
            <w:tcW w:w="1380" w:type="dxa"/>
            <w:vMerge/>
            <w:tcBorders>
              <w:top w:val="nil"/>
              <w:left w:val="nil"/>
              <w:bottom w:val="double" w:sz="6" w:space="0" w:color="000000"/>
              <w:right w:val="nil"/>
            </w:tcBorders>
            <w:vAlign w:val="center"/>
            <w:hideMark/>
          </w:tcPr>
          <w:p w14:paraId="14A25D78" w14:textId="77777777" w:rsidR="0019046C" w:rsidRPr="00E06C63" w:rsidRDefault="0019046C" w:rsidP="0019046C">
            <w:pPr>
              <w:spacing w:before="0" w:after="0" w:line="240" w:lineRule="auto"/>
              <w:jc w:val="left"/>
              <w:rPr>
                <w:rFonts w:ascii="Calibri" w:eastAsia="Times New Roman" w:hAnsi="Calibri" w:cs="Calibri"/>
                <w:b/>
                <w:bCs/>
                <w:color w:val="000000"/>
                <w:sz w:val="18"/>
                <w:szCs w:val="18"/>
                <w:lang w:val="es-CR" w:eastAsia="es-CR"/>
              </w:rPr>
            </w:pPr>
          </w:p>
        </w:tc>
        <w:tc>
          <w:tcPr>
            <w:tcW w:w="3440" w:type="dxa"/>
            <w:vMerge/>
            <w:tcBorders>
              <w:top w:val="nil"/>
              <w:left w:val="nil"/>
              <w:bottom w:val="double" w:sz="6" w:space="0" w:color="000000"/>
              <w:right w:val="nil"/>
            </w:tcBorders>
            <w:vAlign w:val="center"/>
            <w:hideMark/>
          </w:tcPr>
          <w:p w14:paraId="33E88A6E" w14:textId="77777777" w:rsidR="0019046C" w:rsidRPr="00E06C63" w:rsidRDefault="0019046C" w:rsidP="0019046C">
            <w:pPr>
              <w:spacing w:before="0" w:after="0" w:line="240" w:lineRule="auto"/>
              <w:jc w:val="left"/>
              <w:rPr>
                <w:rFonts w:ascii="Calibri" w:eastAsia="Times New Roman" w:hAnsi="Calibri" w:cs="Calibri"/>
                <w:b/>
                <w:bCs/>
                <w:color w:val="000000"/>
                <w:sz w:val="18"/>
                <w:szCs w:val="18"/>
                <w:lang w:val="es-CR" w:eastAsia="es-CR"/>
              </w:rPr>
            </w:pPr>
          </w:p>
        </w:tc>
        <w:tc>
          <w:tcPr>
            <w:tcW w:w="762" w:type="dxa"/>
            <w:vMerge/>
            <w:tcBorders>
              <w:top w:val="nil"/>
              <w:left w:val="nil"/>
              <w:bottom w:val="double" w:sz="6" w:space="0" w:color="000000"/>
              <w:right w:val="nil"/>
            </w:tcBorders>
            <w:vAlign w:val="center"/>
            <w:hideMark/>
          </w:tcPr>
          <w:p w14:paraId="7B135C86" w14:textId="77777777" w:rsidR="0019046C" w:rsidRPr="00E06C63" w:rsidRDefault="0019046C" w:rsidP="0019046C">
            <w:pPr>
              <w:spacing w:before="0" w:after="0" w:line="240" w:lineRule="auto"/>
              <w:jc w:val="left"/>
              <w:rPr>
                <w:rFonts w:ascii="Calibri" w:eastAsia="Times New Roman" w:hAnsi="Calibri" w:cs="Calibri"/>
                <w:b/>
                <w:bCs/>
                <w:color w:val="000000"/>
                <w:sz w:val="18"/>
                <w:szCs w:val="18"/>
                <w:lang w:val="es-CR" w:eastAsia="es-CR"/>
              </w:rPr>
            </w:pPr>
          </w:p>
        </w:tc>
        <w:tc>
          <w:tcPr>
            <w:tcW w:w="355" w:type="dxa"/>
            <w:tcBorders>
              <w:top w:val="nil"/>
              <w:left w:val="nil"/>
              <w:bottom w:val="double" w:sz="6" w:space="0" w:color="auto"/>
              <w:right w:val="nil"/>
            </w:tcBorders>
            <w:shd w:val="clear" w:color="000000" w:fill="FFFFFF"/>
            <w:vAlign w:val="center"/>
            <w:hideMark/>
          </w:tcPr>
          <w:p w14:paraId="30D17438"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T</w:t>
            </w:r>
          </w:p>
        </w:tc>
        <w:tc>
          <w:tcPr>
            <w:tcW w:w="306" w:type="dxa"/>
            <w:tcBorders>
              <w:top w:val="nil"/>
              <w:left w:val="nil"/>
              <w:bottom w:val="double" w:sz="6" w:space="0" w:color="auto"/>
              <w:right w:val="nil"/>
            </w:tcBorders>
            <w:shd w:val="clear" w:color="000000" w:fill="FFFFFF"/>
            <w:vAlign w:val="center"/>
            <w:hideMark/>
          </w:tcPr>
          <w:p w14:paraId="6E6465C7"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P</w:t>
            </w:r>
          </w:p>
        </w:tc>
        <w:tc>
          <w:tcPr>
            <w:tcW w:w="305" w:type="dxa"/>
            <w:tcBorders>
              <w:top w:val="nil"/>
              <w:left w:val="nil"/>
              <w:bottom w:val="double" w:sz="6" w:space="0" w:color="auto"/>
              <w:right w:val="nil"/>
            </w:tcBorders>
            <w:shd w:val="clear" w:color="000000" w:fill="FFFFFF"/>
            <w:vAlign w:val="center"/>
            <w:hideMark/>
          </w:tcPr>
          <w:p w14:paraId="1CA1708A"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L</w:t>
            </w:r>
          </w:p>
        </w:tc>
        <w:tc>
          <w:tcPr>
            <w:tcW w:w="342" w:type="dxa"/>
            <w:tcBorders>
              <w:top w:val="nil"/>
              <w:left w:val="nil"/>
              <w:bottom w:val="double" w:sz="6" w:space="0" w:color="auto"/>
              <w:right w:val="nil"/>
            </w:tcBorders>
            <w:shd w:val="clear" w:color="000000" w:fill="FFFFFF"/>
            <w:vAlign w:val="center"/>
            <w:hideMark/>
          </w:tcPr>
          <w:p w14:paraId="786731AD"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G</w:t>
            </w:r>
          </w:p>
        </w:tc>
        <w:tc>
          <w:tcPr>
            <w:tcW w:w="355" w:type="dxa"/>
            <w:tcBorders>
              <w:top w:val="nil"/>
              <w:left w:val="nil"/>
              <w:bottom w:val="double" w:sz="6" w:space="0" w:color="auto"/>
              <w:right w:val="nil"/>
            </w:tcBorders>
            <w:shd w:val="clear" w:color="000000" w:fill="FFFFFF"/>
            <w:vAlign w:val="center"/>
            <w:hideMark/>
          </w:tcPr>
          <w:p w14:paraId="29E9A7FE"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329" w:type="dxa"/>
            <w:tcBorders>
              <w:top w:val="nil"/>
              <w:left w:val="nil"/>
              <w:bottom w:val="double" w:sz="6" w:space="0" w:color="auto"/>
              <w:right w:val="nil"/>
            </w:tcBorders>
            <w:shd w:val="clear" w:color="000000" w:fill="FFFFFF"/>
            <w:vAlign w:val="center"/>
            <w:hideMark/>
          </w:tcPr>
          <w:p w14:paraId="03DE95B7"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EI</w:t>
            </w:r>
          </w:p>
        </w:tc>
        <w:tc>
          <w:tcPr>
            <w:tcW w:w="405" w:type="dxa"/>
            <w:tcBorders>
              <w:top w:val="nil"/>
              <w:left w:val="nil"/>
              <w:bottom w:val="double" w:sz="6" w:space="0" w:color="auto"/>
              <w:right w:val="nil"/>
            </w:tcBorders>
            <w:shd w:val="clear" w:color="000000" w:fill="FFFFFF"/>
            <w:vAlign w:val="center"/>
            <w:hideMark/>
          </w:tcPr>
          <w:p w14:paraId="0D224A2D"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T</w:t>
            </w:r>
          </w:p>
        </w:tc>
        <w:tc>
          <w:tcPr>
            <w:tcW w:w="478" w:type="dxa"/>
            <w:tcBorders>
              <w:top w:val="nil"/>
              <w:left w:val="nil"/>
              <w:bottom w:val="double" w:sz="6" w:space="0" w:color="auto"/>
              <w:right w:val="nil"/>
            </w:tcBorders>
            <w:shd w:val="clear" w:color="000000" w:fill="FFFFFF"/>
            <w:vAlign w:val="center"/>
            <w:hideMark/>
          </w:tcPr>
          <w:p w14:paraId="778458C4"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HD</w:t>
            </w:r>
          </w:p>
        </w:tc>
        <w:tc>
          <w:tcPr>
            <w:tcW w:w="1436" w:type="dxa"/>
            <w:vMerge/>
            <w:tcBorders>
              <w:top w:val="nil"/>
              <w:left w:val="nil"/>
              <w:bottom w:val="double" w:sz="6" w:space="0" w:color="000000"/>
              <w:right w:val="single" w:sz="8" w:space="0" w:color="auto"/>
            </w:tcBorders>
            <w:vAlign w:val="center"/>
            <w:hideMark/>
          </w:tcPr>
          <w:p w14:paraId="2B4E4ECA" w14:textId="77777777" w:rsidR="0019046C" w:rsidRPr="00E06C63" w:rsidRDefault="0019046C" w:rsidP="0019046C">
            <w:pPr>
              <w:spacing w:before="0" w:after="0" w:line="240" w:lineRule="auto"/>
              <w:jc w:val="left"/>
              <w:rPr>
                <w:rFonts w:ascii="Calibri" w:eastAsia="Times New Roman" w:hAnsi="Calibri" w:cs="Calibri"/>
                <w:b/>
                <w:bCs/>
                <w:color w:val="000000"/>
                <w:sz w:val="18"/>
                <w:szCs w:val="18"/>
                <w:lang w:val="es-CR" w:eastAsia="es-CR"/>
              </w:rPr>
            </w:pPr>
          </w:p>
        </w:tc>
      </w:tr>
      <w:tr w:rsidR="00020A8F" w:rsidRPr="0019046C" w14:paraId="485FB05D" w14:textId="77777777" w:rsidTr="0019046C">
        <w:trPr>
          <w:trHeight w:val="216"/>
          <w:jc w:val="center"/>
        </w:trPr>
        <w:tc>
          <w:tcPr>
            <w:tcW w:w="524" w:type="dxa"/>
            <w:tcBorders>
              <w:top w:val="nil"/>
              <w:left w:val="single" w:sz="8" w:space="0" w:color="auto"/>
              <w:bottom w:val="nil"/>
              <w:right w:val="nil"/>
            </w:tcBorders>
            <w:shd w:val="clear" w:color="000000" w:fill="FFFFFF"/>
            <w:vAlign w:val="center"/>
            <w:hideMark/>
          </w:tcPr>
          <w:p w14:paraId="61D5641A"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496" w:type="dxa"/>
            <w:tcBorders>
              <w:top w:val="nil"/>
              <w:left w:val="nil"/>
              <w:bottom w:val="nil"/>
              <w:right w:val="nil"/>
            </w:tcBorders>
            <w:shd w:val="clear" w:color="000000" w:fill="FFFFFF"/>
            <w:vAlign w:val="center"/>
            <w:hideMark/>
          </w:tcPr>
          <w:p w14:paraId="526E2976"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1380" w:type="dxa"/>
            <w:tcBorders>
              <w:top w:val="nil"/>
              <w:left w:val="nil"/>
              <w:bottom w:val="nil"/>
              <w:right w:val="nil"/>
            </w:tcBorders>
            <w:shd w:val="clear" w:color="000000" w:fill="FFFFFF"/>
            <w:vAlign w:val="center"/>
            <w:hideMark/>
          </w:tcPr>
          <w:p w14:paraId="673982E9"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Por Asignar</w:t>
            </w:r>
          </w:p>
        </w:tc>
        <w:tc>
          <w:tcPr>
            <w:tcW w:w="3440" w:type="dxa"/>
            <w:tcBorders>
              <w:top w:val="nil"/>
              <w:left w:val="nil"/>
              <w:bottom w:val="nil"/>
              <w:right w:val="nil"/>
            </w:tcBorders>
            <w:shd w:val="clear" w:color="000000" w:fill="FFFFFF"/>
            <w:noWrap/>
            <w:vAlign w:val="center"/>
            <w:hideMark/>
          </w:tcPr>
          <w:p w14:paraId="246005D4" w14:textId="77777777" w:rsidR="0019046C" w:rsidRPr="00E06C63" w:rsidRDefault="0019046C" w:rsidP="0019046C">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Economía Crítica Actual</w:t>
            </w:r>
          </w:p>
        </w:tc>
        <w:tc>
          <w:tcPr>
            <w:tcW w:w="762" w:type="dxa"/>
            <w:tcBorders>
              <w:top w:val="nil"/>
              <w:left w:val="nil"/>
              <w:bottom w:val="nil"/>
              <w:right w:val="nil"/>
            </w:tcBorders>
            <w:shd w:val="clear" w:color="000000" w:fill="FFFFFF"/>
            <w:vAlign w:val="center"/>
            <w:hideMark/>
          </w:tcPr>
          <w:p w14:paraId="12CC600C"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3</w:t>
            </w:r>
          </w:p>
        </w:tc>
        <w:tc>
          <w:tcPr>
            <w:tcW w:w="355" w:type="dxa"/>
            <w:tcBorders>
              <w:top w:val="nil"/>
              <w:left w:val="nil"/>
              <w:bottom w:val="nil"/>
              <w:right w:val="nil"/>
            </w:tcBorders>
            <w:shd w:val="clear" w:color="000000" w:fill="FFFFFF"/>
            <w:vAlign w:val="center"/>
            <w:hideMark/>
          </w:tcPr>
          <w:p w14:paraId="458D7185"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2</w:t>
            </w:r>
          </w:p>
        </w:tc>
        <w:tc>
          <w:tcPr>
            <w:tcW w:w="306" w:type="dxa"/>
            <w:tcBorders>
              <w:top w:val="nil"/>
              <w:left w:val="nil"/>
              <w:bottom w:val="nil"/>
              <w:right w:val="nil"/>
            </w:tcBorders>
            <w:shd w:val="clear" w:color="000000" w:fill="FFFFFF"/>
            <w:vAlign w:val="center"/>
            <w:hideMark/>
          </w:tcPr>
          <w:p w14:paraId="5E48C7E4"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1</w:t>
            </w:r>
          </w:p>
        </w:tc>
        <w:tc>
          <w:tcPr>
            <w:tcW w:w="305" w:type="dxa"/>
            <w:tcBorders>
              <w:top w:val="nil"/>
              <w:left w:val="nil"/>
              <w:bottom w:val="nil"/>
              <w:right w:val="nil"/>
            </w:tcBorders>
            <w:shd w:val="clear" w:color="000000" w:fill="FFFFFF"/>
            <w:vAlign w:val="center"/>
            <w:hideMark/>
          </w:tcPr>
          <w:p w14:paraId="29296818"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42" w:type="dxa"/>
            <w:tcBorders>
              <w:top w:val="nil"/>
              <w:left w:val="nil"/>
              <w:bottom w:val="nil"/>
              <w:right w:val="nil"/>
            </w:tcBorders>
            <w:shd w:val="clear" w:color="000000" w:fill="FFFFFF"/>
            <w:vAlign w:val="center"/>
            <w:hideMark/>
          </w:tcPr>
          <w:p w14:paraId="348B3AA2"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55" w:type="dxa"/>
            <w:tcBorders>
              <w:top w:val="nil"/>
              <w:left w:val="nil"/>
              <w:bottom w:val="nil"/>
              <w:right w:val="nil"/>
            </w:tcBorders>
            <w:shd w:val="clear" w:color="000000" w:fill="FFFFFF"/>
            <w:vAlign w:val="center"/>
            <w:hideMark/>
          </w:tcPr>
          <w:p w14:paraId="5C55317E"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29" w:type="dxa"/>
            <w:tcBorders>
              <w:top w:val="nil"/>
              <w:left w:val="nil"/>
              <w:bottom w:val="nil"/>
              <w:right w:val="nil"/>
            </w:tcBorders>
            <w:shd w:val="clear" w:color="000000" w:fill="FFFFFF"/>
            <w:vAlign w:val="center"/>
            <w:hideMark/>
          </w:tcPr>
          <w:p w14:paraId="4B58840B"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5</w:t>
            </w:r>
          </w:p>
        </w:tc>
        <w:tc>
          <w:tcPr>
            <w:tcW w:w="405" w:type="dxa"/>
            <w:tcBorders>
              <w:top w:val="nil"/>
              <w:left w:val="nil"/>
              <w:bottom w:val="nil"/>
              <w:right w:val="nil"/>
            </w:tcBorders>
            <w:shd w:val="clear" w:color="000000" w:fill="FFFFFF"/>
            <w:vAlign w:val="center"/>
            <w:hideMark/>
          </w:tcPr>
          <w:p w14:paraId="1DCE6899"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8</w:t>
            </w:r>
          </w:p>
        </w:tc>
        <w:tc>
          <w:tcPr>
            <w:tcW w:w="478" w:type="dxa"/>
            <w:tcBorders>
              <w:top w:val="nil"/>
              <w:left w:val="nil"/>
              <w:bottom w:val="nil"/>
              <w:right w:val="nil"/>
            </w:tcBorders>
            <w:shd w:val="clear" w:color="000000" w:fill="FFFFFF"/>
            <w:vAlign w:val="center"/>
            <w:hideMark/>
          </w:tcPr>
          <w:p w14:paraId="128F7DD1"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3</w:t>
            </w:r>
          </w:p>
        </w:tc>
        <w:tc>
          <w:tcPr>
            <w:tcW w:w="1436" w:type="dxa"/>
            <w:tcBorders>
              <w:top w:val="nil"/>
              <w:left w:val="nil"/>
              <w:bottom w:val="nil"/>
              <w:right w:val="single" w:sz="8" w:space="0" w:color="auto"/>
            </w:tcBorders>
            <w:shd w:val="clear" w:color="000000" w:fill="FFFFFF"/>
            <w:vAlign w:val="center"/>
            <w:hideMark/>
          </w:tcPr>
          <w:p w14:paraId="25DA724D"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r>
      <w:tr w:rsidR="00020A8F" w:rsidRPr="0019046C" w14:paraId="27A9B709" w14:textId="77777777" w:rsidTr="0019046C">
        <w:trPr>
          <w:trHeight w:val="204"/>
          <w:jc w:val="center"/>
        </w:trPr>
        <w:tc>
          <w:tcPr>
            <w:tcW w:w="524" w:type="dxa"/>
            <w:tcBorders>
              <w:top w:val="nil"/>
              <w:left w:val="single" w:sz="8" w:space="0" w:color="auto"/>
              <w:bottom w:val="nil"/>
              <w:right w:val="nil"/>
            </w:tcBorders>
            <w:shd w:val="clear" w:color="000000" w:fill="FFFFFF"/>
            <w:vAlign w:val="center"/>
            <w:hideMark/>
          </w:tcPr>
          <w:p w14:paraId="19FDC910"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496" w:type="dxa"/>
            <w:tcBorders>
              <w:top w:val="nil"/>
              <w:left w:val="nil"/>
              <w:bottom w:val="nil"/>
              <w:right w:val="nil"/>
            </w:tcBorders>
            <w:shd w:val="clear" w:color="000000" w:fill="FFFFFF"/>
            <w:vAlign w:val="center"/>
            <w:hideMark/>
          </w:tcPr>
          <w:p w14:paraId="38172628"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1380" w:type="dxa"/>
            <w:tcBorders>
              <w:top w:val="nil"/>
              <w:left w:val="nil"/>
              <w:bottom w:val="nil"/>
              <w:right w:val="nil"/>
            </w:tcBorders>
            <w:shd w:val="clear" w:color="000000" w:fill="FFFFFF"/>
            <w:vAlign w:val="center"/>
            <w:hideMark/>
          </w:tcPr>
          <w:p w14:paraId="6B1FA0F9"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Por Asignar</w:t>
            </w:r>
          </w:p>
        </w:tc>
        <w:tc>
          <w:tcPr>
            <w:tcW w:w="3440" w:type="dxa"/>
            <w:tcBorders>
              <w:top w:val="nil"/>
              <w:left w:val="nil"/>
              <w:bottom w:val="nil"/>
              <w:right w:val="nil"/>
            </w:tcBorders>
            <w:shd w:val="clear" w:color="000000" w:fill="FFFFFF"/>
            <w:noWrap/>
            <w:vAlign w:val="center"/>
            <w:hideMark/>
          </w:tcPr>
          <w:p w14:paraId="376F657F" w14:textId="77777777" w:rsidR="0019046C" w:rsidRPr="00E06C63" w:rsidRDefault="0019046C" w:rsidP="0019046C">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Economía del Trabajo</w:t>
            </w:r>
          </w:p>
        </w:tc>
        <w:tc>
          <w:tcPr>
            <w:tcW w:w="762" w:type="dxa"/>
            <w:tcBorders>
              <w:top w:val="nil"/>
              <w:left w:val="nil"/>
              <w:bottom w:val="nil"/>
              <w:right w:val="nil"/>
            </w:tcBorders>
            <w:shd w:val="clear" w:color="000000" w:fill="FFFFFF"/>
            <w:vAlign w:val="center"/>
            <w:hideMark/>
          </w:tcPr>
          <w:p w14:paraId="4795887C"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3</w:t>
            </w:r>
          </w:p>
        </w:tc>
        <w:tc>
          <w:tcPr>
            <w:tcW w:w="355" w:type="dxa"/>
            <w:tcBorders>
              <w:top w:val="nil"/>
              <w:left w:val="nil"/>
              <w:bottom w:val="nil"/>
              <w:right w:val="nil"/>
            </w:tcBorders>
            <w:shd w:val="clear" w:color="000000" w:fill="FFFFFF"/>
            <w:vAlign w:val="center"/>
            <w:hideMark/>
          </w:tcPr>
          <w:p w14:paraId="4EA1E499"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2</w:t>
            </w:r>
          </w:p>
        </w:tc>
        <w:tc>
          <w:tcPr>
            <w:tcW w:w="306" w:type="dxa"/>
            <w:tcBorders>
              <w:top w:val="nil"/>
              <w:left w:val="nil"/>
              <w:bottom w:val="nil"/>
              <w:right w:val="nil"/>
            </w:tcBorders>
            <w:shd w:val="clear" w:color="000000" w:fill="FFFFFF"/>
            <w:vAlign w:val="center"/>
            <w:hideMark/>
          </w:tcPr>
          <w:p w14:paraId="33CB9C79"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1</w:t>
            </w:r>
          </w:p>
        </w:tc>
        <w:tc>
          <w:tcPr>
            <w:tcW w:w="305" w:type="dxa"/>
            <w:tcBorders>
              <w:top w:val="nil"/>
              <w:left w:val="nil"/>
              <w:bottom w:val="nil"/>
              <w:right w:val="nil"/>
            </w:tcBorders>
            <w:shd w:val="clear" w:color="000000" w:fill="FFFFFF"/>
            <w:vAlign w:val="center"/>
            <w:hideMark/>
          </w:tcPr>
          <w:p w14:paraId="253E8E19"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42" w:type="dxa"/>
            <w:tcBorders>
              <w:top w:val="nil"/>
              <w:left w:val="nil"/>
              <w:bottom w:val="nil"/>
              <w:right w:val="nil"/>
            </w:tcBorders>
            <w:shd w:val="clear" w:color="000000" w:fill="FFFFFF"/>
            <w:vAlign w:val="center"/>
            <w:hideMark/>
          </w:tcPr>
          <w:p w14:paraId="6BDE1B23"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55" w:type="dxa"/>
            <w:tcBorders>
              <w:top w:val="nil"/>
              <w:left w:val="nil"/>
              <w:bottom w:val="nil"/>
              <w:right w:val="nil"/>
            </w:tcBorders>
            <w:shd w:val="clear" w:color="000000" w:fill="FFFFFF"/>
            <w:vAlign w:val="center"/>
            <w:hideMark/>
          </w:tcPr>
          <w:p w14:paraId="42C4078C"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29" w:type="dxa"/>
            <w:tcBorders>
              <w:top w:val="nil"/>
              <w:left w:val="nil"/>
              <w:bottom w:val="nil"/>
              <w:right w:val="nil"/>
            </w:tcBorders>
            <w:shd w:val="clear" w:color="000000" w:fill="FFFFFF"/>
            <w:vAlign w:val="center"/>
            <w:hideMark/>
          </w:tcPr>
          <w:p w14:paraId="75626D2F"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5</w:t>
            </w:r>
          </w:p>
        </w:tc>
        <w:tc>
          <w:tcPr>
            <w:tcW w:w="405" w:type="dxa"/>
            <w:tcBorders>
              <w:top w:val="nil"/>
              <w:left w:val="nil"/>
              <w:bottom w:val="nil"/>
              <w:right w:val="nil"/>
            </w:tcBorders>
            <w:shd w:val="clear" w:color="000000" w:fill="FFFFFF"/>
            <w:vAlign w:val="center"/>
            <w:hideMark/>
          </w:tcPr>
          <w:p w14:paraId="5C03906B"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8</w:t>
            </w:r>
          </w:p>
        </w:tc>
        <w:tc>
          <w:tcPr>
            <w:tcW w:w="478" w:type="dxa"/>
            <w:tcBorders>
              <w:top w:val="nil"/>
              <w:left w:val="nil"/>
              <w:bottom w:val="nil"/>
              <w:right w:val="nil"/>
            </w:tcBorders>
            <w:shd w:val="clear" w:color="000000" w:fill="FFFFFF"/>
            <w:vAlign w:val="center"/>
            <w:hideMark/>
          </w:tcPr>
          <w:p w14:paraId="0FC84BE4"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3</w:t>
            </w:r>
          </w:p>
        </w:tc>
        <w:tc>
          <w:tcPr>
            <w:tcW w:w="1436" w:type="dxa"/>
            <w:tcBorders>
              <w:top w:val="nil"/>
              <w:left w:val="nil"/>
              <w:bottom w:val="nil"/>
              <w:right w:val="single" w:sz="8" w:space="0" w:color="auto"/>
            </w:tcBorders>
            <w:shd w:val="clear" w:color="000000" w:fill="FFFFFF"/>
            <w:vAlign w:val="center"/>
            <w:hideMark/>
          </w:tcPr>
          <w:p w14:paraId="12141657"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r>
      <w:tr w:rsidR="00020A8F" w:rsidRPr="0019046C" w14:paraId="7EAEB603" w14:textId="77777777" w:rsidTr="0019046C">
        <w:trPr>
          <w:trHeight w:val="204"/>
          <w:jc w:val="center"/>
        </w:trPr>
        <w:tc>
          <w:tcPr>
            <w:tcW w:w="524" w:type="dxa"/>
            <w:tcBorders>
              <w:top w:val="nil"/>
              <w:left w:val="single" w:sz="8" w:space="0" w:color="auto"/>
              <w:bottom w:val="nil"/>
              <w:right w:val="nil"/>
            </w:tcBorders>
            <w:shd w:val="clear" w:color="000000" w:fill="FFFFFF"/>
            <w:vAlign w:val="center"/>
            <w:hideMark/>
          </w:tcPr>
          <w:p w14:paraId="34DFAD49"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496" w:type="dxa"/>
            <w:tcBorders>
              <w:top w:val="nil"/>
              <w:left w:val="nil"/>
              <w:bottom w:val="nil"/>
              <w:right w:val="nil"/>
            </w:tcBorders>
            <w:shd w:val="clear" w:color="000000" w:fill="FFFFFF"/>
            <w:vAlign w:val="center"/>
            <w:hideMark/>
          </w:tcPr>
          <w:p w14:paraId="04079B45"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1380" w:type="dxa"/>
            <w:tcBorders>
              <w:top w:val="nil"/>
              <w:left w:val="nil"/>
              <w:bottom w:val="nil"/>
              <w:right w:val="nil"/>
            </w:tcBorders>
            <w:shd w:val="clear" w:color="000000" w:fill="FFFFFF"/>
            <w:vAlign w:val="center"/>
            <w:hideMark/>
          </w:tcPr>
          <w:p w14:paraId="32DC6010"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Por Asignar</w:t>
            </w:r>
          </w:p>
        </w:tc>
        <w:tc>
          <w:tcPr>
            <w:tcW w:w="3440" w:type="dxa"/>
            <w:tcBorders>
              <w:top w:val="nil"/>
              <w:left w:val="nil"/>
              <w:bottom w:val="nil"/>
              <w:right w:val="nil"/>
            </w:tcBorders>
            <w:shd w:val="clear" w:color="000000" w:fill="FFFFFF"/>
            <w:noWrap/>
            <w:vAlign w:val="center"/>
            <w:hideMark/>
          </w:tcPr>
          <w:p w14:paraId="4B5E0FEB" w14:textId="77777777" w:rsidR="0019046C" w:rsidRPr="00E06C63" w:rsidRDefault="0019046C" w:rsidP="0019046C">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Gestión y evaluación de proyectos</w:t>
            </w:r>
          </w:p>
        </w:tc>
        <w:tc>
          <w:tcPr>
            <w:tcW w:w="762" w:type="dxa"/>
            <w:tcBorders>
              <w:top w:val="nil"/>
              <w:left w:val="nil"/>
              <w:bottom w:val="nil"/>
              <w:right w:val="nil"/>
            </w:tcBorders>
            <w:shd w:val="clear" w:color="000000" w:fill="FFFFFF"/>
            <w:vAlign w:val="center"/>
            <w:hideMark/>
          </w:tcPr>
          <w:p w14:paraId="7295767F"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3</w:t>
            </w:r>
          </w:p>
        </w:tc>
        <w:tc>
          <w:tcPr>
            <w:tcW w:w="355" w:type="dxa"/>
            <w:tcBorders>
              <w:top w:val="nil"/>
              <w:left w:val="nil"/>
              <w:bottom w:val="nil"/>
              <w:right w:val="nil"/>
            </w:tcBorders>
            <w:shd w:val="clear" w:color="000000" w:fill="FFFFFF"/>
            <w:vAlign w:val="center"/>
            <w:hideMark/>
          </w:tcPr>
          <w:p w14:paraId="6AEFD4F4"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2</w:t>
            </w:r>
          </w:p>
        </w:tc>
        <w:tc>
          <w:tcPr>
            <w:tcW w:w="306" w:type="dxa"/>
            <w:tcBorders>
              <w:top w:val="nil"/>
              <w:left w:val="nil"/>
              <w:bottom w:val="nil"/>
              <w:right w:val="nil"/>
            </w:tcBorders>
            <w:shd w:val="clear" w:color="000000" w:fill="FFFFFF"/>
            <w:vAlign w:val="center"/>
            <w:hideMark/>
          </w:tcPr>
          <w:p w14:paraId="0DC9875C"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1</w:t>
            </w:r>
          </w:p>
        </w:tc>
        <w:tc>
          <w:tcPr>
            <w:tcW w:w="305" w:type="dxa"/>
            <w:tcBorders>
              <w:top w:val="nil"/>
              <w:left w:val="nil"/>
              <w:bottom w:val="nil"/>
              <w:right w:val="nil"/>
            </w:tcBorders>
            <w:shd w:val="clear" w:color="000000" w:fill="FFFFFF"/>
            <w:vAlign w:val="center"/>
            <w:hideMark/>
          </w:tcPr>
          <w:p w14:paraId="075A8B7F"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42" w:type="dxa"/>
            <w:tcBorders>
              <w:top w:val="nil"/>
              <w:left w:val="nil"/>
              <w:bottom w:val="nil"/>
              <w:right w:val="nil"/>
            </w:tcBorders>
            <w:shd w:val="clear" w:color="000000" w:fill="FFFFFF"/>
            <w:vAlign w:val="center"/>
            <w:hideMark/>
          </w:tcPr>
          <w:p w14:paraId="37A64E05"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55" w:type="dxa"/>
            <w:tcBorders>
              <w:top w:val="nil"/>
              <w:left w:val="nil"/>
              <w:bottom w:val="nil"/>
              <w:right w:val="nil"/>
            </w:tcBorders>
            <w:shd w:val="clear" w:color="000000" w:fill="FFFFFF"/>
            <w:vAlign w:val="center"/>
            <w:hideMark/>
          </w:tcPr>
          <w:p w14:paraId="020BE937"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29" w:type="dxa"/>
            <w:tcBorders>
              <w:top w:val="nil"/>
              <w:left w:val="nil"/>
              <w:bottom w:val="nil"/>
              <w:right w:val="nil"/>
            </w:tcBorders>
            <w:shd w:val="clear" w:color="000000" w:fill="FFFFFF"/>
            <w:vAlign w:val="center"/>
            <w:hideMark/>
          </w:tcPr>
          <w:p w14:paraId="1DFE9CD4"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5</w:t>
            </w:r>
          </w:p>
        </w:tc>
        <w:tc>
          <w:tcPr>
            <w:tcW w:w="405" w:type="dxa"/>
            <w:tcBorders>
              <w:top w:val="nil"/>
              <w:left w:val="nil"/>
              <w:bottom w:val="nil"/>
              <w:right w:val="nil"/>
            </w:tcBorders>
            <w:shd w:val="clear" w:color="000000" w:fill="FFFFFF"/>
            <w:vAlign w:val="center"/>
            <w:hideMark/>
          </w:tcPr>
          <w:p w14:paraId="4BD32D2F"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8</w:t>
            </w:r>
          </w:p>
        </w:tc>
        <w:tc>
          <w:tcPr>
            <w:tcW w:w="478" w:type="dxa"/>
            <w:tcBorders>
              <w:top w:val="nil"/>
              <w:left w:val="nil"/>
              <w:bottom w:val="nil"/>
              <w:right w:val="nil"/>
            </w:tcBorders>
            <w:shd w:val="clear" w:color="000000" w:fill="FFFFFF"/>
            <w:vAlign w:val="center"/>
            <w:hideMark/>
          </w:tcPr>
          <w:p w14:paraId="7F794F71"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3</w:t>
            </w:r>
          </w:p>
        </w:tc>
        <w:tc>
          <w:tcPr>
            <w:tcW w:w="1436" w:type="dxa"/>
            <w:tcBorders>
              <w:top w:val="nil"/>
              <w:left w:val="nil"/>
              <w:bottom w:val="nil"/>
              <w:right w:val="single" w:sz="8" w:space="0" w:color="auto"/>
            </w:tcBorders>
            <w:shd w:val="clear" w:color="000000" w:fill="FFFFFF"/>
            <w:vAlign w:val="center"/>
            <w:hideMark/>
          </w:tcPr>
          <w:p w14:paraId="6BE9AD6A"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r>
      <w:tr w:rsidR="00020A8F" w:rsidRPr="0019046C" w14:paraId="69D7F87D" w14:textId="77777777" w:rsidTr="0019046C">
        <w:trPr>
          <w:trHeight w:val="216"/>
          <w:jc w:val="center"/>
        </w:trPr>
        <w:tc>
          <w:tcPr>
            <w:tcW w:w="524" w:type="dxa"/>
            <w:tcBorders>
              <w:top w:val="nil"/>
              <w:left w:val="single" w:sz="8" w:space="0" w:color="auto"/>
              <w:bottom w:val="single" w:sz="8" w:space="0" w:color="auto"/>
              <w:right w:val="nil"/>
            </w:tcBorders>
            <w:shd w:val="clear" w:color="000000" w:fill="FFFFFF"/>
            <w:vAlign w:val="center"/>
            <w:hideMark/>
          </w:tcPr>
          <w:p w14:paraId="0F8990B2"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496" w:type="dxa"/>
            <w:tcBorders>
              <w:top w:val="nil"/>
              <w:left w:val="nil"/>
              <w:bottom w:val="single" w:sz="8" w:space="0" w:color="auto"/>
              <w:right w:val="nil"/>
            </w:tcBorders>
            <w:shd w:val="clear" w:color="000000" w:fill="FFFFFF"/>
            <w:vAlign w:val="center"/>
            <w:hideMark/>
          </w:tcPr>
          <w:p w14:paraId="2B80BD07" w14:textId="77777777" w:rsidR="0019046C" w:rsidRPr="00E06C63" w:rsidRDefault="0019046C" w:rsidP="0019046C">
            <w:pPr>
              <w:spacing w:before="0" w:after="0" w:line="240" w:lineRule="auto"/>
              <w:jc w:val="center"/>
              <w:rPr>
                <w:rFonts w:ascii="Calibri" w:eastAsia="Times New Roman" w:hAnsi="Calibri" w:cs="Calibri"/>
                <w:b/>
                <w:bCs/>
                <w:color w:val="000000"/>
                <w:sz w:val="18"/>
                <w:szCs w:val="18"/>
                <w:lang w:val="es-CR" w:eastAsia="es-CR"/>
              </w:rPr>
            </w:pPr>
            <w:r w:rsidRPr="00E06C63">
              <w:rPr>
                <w:rFonts w:ascii="Calibri" w:eastAsia="Times New Roman" w:hAnsi="Calibri" w:cs="Calibri"/>
                <w:b/>
                <w:bCs/>
                <w:color w:val="000000"/>
                <w:sz w:val="18"/>
                <w:szCs w:val="18"/>
                <w:lang w:val="es-CR" w:eastAsia="es-CR"/>
              </w:rPr>
              <w:t>I</w:t>
            </w:r>
          </w:p>
        </w:tc>
        <w:tc>
          <w:tcPr>
            <w:tcW w:w="1380" w:type="dxa"/>
            <w:tcBorders>
              <w:top w:val="nil"/>
              <w:left w:val="nil"/>
              <w:bottom w:val="single" w:sz="8" w:space="0" w:color="auto"/>
              <w:right w:val="nil"/>
            </w:tcBorders>
            <w:shd w:val="clear" w:color="000000" w:fill="FFFFFF"/>
            <w:vAlign w:val="center"/>
            <w:hideMark/>
          </w:tcPr>
          <w:p w14:paraId="04E09083"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Por Asignar</w:t>
            </w:r>
          </w:p>
        </w:tc>
        <w:tc>
          <w:tcPr>
            <w:tcW w:w="3440" w:type="dxa"/>
            <w:tcBorders>
              <w:top w:val="nil"/>
              <w:left w:val="nil"/>
              <w:bottom w:val="single" w:sz="8" w:space="0" w:color="auto"/>
              <w:right w:val="nil"/>
            </w:tcBorders>
            <w:shd w:val="clear" w:color="000000" w:fill="FFFFFF"/>
            <w:noWrap/>
            <w:vAlign w:val="center"/>
            <w:hideMark/>
          </w:tcPr>
          <w:p w14:paraId="36149256" w14:textId="77777777" w:rsidR="0019046C" w:rsidRPr="00E06C63" w:rsidRDefault="0019046C" w:rsidP="0019046C">
            <w:pPr>
              <w:spacing w:before="0" w:after="0" w:line="240" w:lineRule="auto"/>
              <w:jc w:val="left"/>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Modelos macroeconómicos</w:t>
            </w:r>
          </w:p>
        </w:tc>
        <w:tc>
          <w:tcPr>
            <w:tcW w:w="762" w:type="dxa"/>
            <w:tcBorders>
              <w:top w:val="nil"/>
              <w:left w:val="nil"/>
              <w:bottom w:val="single" w:sz="8" w:space="0" w:color="auto"/>
              <w:right w:val="nil"/>
            </w:tcBorders>
            <w:shd w:val="clear" w:color="000000" w:fill="FFFFFF"/>
            <w:vAlign w:val="center"/>
            <w:hideMark/>
          </w:tcPr>
          <w:p w14:paraId="4E3EAF2E"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3</w:t>
            </w:r>
          </w:p>
        </w:tc>
        <w:tc>
          <w:tcPr>
            <w:tcW w:w="355" w:type="dxa"/>
            <w:tcBorders>
              <w:top w:val="nil"/>
              <w:left w:val="nil"/>
              <w:bottom w:val="single" w:sz="8" w:space="0" w:color="auto"/>
              <w:right w:val="nil"/>
            </w:tcBorders>
            <w:shd w:val="clear" w:color="000000" w:fill="FFFFFF"/>
            <w:vAlign w:val="center"/>
            <w:hideMark/>
          </w:tcPr>
          <w:p w14:paraId="55D34B8E"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2</w:t>
            </w:r>
          </w:p>
        </w:tc>
        <w:tc>
          <w:tcPr>
            <w:tcW w:w="306" w:type="dxa"/>
            <w:tcBorders>
              <w:top w:val="nil"/>
              <w:left w:val="nil"/>
              <w:bottom w:val="single" w:sz="8" w:space="0" w:color="auto"/>
              <w:right w:val="nil"/>
            </w:tcBorders>
            <w:shd w:val="clear" w:color="000000" w:fill="FFFFFF"/>
            <w:vAlign w:val="center"/>
            <w:hideMark/>
          </w:tcPr>
          <w:p w14:paraId="26066A3E"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1</w:t>
            </w:r>
          </w:p>
        </w:tc>
        <w:tc>
          <w:tcPr>
            <w:tcW w:w="305" w:type="dxa"/>
            <w:tcBorders>
              <w:top w:val="nil"/>
              <w:left w:val="nil"/>
              <w:bottom w:val="single" w:sz="8" w:space="0" w:color="auto"/>
              <w:right w:val="nil"/>
            </w:tcBorders>
            <w:shd w:val="clear" w:color="000000" w:fill="FFFFFF"/>
            <w:vAlign w:val="center"/>
            <w:hideMark/>
          </w:tcPr>
          <w:p w14:paraId="5F269654"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42" w:type="dxa"/>
            <w:tcBorders>
              <w:top w:val="nil"/>
              <w:left w:val="nil"/>
              <w:bottom w:val="single" w:sz="8" w:space="0" w:color="auto"/>
              <w:right w:val="nil"/>
            </w:tcBorders>
            <w:shd w:val="clear" w:color="000000" w:fill="FFFFFF"/>
            <w:vAlign w:val="center"/>
            <w:hideMark/>
          </w:tcPr>
          <w:p w14:paraId="6661EB21"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55" w:type="dxa"/>
            <w:tcBorders>
              <w:top w:val="nil"/>
              <w:left w:val="nil"/>
              <w:bottom w:val="single" w:sz="8" w:space="0" w:color="auto"/>
              <w:right w:val="nil"/>
            </w:tcBorders>
            <w:shd w:val="clear" w:color="000000" w:fill="FFFFFF"/>
            <w:vAlign w:val="center"/>
            <w:hideMark/>
          </w:tcPr>
          <w:p w14:paraId="5586504A"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0</w:t>
            </w:r>
          </w:p>
        </w:tc>
        <w:tc>
          <w:tcPr>
            <w:tcW w:w="329" w:type="dxa"/>
            <w:tcBorders>
              <w:top w:val="nil"/>
              <w:left w:val="nil"/>
              <w:bottom w:val="single" w:sz="8" w:space="0" w:color="auto"/>
              <w:right w:val="nil"/>
            </w:tcBorders>
            <w:shd w:val="clear" w:color="000000" w:fill="FFFFFF"/>
            <w:vAlign w:val="center"/>
            <w:hideMark/>
          </w:tcPr>
          <w:p w14:paraId="1CC31807"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5</w:t>
            </w:r>
          </w:p>
        </w:tc>
        <w:tc>
          <w:tcPr>
            <w:tcW w:w="405" w:type="dxa"/>
            <w:tcBorders>
              <w:top w:val="nil"/>
              <w:left w:val="nil"/>
              <w:bottom w:val="single" w:sz="8" w:space="0" w:color="auto"/>
              <w:right w:val="nil"/>
            </w:tcBorders>
            <w:shd w:val="clear" w:color="000000" w:fill="FFFFFF"/>
            <w:vAlign w:val="center"/>
            <w:hideMark/>
          </w:tcPr>
          <w:p w14:paraId="037D82AA"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8</w:t>
            </w:r>
          </w:p>
        </w:tc>
        <w:tc>
          <w:tcPr>
            <w:tcW w:w="478" w:type="dxa"/>
            <w:tcBorders>
              <w:top w:val="nil"/>
              <w:left w:val="nil"/>
              <w:bottom w:val="single" w:sz="8" w:space="0" w:color="auto"/>
              <w:right w:val="nil"/>
            </w:tcBorders>
            <w:shd w:val="clear" w:color="000000" w:fill="FFFFFF"/>
            <w:vAlign w:val="center"/>
            <w:hideMark/>
          </w:tcPr>
          <w:p w14:paraId="010A5721"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eastAsia="es-CR"/>
              </w:rPr>
              <w:t>3</w:t>
            </w:r>
          </w:p>
        </w:tc>
        <w:tc>
          <w:tcPr>
            <w:tcW w:w="1436" w:type="dxa"/>
            <w:tcBorders>
              <w:top w:val="nil"/>
              <w:left w:val="nil"/>
              <w:bottom w:val="single" w:sz="8" w:space="0" w:color="auto"/>
              <w:right w:val="single" w:sz="8" w:space="0" w:color="auto"/>
            </w:tcBorders>
            <w:shd w:val="clear" w:color="000000" w:fill="FFFFFF"/>
            <w:vAlign w:val="center"/>
            <w:hideMark/>
          </w:tcPr>
          <w:p w14:paraId="04BD3647"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no tiene</w:t>
            </w:r>
          </w:p>
        </w:tc>
      </w:tr>
      <w:tr w:rsidR="0019046C" w:rsidRPr="0019046C" w14:paraId="3F7FE887" w14:textId="77777777" w:rsidTr="00E06C63">
        <w:trPr>
          <w:trHeight w:val="204"/>
          <w:jc w:val="center"/>
        </w:trPr>
        <w:tc>
          <w:tcPr>
            <w:tcW w:w="10915" w:type="dxa"/>
            <w:gridSpan w:val="14"/>
            <w:tcBorders>
              <w:top w:val="single" w:sz="8" w:space="0" w:color="auto"/>
              <w:left w:val="nil"/>
              <w:bottom w:val="nil"/>
              <w:right w:val="nil"/>
            </w:tcBorders>
            <w:shd w:val="clear" w:color="000000" w:fill="FFFFFF"/>
            <w:hideMark/>
          </w:tcPr>
          <w:p w14:paraId="1D64CFAD" w14:textId="77777777" w:rsidR="0019046C" w:rsidRPr="00E06C63" w:rsidRDefault="0019046C" w:rsidP="0019046C">
            <w:pPr>
              <w:spacing w:before="0" w:after="0" w:line="240" w:lineRule="auto"/>
              <w:jc w:val="center"/>
              <w:rPr>
                <w:rFonts w:ascii="Calibri" w:eastAsia="Times New Roman" w:hAnsi="Calibri" w:cs="Calibri"/>
                <w:color w:val="000000"/>
                <w:sz w:val="18"/>
                <w:szCs w:val="18"/>
                <w:lang w:val="es-CR" w:eastAsia="es-CR"/>
              </w:rPr>
            </w:pPr>
            <w:r w:rsidRPr="00E06C63">
              <w:rPr>
                <w:rFonts w:ascii="Calibri" w:eastAsia="Times New Roman" w:hAnsi="Calibri" w:cs="Calibri"/>
                <w:color w:val="000000"/>
                <w:sz w:val="18"/>
                <w:szCs w:val="18"/>
                <w:lang w:val="es-CR" w:eastAsia="es-CR"/>
              </w:rPr>
              <w:t>*Horas: T: teoría, P: Práctica, L: Laboratorio, G: Gira, I: Investigación, EI: Estudio Independiente, T: Total de horas del curso, HD: Horas Docente</w:t>
            </w:r>
          </w:p>
        </w:tc>
      </w:tr>
    </w:tbl>
    <w:p w14:paraId="1C194AE9" w14:textId="77777777" w:rsidR="0019046C" w:rsidRDefault="0019046C" w:rsidP="7E520E9C">
      <w:pPr>
        <w:pStyle w:val="Sinespaciado"/>
      </w:pPr>
    </w:p>
    <w:p w14:paraId="69B520AF" w14:textId="77777777" w:rsidR="004F67CA" w:rsidRDefault="004F67CA" w:rsidP="7E520E9C">
      <w:pPr>
        <w:pStyle w:val="Sinespaciado"/>
        <w:rPr>
          <w:color w:val="F79646" w:themeColor="accent6"/>
        </w:rPr>
      </w:pPr>
    </w:p>
    <w:p w14:paraId="5D9A93CE" w14:textId="77777777" w:rsidR="004F67CA" w:rsidRDefault="004F67CA" w:rsidP="7E520E9C">
      <w:pPr>
        <w:pStyle w:val="Sinespaciado"/>
        <w:rPr>
          <w:color w:val="F79646" w:themeColor="accent6"/>
        </w:rPr>
      </w:pPr>
    </w:p>
    <w:p w14:paraId="27FA8592" w14:textId="64B3B7AF" w:rsidR="004F67CA" w:rsidRDefault="004F67CA" w:rsidP="7E520E9C">
      <w:pPr>
        <w:pStyle w:val="Sinespaciado"/>
        <w:rPr>
          <w:color w:val="F79646" w:themeColor="accent6"/>
        </w:rPr>
        <w:sectPr w:rsidR="004F67CA" w:rsidSect="004A17B7">
          <w:pgSz w:w="16838" w:h="11906" w:orient="landscape"/>
          <w:pgMar w:top="1701" w:right="1417" w:bottom="1701" w:left="1417" w:header="708" w:footer="708" w:gutter="0"/>
          <w:cols w:space="708"/>
          <w:titlePg/>
          <w:docGrid w:linePitch="360"/>
        </w:sectPr>
      </w:pPr>
    </w:p>
    <w:p w14:paraId="27FA8593" w14:textId="77777777" w:rsidR="00E97002" w:rsidRDefault="00AE7D8E" w:rsidP="00AE7D8E">
      <w:pPr>
        <w:pStyle w:val="Ttulo1"/>
        <w:rPr>
          <w:rStyle w:val="TTULO10"/>
          <w:b/>
        </w:rPr>
      </w:pPr>
      <w:bookmarkStart w:id="161" w:name="_Toc21440783"/>
      <w:bookmarkStart w:id="162" w:name="_Toc21529102"/>
      <w:r>
        <w:rPr>
          <w:rStyle w:val="TTULO10"/>
          <w:b/>
        </w:rPr>
        <w:lastRenderedPageBreak/>
        <w:t xml:space="preserve">8. </w:t>
      </w:r>
      <w:r w:rsidR="00E97002" w:rsidRPr="00E97002">
        <w:rPr>
          <w:rStyle w:val="TTULO10"/>
          <w:b/>
        </w:rPr>
        <w:t>DESCRIPTORES DE CURSO</w:t>
      </w:r>
      <w:bookmarkEnd w:id="161"/>
      <w:bookmarkEnd w:id="162"/>
    </w:p>
    <w:p w14:paraId="27FA8595" w14:textId="77777777" w:rsidR="00D7318C" w:rsidRPr="008B4B25" w:rsidRDefault="00D7318C" w:rsidP="004A17B7">
      <w:pPr>
        <w:pStyle w:val="Sinespaciado"/>
        <w:rPr>
          <w:lang w:val="es-CR"/>
        </w:rPr>
      </w:pPr>
      <w:r w:rsidRPr="008B4B25">
        <w:rPr>
          <w:lang w:val="es-CR"/>
        </w:rPr>
        <w:t>UNIVERSIDAD NACIONAL</w:t>
      </w:r>
    </w:p>
    <w:p w14:paraId="27FA8596" w14:textId="2E0A2623" w:rsidR="00D7318C" w:rsidRPr="008B4B25" w:rsidRDefault="00D7318C" w:rsidP="004A17B7">
      <w:pPr>
        <w:pStyle w:val="Sinespaciado"/>
        <w:rPr>
          <w:lang w:val="es-CR"/>
        </w:rPr>
      </w:pPr>
      <w:r w:rsidRPr="008B4B25">
        <w:rPr>
          <w:lang w:val="es-CR"/>
        </w:rPr>
        <w:t>FACULTAD DE</w:t>
      </w:r>
      <w:r w:rsidR="00482FD6">
        <w:rPr>
          <w:lang w:val="es-CR"/>
        </w:rPr>
        <w:t xml:space="preserve"> CIENCIAS SOCIALES</w:t>
      </w:r>
    </w:p>
    <w:p w14:paraId="27FA8597" w14:textId="6B7E2831" w:rsidR="00D7318C" w:rsidRDefault="00D7318C" w:rsidP="004A17B7">
      <w:pPr>
        <w:pStyle w:val="Sinespaciado"/>
        <w:rPr>
          <w:lang w:val="es-CR"/>
        </w:rPr>
      </w:pPr>
      <w:r w:rsidRPr="008B4B25">
        <w:rPr>
          <w:lang w:val="es-CR"/>
        </w:rPr>
        <w:t xml:space="preserve">ESCUELA DE </w:t>
      </w:r>
      <w:r w:rsidR="0062246D">
        <w:rPr>
          <w:lang w:val="es-CR"/>
        </w:rPr>
        <w:t>ECONOMÍA</w:t>
      </w:r>
    </w:p>
    <w:p w14:paraId="27FA8598" w14:textId="398FBED2" w:rsidR="00D7318C" w:rsidRDefault="00D7318C" w:rsidP="004A17B7">
      <w:pPr>
        <w:pStyle w:val="Sinespaciado"/>
        <w:rPr>
          <w:lang w:val="es-CR"/>
        </w:rPr>
      </w:pPr>
      <w:r>
        <w:rPr>
          <w:lang w:val="es-CR"/>
        </w:rPr>
        <w:t xml:space="preserve">CARRERA </w:t>
      </w:r>
      <w:r w:rsidR="0062246D">
        <w:rPr>
          <w:lang w:val="es-CR"/>
        </w:rPr>
        <w:t xml:space="preserve">ECONOMÍA </w:t>
      </w:r>
      <w:r>
        <w:rPr>
          <w:lang w:val="es-CR"/>
        </w:rPr>
        <w:t>Y CÓDIGO DE CARRERA</w:t>
      </w:r>
      <w:r w:rsidR="0062246D">
        <w:rPr>
          <w:lang w:val="es-CR"/>
        </w:rPr>
        <w:t xml:space="preserve"> </w:t>
      </w:r>
      <w:r w:rsidR="00BD124C">
        <w:rPr>
          <w:lang w:val="es-CR"/>
        </w:rPr>
        <w:t>(POR ASIGNAR)</w:t>
      </w:r>
    </w:p>
    <w:p w14:paraId="5A98459F" w14:textId="77777777" w:rsidR="006F2BDD" w:rsidRDefault="006F2BDD" w:rsidP="004A17B7">
      <w:pPr>
        <w:pStyle w:val="Sinespaciado"/>
        <w:rPr>
          <w:lang w:val="es-CR"/>
        </w:rPr>
      </w:pP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800"/>
      </w:tblGrid>
      <w:tr w:rsidR="0077512E" w:rsidRPr="006F2BDD" w14:paraId="755466D6" w14:textId="77777777" w:rsidTr="0077512E">
        <w:trPr>
          <w:trHeight w:val="162"/>
        </w:trPr>
        <w:tc>
          <w:tcPr>
            <w:tcW w:w="3085" w:type="dxa"/>
            <w:tcBorders>
              <w:top w:val="single" w:sz="4" w:space="0" w:color="auto"/>
              <w:left w:val="single" w:sz="4" w:space="0" w:color="auto"/>
              <w:bottom w:val="single" w:sz="4" w:space="0" w:color="auto"/>
              <w:right w:val="single" w:sz="4" w:space="0" w:color="auto"/>
            </w:tcBorders>
            <w:hideMark/>
          </w:tcPr>
          <w:p w14:paraId="2F7307D2" w14:textId="77777777" w:rsidR="0077512E" w:rsidRPr="00E06C63" w:rsidRDefault="0077512E" w:rsidP="0077512E">
            <w:pPr>
              <w:pStyle w:val="Sinespaciado"/>
              <w:rPr>
                <w:rFonts w:cs="Arial"/>
                <w:b/>
                <w:lang w:val="es-CR" w:eastAsia="en-US"/>
              </w:rPr>
            </w:pPr>
            <w:r w:rsidRPr="00E06C63">
              <w:rPr>
                <w:rFonts w:cs="Arial"/>
                <w:b/>
                <w:lang w:val="es-CR"/>
              </w:rPr>
              <w:t>NOMBRE DEL CURSO:</w:t>
            </w:r>
          </w:p>
        </w:tc>
        <w:tc>
          <w:tcPr>
            <w:tcW w:w="5800" w:type="dxa"/>
            <w:tcBorders>
              <w:top w:val="single" w:sz="4" w:space="0" w:color="auto"/>
              <w:left w:val="single" w:sz="4" w:space="0" w:color="auto"/>
              <w:bottom w:val="single" w:sz="4" w:space="0" w:color="auto"/>
              <w:right w:val="single" w:sz="4" w:space="0" w:color="auto"/>
            </w:tcBorders>
          </w:tcPr>
          <w:p w14:paraId="6AFFE07F" w14:textId="18F74FBF" w:rsidR="0077512E" w:rsidRPr="00E06C63" w:rsidRDefault="006F2BDD" w:rsidP="0077512E">
            <w:pPr>
              <w:pStyle w:val="Sinespaciado"/>
              <w:rPr>
                <w:rFonts w:cs="Arial"/>
                <w:b/>
                <w:lang w:val="es-CR" w:eastAsia="en-US"/>
              </w:rPr>
            </w:pPr>
            <w:r w:rsidRPr="00E06C63">
              <w:rPr>
                <w:rFonts w:cs="Arial"/>
                <w:b/>
                <w:lang w:val="es-CR" w:eastAsia="en-US"/>
              </w:rPr>
              <w:t>ECONOMÍA CONDUCTUAL Y RACIONALIDADES ALTERNATIVAS</w:t>
            </w:r>
          </w:p>
        </w:tc>
      </w:tr>
      <w:tr w:rsidR="0077512E" w:rsidRPr="006F2BDD" w14:paraId="525F4301" w14:textId="77777777" w:rsidTr="0077512E">
        <w:trPr>
          <w:trHeight w:val="77"/>
        </w:trPr>
        <w:tc>
          <w:tcPr>
            <w:tcW w:w="3085" w:type="dxa"/>
            <w:tcBorders>
              <w:top w:val="single" w:sz="4" w:space="0" w:color="auto"/>
              <w:left w:val="single" w:sz="4" w:space="0" w:color="auto"/>
              <w:bottom w:val="single" w:sz="4" w:space="0" w:color="auto"/>
              <w:right w:val="single" w:sz="4" w:space="0" w:color="auto"/>
            </w:tcBorders>
            <w:hideMark/>
          </w:tcPr>
          <w:p w14:paraId="41FA25F0" w14:textId="77777777" w:rsidR="0077512E" w:rsidRPr="00E06C63" w:rsidRDefault="0077512E" w:rsidP="0077512E">
            <w:pPr>
              <w:pStyle w:val="Sinespaciado"/>
              <w:rPr>
                <w:rFonts w:cs="Arial"/>
                <w:b/>
                <w:lang w:val="es-CR" w:eastAsia="en-US"/>
              </w:rPr>
            </w:pPr>
            <w:r w:rsidRPr="00E06C63">
              <w:rPr>
                <w:rFonts w:cs="Arial"/>
                <w:b/>
                <w:lang w:val="es-CR"/>
              </w:rPr>
              <w:t>TIPO DE CURSO:</w:t>
            </w:r>
          </w:p>
        </w:tc>
        <w:tc>
          <w:tcPr>
            <w:tcW w:w="5800" w:type="dxa"/>
            <w:tcBorders>
              <w:top w:val="single" w:sz="4" w:space="0" w:color="auto"/>
              <w:left w:val="single" w:sz="4" w:space="0" w:color="auto"/>
              <w:bottom w:val="single" w:sz="4" w:space="0" w:color="auto"/>
              <w:right w:val="single" w:sz="4" w:space="0" w:color="auto"/>
            </w:tcBorders>
          </w:tcPr>
          <w:p w14:paraId="348E4E51" w14:textId="32ED9864" w:rsidR="0077512E" w:rsidRPr="00E06C63" w:rsidRDefault="006F2BDD" w:rsidP="0077512E">
            <w:pPr>
              <w:pStyle w:val="Sinespaciado"/>
              <w:rPr>
                <w:rFonts w:cs="Arial"/>
                <w:lang w:val="es-CR" w:eastAsia="en-US"/>
              </w:rPr>
            </w:pPr>
            <w:r w:rsidRPr="00E06C63">
              <w:rPr>
                <w:rFonts w:cs="Arial"/>
                <w:lang w:val="es-CR" w:eastAsia="en-US"/>
              </w:rPr>
              <w:t>REGULAR</w:t>
            </w:r>
          </w:p>
        </w:tc>
      </w:tr>
      <w:tr w:rsidR="0077512E" w:rsidRPr="006F2BDD" w14:paraId="7072FFED" w14:textId="77777777" w:rsidTr="0077512E">
        <w:trPr>
          <w:trHeight w:val="77"/>
        </w:trPr>
        <w:tc>
          <w:tcPr>
            <w:tcW w:w="3085" w:type="dxa"/>
            <w:tcBorders>
              <w:top w:val="single" w:sz="4" w:space="0" w:color="auto"/>
              <w:left w:val="single" w:sz="4" w:space="0" w:color="auto"/>
              <w:bottom w:val="single" w:sz="4" w:space="0" w:color="auto"/>
              <w:right w:val="single" w:sz="4" w:space="0" w:color="auto"/>
            </w:tcBorders>
            <w:hideMark/>
          </w:tcPr>
          <w:p w14:paraId="2B9A6571" w14:textId="77777777" w:rsidR="0077512E" w:rsidRPr="00E06C63" w:rsidRDefault="0077512E" w:rsidP="0077512E">
            <w:pPr>
              <w:pStyle w:val="Sinespaciado"/>
              <w:rPr>
                <w:rFonts w:cs="Arial"/>
                <w:b/>
                <w:lang w:val="es-CR" w:eastAsia="en-US"/>
              </w:rPr>
            </w:pPr>
            <w:r w:rsidRPr="00E06C63">
              <w:rPr>
                <w:rFonts w:cs="Arial"/>
                <w:b/>
                <w:lang w:val="es-CR"/>
              </w:rPr>
              <w:t>CÓDIGO DE CURSO:</w:t>
            </w:r>
          </w:p>
        </w:tc>
        <w:tc>
          <w:tcPr>
            <w:tcW w:w="5800" w:type="dxa"/>
            <w:tcBorders>
              <w:top w:val="single" w:sz="4" w:space="0" w:color="auto"/>
              <w:left w:val="single" w:sz="4" w:space="0" w:color="auto"/>
              <w:bottom w:val="single" w:sz="4" w:space="0" w:color="auto"/>
              <w:right w:val="single" w:sz="4" w:space="0" w:color="auto"/>
            </w:tcBorders>
          </w:tcPr>
          <w:p w14:paraId="5D325EFD" w14:textId="3E1D5937" w:rsidR="0077512E" w:rsidRPr="00E06C63" w:rsidRDefault="006F2BDD" w:rsidP="0077512E">
            <w:pPr>
              <w:pStyle w:val="Sinespaciado"/>
              <w:rPr>
                <w:rFonts w:cs="Arial"/>
                <w:lang w:val="es-CR" w:eastAsia="en-US"/>
              </w:rPr>
            </w:pPr>
            <w:r w:rsidRPr="00E06C63">
              <w:rPr>
                <w:rFonts w:cs="Arial"/>
                <w:lang w:val="es-CR" w:eastAsia="en-US"/>
              </w:rPr>
              <w:t>Por Asignar</w:t>
            </w:r>
          </w:p>
        </w:tc>
      </w:tr>
      <w:tr w:rsidR="0077512E" w:rsidRPr="006F2BDD" w14:paraId="488C481C" w14:textId="77777777" w:rsidTr="0077512E">
        <w:trPr>
          <w:trHeight w:val="77"/>
        </w:trPr>
        <w:tc>
          <w:tcPr>
            <w:tcW w:w="3085" w:type="dxa"/>
            <w:tcBorders>
              <w:top w:val="single" w:sz="4" w:space="0" w:color="auto"/>
              <w:left w:val="single" w:sz="4" w:space="0" w:color="auto"/>
              <w:bottom w:val="single" w:sz="4" w:space="0" w:color="auto"/>
              <w:right w:val="single" w:sz="4" w:space="0" w:color="auto"/>
            </w:tcBorders>
            <w:hideMark/>
          </w:tcPr>
          <w:p w14:paraId="06D11625" w14:textId="77777777" w:rsidR="0077512E" w:rsidRPr="00E06C63" w:rsidRDefault="0077512E" w:rsidP="0077512E">
            <w:pPr>
              <w:pStyle w:val="Sinespaciado"/>
              <w:rPr>
                <w:rFonts w:cs="Arial"/>
                <w:b/>
                <w:lang w:val="es-CR" w:eastAsia="en-US"/>
              </w:rPr>
            </w:pPr>
            <w:r w:rsidRPr="00E06C63">
              <w:rPr>
                <w:rFonts w:cs="Arial"/>
                <w:b/>
                <w:lang w:val="es-CR"/>
              </w:rPr>
              <w:t>NIVEL Y GRADO ACADÉMICO:</w:t>
            </w:r>
          </w:p>
        </w:tc>
        <w:tc>
          <w:tcPr>
            <w:tcW w:w="5800" w:type="dxa"/>
            <w:tcBorders>
              <w:top w:val="single" w:sz="4" w:space="0" w:color="auto"/>
              <w:left w:val="single" w:sz="4" w:space="0" w:color="auto"/>
              <w:bottom w:val="single" w:sz="4" w:space="0" w:color="auto"/>
              <w:right w:val="single" w:sz="4" w:space="0" w:color="auto"/>
            </w:tcBorders>
          </w:tcPr>
          <w:p w14:paraId="1E4B446A" w14:textId="278ECBFA" w:rsidR="0077512E" w:rsidRPr="00E06C63" w:rsidRDefault="006F2BDD" w:rsidP="0077512E">
            <w:pPr>
              <w:pStyle w:val="Sinespaciado"/>
              <w:rPr>
                <w:rFonts w:cs="Arial"/>
                <w:lang w:val="es-CR" w:eastAsia="en-US"/>
              </w:rPr>
            </w:pPr>
            <w:r w:rsidRPr="00E06C63">
              <w:rPr>
                <w:rFonts w:cs="Arial"/>
                <w:lang w:val="es-CR" w:eastAsia="en-US"/>
              </w:rPr>
              <w:t>I nivel de Licenciatura</w:t>
            </w:r>
          </w:p>
        </w:tc>
      </w:tr>
      <w:tr w:rsidR="0077512E" w:rsidRPr="006F2BDD" w14:paraId="52F7B874" w14:textId="77777777" w:rsidTr="0077512E">
        <w:trPr>
          <w:trHeight w:val="77"/>
        </w:trPr>
        <w:tc>
          <w:tcPr>
            <w:tcW w:w="3085" w:type="dxa"/>
            <w:tcBorders>
              <w:top w:val="single" w:sz="4" w:space="0" w:color="auto"/>
              <w:left w:val="single" w:sz="4" w:space="0" w:color="auto"/>
              <w:bottom w:val="single" w:sz="4" w:space="0" w:color="auto"/>
              <w:right w:val="single" w:sz="4" w:space="0" w:color="auto"/>
            </w:tcBorders>
            <w:hideMark/>
          </w:tcPr>
          <w:p w14:paraId="48B73D74" w14:textId="77777777" w:rsidR="0077512E" w:rsidRPr="00E06C63" w:rsidRDefault="0077512E" w:rsidP="0077512E">
            <w:pPr>
              <w:pStyle w:val="Sinespaciado"/>
              <w:rPr>
                <w:rFonts w:cs="Arial"/>
                <w:b/>
                <w:lang w:val="es-CR" w:eastAsia="en-US"/>
              </w:rPr>
            </w:pPr>
            <w:r w:rsidRPr="00E06C63">
              <w:rPr>
                <w:rFonts w:cs="Arial"/>
                <w:b/>
                <w:lang w:val="es-CR"/>
              </w:rPr>
              <w:t>PERIODO LECTIVO:</w:t>
            </w:r>
          </w:p>
        </w:tc>
        <w:tc>
          <w:tcPr>
            <w:tcW w:w="5800" w:type="dxa"/>
            <w:tcBorders>
              <w:top w:val="single" w:sz="4" w:space="0" w:color="auto"/>
              <w:left w:val="single" w:sz="4" w:space="0" w:color="auto"/>
              <w:bottom w:val="single" w:sz="4" w:space="0" w:color="auto"/>
              <w:right w:val="single" w:sz="4" w:space="0" w:color="auto"/>
            </w:tcBorders>
          </w:tcPr>
          <w:p w14:paraId="38BD5878" w14:textId="0BB3F2B6" w:rsidR="0077512E" w:rsidRPr="00E06C63" w:rsidRDefault="006F2BDD" w:rsidP="0077512E">
            <w:pPr>
              <w:pStyle w:val="Sinespaciado"/>
              <w:rPr>
                <w:rFonts w:cs="Arial"/>
                <w:lang w:val="es-CR" w:eastAsia="en-US"/>
              </w:rPr>
            </w:pPr>
            <w:r w:rsidRPr="00E06C63">
              <w:rPr>
                <w:rFonts w:cs="Arial"/>
                <w:lang w:val="es-CR" w:eastAsia="en-US"/>
              </w:rPr>
              <w:t>ciclo de 17 semanas</w:t>
            </w:r>
          </w:p>
        </w:tc>
      </w:tr>
      <w:tr w:rsidR="0077512E" w:rsidRPr="006F2BDD" w14:paraId="78883DFE" w14:textId="77777777" w:rsidTr="0077512E">
        <w:trPr>
          <w:trHeight w:val="77"/>
        </w:trPr>
        <w:tc>
          <w:tcPr>
            <w:tcW w:w="3085" w:type="dxa"/>
            <w:tcBorders>
              <w:top w:val="single" w:sz="4" w:space="0" w:color="auto"/>
              <w:left w:val="single" w:sz="4" w:space="0" w:color="auto"/>
              <w:bottom w:val="single" w:sz="4" w:space="0" w:color="auto"/>
              <w:right w:val="single" w:sz="4" w:space="0" w:color="auto"/>
            </w:tcBorders>
            <w:hideMark/>
          </w:tcPr>
          <w:p w14:paraId="046C1136" w14:textId="77777777" w:rsidR="0077512E" w:rsidRPr="00E06C63" w:rsidRDefault="0077512E" w:rsidP="0077512E">
            <w:pPr>
              <w:pStyle w:val="Sinespaciado"/>
              <w:rPr>
                <w:rFonts w:cs="Arial"/>
                <w:b/>
                <w:lang w:val="es-CR" w:eastAsia="en-US"/>
              </w:rPr>
            </w:pPr>
            <w:r w:rsidRPr="00E06C63">
              <w:rPr>
                <w:rFonts w:cs="Arial"/>
                <w:b/>
                <w:lang w:val="es-CR"/>
              </w:rPr>
              <w:t xml:space="preserve">MODALIDAD: </w:t>
            </w:r>
          </w:p>
        </w:tc>
        <w:tc>
          <w:tcPr>
            <w:tcW w:w="5800" w:type="dxa"/>
            <w:tcBorders>
              <w:top w:val="single" w:sz="4" w:space="0" w:color="auto"/>
              <w:left w:val="single" w:sz="4" w:space="0" w:color="auto"/>
              <w:bottom w:val="single" w:sz="4" w:space="0" w:color="auto"/>
              <w:right w:val="single" w:sz="4" w:space="0" w:color="auto"/>
            </w:tcBorders>
          </w:tcPr>
          <w:p w14:paraId="40DCFAA4" w14:textId="16182347" w:rsidR="0077512E" w:rsidRPr="00E06C63" w:rsidRDefault="006F2BDD" w:rsidP="0077512E">
            <w:pPr>
              <w:pStyle w:val="Sinespaciado"/>
              <w:rPr>
                <w:rFonts w:cs="Arial"/>
                <w:lang w:val="es-CR" w:eastAsia="en-US"/>
              </w:rPr>
            </w:pPr>
            <w:r w:rsidRPr="00E06C63">
              <w:rPr>
                <w:rFonts w:cs="Arial"/>
                <w:lang w:val="es-CR" w:eastAsia="en-US"/>
              </w:rPr>
              <w:t>Presencial</w:t>
            </w:r>
          </w:p>
        </w:tc>
      </w:tr>
      <w:tr w:rsidR="0077512E" w:rsidRPr="006F2BDD" w14:paraId="2CEBFCB6" w14:textId="77777777" w:rsidTr="0077512E">
        <w:trPr>
          <w:trHeight w:val="77"/>
        </w:trPr>
        <w:tc>
          <w:tcPr>
            <w:tcW w:w="3085" w:type="dxa"/>
            <w:tcBorders>
              <w:top w:val="single" w:sz="4" w:space="0" w:color="auto"/>
              <w:left w:val="single" w:sz="4" w:space="0" w:color="auto"/>
              <w:bottom w:val="single" w:sz="4" w:space="0" w:color="auto"/>
              <w:right w:val="single" w:sz="4" w:space="0" w:color="auto"/>
            </w:tcBorders>
            <w:vAlign w:val="center"/>
            <w:hideMark/>
          </w:tcPr>
          <w:p w14:paraId="1DBF2001" w14:textId="77777777" w:rsidR="0077512E" w:rsidRPr="00E06C63" w:rsidRDefault="0077512E" w:rsidP="0077512E">
            <w:pPr>
              <w:pStyle w:val="Sinespaciado"/>
              <w:rPr>
                <w:rFonts w:cs="Arial"/>
                <w:b/>
                <w:lang w:val="es-CR" w:eastAsia="en-US"/>
              </w:rPr>
            </w:pPr>
            <w:r w:rsidRPr="00E06C63">
              <w:rPr>
                <w:rFonts w:cs="Arial"/>
                <w:b/>
                <w:lang w:val="es-CR"/>
              </w:rPr>
              <w:t>NATURALEZA:</w:t>
            </w:r>
          </w:p>
        </w:tc>
        <w:tc>
          <w:tcPr>
            <w:tcW w:w="5800" w:type="dxa"/>
            <w:tcBorders>
              <w:top w:val="single" w:sz="4" w:space="0" w:color="auto"/>
              <w:left w:val="single" w:sz="4" w:space="0" w:color="auto"/>
              <w:bottom w:val="single" w:sz="4" w:space="0" w:color="auto"/>
              <w:right w:val="single" w:sz="4" w:space="0" w:color="auto"/>
            </w:tcBorders>
          </w:tcPr>
          <w:p w14:paraId="483B7B0A" w14:textId="289BB5B1" w:rsidR="0077512E" w:rsidRPr="00E06C63" w:rsidRDefault="006F2BDD" w:rsidP="0077512E">
            <w:pPr>
              <w:pStyle w:val="Sinespaciado"/>
              <w:rPr>
                <w:rFonts w:cs="Arial"/>
                <w:lang w:val="es-CR" w:eastAsia="en-US"/>
              </w:rPr>
            </w:pPr>
            <w:r w:rsidRPr="00E06C63">
              <w:rPr>
                <w:rFonts w:cs="Arial"/>
                <w:lang w:val="es-CR" w:eastAsia="en-US"/>
              </w:rPr>
              <w:t>Teórico Práctico</w:t>
            </w:r>
          </w:p>
        </w:tc>
      </w:tr>
      <w:tr w:rsidR="0077512E" w:rsidRPr="006F2BDD" w14:paraId="3F55BE21" w14:textId="77777777" w:rsidTr="0077512E">
        <w:trPr>
          <w:trHeight w:val="284"/>
        </w:trPr>
        <w:tc>
          <w:tcPr>
            <w:tcW w:w="3085" w:type="dxa"/>
            <w:tcBorders>
              <w:top w:val="single" w:sz="4" w:space="0" w:color="auto"/>
              <w:left w:val="single" w:sz="4" w:space="0" w:color="auto"/>
              <w:bottom w:val="single" w:sz="4" w:space="0" w:color="auto"/>
              <w:right w:val="single" w:sz="4" w:space="0" w:color="auto"/>
            </w:tcBorders>
            <w:hideMark/>
          </w:tcPr>
          <w:p w14:paraId="744A8FEE" w14:textId="77777777" w:rsidR="0077512E" w:rsidRPr="00E06C63" w:rsidRDefault="0077512E" w:rsidP="0077512E">
            <w:pPr>
              <w:pStyle w:val="Sinespaciado"/>
              <w:rPr>
                <w:rFonts w:cs="Arial"/>
                <w:b/>
                <w:lang w:val="es-CR" w:eastAsia="en-US"/>
              </w:rPr>
            </w:pPr>
            <w:r w:rsidRPr="00E06C63">
              <w:rPr>
                <w:rFonts w:cs="Arial"/>
                <w:b/>
                <w:lang w:val="es-CR"/>
              </w:rPr>
              <w:t xml:space="preserve">CRÉDITOS: </w:t>
            </w:r>
          </w:p>
        </w:tc>
        <w:tc>
          <w:tcPr>
            <w:tcW w:w="5800" w:type="dxa"/>
            <w:tcBorders>
              <w:top w:val="single" w:sz="4" w:space="0" w:color="auto"/>
              <w:left w:val="single" w:sz="4" w:space="0" w:color="auto"/>
              <w:bottom w:val="single" w:sz="4" w:space="0" w:color="auto"/>
              <w:right w:val="single" w:sz="4" w:space="0" w:color="auto"/>
            </w:tcBorders>
          </w:tcPr>
          <w:p w14:paraId="6B80980B" w14:textId="6A8ECD89" w:rsidR="0077512E" w:rsidRPr="00E06C63" w:rsidRDefault="006F2BDD" w:rsidP="0077512E">
            <w:pPr>
              <w:pStyle w:val="Sinespaciado"/>
              <w:rPr>
                <w:rFonts w:cs="Arial"/>
                <w:lang w:val="es-CR" w:eastAsia="en-US"/>
              </w:rPr>
            </w:pPr>
            <w:r w:rsidRPr="00E06C63">
              <w:rPr>
                <w:rFonts w:cs="Arial"/>
                <w:lang w:val="es-CR" w:eastAsia="en-US"/>
              </w:rPr>
              <w:t>4</w:t>
            </w:r>
          </w:p>
        </w:tc>
      </w:tr>
      <w:tr w:rsidR="0077512E" w:rsidRPr="006F2BDD" w14:paraId="1B2BBDB5" w14:textId="77777777" w:rsidTr="0077512E">
        <w:trPr>
          <w:trHeight w:val="77"/>
        </w:trPr>
        <w:tc>
          <w:tcPr>
            <w:tcW w:w="3085" w:type="dxa"/>
            <w:tcBorders>
              <w:top w:val="single" w:sz="4" w:space="0" w:color="auto"/>
              <w:left w:val="single" w:sz="4" w:space="0" w:color="auto"/>
              <w:bottom w:val="single" w:sz="4" w:space="0" w:color="auto"/>
              <w:right w:val="single" w:sz="4" w:space="0" w:color="auto"/>
            </w:tcBorders>
            <w:hideMark/>
          </w:tcPr>
          <w:p w14:paraId="576BD3A0" w14:textId="77777777" w:rsidR="0077512E" w:rsidRPr="00E06C63" w:rsidRDefault="0077512E" w:rsidP="0077512E">
            <w:pPr>
              <w:pStyle w:val="Sinespaciado"/>
              <w:rPr>
                <w:rFonts w:cs="Arial"/>
                <w:b/>
                <w:lang w:val="es-CR" w:eastAsia="en-US"/>
              </w:rPr>
            </w:pPr>
            <w:r w:rsidRPr="00E06C63">
              <w:rPr>
                <w:rFonts w:cs="Arial"/>
                <w:b/>
                <w:lang w:val="es-CR"/>
              </w:rPr>
              <w:t>HORAS TOTALES SEMANALES:</w:t>
            </w:r>
          </w:p>
        </w:tc>
        <w:tc>
          <w:tcPr>
            <w:tcW w:w="5800" w:type="dxa"/>
            <w:tcBorders>
              <w:top w:val="single" w:sz="4" w:space="0" w:color="auto"/>
              <w:left w:val="single" w:sz="4" w:space="0" w:color="auto"/>
              <w:bottom w:val="single" w:sz="4" w:space="0" w:color="auto"/>
              <w:right w:val="single" w:sz="4" w:space="0" w:color="auto"/>
            </w:tcBorders>
          </w:tcPr>
          <w:p w14:paraId="5EA28095" w14:textId="5999780C" w:rsidR="0077512E" w:rsidRPr="00E06C63" w:rsidRDefault="006F2BDD" w:rsidP="0077512E">
            <w:pPr>
              <w:pStyle w:val="Sinespaciado"/>
              <w:rPr>
                <w:rFonts w:cs="Arial"/>
                <w:lang w:val="es-CR" w:eastAsia="en-US"/>
              </w:rPr>
            </w:pPr>
            <w:r w:rsidRPr="00E06C63">
              <w:rPr>
                <w:rFonts w:cs="Arial"/>
                <w:lang w:val="es-CR" w:eastAsia="en-US"/>
              </w:rPr>
              <w:t>11</w:t>
            </w:r>
          </w:p>
        </w:tc>
      </w:tr>
      <w:tr w:rsidR="0077512E" w:rsidRPr="006F2BDD" w14:paraId="35F32C1A" w14:textId="77777777" w:rsidTr="0077512E">
        <w:trPr>
          <w:trHeight w:val="77"/>
        </w:trPr>
        <w:tc>
          <w:tcPr>
            <w:tcW w:w="3085" w:type="dxa"/>
            <w:tcBorders>
              <w:top w:val="single" w:sz="4" w:space="0" w:color="auto"/>
              <w:left w:val="single" w:sz="4" w:space="0" w:color="auto"/>
              <w:bottom w:val="single" w:sz="4" w:space="0" w:color="auto"/>
              <w:right w:val="single" w:sz="4" w:space="0" w:color="auto"/>
            </w:tcBorders>
            <w:hideMark/>
          </w:tcPr>
          <w:p w14:paraId="7819799B" w14:textId="77777777" w:rsidR="0077512E" w:rsidRPr="00E06C63" w:rsidRDefault="0077512E" w:rsidP="0077512E">
            <w:pPr>
              <w:pStyle w:val="Sinespaciado"/>
              <w:rPr>
                <w:rFonts w:cs="Arial"/>
                <w:b/>
                <w:bCs/>
                <w:lang w:val="es-CR" w:eastAsia="en-US"/>
              </w:rPr>
            </w:pPr>
            <w:r w:rsidRPr="00E06C63">
              <w:rPr>
                <w:rFonts w:cs="Arial"/>
                <w:b/>
                <w:bCs/>
                <w:lang w:val="es-CR"/>
              </w:rPr>
              <w:t xml:space="preserve">HORAS DEL CURSO: </w:t>
            </w:r>
          </w:p>
        </w:tc>
        <w:tc>
          <w:tcPr>
            <w:tcW w:w="5800" w:type="dxa"/>
            <w:tcBorders>
              <w:top w:val="single" w:sz="4" w:space="0" w:color="auto"/>
              <w:left w:val="single" w:sz="4" w:space="0" w:color="auto"/>
              <w:bottom w:val="single" w:sz="4" w:space="0" w:color="auto"/>
              <w:right w:val="single" w:sz="4" w:space="0" w:color="auto"/>
            </w:tcBorders>
          </w:tcPr>
          <w:p w14:paraId="045B19A3" w14:textId="241A7094" w:rsidR="0077512E" w:rsidRPr="00E06C63" w:rsidRDefault="006F2BDD" w:rsidP="0077512E">
            <w:pPr>
              <w:pStyle w:val="Sinespaciado"/>
              <w:rPr>
                <w:rFonts w:cs="Arial"/>
                <w:lang w:val="es-CR" w:eastAsia="en-US"/>
              </w:rPr>
            </w:pPr>
            <w:r w:rsidRPr="00E06C63">
              <w:rPr>
                <w:rFonts w:cs="Arial"/>
                <w:lang w:val="es-CR" w:eastAsia="en-US"/>
              </w:rPr>
              <w:t xml:space="preserve">3 </w:t>
            </w:r>
            <w:proofErr w:type="gramStart"/>
            <w:r w:rsidR="0077512E" w:rsidRPr="00E06C63">
              <w:rPr>
                <w:rFonts w:cs="Arial"/>
                <w:lang w:val="es-CR" w:eastAsia="en-US"/>
              </w:rPr>
              <w:t>Teoría</w:t>
            </w:r>
            <w:proofErr w:type="gramEnd"/>
            <w:r w:rsidR="0077512E" w:rsidRPr="00E06C63">
              <w:rPr>
                <w:rFonts w:cs="Arial"/>
                <w:lang w:val="es-CR" w:eastAsia="en-US"/>
              </w:rPr>
              <w:t xml:space="preserve">; </w:t>
            </w:r>
            <w:r w:rsidRPr="00E06C63">
              <w:rPr>
                <w:rFonts w:cs="Arial"/>
                <w:lang w:val="es-CR" w:eastAsia="en-US"/>
              </w:rPr>
              <w:t xml:space="preserve">1 </w:t>
            </w:r>
            <w:r w:rsidR="0077512E" w:rsidRPr="00E06C63">
              <w:rPr>
                <w:rFonts w:cs="Arial"/>
                <w:lang w:val="es-CR" w:eastAsia="en-US"/>
              </w:rPr>
              <w:t xml:space="preserve">Práctica; </w:t>
            </w:r>
            <w:r w:rsidRPr="00E06C63">
              <w:rPr>
                <w:rFonts w:cs="Arial"/>
                <w:lang w:val="es-CR" w:eastAsia="en-US"/>
              </w:rPr>
              <w:t>7</w:t>
            </w:r>
            <w:r w:rsidR="0077512E" w:rsidRPr="00E06C63">
              <w:rPr>
                <w:rFonts w:cs="Arial"/>
                <w:lang w:val="es-CR" w:eastAsia="en-US"/>
              </w:rPr>
              <w:t xml:space="preserve"> Estudio Independiente</w:t>
            </w:r>
          </w:p>
        </w:tc>
      </w:tr>
      <w:tr w:rsidR="0077512E" w:rsidRPr="006F2BDD" w14:paraId="4C9A761A" w14:textId="77777777" w:rsidTr="0077512E">
        <w:trPr>
          <w:trHeight w:val="297"/>
        </w:trPr>
        <w:tc>
          <w:tcPr>
            <w:tcW w:w="3085" w:type="dxa"/>
            <w:tcBorders>
              <w:top w:val="single" w:sz="4" w:space="0" w:color="auto"/>
              <w:left w:val="single" w:sz="4" w:space="0" w:color="auto"/>
              <w:bottom w:val="single" w:sz="4" w:space="0" w:color="auto"/>
              <w:right w:val="single" w:sz="4" w:space="0" w:color="auto"/>
            </w:tcBorders>
            <w:hideMark/>
          </w:tcPr>
          <w:p w14:paraId="4CEFA987" w14:textId="77777777" w:rsidR="0077512E" w:rsidRPr="00E06C63" w:rsidRDefault="0077512E" w:rsidP="0077512E">
            <w:pPr>
              <w:pStyle w:val="Sinespaciado"/>
              <w:rPr>
                <w:rFonts w:cs="Arial"/>
                <w:b/>
                <w:lang w:val="es-CR" w:eastAsia="en-US"/>
              </w:rPr>
            </w:pPr>
            <w:r w:rsidRPr="00E06C63">
              <w:rPr>
                <w:rFonts w:cs="Arial"/>
                <w:b/>
                <w:lang w:val="es-CR"/>
              </w:rPr>
              <w:t xml:space="preserve">HORAS DOCENTE: </w:t>
            </w:r>
          </w:p>
        </w:tc>
        <w:tc>
          <w:tcPr>
            <w:tcW w:w="5800" w:type="dxa"/>
            <w:tcBorders>
              <w:top w:val="single" w:sz="4" w:space="0" w:color="auto"/>
              <w:left w:val="single" w:sz="4" w:space="0" w:color="auto"/>
              <w:bottom w:val="single" w:sz="4" w:space="0" w:color="auto"/>
              <w:right w:val="single" w:sz="4" w:space="0" w:color="auto"/>
            </w:tcBorders>
          </w:tcPr>
          <w:p w14:paraId="21476FD8" w14:textId="258CD860" w:rsidR="0077512E" w:rsidRPr="00E06C63" w:rsidRDefault="006F2BDD" w:rsidP="0077512E">
            <w:pPr>
              <w:pStyle w:val="Sinespaciado"/>
              <w:rPr>
                <w:rFonts w:cs="Arial"/>
                <w:lang w:val="es-CR" w:eastAsia="en-US"/>
              </w:rPr>
            </w:pPr>
            <w:r w:rsidRPr="00E06C63">
              <w:rPr>
                <w:rFonts w:cs="Arial"/>
                <w:lang w:val="es-CR" w:eastAsia="en-US"/>
              </w:rPr>
              <w:t xml:space="preserve">4 </w:t>
            </w:r>
          </w:p>
        </w:tc>
      </w:tr>
      <w:tr w:rsidR="0077512E" w:rsidRPr="006F2BDD" w14:paraId="72C802C2" w14:textId="77777777" w:rsidTr="0077512E">
        <w:trPr>
          <w:trHeight w:val="297"/>
        </w:trPr>
        <w:tc>
          <w:tcPr>
            <w:tcW w:w="3085" w:type="dxa"/>
            <w:tcBorders>
              <w:top w:val="single" w:sz="4" w:space="0" w:color="auto"/>
              <w:left w:val="single" w:sz="4" w:space="0" w:color="auto"/>
              <w:bottom w:val="single" w:sz="4" w:space="0" w:color="auto"/>
              <w:right w:val="single" w:sz="4" w:space="0" w:color="auto"/>
            </w:tcBorders>
          </w:tcPr>
          <w:p w14:paraId="5CB1ABF8" w14:textId="77777777" w:rsidR="0077512E" w:rsidRPr="00E06C63" w:rsidRDefault="0077512E" w:rsidP="0077512E">
            <w:pPr>
              <w:pStyle w:val="Sinespaciado"/>
              <w:rPr>
                <w:rFonts w:cs="Arial"/>
                <w:b/>
                <w:lang w:val="es-CR"/>
              </w:rPr>
            </w:pPr>
            <w:r w:rsidRPr="00E06C63">
              <w:rPr>
                <w:rFonts w:cs="Arial"/>
                <w:b/>
                <w:lang w:val="es-CR"/>
              </w:rPr>
              <w:t>HORARIO DE ATENCIÓN ESTUDIANTE:</w:t>
            </w:r>
          </w:p>
        </w:tc>
        <w:tc>
          <w:tcPr>
            <w:tcW w:w="5800" w:type="dxa"/>
            <w:tcBorders>
              <w:top w:val="single" w:sz="4" w:space="0" w:color="auto"/>
              <w:left w:val="single" w:sz="4" w:space="0" w:color="auto"/>
              <w:bottom w:val="single" w:sz="4" w:space="0" w:color="auto"/>
              <w:right w:val="single" w:sz="4" w:space="0" w:color="auto"/>
            </w:tcBorders>
          </w:tcPr>
          <w:p w14:paraId="271F31D8" w14:textId="04790EF7" w:rsidR="0077512E" w:rsidRPr="00E06C63" w:rsidRDefault="006F2BDD" w:rsidP="0077512E">
            <w:pPr>
              <w:pStyle w:val="Sinespaciado"/>
              <w:rPr>
                <w:rFonts w:cs="Arial"/>
                <w:lang w:val="es-CR" w:eastAsia="en-US"/>
              </w:rPr>
            </w:pPr>
            <w:r w:rsidRPr="00E06C63">
              <w:rPr>
                <w:rFonts w:cs="Arial"/>
                <w:lang w:val="es-CR" w:eastAsia="en-US"/>
              </w:rPr>
              <w:t>A convenir</w:t>
            </w:r>
          </w:p>
        </w:tc>
      </w:tr>
      <w:tr w:rsidR="0077512E" w:rsidRPr="006F2BDD" w14:paraId="7C356752" w14:textId="77777777" w:rsidTr="0077512E">
        <w:trPr>
          <w:trHeight w:val="77"/>
        </w:trPr>
        <w:tc>
          <w:tcPr>
            <w:tcW w:w="3085" w:type="dxa"/>
            <w:tcBorders>
              <w:top w:val="single" w:sz="4" w:space="0" w:color="auto"/>
              <w:left w:val="single" w:sz="4" w:space="0" w:color="auto"/>
              <w:bottom w:val="single" w:sz="4" w:space="0" w:color="auto"/>
              <w:right w:val="single" w:sz="4" w:space="0" w:color="auto"/>
            </w:tcBorders>
            <w:hideMark/>
          </w:tcPr>
          <w:p w14:paraId="7E1EBDC4" w14:textId="77777777" w:rsidR="0077512E" w:rsidRPr="00E06C63" w:rsidRDefault="0077512E" w:rsidP="0077512E">
            <w:pPr>
              <w:pStyle w:val="Sinespaciado"/>
              <w:rPr>
                <w:rFonts w:cs="Arial"/>
                <w:b/>
                <w:lang w:val="es-CR" w:eastAsia="en-US"/>
              </w:rPr>
            </w:pPr>
            <w:r w:rsidRPr="00E06C63">
              <w:rPr>
                <w:rFonts w:cs="Arial"/>
                <w:b/>
                <w:lang w:val="es-CR"/>
              </w:rPr>
              <w:t xml:space="preserve">REQUISITOS: </w:t>
            </w:r>
          </w:p>
        </w:tc>
        <w:tc>
          <w:tcPr>
            <w:tcW w:w="5800" w:type="dxa"/>
            <w:tcBorders>
              <w:top w:val="single" w:sz="4" w:space="0" w:color="auto"/>
              <w:left w:val="single" w:sz="4" w:space="0" w:color="auto"/>
              <w:bottom w:val="single" w:sz="4" w:space="0" w:color="auto"/>
              <w:right w:val="single" w:sz="4" w:space="0" w:color="auto"/>
            </w:tcBorders>
          </w:tcPr>
          <w:p w14:paraId="7C62FA9E" w14:textId="6FA2789B" w:rsidR="0077512E" w:rsidRPr="00E06C63" w:rsidRDefault="00B845B3" w:rsidP="0077512E">
            <w:pPr>
              <w:pStyle w:val="Sinespaciado"/>
              <w:rPr>
                <w:rFonts w:cs="Arial"/>
                <w:bCs/>
                <w:lang w:val="es-CR" w:eastAsia="en-US"/>
              </w:rPr>
            </w:pPr>
            <w:r w:rsidRPr="009B4523">
              <w:rPr>
                <w:rFonts w:cs="Arial"/>
                <w:bCs/>
                <w:lang w:val="es-CR" w:eastAsia="en-US"/>
              </w:rPr>
              <w:t>No tiene</w:t>
            </w:r>
          </w:p>
        </w:tc>
      </w:tr>
      <w:tr w:rsidR="0077512E" w:rsidRPr="006F2BDD" w14:paraId="348AD1AD" w14:textId="77777777" w:rsidTr="0077512E">
        <w:trPr>
          <w:trHeight w:val="77"/>
        </w:trPr>
        <w:tc>
          <w:tcPr>
            <w:tcW w:w="3085" w:type="dxa"/>
            <w:tcBorders>
              <w:top w:val="single" w:sz="4" w:space="0" w:color="auto"/>
              <w:left w:val="single" w:sz="4" w:space="0" w:color="auto"/>
              <w:bottom w:val="single" w:sz="4" w:space="0" w:color="auto"/>
              <w:right w:val="single" w:sz="4" w:space="0" w:color="auto"/>
            </w:tcBorders>
            <w:hideMark/>
          </w:tcPr>
          <w:p w14:paraId="27C9B298" w14:textId="77777777" w:rsidR="0077512E" w:rsidRPr="00E06C63" w:rsidRDefault="0077512E" w:rsidP="0077512E">
            <w:pPr>
              <w:pStyle w:val="Sinespaciado"/>
              <w:rPr>
                <w:rFonts w:cs="Arial"/>
                <w:b/>
                <w:lang w:val="es-CR" w:eastAsia="en-US"/>
              </w:rPr>
            </w:pPr>
            <w:r w:rsidRPr="00E06C63">
              <w:rPr>
                <w:rFonts w:cs="Arial"/>
                <w:b/>
                <w:lang w:val="es-CR"/>
              </w:rPr>
              <w:t xml:space="preserve">CORREQUISITOS: </w:t>
            </w:r>
          </w:p>
        </w:tc>
        <w:tc>
          <w:tcPr>
            <w:tcW w:w="5800" w:type="dxa"/>
            <w:tcBorders>
              <w:top w:val="single" w:sz="4" w:space="0" w:color="auto"/>
              <w:left w:val="single" w:sz="4" w:space="0" w:color="auto"/>
              <w:bottom w:val="single" w:sz="4" w:space="0" w:color="auto"/>
              <w:right w:val="single" w:sz="4" w:space="0" w:color="auto"/>
            </w:tcBorders>
          </w:tcPr>
          <w:p w14:paraId="7FD54A28" w14:textId="61F3BF99" w:rsidR="0077512E" w:rsidRPr="00E06C63" w:rsidRDefault="006F2BDD" w:rsidP="0077512E">
            <w:pPr>
              <w:pStyle w:val="Sinespaciado"/>
              <w:rPr>
                <w:rFonts w:cs="Arial"/>
                <w:bCs/>
                <w:lang w:val="es-CR" w:eastAsia="en-US"/>
              </w:rPr>
            </w:pPr>
            <w:r w:rsidRPr="00E06C63">
              <w:rPr>
                <w:rFonts w:cs="Arial"/>
                <w:bCs/>
                <w:lang w:val="es-CR" w:eastAsia="en-US"/>
              </w:rPr>
              <w:t>No tiene</w:t>
            </w:r>
          </w:p>
        </w:tc>
      </w:tr>
      <w:tr w:rsidR="0077512E" w:rsidRPr="006F2BDD" w14:paraId="2D0C5A4C" w14:textId="77777777" w:rsidTr="0077512E">
        <w:trPr>
          <w:trHeight w:val="77"/>
        </w:trPr>
        <w:tc>
          <w:tcPr>
            <w:tcW w:w="3085" w:type="dxa"/>
            <w:tcBorders>
              <w:top w:val="single" w:sz="4" w:space="0" w:color="auto"/>
              <w:left w:val="single" w:sz="4" w:space="0" w:color="auto"/>
              <w:bottom w:val="single" w:sz="4" w:space="0" w:color="auto"/>
              <w:right w:val="single" w:sz="4" w:space="0" w:color="auto"/>
            </w:tcBorders>
            <w:hideMark/>
          </w:tcPr>
          <w:p w14:paraId="4C9A981D" w14:textId="77777777" w:rsidR="0077512E" w:rsidRPr="00E06C63" w:rsidRDefault="0077512E" w:rsidP="0077512E">
            <w:pPr>
              <w:pStyle w:val="Sinespaciado"/>
              <w:rPr>
                <w:rFonts w:cs="Arial"/>
                <w:b/>
                <w:lang w:val="es-CR" w:eastAsia="en-US"/>
              </w:rPr>
            </w:pPr>
            <w:r w:rsidRPr="00E06C63">
              <w:rPr>
                <w:rFonts w:cs="Arial"/>
                <w:b/>
                <w:lang w:val="es-CR"/>
              </w:rPr>
              <w:t>PERSONA DOCENTE:</w:t>
            </w:r>
          </w:p>
        </w:tc>
        <w:tc>
          <w:tcPr>
            <w:tcW w:w="5800" w:type="dxa"/>
            <w:tcBorders>
              <w:top w:val="single" w:sz="4" w:space="0" w:color="auto"/>
              <w:left w:val="single" w:sz="4" w:space="0" w:color="auto"/>
              <w:bottom w:val="single" w:sz="4" w:space="0" w:color="auto"/>
              <w:right w:val="single" w:sz="4" w:space="0" w:color="auto"/>
            </w:tcBorders>
          </w:tcPr>
          <w:p w14:paraId="61CA6833" w14:textId="02DBE57E" w:rsidR="0077512E" w:rsidRPr="00E06C63" w:rsidRDefault="006F2BDD" w:rsidP="0077512E">
            <w:pPr>
              <w:pStyle w:val="Sinespaciado"/>
              <w:rPr>
                <w:rFonts w:cs="Arial"/>
                <w:lang w:val="es-CR" w:eastAsia="en-US"/>
              </w:rPr>
            </w:pPr>
            <w:r w:rsidRPr="00E06C63">
              <w:rPr>
                <w:rFonts w:cs="Arial"/>
                <w:lang w:val="es-CR" w:eastAsia="en-US"/>
              </w:rPr>
              <w:t>Doctor Henry Mora Jiménez</w:t>
            </w:r>
          </w:p>
        </w:tc>
      </w:tr>
    </w:tbl>
    <w:p w14:paraId="27FA85D1" w14:textId="77777777" w:rsidR="00D7318C" w:rsidRPr="00D7318C" w:rsidRDefault="752F8783" w:rsidP="752F8783">
      <w:pPr>
        <w:rPr>
          <w:b/>
          <w:bCs/>
          <w:lang w:val="es-CR"/>
        </w:rPr>
      </w:pPr>
      <w:r w:rsidRPr="752F8783">
        <w:rPr>
          <w:b/>
          <w:bCs/>
          <w:lang w:val="es-CR"/>
        </w:rPr>
        <w:t xml:space="preserve">I. </w:t>
      </w:r>
      <w:r w:rsidRPr="00095213">
        <w:rPr>
          <w:b/>
          <w:bCs/>
          <w:lang w:val="es-CR"/>
        </w:rPr>
        <w:t>Descripción del curso:</w:t>
      </w:r>
    </w:p>
    <w:p w14:paraId="568D9079" w14:textId="3A760244" w:rsidR="003314E3" w:rsidRDefault="003314E3" w:rsidP="003314E3">
      <w:r w:rsidRPr="004A77CA">
        <w:t>Este curso proporciona al estudiant</w:t>
      </w:r>
      <w:r w:rsidR="006F2BDD">
        <w:t>ado</w:t>
      </w:r>
      <w:r w:rsidRPr="004A77CA">
        <w:t xml:space="preserve"> una visión amplia sobre las perspectivas recientes de la microeconomía, que se apartan del supuesto neoclásico de la racionalidad. Por lo que se discuten los fundamentos empíricos de dicho</w:t>
      </w:r>
      <w:r w:rsidR="004F3BB1">
        <w:t>s</w:t>
      </w:r>
      <w:r w:rsidRPr="004A77CA">
        <w:t xml:space="preserve"> cuestionamiento</w:t>
      </w:r>
      <w:r w:rsidR="004F3BB1">
        <w:t>s</w:t>
      </w:r>
      <w:r w:rsidRPr="004A77CA">
        <w:t xml:space="preserve"> desarrollado por la </w:t>
      </w:r>
      <w:r w:rsidR="004F3BB1">
        <w:t>teoría microeconómica</w:t>
      </w:r>
      <w:r w:rsidRPr="004A77CA">
        <w:t>, en conjunto con la reflexión en torno a las formas de implementar estos conocimientos en el quehacer económico y en las políticas públicas</w:t>
      </w:r>
      <w:r w:rsidR="004F3BB1">
        <w:t xml:space="preserve"> dentro del marco de la economía del desarrollo.</w:t>
      </w:r>
    </w:p>
    <w:p w14:paraId="27FA85D3" w14:textId="73C2CDE2" w:rsidR="00D7318C" w:rsidRPr="004A57DD" w:rsidRDefault="752F8783" w:rsidP="752F8783">
      <w:pPr>
        <w:rPr>
          <w:rFonts w:eastAsia="Times New Roman"/>
          <w:b/>
          <w:bCs/>
          <w:lang w:val="es-CR"/>
        </w:rPr>
      </w:pPr>
      <w:r w:rsidRPr="752F8783">
        <w:rPr>
          <w:rFonts w:eastAsia="Times New Roman"/>
          <w:b/>
          <w:bCs/>
          <w:lang w:val="es-CR"/>
        </w:rPr>
        <w:t xml:space="preserve">II. </w:t>
      </w:r>
      <w:r w:rsidRPr="002B43AB">
        <w:rPr>
          <w:rFonts w:eastAsia="Times New Roman"/>
          <w:b/>
          <w:bCs/>
          <w:lang w:val="es-CR"/>
        </w:rPr>
        <w:t>Objetivos</w:t>
      </w:r>
    </w:p>
    <w:p w14:paraId="27FA85D4" w14:textId="77777777" w:rsidR="00D7318C" w:rsidRPr="00D7318C" w:rsidRDefault="00D95426" w:rsidP="00D7318C">
      <w:pPr>
        <w:rPr>
          <w:i/>
          <w:lang w:val="es-CR"/>
        </w:rPr>
      </w:pPr>
      <w:r>
        <w:rPr>
          <w:i/>
          <w:lang w:val="es-CR"/>
        </w:rPr>
        <w:t>Objetivo General</w:t>
      </w:r>
    </w:p>
    <w:p w14:paraId="550B8157" w14:textId="55DE6DCB" w:rsidR="001D7541" w:rsidRPr="004A77CA" w:rsidRDefault="001D7541" w:rsidP="001D7541">
      <w:r>
        <w:rPr>
          <w:lang w:val="es-CR"/>
        </w:rPr>
        <w:t>Analizar</w:t>
      </w:r>
      <w:r w:rsidRPr="004A77CA">
        <w:t xml:space="preserve"> los planteamientos </w:t>
      </w:r>
      <w:r>
        <w:t xml:space="preserve">recientes de la teoría microeconómica </w:t>
      </w:r>
      <w:r w:rsidRPr="004A77CA">
        <w:t xml:space="preserve">frente al modelo neoclásico básico para </w:t>
      </w:r>
      <w:r>
        <w:t>comprender la dinámica económica</w:t>
      </w:r>
      <w:r w:rsidRPr="004A77CA">
        <w:t xml:space="preserve"> </w:t>
      </w:r>
    </w:p>
    <w:p w14:paraId="123B4713" w14:textId="77777777" w:rsidR="006E6CAB" w:rsidRDefault="006E6CAB">
      <w:pPr>
        <w:spacing w:before="0" w:after="200" w:line="276" w:lineRule="auto"/>
        <w:jc w:val="left"/>
        <w:rPr>
          <w:ins w:id="163" w:author="Carolina Ramírez H" w:date="2019-10-15T11:12:00Z"/>
          <w:i/>
          <w:lang w:val="es-CR"/>
        </w:rPr>
      </w:pPr>
      <w:ins w:id="164" w:author="Carolina Ramírez H" w:date="2019-10-15T11:12:00Z">
        <w:r>
          <w:rPr>
            <w:i/>
            <w:lang w:val="es-CR"/>
          </w:rPr>
          <w:br w:type="page"/>
        </w:r>
      </w:ins>
    </w:p>
    <w:p w14:paraId="27FA85D8" w14:textId="7BFF7513" w:rsidR="00D7318C" w:rsidRDefault="00D7318C" w:rsidP="00D7318C">
      <w:pPr>
        <w:rPr>
          <w:i/>
          <w:lang w:val="es-CR"/>
        </w:rPr>
      </w:pPr>
      <w:r w:rsidRPr="00D7318C">
        <w:rPr>
          <w:i/>
          <w:lang w:val="es-CR"/>
        </w:rPr>
        <w:lastRenderedPageBreak/>
        <w:t xml:space="preserve">Objetivos </w:t>
      </w:r>
      <w:r w:rsidR="00D95426">
        <w:rPr>
          <w:i/>
          <w:lang w:val="es-CR"/>
        </w:rPr>
        <w:t>específicos</w:t>
      </w:r>
    </w:p>
    <w:p w14:paraId="1535BAAD" w14:textId="23B999B6" w:rsidR="001D7541" w:rsidRPr="004A77CA" w:rsidRDefault="001D7541" w:rsidP="00F0259A">
      <w:pPr>
        <w:pStyle w:val="Prrafodelista"/>
        <w:numPr>
          <w:ilvl w:val="0"/>
          <w:numId w:val="19"/>
        </w:numPr>
      </w:pPr>
      <w:r>
        <w:t>Establecer las principales diferencias y aportes de los enfoques de la teoría microeconómica.</w:t>
      </w:r>
    </w:p>
    <w:p w14:paraId="49474342" w14:textId="18822E3F" w:rsidR="001D7541" w:rsidRPr="004A77CA" w:rsidRDefault="001D7541" w:rsidP="00F0259A">
      <w:pPr>
        <w:pStyle w:val="Prrafodelista"/>
        <w:numPr>
          <w:ilvl w:val="0"/>
          <w:numId w:val="19"/>
        </w:numPr>
      </w:pPr>
      <w:r w:rsidRPr="004A77CA">
        <w:t xml:space="preserve">Comprender a partir de la </w:t>
      </w:r>
      <w:r>
        <w:t>teoría microeconómicas</w:t>
      </w:r>
      <w:r w:rsidRPr="004A77CA">
        <w:t xml:space="preserve"> que las relaciones y decisiones económicas están condicionadas </w:t>
      </w:r>
      <w:r>
        <w:t xml:space="preserve">por </w:t>
      </w:r>
      <w:r w:rsidRPr="004A77CA">
        <w:t>la naturaleza biológica, psicológica y social de las personas y por el marco institucional en el que se desenvuelven.</w:t>
      </w:r>
    </w:p>
    <w:p w14:paraId="2BA9DD0C" w14:textId="06918A2C" w:rsidR="001D7541" w:rsidRPr="004A77CA" w:rsidRDefault="001D7541" w:rsidP="00F0259A">
      <w:pPr>
        <w:pStyle w:val="Prrafodelista"/>
        <w:numPr>
          <w:ilvl w:val="0"/>
          <w:numId w:val="19"/>
        </w:numPr>
      </w:pPr>
      <w:r>
        <w:t xml:space="preserve">Considerar el análisis de </w:t>
      </w:r>
      <w:r w:rsidRPr="004A77CA">
        <w:t>las políticas públicas y económicas</w:t>
      </w:r>
      <w:r>
        <w:t>, los distintos enfoques en el comportamiento de los agentes económicos.</w:t>
      </w:r>
    </w:p>
    <w:p w14:paraId="6EE5BF7B" w14:textId="1CB51CDD" w:rsidR="004D4EFA" w:rsidRDefault="752F8783" w:rsidP="752F8783">
      <w:pPr>
        <w:rPr>
          <w:b/>
          <w:bCs/>
          <w:lang w:val="es-CR"/>
        </w:rPr>
      </w:pPr>
      <w:r w:rsidRPr="00777962">
        <w:rPr>
          <w:b/>
          <w:bCs/>
          <w:lang w:val="es-CR"/>
        </w:rPr>
        <w:t xml:space="preserve">III. </w:t>
      </w:r>
      <w:r w:rsidR="004D4EFA" w:rsidRPr="00777962">
        <w:rPr>
          <w:b/>
          <w:bCs/>
          <w:lang w:val="es-CR"/>
        </w:rPr>
        <w:t>Contenidos</w:t>
      </w:r>
    </w:p>
    <w:p w14:paraId="5DB7D0C9" w14:textId="77777777" w:rsidR="008963AC" w:rsidRPr="008963AC" w:rsidRDefault="008963AC" w:rsidP="00F0259A">
      <w:pPr>
        <w:pStyle w:val="Prrafodelista"/>
        <w:numPr>
          <w:ilvl w:val="0"/>
          <w:numId w:val="70"/>
        </w:numPr>
      </w:pPr>
      <w:r w:rsidRPr="008963AC">
        <w:t>La racionalidad y el pensamiento neoclásico</w:t>
      </w:r>
    </w:p>
    <w:p w14:paraId="6FD1A075" w14:textId="77777777" w:rsidR="008963AC" w:rsidRPr="008963AC" w:rsidRDefault="008963AC" w:rsidP="00F0259A">
      <w:pPr>
        <w:pStyle w:val="Prrafodelista"/>
        <w:numPr>
          <w:ilvl w:val="0"/>
          <w:numId w:val="70"/>
        </w:numPr>
      </w:pPr>
      <w:r w:rsidRPr="008963AC">
        <w:t>Las anomalías en la teoría neoclásica:  resultados empíricos</w:t>
      </w:r>
    </w:p>
    <w:p w14:paraId="5805A8DB" w14:textId="77777777" w:rsidR="008963AC" w:rsidRPr="008963AC" w:rsidRDefault="008963AC" w:rsidP="00F0259A">
      <w:pPr>
        <w:pStyle w:val="Prrafodelista"/>
        <w:numPr>
          <w:ilvl w:val="0"/>
          <w:numId w:val="70"/>
        </w:numPr>
      </w:pPr>
      <w:r w:rsidRPr="008963AC">
        <w:t>La economía del comportamiento</w:t>
      </w:r>
    </w:p>
    <w:p w14:paraId="6C2BB93D" w14:textId="77777777" w:rsidR="008963AC" w:rsidRPr="008963AC" w:rsidRDefault="008963AC" w:rsidP="00F0259A">
      <w:pPr>
        <w:pStyle w:val="Prrafodelista"/>
        <w:numPr>
          <w:ilvl w:val="0"/>
          <w:numId w:val="70"/>
        </w:numPr>
      </w:pPr>
      <w:r w:rsidRPr="008963AC">
        <w:t>Psicología y conducta racional</w:t>
      </w:r>
    </w:p>
    <w:p w14:paraId="646E57A3" w14:textId="77777777" w:rsidR="008963AC" w:rsidRPr="008963AC" w:rsidRDefault="008963AC" w:rsidP="00F0259A">
      <w:pPr>
        <w:pStyle w:val="Prrafodelista"/>
        <w:numPr>
          <w:ilvl w:val="0"/>
          <w:numId w:val="70"/>
        </w:numPr>
      </w:pPr>
      <w:r w:rsidRPr="008963AC">
        <w:t>Economía del comportamiento y políticas de desarrollo</w:t>
      </w:r>
    </w:p>
    <w:p w14:paraId="27FA85DA" w14:textId="6D93226E" w:rsidR="00D7318C" w:rsidRDefault="004D4EFA" w:rsidP="752F8783">
      <w:pPr>
        <w:rPr>
          <w:b/>
          <w:bCs/>
          <w:lang w:val="es-CR"/>
        </w:rPr>
      </w:pPr>
      <w:r>
        <w:rPr>
          <w:b/>
          <w:bCs/>
          <w:lang w:val="es-CR"/>
        </w:rPr>
        <w:t xml:space="preserve">IV. </w:t>
      </w:r>
      <w:r w:rsidR="752F8783" w:rsidRPr="002F3684">
        <w:rPr>
          <w:b/>
          <w:bCs/>
          <w:lang w:val="es-CR"/>
        </w:rPr>
        <w:t>Aprendizajes integrales</w:t>
      </w:r>
    </w:p>
    <w:p w14:paraId="1E689C11" w14:textId="4D49E036" w:rsidR="001D7541" w:rsidRDefault="001D7541" w:rsidP="752F8783">
      <w:pPr>
        <w:rPr>
          <w:i/>
          <w:lang w:val="es-CR"/>
        </w:rPr>
      </w:pPr>
      <w:r w:rsidRPr="001D7541">
        <w:rPr>
          <w:i/>
          <w:lang w:val="es-CR"/>
        </w:rPr>
        <w:t>Saber conceptual</w:t>
      </w:r>
    </w:p>
    <w:p w14:paraId="7EDD847B" w14:textId="6C185D88" w:rsidR="001D7541" w:rsidRPr="002F3684" w:rsidRDefault="001D7541" w:rsidP="00F0259A">
      <w:pPr>
        <w:pStyle w:val="Prrafodelista"/>
        <w:numPr>
          <w:ilvl w:val="0"/>
          <w:numId w:val="20"/>
        </w:numPr>
        <w:rPr>
          <w:lang w:val="es-CR"/>
        </w:rPr>
      </w:pPr>
      <w:r w:rsidRPr="002F3684">
        <w:rPr>
          <w:lang w:val="es-CR"/>
        </w:rPr>
        <w:t xml:space="preserve">Conocer distintos enfoques de la teoría microeconómica actual </w:t>
      </w:r>
    </w:p>
    <w:p w14:paraId="027EF8CA" w14:textId="1EA8F370" w:rsidR="001D7541" w:rsidRPr="002F3684" w:rsidRDefault="001D7541" w:rsidP="00F0259A">
      <w:pPr>
        <w:pStyle w:val="Prrafodelista"/>
        <w:numPr>
          <w:ilvl w:val="0"/>
          <w:numId w:val="20"/>
        </w:numPr>
        <w:rPr>
          <w:lang w:val="es-CR"/>
        </w:rPr>
      </w:pPr>
      <w:r w:rsidRPr="002F3684">
        <w:rPr>
          <w:lang w:val="es-CR"/>
        </w:rPr>
        <w:t>Comprender el supuesto de irracionalidad económica en el análisis económico</w:t>
      </w:r>
    </w:p>
    <w:p w14:paraId="1F7E8D99" w14:textId="50BA4097" w:rsidR="00D24431" w:rsidRDefault="001D7541" w:rsidP="001D7541">
      <w:pPr>
        <w:rPr>
          <w:i/>
          <w:lang w:val="es-CR"/>
        </w:rPr>
      </w:pPr>
      <w:r>
        <w:rPr>
          <w:i/>
          <w:lang w:val="es-CR"/>
        </w:rPr>
        <w:t>Saber procedimenta</w:t>
      </w:r>
      <w:r w:rsidR="00D24431">
        <w:rPr>
          <w:i/>
          <w:lang w:val="es-CR"/>
        </w:rPr>
        <w:t>l</w:t>
      </w:r>
    </w:p>
    <w:p w14:paraId="7AF566EC" w14:textId="4F69EEAA" w:rsidR="001D7541" w:rsidRPr="002F3684" w:rsidRDefault="001D7541" w:rsidP="00F0259A">
      <w:pPr>
        <w:pStyle w:val="Prrafodelista"/>
        <w:numPr>
          <w:ilvl w:val="0"/>
          <w:numId w:val="21"/>
        </w:numPr>
        <w:rPr>
          <w:lang w:val="es-CR"/>
        </w:rPr>
      </w:pPr>
      <w:r w:rsidRPr="002F3684">
        <w:rPr>
          <w:lang w:val="es-CR"/>
        </w:rPr>
        <w:t>Identificar los aportes de cada uno de los enfoques microeconómicos recientes</w:t>
      </w:r>
    </w:p>
    <w:p w14:paraId="337A59CE" w14:textId="6828DBA9" w:rsidR="001D7541" w:rsidRPr="002F3684" w:rsidRDefault="001D7541" w:rsidP="00F0259A">
      <w:pPr>
        <w:pStyle w:val="Prrafodelista"/>
        <w:numPr>
          <w:ilvl w:val="0"/>
          <w:numId w:val="21"/>
        </w:numPr>
        <w:rPr>
          <w:lang w:val="es-CR"/>
        </w:rPr>
      </w:pPr>
      <w:r w:rsidRPr="002F3684">
        <w:rPr>
          <w:lang w:val="es-CR"/>
        </w:rPr>
        <w:t xml:space="preserve">Explicar diferentes situaciones de comportamiento económico a partir del concepto de irracionalidad económica </w:t>
      </w:r>
    </w:p>
    <w:p w14:paraId="08471F86" w14:textId="0A43023C" w:rsidR="001D7541" w:rsidRDefault="001D7541" w:rsidP="00F0259A">
      <w:pPr>
        <w:pStyle w:val="Prrafodelista"/>
        <w:numPr>
          <w:ilvl w:val="0"/>
          <w:numId w:val="21"/>
        </w:numPr>
        <w:rPr>
          <w:lang w:val="es-CR"/>
        </w:rPr>
      </w:pPr>
      <w:r w:rsidRPr="002F3684">
        <w:rPr>
          <w:lang w:val="es-CR"/>
        </w:rPr>
        <w:t>Interpretará los micro fundamentos del análisis económico</w:t>
      </w:r>
    </w:p>
    <w:p w14:paraId="65408A42" w14:textId="4FC45317" w:rsidR="002F3684" w:rsidRDefault="002F3684" w:rsidP="004A17B7">
      <w:pPr>
        <w:rPr>
          <w:i/>
          <w:lang w:val="es-CR"/>
        </w:rPr>
      </w:pPr>
      <w:r w:rsidRPr="002F3684">
        <w:rPr>
          <w:i/>
          <w:lang w:val="es-CR"/>
        </w:rPr>
        <w:t>Saber actitudinal</w:t>
      </w:r>
    </w:p>
    <w:p w14:paraId="7A05B956" w14:textId="77777777" w:rsidR="002F3684" w:rsidRPr="002F3684" w:rsidRDefault="002F3684" w:rsidP="00F0259A">
      <w:pPr>
        <w:pStyle w:val="Prrafodelista"/>
        <w:numPr>
          <w:ilvl w:val="0"/>
          <w:numId w:val="22"/>
        </w:numPr>
        <w:rPr>
          <w:lang w:val="es-CR"/>
        </w:rPr>
      </w:pPr>
      <w:r w:rsidRPr="002F3684">
        <w:rPr>
          <w:lang w:val="es-CR"/>
        </w:rPr>
        <w:t xml:space="preserve">Ética profesional </w:t>
      </w:r>
    </w:p>
    <w:p w14:paraId="48A409C2" w14:textId="2F733003" w:rsidR="002F3684" w:rsidRPr="002F3684" w:rsidRDefault="002F3684" w:rsidP="00F0259A">
      <w:pPr>
        <w:pStyle w:val="Prrafodelista"/>
        <w:numPr>
          <w:ilvl w:val="0"/>
          <w:numId w:val="22"/>
        </w:numPr>
        <w:rPr>
          <w:lang w:val="es-CR"/>
        </w:rPr>
      </w:pPr>
      <w:r w:rsidRPr="002F3684">
        <w:rPr>
          <w:lang w:val="es-CR"/>
        </w:rPr>
        <w:t>Actitud crítica y reflexiva</w:t>
      </w:r>
    </w:p>
    <w:p w14:paraId="58173882" w14:textId="0D612EDF" w:rsidR="002F3684" w:rsidRPr="002F3684" w:rsidRDefault="002F3684" w:rsidP="00F0259A">
      <w:pPr>
        <w:pStyle w:val="Prrafodelista"/>
        <w:numPr>
          <w:ilvl w:val="0"/>
          <w:numId w:val="22"/>
        </w:numPr>
        <w:rPr>
          <w:lang w:val="es-CR"/>
        </w:rPr>
      </w:pPr>
      <w:r w:rsidRPr="002F3684">
        <w:rPr>
          <w:lang w:val="es-CR"/>
        </w:rPr>
        <w:t xml:space="preserve">Disposición para resolver problemas </w:t>
      </w:r>
    </w:p>
    <w:p w14:paraId="64D31EB2" w14:textId="4AF1F239" w:rsidR="002F3684" w:rsidRDefault="002F3684" w:rsidP="00F0259A">
      <w:pPr>
        <w:pStyle w:val="Prrafodelista"/>
        <w:numPr>
          <w:ilvl w:val="0"/>
          <w:numId w:val="22"/>
        </w:numPr>
        <w:rPr>
          <w:lang w:val="es-CR"/>
        </w:rPr>
      </w:pPr>
      <w:r w:rsidRPr="002F3684">
        <w:rPr>
          <w:lang w:val="es-CR"/>
        </w:rPr>
        <w:lastRenderedPageBreak/>
        <w:t>Actualización permanente</w:t>
      </w:r>
    </w:p>
    <w:p w14:paraId="54E16CED" w14:textId="2CD55BC1" w:rsidR="00777962" w:rsidRDefault="00777962" w:rsidP="00F0259A">
      <w:pPr>
        <w:pStyle w:val="Prrafodelista"/>
        <w:numPr>
          <w:ilvl w:val="0"/>
          <w:numId w:val="22"/>
        </w:numPr>
        <w:rPr>
          <w:lang w:val="es-CR"/>
        </w:rPr>
      </w:pPr>
      <w:r>
        <w:rPr>
          <w:lang w:val="es-CR"/>
        </w:rPr>
        <w:t>Creatividad</w:t>
      </w:r>
    </w:p>
    <w:p w14:paraId="555EB1BC" w14:textId="102DC884" w:rsidR="00777962" w:rsidRDefault="00777962" w:rsidP="00F0259A">
      <w:pPr>
        <w:pStyle w:val="Prrafodelista"/>
        <w:numPr>
          <w:ilvl w:val="0"/>
          <w:numId w:val="22"/>
        </w:numPr>
        <w:rPr>
          <w:lang w:val="es-CR"/>
        </w:rPr>
      </w:pPr>
      <w:r>
        <w:rPr>
          <w:lang w:val="es-CR"/>
        </w:rPr>
        <w:t>Capacidad de trabajar en equipo</w:t>
      </w:r>
    </w:p>
    <w:p w14:paraId="27FA85DF" w14:textId="409CC4A1" w:rsidR="002F32CD" w:rsidRPr="0065416F" w:rsidRDefault="00C007B9" w:rsidP="004A17B7">
      <w:pPr>
        <w:rPr>
          <w:b/>
          <w:color w:val="FF0000"/>
        </w:rPr>
      </w:pPr>
      <w:r w:rsidRPr="00777962">
        <w:rPr>
          <w:b/>
        </w:rPr>
        <w:t>V</w:t>
      </w:r>
      <w:r w:rsidR="00D7318C" w:rsidRPr="00777962">
        <w:rPr>
          <w:b/>
        </w:rPr>
        <w:t>.</w:t>
      </w:r>
      <w:r w:rsidR="002F32CD" w:rsidRPr="00777962">
        <w:rPr>
          <w:b/>
        </w:rPr>
        <w:t xml:space="preserve"> </w:t>
      </w:r>
      <w:r w:rsidR="004D4EFA" w:rsidRPr="00777962">
        <w:rPr>
          <w:b/>
        </w:rPr>
        <w:t xml:space="preserve">Aspectos </w:t>
      </w:r>
      <w:r w:rsidR="002F32CD" w:rsidRPr="00777962">
        <w:rPr>
          <w:b/>
        </w:rPr>
        <w:t>Metodol</w:t>
      </w:r>
      <w:r w:rsidR="004D4EFA" w:rsidRPr="00777962">
        <w:rPr>
          <w:b/>
        </w:rPr>
        <w:t>ó</w:t>
      </w:r>
      <w:r w:rsidR="002F32CD" w:rsidRPr="00777962">
        <w:rPr>
          <w:b/>
        </w:rPr>
        <w:t>g</w:t>
      </w:r>
      <w:r w:rsidR="004D4EFA" w:rsidRPr="00777962">
        <w:rPr>
          <w:b/>
        </w:rPr>
        <w:t>icos básicos</w:t>
      </w:r>
      <w:r w:rsidR="004D4EFA">
        <w:rPr>
          <w:b/>
        </w:rPr>
        <w:t xml:space="preserve"> </w:t>
      </w:r>
    </w:p>
    <w:p w14:paraId="16B1115F" w14:textId="77777777" w:rsidR="002F3684" w:rsidRPr="004A77CA" w:rsidRDefault="002F3684" w:rsidP="002F3684">
      <w:r w:rsidRPr="004A77CA">
        <w:t>El curso se centra en la discusión y comparación de los enfoques propuestos y en el análisis de la evidencia empírica y las implicaciones teóricas y epistemológicas derivadas de ella.</w:t>
      </w:r>
    </w:p>
    <w:p w14:paraId="4EBBB3AB" w14:textId="59303944" w:rsidR="00B845B3" w:rsidRPr="0065416F" w:rsidRDefault="002F32CD" w:rsidP="00B845B3">
      <w:pPr>
        <w:rPr>
          <w:b/>
          <w:color w:val="FF0000"/>
        </w:rPr>
      </w:pPr>
      <w:r w:rsidRPr="00777962">
        <w:rPr>
          <w:b/>
        </w:rPr>
        <w:t>V</w:t>
      </w:r>
      <w:r w:rsidR="004D4EFA" w:rsidRPr="00777962">
        <w:rPr>
          <w:b/>
        </w:rPr>
        <w:t>I</w:t>
      </w:r>
      <w:r w:rsidRPr="00777962">
        <w:rPr>
          <w:b/>
        </w:rPr>
        <w:t xml:space="preserve">. </w:t>
      </w:r>
      <w:r w:rsidR="00B845B3" w:rsidRPr="00777962">
        <w:rPr>
          <w:b/>
        </w:rPr>
        <w:t xml:space="preserve">Recursos </w:t>
      </w:r>
      <w:r w:rsidR="00D7318C" w:rsidRPr="00777962">
        <w:rPr>
          <w:b/>
        </w:rPr>
        <w:t>Bibliogr</w:t>
      </w:r>
      <w:r w:rsidR="00B845B3" w:rsidRPr="00777962">
        <w:rPr>
          <w:b/>
        </w:rPr>
        <w:t>á</w:t>
      </w:r>
      <w:r w:rsidR="00D7318C" w:rsidRPr="00777962">
        <w:rPr>
          <w:b/>
        </w:rPr>
        <w:t>f</w:t>
      </w:r>
      <w:r w:rsidR="00B845B3" w:rsidRPr="00777962">
        <w:rPr>
          <w:b/>
        </w:rPr>
        <w:t>icos</w:t>
      </w:r>
      <w:r w:rsidR="00B845B3">
        <w:rPr>
          <w:b/>
        </w:rPr>
        <w:t xml:space="preserve"> </w:t>
      </w:r>
    </w:p>
    <w:p w14:paraId="1AE6C7D7" w14:textId="77777777" w:rsidR="002F3684" w:rsidRPr="006237CD" w:rsidRDefault="002F3684" w:rsidP="006237CD">
      <w:pPr>
        <w:ind w:left="1066" w:hanging="709"/>
        <w:rPr>
          <w:rFonts w:cs="Arial"/>
          <w:szCs w:val="24"/>
        </w:rPr>
      </w:pPr>
      <w:r w:rsidRPr="006237CD">
        <w:rPr>
          <w:rFonts w:cs="Arial"/>
          <w:szCs w:val="24"/>
        </w:rPr>
        <w:t xml:space="preserve">Banco Mundial (2015) Informe sobre el desarrollo mundial 2015.  Mente, sociedad y conducta.  Washington.   </w:t>
      </w:r>
      <w:hyperlink r:id="rId30" w:history="1">
        <w:r w:rsidRPr="006237CD">
          <w:rPr>
            <w:rStyle w:val="Hipervnculo"/>
            <w:rFonts w:cs="Arial"/>
            <w:szCs w:val="24"/>
          </w:rPr>
          <w:t>http://www.bancomundial.org/es/news/feature/2014/12/02/world-development-report-2015-explores-mind-society-and-behavior</w:t>
        </w:r>
      </w:hyperlink>
    </w:p>
    <w:p w14:paraId="228D4904" w14:textId="77777777" w:rsidR="002F3684" w:rsidRPr="006237CD" w:rsidRDefault="002F3684" w:rsidP="006237CD">
      <w:pPr>
        <w:ind w:left="1066" w:hanging="709"/>
        <w:rPr>
          <w:rFonts w:cs="Arial"/>
          <w:szCs w:val="24"/>
          <w:lang w:val="en-US"/>
        </w:rPr>
      </w:pPr>
      <w:r w:rsidRPr="006237CD">
        <w:rPr>
          <w:rFonts w:cs="Arial"/>
          <w:szCs w:val="24"/>
          <w:lang w:val="en-US"/>
        </w:rPr>
        <w:t xml:space="preserve">Gabaix, X. (2004). Behavioral Economics and Finance. MIT Courseware.  En: </w:t>
      </w:r>
      <w:hyperlink r:id="rId31" w:history="1">
        <w:r w:rsidRPr="006237CD">
          <w:rPr>
            <w:rStyle w:val="Hipervnculo"/>
            <w:rFonts w:cs="Arial"/>
            <w:szCs w:val="24"/>
            <w:lang w:val="en-US"/>
          </w:rPr>
          <w:t>https://ocw.mit.edu/courses/economics/14-127-behavioral-economics-and-finance-spring-2004/index.htm</w:t>
        </w:r>
      </w:hyperlink>
    </w:p>
    <w:p w14:paraId="2136E3FD" w14:textId="77777777" w:rsidR="002F3684" w:rsidRPr="006237CD" w:rsidRDefault="002F3684" w:rsidP="006237CD">
      <w:pPr>
        <w:ind w:left="1066" w:hanging="709"/>
        <w:rPr>
          <w:rFonts w:cs="Arial"/>
          <w:spacing w:val="3"/>
          <w:w w:val="115"/>
          <w:szCs w:val="24"/>
          <w:lang w:val="en-US"/>
        </w:rPr>
      </w:pPr>
      <w:r w:rsidRPr="006237CD">
        <w:rPr>
          <w:rFonts w:cs="Arial"/>
          <w:szCs w:val="24"/>
          <w:lang w:val="en-US"/>
        </w:rPr>
        <w:t>Kahneman, Daniel, and Amos Tversky, eds. (2000) Choices, Values and Frames. Cambridge University Press.</w:t>
      </w:r>
      <w:r w:rsidRPr="006237CD">
        <w:rPr>
          <w:rFonts w:cs="Arial"/>
          <w:spacing w:val="3"/>
          <w:w w:val="115"/>
          <w:szCs w:val="24"/>
          <w:lang w:val="en-US"/>
        </w:rPr>
        <w:t xml:space="preserve"> </w:t>
      </w:r>
    </w:p>
    <w:p w14:paraId="51D529F7" w14:textId="77777777" w:rsidR="002F3684" w:rsidRPr="005B022F" w:rsidRDefault="002F3684" w:rsidP="006237CD">
      <w:pPr>
        <w:ind w:left="1066" w:hanging="709"/>
        <w:rPr>
          <w:rFonts w:cs="Arial"/>
          <w:szCs w:val="24"/>
          <w:lang w:val="es-CR"/>
        </w:rPr>
      </w:pPr>
      <w:r w:rsidRPr="006237CD">
        <w:rPr>
          <w:rFonts w:cs="Arial"/>
          <w:szCs w:val="24"/>
        </w:rPr>
        <w:t xml:space="preserve">Sunstein, C.R. y R.H. Thaler (2018). Un pequeño empujon (nudge): el impulso que necesitas para tomar las mejores decisiones en salud, dinero y felicidad. </w:t>
      </w:r>
      <w:r w:rsidRPr="005B022F">
        <w:rPr>
          <w:rFonts w:cs="Arial"/>
          <w:szCs w:val="24"/>
          <w:lang w:val="es-CR"/>
        </w:rPr>
        <w:t xml:space="preserve">Taurus </w:t>
      </w:r>
    </w:p>
    <w:p w14:paraId="79B7C663" w14:textId="77777777" w:rsidR="002F3684" w:rsidRDefault="002F3684" w:rsidP="006237CD">
      <w:pPr>
        <w:ind w:left="1066" w:hanging="709"/>
        <w:rPr>
          <w:rFonts w:cs="Arial"/>
          <w:szCs w:val="24"/>
        </w:rPr>
      </w:pPr>
      <w:r w:rsidRPr="006237CD">
        <w:rPr>
          <w:rFonts w:cs="Arial"/>
          <w:szCs w:val="24"/>
        </w:rPr>
        <w:t>Thaler, R. H. (2018). Economía</w:t>
      </w:r>
      <w:r w:rsidRPr="006237CD">
        <w:rPr>
          <w:rFonts w:cs="Arial"/>
          <w:spacing w:val="4"/>
          <w:w w:val="115"/>
          <w:szCs w:val="24"/>
        </w:rPr>
        <w:t xml:space="preserve"> </w:t>
      </w:r>
      <w:r w:rsidRPr="006237CD">
        <w:rPr>
          <w:rFonts w:cs="Arial"/>
          <w:spacing w:val="3"/>
          <w:w w:val="115"/>
          <w:szCs w:val="24"/>
        </w:rPr>
        <w:t xml:space="preserve">del </w:t>
      </w:r>
      <w:r w:rsidRPr="006237CD">
        <w:rPr>
          <w:rFonts w:cs="Arial"/>
          <w:spacing w:val="4"/>
          <w:w w:val="115"/>
          <w:szCs w:val="24"/>
        </w:rPr>
        <w:t xml:space="preserve">comportamiento: </w:t>
      </w:r>
      <w:r w:rsidRPr="006237CD">
        <w:rPr>
          <w:rFonts w:cs="Arial"/>
          <w:spacing w:val="3"/>
          <w:w w:val="115"/>
          <w:szCs w:val="24"/>
        </w:rPr>
        <w:t xml:space="preserve">pasado, </w:t>
      </w:r>
      <w:r w:rsidRPr="006237CD">
        <w:rPr>
          <w:rFonts w:cs="Arial"/>
          <w:spacing w:val="4"/>
          <w:w w:val="115"/>
          <w:szCs w:val="24"/>
        </w:rPr>
        <w:t xml:space="preserve">presente </w:t>
      </w:r>
      <w:r w:rsidRPr="006237CD">
        <w:rPr>
          <w:rFonts w:cs="Arial"/>
          <w:w w:val="115"/>
          <w:szCs w:val="24"/>
        </w:rPr>
        <w:t xml:space="preserve">y </w:t>
      </w:r>
      <w:r w:rsidRPr="006237CD">
        <w:rPr>
          <w:rFonts w:cs="Arial"/>
          <w:spacing w:val="3"/>
          <w:w w:val="115"/>
          <w:szCs w:val="24"/>
        </w:rPr>
        <w:t xml:space="preserve">futuro. </w:t>
      </w:r>
      <w:r w:rsidRPr="006237CD">
        <w:rPr>
          <w:rFonts w:cs="Arial"/>
          <w:szCs w:val="24"/>
        </w:rPr>
        <w:t>Revista de Economía Institucional, 20(38), 9-43.</w:t>
      </w:r>
    </w:p>
    <w:p w14:paraId="748B3C2C" w14:textId="77777777" w:rsidR="008963AC" w:rsidRDefault="008963AC" w:rsidP="006237CD">
      <w:pPr>
        <w:ind w:left="1066" w:hanging="709"/>
        <w:rPr>
          <w:rFonts w:cs="Arial"/>
          <w:szCs w:val="24"/>
        </w:rPr>
      </w:pPr>
    </w:p>
    <w:p w14:paraId="1C906936" w14:textId="77777777" w:rsidR="008963AC" w:rsidRDefault="008963AC" w:rsidP="006237CD">
      <w:pPr>
        <w:ind w:left="1066" w:hanging="709"/>
        <w:rPr>
          <w:rFonts w:cs="Arial"/>
          <w:szCs w:val="24"/>
        </w:rPr>
      </w:pPr>
    </w:p>
    <w:p w14:paraId="6B20EE98" w14:textId="77777777" w:rsidR="008963AC" w:rsidRDefault="008963AC" w:rsidP="006237CD">
      <w:pPr>
        <w:ind w:left="1066" w:hanging="709"/>
        <w:rPr>
          <w:rFonts w:cs="Arial"/>
          <w:szCs w:val="24"/>
        </w:rPr>
      </w:pPr>
    </w:p>
    <w:p w14:paraId="696E1CFA" w14:textId="77777777" w:rsidR="008963AC" w:rsidRDefault="008963AC" w:rsidP="006237CD">
      <w:pPr>
        <w:ind w:left="1066" w:hanging="709"/>
        <w:rPr>
          <w:rFonts w:cs="Arial"/>
          <w:szCs w:val="24"/>
        </w:rPr>
      </w:pPr>
    </w:p>
    <w:p w14:paraId="405A820E" w14:textId="77777777" w:rsidR="008963AC" w:rsidRDefault="008963AC" w:rsidP="006237CD">
      <w:pPr>
        <w:ind w:left="1066" w:hanging="709"/>
        <w:rPr>
          <w:rFonts w:cs="Arial"/>
          <w:szCs w:val="24"/>
        </w:rPr>
      </w:pPr>
    </w:p>
    <w:p w14:paraId="6B3C27C1" w14:textId="77777777" w:rsidR="008963AC" w:rsidRDefault="008963AC" w:rsidP="006237CD">
      <w:pPr>
        <w:ind w:left="1066" w:hanging="709"/>
        <w:rPr>
          <w:rFonts w:cs="Arial"/>
          <w:szCs w:val="24"/>
        </w:rPr>
      </w:pPr>
    </w:p>
    <w:p w14:paraId="7DCDFAB1" w14:textId="77777777" w:rsidR="008963AC" w:rsidRDefault="008963AC" w:rsidP="006237CD">
      <w:pPr>
        <w:ind w:left="1066" w:hanging="709"/>
        <w:rPr>
          <w:rFonts w:cs="Arial"/>
          <w:szCs w:val="24"/>
        </w:rPr>
      </w:pPr>
    </w:p>
    <w:p w14:paraId="62174193" w14:textId="77777777" w:rsidR="008963AC" w:rsidRDefault="008963AC" w:rsidP="006237CD">
      <w:pPr>
        <w:ind w:left="1066" w:hanging="709"/>
        <w:rPr>
          <w:rFonts w:cs="Arial"/>
          <w:szCs w:val="24"/>
        </w:rPr>
      </w:pPr>
    </w:p>
    <w:p w14:paraId="313B862F" w14:textId="77777777" w:rsidR="008963AC" w:rsidRPr="006237CD" w:rsidRDefault="008963AC" w:rsidP="006237CD">
      <w:pPr>
        <w:ind w:left="1066" w:hanging="709"/>
        <w:rPr>
          <w:rFonts w:cs="Arial"/>
          <w:szCs w:val="24"/>
        </w:rPr>
      </w:pP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800"/>
      </w:tblGrid>
      <w:tr w:rsidR="00E33986" w:rsidRPr="006F2BDD" w14:paraId="7CCB1A82" w14:textId="77777777" w:rsidTr="00E33986">
        <w:trPr>
          <w:trHeight w:val="162"/>
        </w:trPr>
        <w:tc>
          <w:tcPr>
            <w:tcW w:w="3085" w:type="dxa"/>
            <w:tcBorders>
              <w:top w:val="single" w:sz="4" w:space="0" w:color="auto"/>
              <w:left w:val="single" w:sz="4" w:space="0" w:color="auto"/>
              <w:bottom w:val="single" w:sz="4" w:space="0" w:color="auto"/>
              <w:right w:val="single" w:sz="4" w:space="0" w:color="auto"/>
            </w:tcBorders>
            <w:hideMark/>
          </w:tcPr>
          <w:p w14:paraId="0C367589" w14:textId="77777777" w:rsidR="00E33986" w:rsidRPr="00E06C63" w:rsidRDefault="00E33986" w:rsidP="00E33986">
            <w:pPr>
              <w:pStyle w:val="Sinespaciado"/>
              <w:rPr>
                <w:rFonts w:cs="Arial"/>
                <w:b/>
                <w:lang w:val="es-CR" w:eastAsia="en-US"/>
              </w:rPr>
            </w:pPr>
            <w:r w:rsidRPr="00E06C63">
              <w:rPr>
                <w:rFonts w:cs="Arial"/>
                <w:b/>
                <w:lang w:val="es-CR"/>
              </w:rPr>
              <w:t>NOMBRE DEL CURSO:</w:t>
            </w:r>
          </w:p>
        </w:tc>
        <w:tc>
          <w:tcPr>
            <w:tcW w:w="5800" w:type="dxa"/>
            <w:tcBorders>
              <w:top w:val="single" w:sz="4" w:space="0" w:color="auto"/>
              <w:left w:val="single" w:sz="4" w:space="0" w:color="auto"/>
              <w:bottom w:val="single" w:sz="4" w:space="0" w:color="auto"/>
              <w:right w:val="single" w:sz="4" w:space="0" w:color="auto"/>
            </w:tcBorders>
          </w:tcPr>
          <w:p w14:paraId="2047C7DD" w14:textId="08F13B41" w:rsidR="00E33986" w:rsidRPr="00E06C63" w:rsidRDefault="00E33986" w:rsidP="00E33986">
            <w:pPr>
              <w:pStyle w:val="Sinespaciado"/>
              <w:rPr>
                <w:rFonts w:cs="Arial"/>
                <w:b/>
                <w:lang w:val="es-CR" w:eastAsia="en-US"/>
              </w:rPr>
            </w:pPr>
            <w:r>
              <w:rPr>
                <w:rFonts w:cs="Arial"/>
                <w:b/>
                <w:lang w:val="es-CR" w:eastAsia="en-US"/>
              </w:rPr>
              <w:t>MACROECONOMÍA AVANZADA</w:t>
            </w:r>
          </w:p>
        </w:tc>
      </w:tr>
      <w:tr w:rsidR="00E33986" w:rsidRPr="006F2BDD" w14:paraId="6A64BD53"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16C4FA65" w14:textId="77777777" w:rsidR="00E33986" w:rsidRPr="00E06C63" w:rsidRDefault="00E33986" w:rsidP="00E33986">
            <w:pPr>
              <w:pStyle w:val="Sinespaciado"/>
              <w:rPr>
                <w:rFonts w:cs="Arial"/>
                <w:b/>
                <w:lang w:val="es-CR" w:eastAsia="en-US"/>
              </w:rPr>
            </w:pPr>
            <w:r w:rsidRPr="00E06C63">
              <w:rPr>
                <w:rFonts w:cs="Arial"/>
                <w:b/>
                <w:lang w:val="es-CR"/>
              </w:rPr>
              <w:t>TIPO DE CURSO:</w:t>
            </w:r>
          </w:p>
        </w:tc>
        <w:tc>
          <w:tcPr>
            <w:tcW w:w="5800" w:type="dxa"/>
            <w:tcBorders>
              <w:top w:val="single" w:sz="4" w:space="0" w:color="auto"/>
              <w:left w:val="single" w:sz="4" w:space="0" w:color="auto"/>
              <w:bottom w:val="single" w:sz="4" w:space="0" w:color="auto"/>
              <w:right w:val="single" w:sz="4" w:space="0" w:color="auto"/>
            </w:tcBorders>
          </w:tcPr>
          <w:p w14:paraId="1DC6B043" w14:textId="77777777" w:rsidR="00E33986" w:rsidRPr="00E06C63" w:rsidRDefault="00E33986" w:rsidP="00E33986">
            <w:pPr>
              <w:pStyle w:val="Sinespaciado"/>
              <w:rPr>
                <w:rFonts w:cs="Arial"/>
                <w:lang w:val="es-CR" w:eastAsia="en-US"/>
              </w:rPr>
            </w:pPr>
            <w:r w:rsidRPr="00E06C63">
              <w:rPr>
                <w:rFonts w:cs="Arial"/>
                <w:lang w:val="es-CR" w:eastAsia="en-US"/>
              </w:rPr>
              <w:t>REGULAR</w:t>
            </w:r>
          </w:p>
        </w:tc>
      </w:tr>
      <w:tr w:rsidR="00E33986" w:rsidRPr="006F2BDD" w14:paraId="4BE7C2A8"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35C001D4" w14:textId="77777777" w:rsidR="00E33986" w:rsidRPr="00E06C63" w:rsidRDefault="00E33986" w:rsidP="00E33986">
            <w:pPr>
              <w:pStyle w:val="Sinespaciado"/>
              <w:rPr>
                <w:rFonts w:cs="Arial"/>
                <w:b/>
                <w:lang w:val="es-CR" w:eastAsia="en-US"/>
              </w:rPr>
            </w:pPr>
            <w:r w:rsidRPr="00E06C63">
              <w:rPr>
                <w:rFonts w:cs="Arial"/>
                <w:b/>
                <w:lang w:val="es-CR"/>
              </w:rPr>
              <w:t>CÓDIGO DE CURSO:</w:t>
            </w:r>
          </w:p>
        </w:tc>
        <w:tc>
          <w:tcPr>
            <w:tcW w:w="5800" w:type="dxa"/>
            <w:tcBorders>
              <w:top w:val="single" w:sz="4" w:space="0" w:color="auto"/>
              <w:left w:val="single" w:sz="4" w:space="0" w:color="auto"/>
              <w:bottom w:val="single" w:sz="4" w:space="0" w:color="auto"/>
              <w:right w:val="single" w:sz="4" w:space="0" w:color="auto"/>
            </w:tcBorders>
          </w:tcPr>
          <w:p w14:paraId="2212F257" w14:textId="77777777" w:rsidR="00E33986" w:rsidRPr="00E06C63" w:rsidRDefault="00E33986" w:rsidP="00E33986">
            <w:pPr>
              <w:pStyle w:val="Sinespaciado"/>
              <w:rPr>
                <w:rFonts w:cs="Arial"/>
                <w:lang w:val="es-CR" w:eastAsia="en-US"/>
              </w:rPr>
            </w:pPr>
            <w:r w:rsidRPr="00E06C63">
              <w:rPr>
                <w:rFonts w:cs="Arial"/>
                <w:lang w:val="es-CR" w:eastAsia="en-US"/>
              </w:rPr>
              <w:t>Por Asignar</w:t>
            </w:r>
          </w:p>
        </w:tc>
      </w:tr>
      <w:tr w:rsidR="00E33986" w:rsidRPr="006F2BDD" w14:paraId="3C3E31A1"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152372B6" w14:textId="77777777" w:rsidR="00E33986" w:rsidRPr="00E06C63" w:rsidRDefault="00E33986" w:rsidP="00E33986">
            <w:pPr>
              <w:pStyle w:val="Sinespaciado"/>
              <w:rPr>
                <w:rFonts w:cs="Arial"/>
                <w:b/>
                <w:lang w:val="es-CR" w:eastAsia="en-US"/>
              </w:rPr>
            </w:pPr>
            <w:r w:rsidRPr="00E06C63">
              <w:rPr>
                <w:rFonts w:cs="Arial"/>
                <w:b/>
                <w:lang w:val="es-CR"/>
              </w:rPr>
              <w:t>NIVEL Y GRADO ACADÉMICO:</w:t>
            </w:r>
          </w:p>
        </w:tc>
        <w:tc>
          <w:tcPr>
            <w:tcW w:w="5800" w:type="dxa"/>
            <w:tcBorders>
              <w:top w:val="single" w:sz="4" w:space="0" w:color="auto"/>
              <w:left w:val="single" w:sz="4" w:space="0" w:color="auto"/>
              <w:bottom w:val="single" w:sz="4" w:space="0" w:color="auto"/>
              <w:right w:val="single" w:sz="4" w:space="0" w:color="auto"/>
            </w:tcBorders>
          </w:tcPr>
          <w:p w14:paraId="0BF47521" w14:textId="77777777" w:rsidR="00E33986" w:rsidRPr="00E06C63" w:rsidRDefault="00E33986" w:rsidP="00E33986">
            <w:pPr>
              <w:pStyle w:val="Sinespaciado"/>
              <w:rPr>
                <w:rFonts w:cs="Arial"/>
                <w:lang w:val="es-CR" w:eastAsia="en-US"/>
              </w:rPr>
            </w:pPr>
            <w:r w:rsidRPr="00E06C63">
              <w:rPr>
                <w:rFonts w:cs="Arial"/>
                <w:lang w:val="es-CR" w:eastAsia="en-US"/>
              </w:rPr>
              <w:t>I nivel de Licenciatura</w:t>
            </w:r>
          </w:p>
        </w:tc>
      </w:tr>
      <w:tr w:rsidR="00E33986" w:rsidRPr="006F2BDD" w14:paraId="44F0A223"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3902C1A2" w14:textId="77777777" w:rsidR="00E33986" w:rsidRPr="00E06C63" w:rsidRDefault="00E33986" w:rsidP="00E33986">
            <w:pPr>
              <w:pStyle w:val="Sinespaciado"/>
              <w:rPr>
                <w:rFonts w:cs="Arial"/>
                <w:b/>
                <w:lang w:val="es-CR" w:eastAsia="en-US"/>
              </w:rPr>
            </w:pPr>
            <w:r w:rsidRPr="00E06C63">
              <w:rPr>
                <w:rFonts w:cs="Arial"/>
                <w:b/>
                <w:lang w:val="es-CR"/>
              </w:rPr>
              <w:t>PERIODO LECTIVO:</w:t>
            </w:r>
          </w:p>
        </w:tc>
        <w:tc>
          <w:tcPr>
            <w:tcW w:w="5800" w:type="dxa"/>
            <w:tcBorders>
              <w:top w:val="single" w:sz="4" w:space="0" w:color="auto"/>
              <w:left w:val="single" w:sz="4" w:space="0" w:color="auto"/>
              <w:bottom w:val="single" w:sz="4" w:space="0" w:color="auto"/>
              <w:right w:val="single" w:sz="4" w:space="0" w:color="auto"/>
            </w:tcBorders>
          </w:tcPr>
          <w:p w14:paraId="39CB3D04" w14:textId="77777777" w:rsidR="00E33986" w:rsidRPr="00E06C63" w:rsidRDefault="00E33986" w:rsidP="00E33986">
            <w:pPr>
              <w:pStyle w:val="Sinespaciado"/>
              <w:rPr>
                <w:rFonts w:cs="Arial"/>
                <w:lang w:val="es-CR" w:eastAsia="en-US"/>
              </w:rPr>
            </w:pPr>
            <w:r w:rsidRPr="00E06C63">
              <w:rPr>
                <w:rFonts w:cs="Arial"/>
                <w:lang w:val="es-CR" w:eastAsia="en-US"/>
              </w:rPr>
              <w:t>ciclo de 17 semanas</w:t>
            </w:r>
          </w:p>
        </w:tc>
      </w:tr>
      <w:tr w:rsidR="00E33986" w:rsidRPr="006F2BDD" w14:paraId="000C50E3"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5E88F0D4" w14:textId="77777777" w:rsidR="00E33986" w:rsidRPr="00E06C63" w:rsidRDefault="00E33986" w:rsidP="00E33986">
            <w:pPr>
              <w:pStyle w:val="Sinespaciado"/>
              <w:rPr>
                <w:rFonts w:cs="Arial"/>
                <w:b/>
                <w:lang w:val="es-CR" w:eastAsia="en-US"/>
              </w:rPr>
            </w:pPr>
            <w:r w:rsidRPr="00E06C63">
              <w:rPr>
                <w:rFonts w:cs="Arial"/>
                <w:b/>
                <w:lang w:val="es-CR"/>
              </w:rPr>
              <w:t xml:space="preserve">MODALIDAD: </w:t>
            </w:r>
          </w:p>
        </w:tc>
        <w:tc>
          <w:tcPr>
            <w:tcW w:w="5800" w:type="dxa"/>
            <w:tcBorders>
              <w:top w:val="single" w:sz="4" w:space="0" w:color="auto"/>
              <w:left w:val="single" w:sz="4" w:space="0" w:color="auto"/>
              <w:bottom w:val="single" w:sz="4" w:space="0" w:color="auto"/>
              <w:right w:val="single" w:sz="4" w:space="0" w:color="auto"/>
            </w:tcBorders>
          </w:tcPr>
          <w:p w14:paraId="468BE63B" w14:textId="77777777" w:rsidR="00E33986" w:rsidRPr="00E06C63" w:rsidRDefault="00E33986" w:rsidP="00E33986">
            <w:pPr>
              <w:pStyle w:val="Sinespaciado"/>
              <w:rPr>
                <w:rFonts w:cs="Arial"/>
                <w:lang w:val="es-CR" w:eastAsia="en-US"/>
              </w:rPr>
            </w:pPr>
            <w:r w:rsidRPr="00E06C63">
              <w:rPr>
                <w:rFonts w:cs="Arial"/>
                <w:lang w:val="es-CR" w:eastAsia="en-US"/>
              </w:rPr>
              <w:t>Presencial</w:t>
            </w:r>
          </w:p>
        </w:tc>
      </w:tr>
      <w:tr w:rsidR="00E33986" w:rsidRPr="006F2BDD" w14:paraId="5D98D567"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vAlign w:val="center"/>
            <w:hideMark/>
          </w:tcPr>
          <w:p w14:paraId="7387B3B5" w14:textId="77777777" w:rsidR="00E33986" w:rsidRPr="00E06C63" w:rsidRDefault="00E33986" w:rsidP="00E33986">
            <w:pPr>
              <w:pStyle w:val="Sinespaciado"/>
              <w:rPr>
                <w:rFonts w:cs="Arial"/>
                <w:b/>
                <w:lang w:val="es-CR" w:eastAsia="en-US"/>
              </w:rPr>
            </w:pPr>
            <w:r w:rsidRPr="00E06C63">
              <w:rPr>
                <w:rFonts w:cs="Arial"/>
                <w:b/>
                <w:lang w:val="es-CR"/>
              </w:rPr>
              <w:t>NATURALEZA:</w:t>
            </w:r>
          </w:p>
        </w:tc>
        <w:tc>
          <w:tcPr>
            <w:tcW w:w="5800" w:type="dxa"/>
            <w:tcBorders>
              <w:top w:val="single" w:sz="4" w:space="0" w:color="auto"/>
              <w:left w:val="single" w:sz="4" w:space="0" w:color="auto"/>
              <w:bottom w:val="single" w:sz="4" w:space="0" w:color="auto"/>
              <w:right w:val="single" w:sz="4" w:space="0" w:color="auto"/>
            </w:tcBorders>
          </w:tcPr>
          <w:p w14:paraId="38061D25" w14:textId="77777777" w:rsidR="00E33986" w:rsidRPr="00E06C63" w:rsidRDefault="00E33986" w:rsidP="00E33986">
            <w:pPr>
              <w:pStyle w:val="Sinespaciado"/>
              <w:rPr>
                <w:rFonts w:cs="Arial"/>
                <w:lang w:val="es-CR" w:eastAsia="en-US"/>
              </w:rPr>
            </w:pPr>
            <w:r w:rsidRPr="00E06C63">
              <w:rPr>
                <w:rFonts w:cs="Arial"/>
                <w:lang w:val="es-CR" w:eastAsia="en-US"/>
              </w:rPr>
              <w:t>Teórico Práctico</w:t>
            </w:r>
          </w:p>
        </w:tc>
      </w:tr>
      <w:tr w:rsidR="00E33986" w:rsidRPr="006F2BDD" w14:paraId="22B21FB1" w14:textId="77777777" w:rsidTr="00E33986">
        <w:trPr>
          <w:trHeight w:val="284"/>
        </w:trPr>
        <w:tc>
          <w:tcPr>
            <w:tcW w:w="3085" w:type="dxa"/>
            <w:tcBorders>
              <w:top w:val="single" w:sz="4" w:space="0" w:color="auto"/>
              <w:left w:val="single" w:sz="4" w:space="0" w:color="auto"/>
              <w:bottom w:val="single" w:sz="4" w:space="0" w:color="auto"/>
              <w:right w:val="single" w:sz="4" w:space="0" w:color="auto"/>
            </w:tcBorders>
            <w:hideMark/>
          </w:tcPr>
          <w:p w14:paraId="4B3FBCC4" w14:textId="77777777" w:rsidR="00E33986" w:rsidRPr="00E06C63" w:rsidRDefault="00E33986" w:rsidP="00E33986">
            <w:pPr>
              <w:pStyle w:val="Sinespaciado"/>
              <w:rPr>
                <w:rFonts w:cs="Arial"/>
                <w:b/>
                <w:lang w:val="es-CR" w:eastAsia="en-US"/>
              </w:rPr>
            </w:pPr>
            <w:r w:rsidRPr="00E06C63">
              <w:rPr>
                <w:rFonts w:cs="Arial"/>
                <w:b/>
                <w:lang w:val="es-CR"/>
              </w:rPr>
              <w:t xml:space="preserve">CRÉDITOS: </w:t>
            </w:r>
          </w:p>
        </w:tc>
        <w:tc>
          <w:tcPr>
            <w:tcW w:w="5800" w:type="dxa"/>
            <w:tcBorders>
              <w:top w:val="single" w:sz="4" w:space="0" w:color="auto"/>
              <w:left w:val="single" w:sz="4" w:space="0" w:color="auto"/>
              <w:bottom w:val="single" w:sz="4" w:space="0" w:color="auto"/>
              <w:right w:val="single" w:sz="4" w:space="0" w:color="auto"/>
            </w:tcBorders>
          </w:tcPr>
          <w:p w14:paraId="673977B4" w14:textId="77777777" w:rsidR="00E33986" w:rsidRPr="00E06C63" w:rsidRDefault="00E33986" w:rsidP="00E33986">
            <w:pPr>
              <w:pStyle w:val="Sinespaciado"/>
              <w:rPr>
                <w:rFonts w:cs="Arial"/>
                <w:lang w:val="es-CR" w:eastAsia="en-US"/>
              </w:rPr>
            </w:pPr>
            <w:r w:rsidRPr="00E06C63">
              <w:rPr>
                <w:rFonts w:cs="Arial"/>
                <w:lang w:val="es-CR" w:eastAsia="en-US"/>
              </w:rPr>
              <w:t>4</w:t>
            </w:r>
          </w:p>
        </w:tc>
      </w:tr>
      <w:tr w:rsidR="00E33986" w:rsidRPr="006F2BDD" w14:paraId="1DDB9A00"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267680F9" w14:textId="77777777" w:rsidR="00E33986" w:rsidRPr="00E06C63" w:rsidRDefault="00E33986" w:rsidP="00E33986">
            <w:pPr>
              <w:pStyle w:val="Sinespaciado"/>
              <w:rPr>
                <w:rFonts w:cs="Arial"/>
                <w:b/>
                <w:lang w:val="es-CR" w:eastAsia="en-US"/>
              </w:rPr>
            </w:pPr>
            <w:r w:rsidRPr="00E06C63">
              <w:rPr>
                <w:rFonts w:cs="Arial"/>
                <w:b/>
                <w:lang w:val="es-CR"/>
              </w:rPr>
              <w:t>HORAS TOTALES SEMANALES:</w:t>
            </w:r>
          </w:p>
        </w:tc>
        <w:tc>
          <w:tcPr>
            <w:tcW w:w="5800" w:type="dxa"/>
            <w:tcBorders>
              <w:top w:val="single" w:sz="4" w:space="0" w:color="auto"/>
              <w:left w:val="single" w:sz="4" w:space="0" w:color="auto"/>
              <w:bottom w:val="single" w:sz="4" w:space="0" w:color="auto"/>
              <w:right w:val="single" w:sz="4" w:space="0" w:color="auto"/>
            </w:tcBorders>
          </w:tcPr>
          <w:p w14:paraId="2B3EA8B9" w14:textId="77777777" w:rsidR="00E33986" w:rsidRPr="00E06C63" w:rsidRDefault="00E33986" w:rsidP="00E33986">
            <w:pPr>
              <w:pStyle w:val="Sinespaciado"/>
              <w:rPr>
                <w:rFonts w:cs="Arial"/>
                <w:lang w:val="es-CR" w:eastAsia="en-US"/>
              </w:rPr>
            </w:pPr>
            <w:r w:rsidRPr="00E06C63">
              <w:rPr>
                <w:rFonts w:cs="Arial"/>
                <w:lang w:val="es-CR" w:eastAsia="en-US"/>
              </w:rPr>
              <w:t>11</w:t>
            </w:r>
          </w:p>
        </w:tc>
      </w:tr>
      <w:tr w:rsidR="00E33986" w:rsidRPr="006F2BDD" w14:paraId="29503FFF"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0CAFAED8" w14:textId="77777777" w:rsidR="00E33986" w:rsidRPr="00E06C63" w:rsidRDefault="00E33986" w:rsidP="00E33986">
            <w:pPr>
              <w:pStyle w:val="Sinespaciado"/>
              <w:rPr>
                <w:rFonts w:cs="Arial"/>
                <w:b/>
                <w:bCs/>
                <w:lang w:val="es-CR" w:eastAsia="en-US"/>
              </w:rPr>
            </w:pPr>
            <w:r w:rsidRPr="00E06C63">
              <w:rPr>
                <w:rFonts w:cs="Arial"/>
                <w:b/>
                <w:bCs/>
                <w:lang w:val="es-CR"/>
              </w:rPr>
              <w:t xml:space="preserve">HORAS DEL CURSO: </w:t>
            </w:r>
          </w:p>
        </w:tc>
        <w:tc>
          <w:tcPr>
            <w:tcW w:w="5800" w:type="dxa"/>
            <w:tcBorders>
              <w:top w:val="single" w:sz="4" w:space="0" w:color="auto"/>
              <w:left w:val="single" w:sz="4" w:space="0" w:color="auto"/>
              <w:bottom w:val="single" w:sz="4" w:space="0" w:color="auto"/>
              <w:right w:val="single" w:sz="4" w:space="0" w:color="auto"/>
            </w:tcBorders>
          </w:tcPr>
          <w:p w14:paraId="4AD35AD3" w14:textId="2602A260" w:rsidR="00E33986" w:rsidRPr="00E06C63" w:rsidRDefault="00E33986" w:rsidP="00E33986">
            <w:pPr>
              <w:pStyle w:val="Sinespaciado"/>
              <w:rPr>
                <w:rFonts w:cs="Arial"/>
                <w:lang w:val="es-CR" w:eastAsia="en-US"/>
              </w:rPr>
            </w:pPr>
            <w:r w:rsidRPr="00E06C63">
              <w:rPr>
                <w:rFonts w:cs="Arial"/>
                <w:lang w:val="es-CR" w:eastAsia="en-US"/>
              </w:rPr>
              <w:t>3 teoría; 1 Práctica; 7 Estudio Independiente</w:t>
            </w:r>
          </w:p>
        </w:tc>
      </w:tr>
      <w:tr w:rsidR="00E33986" w:rsidRPr="006F2BDD" w14:paraId="66586A41" w14:textId="77777777" w:rsidTr="00E33986">
        <w:trPr>
          <w:trHeight w:val="297"/>
        </w:trPr>
        <w:tc>
          <w:tcPr>
            <w:tcW w:w="3085" w:type="dxa"/>
            <w:tcBorders>
              <w:top w:val="single" w:sz="4" w:space="0" w:color="auto"/>
              <w:left w:val="single" w:sz="4" w:space="0" w:color="auto"/>
              <w:bottom w:val="single" w:sz="4" w:space="0" w:color="auto"/>
              <w:right w:val="single" w:sz="4" w:space="0" w:color="auto"/>
            </w:tcBorders>
            <w:hideMark/>
          </w:tcPr>
          <w:p w14:paraId="06B3F055" w14:textId="77777777" w:rsidR="00E33986" w:rsidRPr="00E06C63" w:rsidRDefault="00E33986" w:rsidP="00E33986">
            <w:pPr>
              <w:pStyle w:val="Sinespaciado"/>
              <w:rPr>
                <w:rFonts w:cs="Arial"/>
                <w:b/>
                <w:lang w:val="es-CR" w:eastAsia="en-US"/>
              </w:rPr>
            </w:pPr>
            <w:r w:rsidRPr="00E06C63">
              <w:rPr>
                <w:rFonts w:cs="Arial"/>
                <w:b/>
                <w:lang w:val="es-CR"/>
              </w:rPr>
              <w:t xml:space="preserve">HORAS DOCENTE: </w:t>
            </w:r>
          </w:p>
        </w:tc>
        <w:tc>
          <w:tcPr>
            <w:tcW w:w="5800" w:type="dxa"/>
            <w:tcBorders>
              <w:top w:val="single" w:sz="4" w:space="0" w:color="auto"/>
              <w:left w:val="single" w:sz="4" w:space="0" w:color="auto"/>
              <w:bottom w:val="single" w:sz="4" w:space="0" w:color="auto"/>
              <w:right w:val="single" w:sz="4" w:space="0" w:color="auto"/>
            </w:tcBorders>
          </w:tcPr>
          <w:p w14:paraId="4017A66D" w14:textId="77777777" w:rsidR="00E33986" w:rsidRPr="00E06C63" w:rsidRDefault="00E33986" w:rsidP="00E33986">
            <w:pPr>
              <w:pStyle w:val="Sinespaciado"/>
              <w:rPr>
                <w:rFonts w:cs="Arial"/>
                <w:lang w:val="es-CR" w:eastAsia="en-US"/>
              </w:rPr>
            </w:pPr>
            <w:r w:rsidRPr="00E06C63">
              <w:rPr>
                <w:rFonts w:cs="Arial"/>
                <w:lang w:val="es-CR" w:eastAsia="en-US"/>
              </w:rPr>
              <w:t xml:space="preserve">4 </w:t>
            </w:r>
          </w:p>
        </w:tc>
      </w:tr>
      <w:tr w:rsidR="00E33986" w:rsidRPr="006F2BDD" w14:paraId="4EE6FAE1" w14:textId="77777777" w:rsidTr="00E33986">
        <w:trPr>
          <w:trHeight w:val="297"/>
        </w:trPr>
        <w:tc>
          <w:tcPr>
            <w:tcW w:w="3085" w:type="dxa"/>
            <w:tcBorders>
              <w:top w:val="single" w:sz="4" w:space="0" w:color="auto"/>
              <w:left w:val="single" w:sz="4" w:space="0" w:color="auto"/>
              <w:bottom w:val="single" w:sz="4" w:space="0" w:color="auto"/>
              <w:right w:val="single" w:sz="4" w:space="0" w:color="auto"/>
            </w:tcBorders>
          </w:tcPr>
          <w:p w14:paraId="68F12477" w14:textId="77777777" w:rsidR="00E33986" w:rsidRPr="00E06C63" w:rsidRDefault="00E33986" w:rsidP="00E33986">
            <w:pPr>
              <w:pStyle w:val="Sinespaciado"/>
              <w:rPr>
                <w:rFonts w:cs="Arial"/>
                <w:b/>
                <w:lang w:val="es-CR"/>
              </w:rPr>
            </w:pPr>
            <w:r w:rsidRPr="00E06C63">
              <w:rPr>
                <w:rFonts w:cs="Arial"/>
                <w:b/>
                <w:lang w:val="es-CR"/>
              </w:rPr>
              <w:t>HORARIO DE ATENCIÓN ESTUDIANTE:</w:t>
            </w:r>
          </w:p>
        </w:tc>
        <w:tc>
          <w:tcPr>
            <w:tcW w:w="5800" w:type="dxa"/>
            <w:tcBorders>
              <w:top w:val="single" w:sz="4" w:space="0" w:color="auto"/>
              <w:left w:val="single" w:sz="4" w:space="0" w:color="auto"/>
              <w:bottom w:val="single" w:sz="4" w:space="0" w:color="auto"/>
              <w:right w:val="single" w:sz="4" w:space="0" w:color="auto"/>
            </w:tcBorders>
          </w:tcPr>
          <w:p w14:paraId="0610D5CE" w14:textId="77777777" w:rsidR="00E33986" w:rsidRPr="00E06C63" w:rsidRDefault="00E33986" w:rsidP="00E33986">
            <w:pPr>
              <w:pStyle w:val="Sinespaciado"/>
              <w:rPr>
                <w:rFonts w:cs="Arial"/>
                <w:lang w:val="es-CR" w:eastAsia="en-US"/>
              </w:rPr>
            </w:pPr>
            <w:r w:rsidRPr="00E06C63">
              <w:rPr>
                <w:rFonts w:cs="Arial"/>
                <w:lang w:val="es-CR" w:eastAsia="en-US"/>
              </w:rPr>
              <w:t>A convenir</w:t>
            </w:r>
          </w:p>
        </w:tc>
      </w:tr>
      <w:tr w:rsidR="00E33986" w:rsidRPr="006F2BDD" w14:paraId="66D220A4"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0E3368AD" w14:textId="77777777" w:rsidR="00E33986" w:rsidRPr="00E06C63" w:rsidRDefault="00E33986" w:rsidP="00E33986">
            <w:pPr>
              <w:pStyle w:val="Sinespaciado"/>
              <w:rPr>
                <w:rFonts w:cs="Arial"/>
                <w:b/>
                <w:lang w:val="es-CR" w:eastAsia="en-US"/>
              </w:rPr>
            </w:pPr>
            <w:r w:rsidRPr="00E06C63">
              <w:rPr>
                <w:rFonts w:cs="Arial"/>
                <w:b/>
                <w:lang w:val="es-CR"/>
              </w:rPr>
              <w:t xml:space="preserve">REQUISITOS: </w:t>
            </w:r>
          </w:p>
        </w:tc>
        <w:tc>
          <w:tcPr>
            <w:tcW w:w="5800" w:type="dxa"/>
            <w:tcBorders>
              <w:top w:val="single" w:sz="4" w:space="0" w:color="auto"/>
              <w:left w:val="single" w:sz="4" w:space="0" w:color="auto"/>
              <w:bottom w:val="single" w:sz="4" w:space="0" w:color="auto"/>
              <w:right w:val="single" w:sz="4" w:space="0" w:color="auto"/>
            </w:tcBorders>
          </w:tcPr>
          <w:p w14:paraId="65436DA4" w14:textId="77777777" w:rsidR="00E33986" w:rsidRPr="00E06C63" w:rsidRDefault="00E33986" w:rsidP="00E33986">
            <w:pPr>
              <w:pStyle w:val="Sinespaciado"/>
              <w:rPr>
                <w:rFonts w:cs="Arial"/>
                <w:bCs/>
                <w:lang w:val="es-CR" w:eastAsia="en-US"/>
              </w:rPr>
            </w:pPr>
            <w:r w:rsidRPr="009B4523">
              <w:rPr>
                <w:rFonts w:cs="Arial"/>
                <w:bCs/>
                <w:lang w:val="es-CR" w:eastAsia="en-US"/>
              </w:rPr>
              <w:t>No tiene</w:t>
            </w:r>
          </w:p>
        </w:tc>
      </w:tr>
      <w:tr w:rsidR="00E33986" w:rsidRPr="006F2BDD" w14:paraId="3DD19AA9"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263B1B48" w14:textId="77777777" w:rsidR="00E33986" w:rsidRPr="00E06C63" w:rsidRDefault="00E33986" w:rsidP="00E33986">
            <w:pPr>
              <w:pStyle w:val="Sinespaciado"/>
              <w:rPr>
                <w:rFonts w:cs="Arial"/>
                <w:b/>
                <w:lang w:val="es-CR" w:eastAsia="en-US"/>
              </w:rPr>
            </w:pPr>
            <w:r w:rsidRPr="00E06C63">
              <w:rPr>
                <w:rFonts w:cs="Arial"/>
                <w:b/>
                <w:lang w:val="es-CR"/>
              </w:rPr>
              <w:t xml:space="preserve">CORREQUISITOS: </w:t>
            </w:r>
          </w:p>
        </w:tc>
        <w:tc>
          <w:tcPr>
            <w:tcW w:w="5800" w:type="dxa"/>
            <w:tcBorders>
              <w:top w:val="single" w:sz="4" w:space="0" w:color="auto"/>
              <w:left w:val="single" w:sz="4" w:space="0" w:color="auto"/>
              <w:bottom w:val="single" w:sz="4" w:space="0" w:color="auto"/>
              <w:right w:val="single" w:sz="4" w:space="0" w:color="auto"/>
            </w:tcBorders>
          </w:tcPr>
          <w:p w14:paraId="44925B9E" w14:textId="77777777" w:rsidR="00E33986" w:rsidRPr="00E06C63" w:rsidRDefault="00E33986" w:rsidP="00E33986">
            <w:pPr>
              <w:pStyle w:val="Sinespaciado"/>
              <w:rPr>
                <w:rFonts w:cs="Arial"/>
                <w:bCs/>
                <w:lang w:val="es-CR" w:eastAsia="en-US"/>
              </w:rPr>
            </w:pPr>
            <w:r w:rsidRPr="00E06C63">
              <w:rPr>
                <w:rFonts w:cs="Arial"/>
                <w:bCs/>
                <w:lang w:val="es-CR" w:eastAsia="en-US"/>
              </w:rPr>
              <w:t>No tiene</w:t>
            </w:r>
          </w:p>
        </w:tc>
      </w:tr>
      <w:tr w:rsidR="00E33986" w:rsidRPr="006F2BDD" w14:paraId="3B824EC1"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2D270C34" w14:textId="77777777" w:rsidR="00E33986" w:rsidRPr="00E06C63" w:rsidRDefault="00E33986" w:rsidP="00E33986">
            <w:pPr>
              <w:pStyle w:val="Sinespaciado"/>
              <w:rPr>
                <w:rFonts w:cs="Arial"/>
                <w:b/>
                <w:lang w:val="es-CR" w:eastAsia="en-US"/>
              </w:rPr>
            </w:pPr>
            <w:r w:rsidRPr="00E06C63">
              <w:rPr>
                <w:rFonts w:cs="Arial"/>
                <w:b/>
                <w:lang w:val="es-CR"/>
              </w:rPr>
              <w:t>PERSONA DOCENTE:</w:t>
            </w:r>
          </w:p>
        </w:tc>
        <w:tc>
          <w:tcPr>
            <w:tcW w:w="5800" w:type="dxa"/>
            <w:tcBorders>
              <w:top w:val="single" w:sz="4" w:space="0" w:color="auto"/>
              <w:left w:val="single" w:sz="4" w:space="0" w:color="auto"/>
              <w:bottom w:val="single" w:sz="4" w:space="0" w:color="auto"/>
              <w:right w:val="single" w:sz="4" w:space="0" w:color="auto"/>
            </w:tcBorders>
          </w:tcPr>
          <w:p w14:paraId="4E0BF351" w14:textId="59C4D1E2" w:rsidR="00E33986" w:rsidRPr="00E06C63" w:rsidRDefault="00E33986" w:rsidP="00E33986">
            <w:pPr>
              <w:pStyle w:val="Sinespaciado"/>
              <w:rPr>
                <w:rFonts w:cs="Arial"/>
                <w:lang w:val="es-CR" w:eastAsia="en-US"/>
              </w:rPr>
            </w:pPr>
            <w:r>
              <w:rPr>
                <w:rFonts w:cs="Arial"/>
                <w:lang w:val="es-CR" w:eastAsia="en-US"/>
              </w:rPr>
              <w:t>Máster José Francisco Pacheco Jiménez</w:t>
            </w:r>
          </w:p>
        </w:tc>
      </w:tr>
    </w:tbl>
    <w:p w14:paraId="0632133B" w14:textId="4DED91BD" w:rsidR="007D45EA" w:rsidRPr="006237CD" w:rsidRDefault="007D45EA" w:rsidP="00F0259A">
      <w:pPr>
        <w:pStyle w:val="Prrafodelista"/>
        <w:numPr>
          <w:ilvl w:val="0"/>
          <w:numId w:val="57"/>
        </w:numPr>
        <w:rPr>
          <w:b/>
          <w:bCs/>
          <w:lang w:val="es-CR"/>
        </w:rPr>
      </w:pPr>
      <w:r w:rsidRPr="006237CD">
        <w:rPr>
          <w:b/>
          <w:bCs/>
          <w:lang w:val="es-CR"/>
        </w:rPr>
        <w:t>Descripción del curso</w:t>
      </w:r>
    </w:p>
    <w:p w14:paraId="7FCEA01D" w14:textId="02EABDF0" w:rsidR="002F3684" w:rsidRPr="00193D6D" w:rsidRDefault="002F3684" w:rsidP="002F3684">
      <w:r w:rsidRPr="00193D6D">
        <w:t>El curso Macroeconomía Avanzada</w:t>
      </w:r>
      <w:r>
        <w:t xml:space="preserve"> se imparte en el primer ciclo del plan de Licenciatura en Economía y</w:t>
      </w:r>
      <w:r w:rsidRPr="00193D6D">
        <w:t xml:space="preserve"> busca que el estudiant</w:t>
      </w:r>
      <w:r w:rsidR="004D4EFA">
        <w:t>ado</w:t>
      </w:r>
      <w:r w:rsidRPr="00193D6D">
        <w:t xml:space="preserve"> conozca los modelos macroeconómicos de ciclo real y del nuevo keynesianismo, incluyendo los fundamentos microeconómicos de ambos tipos de modelos, así como su aplicación en América Latina y particularmente en Costa Rica. Adicionalmente, se estudiarán las principales críticas que diversos economistas han venido realizando a estos modelos. </w:t>
      </w:r>
    </w:p>
    <w:p w14:paraId="1E8B4E5F" w14:textId="25FE065B" w:rsidR="00B845B3" w:rsidRPr="006237CD" w:rsidRDefault="007D45EA" w:rsidP="00F0259A">
      <w:pPr>
        <w:pStyle w:val="Prrafodelista"/>
        <w:numPr>
          <w:ilvl w:val="0"/>
          <w:numId w:val="57"/>
        </w:numPr>
        <w:rPr>
          <w:rFonts w:eastAsia="Times New Roman"/>
          <w:b/>
          <w:bCs/>
          <w:lang w:val="es-CR"/>
        </w:rPr>
      </w:pPr>
      <w:r w:rsidRPr="00B845B3">
        <w:rPr>
          <w:rFonts w:eastAsia="Times New Roman"/>
          <w:b/>
          <w:bCs/>
          <w:lang w:val="es-CR"/>
        </w:rPr>
        <w:t>Objetivos</w:t>
      </w:r>
    </w:p>
    <w:p w14:paraId="3E501219" w14:textId="50C226E7" w:rsidR="007D45EA" w:rsidRPr="00E33986" w:rsidRDefault="007D45EA" w:rsidP="00B845B3">
      <w:pPr>
        <w:rPr>
          <w:i/>
          <w:lang w:val="es-CR"/>
        </w:rPr>
      </w:pPr>
      <w:r w:rsidRPr="00E33986">
        <w:rPr>
          <w:i/>
          <w:lang w:val="es-CR"/>
        </w:rPr>
        <w:t>Objetivo General</w:t>
      </w:r>
    </w:p>
    <w:p w14:paraId="088825D2" w14:textId="37D199A3" w:rsidR="002F3684" w:rsidRPr="00193D6D" w:rsidRDefault="004D4EFA" w:rsidP="002F3684">
      <w:pPr>
        <w:rPr>
          <w:rFonts w:cstheme="minorHAnsi"/>
          <w:bCs/>
          <w:szCs w:val="24"/>
        </w:rPr>
      </w:pPr>
      <w:r>
        <w:t>A</w:t>
      </w:r>
      <w:r w:rsidRPr="002F3684">
        <w:t xml:space="preserve">nalizar las fluctuaciones de la economía </w:t>
      </w:r>
      <w:r>
        <w:t xml:space="preserve">basándose en </w:t>
      </w:r>
      <w:r w:rsidR="002F3684" w:rsidRPr="002F3684">
        <w:t>los modelos macroeconómicos de ciclo real y nuevo keynesianos</w:t>
      </w:r>
      <w:r>
        <w:t>,</w:t>
      </w:r>
      <w:r w:rsidR="002F3684" w:rsidRPr="002F3684">
        <w:t xml:space="preserve"> así como las principales críticas realizadas a este tipo de modelos</w:t>
      </w:r>
      <w:r w:rsidR="002F3684" w:rsidRPr="00193D6D">
        <w:rPr>
          <w:rFonts w:cstheme="minorHAnsi"/>
          <w:bCs/>
          <w:szCs w:val="24"/>
        </w:rPr>
        <w:t>.</w:t>
      </w:r>
    </w:p>
    <w:p w14:paraId="7791FD3F" w14:textId="72624A90" w:rsidR="007D45EA" w:rsidRDefault="007D45EA" w:rsidP="007D45EA">
      <w:pPr>
        <w:rPr>
          <w:i/>
          <w:lang w:val="es-CR"/>
        </w:rPr>
      </w:pPr>
      <w:r w:rsidRPr="00D7318C">
        <w:rPr>
          <w:i/>
          <w:lang w:val="es-CR"/>
        </w:rPr>
        <w:t xml:space="preserve">Objetivos </w:t>
      </w:r>
      <w:r>
        <w:rPr>
          <w:i/>
          <w:lang w:val="es-CR"/>
        </w:rPr>
        <w:t>específicos</w:t>
      </w:r>
    </w:p>
    <w:p w14:paraId="34A0FA8D" w14:textId="77777777" w:rsidR="002F3684" w:rsidRPr="00193D6D" w:rsidRDefault="002F3684" w:rsidP="00F0259A">
      <w:pPr>
        <w:pStyle w:val="Prrafodelista"/>
        <w:numPr>
          <w:ilvl w:val="0"/>
          <w:numId w:val="23"/>
        </w:numPr>
      </w:pPr>
      <w:r w:rsidRPr="00193D6D">
        <w:t>Conocer los principales modelos macroeconómicos de ciclo real y nuevo keynesianos, así como sus fundamentos microeconómicos.</w:t>
      </w:r>
    </w:p>
    <w:p w14:paraId="1EB8B4A3" w14:textId="77777777" w:rsidR="002F3684" w:rsidRPr="002F3684" w:rsidRDefault="002F3684" w:rsidP="00F0259A">
      <w:pPr>
        <w:pStyle w:val="Prrafodelista"/>
        <w:numPr>
          <w:ilvl w:val="0"/>
          <w:numId w:val="23"/>
        </w:numPr>
        <w:rPr>
          <w:color w:val="000000" w:themeColor="text1"/>
        </w:rPr>
      </w:pPr>
      <w:r w:rsidRPr="002F3684">
        <w:rPr>
          <w:color w:val="000000" w:themeColor="text1"/>
        </w:rPr>
        <w:lastRenderedPageBreak/>
        <w:t>Reflexionar sobre las principales críticas que diversos economistas han realizado a este tipo de modelos (Joseph Stiglitz, Paul Krugman, Olivier Blanchard, Robert Solow, Paul Romer, otros), incluyendo aspectos de la Teoría Monetaria Moderna (TMM) y la dinámica de la inversión.</w:t>
      </w:r>
    </w:p>
    <w:p w14:paraId="2EF69AA5" w14:textId="77777777" w:rsidR="002F3684" w:rsidRPr="00193D6D" w:rsidRDefault="002F3684" w:rsidP="00F0259A">
      <w:pPr>
        <w:pStyle w:val="Prrafodelista"/>
        <w:numPr>
          <w:ilvl w:val="0"/>
          <w:numId w:val="23"/>
        </w:numPr>
      </w:pPr>
      <w:r w:rsidRPr="002F3684">
        <w:rPr>
          <w:color w:val="000000" w:themeColor="text1"/>
        </w:rPr>
        <w:t>Realizar aplicaciones empíricas sobre distintos aspectos de la teoría macroeconómica desarrollada en el curso, con especial énfasis en Costa Rica y otros países de América Latina.</w:t>
      </w:r>
    </w:p>
    <w:p w14:paraId="54BE90AC" w14:textId="4B6E9FDB" w:rsidR="004D4EFA" w:rsidRPr="008963AC" w:rsidRDefault="004D4EFA" w:rsidP="00F0259A">
      <w:pPr>
        <w:pStyle w:val="Prrafodelista"/>
        <w:numPr>
          <w:ilvl w:val="0"/>
          <w:numId w:val="57"/>
        </w:numPr>
        <w:rPr>
          <w:b/>
          <w:bCs/>
          <w:lang w:val="es-CR"/>
        </w:rPr>
      </w:pPr>
      <w:r w:rsidRPr="008963AC">
        <w:rPr>
          <w:b/>
          <w:bCs/>
          <w:lang w:val="es-CR"/>
        </w:rPr>
        <w:t>Contenidos</w:t>
      </w:r>
    </w:p>
    <w:p w14:paraId="0C074887" w14:textId="77777777" w:rsidR="008963AC" w:rsidRPr="00193D6D" w:rsidRDefault="008963AC" w:rsidP="00F0259A">
      <w:pPr>
        <w:pStyle w:val="Prrafodelista"/>
        <w:numPr>
          <w:ilvl w:val="0"/>
          <w:numId w:val="71"/>
        </w:numPr>
      </w:pPr>
      <w:r>
        <w:t>Teoría del ciclo económico real</w:t>
      </w:r>
    </w:p>
    <w:p w14:paraId="147E7C3B" w14:textId="77777777" w:rsidR="008963AC" w:rsidRPr="00193D6D" w:rsidRDefault="008963AC" w:rsidP="00F0259A">
      <w:pPr>
        <w:pStyle w:val="Prrafodelista"/>
        <w:numPr>
          <w:ilvl w:val="0"/>
          <w:numId w:val="71"/>
        </w:numPr>
      </w:pPr>
      <w:r>
        <w:t>Teorías tradicionales keynesianas sobre fluctuaciones económicas</w:t>
      </w:r>
    </w:p>
    <w:p w14:paraId="10753B84" w14:textId="77777777" w:rsidR="008963AC" w:rsidRPr="00193D6D" w:rsidRDefault="008963AC" w:rsidP="00F0259A">
      <w:pPr>
        <w:pStyle w:val="Prrafodelista"/>
        <w:numPr>
          <w:ilvl w:val="0"/>
          <w:numId w:val="71"/>
        </w:numPr>
      </w:pPr>
      <w:r>
        <w:t>El modelo de información imperfecta de Lucas</w:t>
      </w:r>
    </w:p>
    <w:p w14:paraId="01CDBF5E" w14:textId="77777777" w:rsidR="008963AC" w:rsidRPr="00B074B2" w:rsidRDefault="008963AC" w:rsidP="00F0259A">
      <w:pPr>
        <w:pStyle w:val="Prrafodelista"/>
        <w:numPr>
          <w:ilvl w:val="0"/>
          <w:numId w:val="71"/>
        </w:numPr>
      </w:pPr>
      <w:r w:rsidRPr="00B074B2">
        <w:t>La Economía Neokeynesiana</w:t>
      </w:r>
    </w:p>
    <w:p w14:paraId="0FCD28CC" w14:textId="0BF5A380" w:rsidR="008963AC" w:rsidRPr="008963AC" w:rsidRDefault="008963AC" w:rsidP="00F0259A">
      <w:pPr>
        <w:pStyle w:val="Prrafodelista"/>
        <w:numPr>
          <w:ilvl w:val="0"/>
          <w:numId w:val="71"/>
        </w:numPr>
      </w:pPr>
      <w:r w:rsidRPr="00477160">
        <w:t>El Consumo y la inversión</w:t>
      </w:r>
    </w:p>
    <w:p w14:paraId="786AEDFB" w14:textId="6EF21BB5" w:rsidR="008963AC" w:rsidRPr="008963AC" w:rsidRDefault="008963AC" w:rsidP="00F0259A">
      <w:pPr>
        <w:pStyle w:val="Prrafodelista"/>
        <w:numPr>
          <w:ilvl w:val="0"/>
          <w:numId w:val="71"/>
        </w:numPr>
      </w:pPr>
      <w:r>
        <w:t>Rigideces reales en el mercado de trabajo</w:t>
      </w:r>
    </w:p>
    <w:p w14:paraId="6EDECAEA" w14:textId="765369FE" w:rsidR="008963AC" w:rsidRPr="008963AC" w:rsidRDefault="008963AC" w:rsidP="00F0259A">
      <w:pPr>
        <w:pStyle w:val="Prrafodelista"/>
        <w:numPr>
          <w:ilvl w:val="0"/>
          <w:numId w:val="71"/>
        </w:numPr>
      </w:pPr>
      <w:r w:rsidRPr="00477160">
        <w:t>Política Monetaria</w:t>
      </w:r>
    </w:p>
    <w:p w14:paraId="2994C5A2" w14:textId="5709F1A3" w:rsidR="008963AC" w:rsidRPr="008963AC" w:rsidRDefault="008963AC" w:rsidP="00F0259A">
      <w:pPr>
        <w:pStyle w:val="Prrafodelista"/>
        <w:numPr>
          <w:ilvl w:val="0"/>
          <w:numId w:val="71"/>
        </w:numPr>
      </w:pPr>
      <w:r w:rsidRPr="000E0853">
        <w:t>Economía post keynesiana</w:t>
      </w:r>
    </w:p>
    <w:p w14:paraId="34DE853D" w14:textId="1EF7F3B2" w:rsidR="007D45EA" w:rsidRDefault="004D4EFA" w:rsidP="007D45EA">
      <w:pPr>
        <w:rPr>
          <w:b/>
          <w:bCs/>
          <w:lang w:val="es-CR"/>
        </w:rPr>
      </w:pPr>
      <w:r>
        <w:rPr>
          <w:b/>
          <w:bCs/>
          <w:lang w:val="es-CR"/>
        </w:rPr>
        <w:t xml:space="preserve">IV. </w:t>
      </w:r>
      <w:r w:rsidR="007D45EA" w:rsidRPr="002F3684">
        <w:rPr>
          <w:b/>
          <w:bCs/>
          <w:lang w:val="es-CR"/>
        </w:rPr>
        <w:t>Aprendizajes integrales</w:t>
      </w:r>
    </w:p>
    <w:p w14:paraId="76392BC7" w14:textId="36DD75F3" w:rsidR="007D45EA" w:rsidRDefault="002F3684" w:rsidP="007D45EA">
      <w:pPr>
        <w:rPr>
          <w:i/>
          <w:iCs/>
        </w:rPr>
      </w:pPr>
      <w:r>
        <w:rPr>
          <w:i/>
          <w:iCs/>
        </w:rPr>
        <w:t>Saber conceptual</w:t>
      </w:r>
    </w:p>
    <w:p w14:paraId="7BA64E30" w14:textId="66E300EE" w:rsidR="002F3684" w:rsidRPr="002F3684" w:rsidRDefault="002F3684" w:rsidP="00F0259A">
      <w:pPr>
        <w:pStyle w:val="Prrafodelista"/>
        <w:numPr>
          <w:ilvl w:val="0"/>
          <w:numId w:val="24"/>
        </w:numPr>
      </w:pPr>
      <w:r w:rsidRPr="002F3684">
        <w:t>Conocer los principales modelos de ciclo real y nuevo Keynesianismo</w:t>
      </w:r>
    </w:p>
    <w:p w14:paraId="361279DB" w14:textId="37458C33" w:rsidR="002F3684" w:rsidRPr="002F3684" w:rsidRDefault="002F3684" w:rsidP="00F0259A">
      <w:pPr>
        <w:pStyle w:val="Prrafodelista"/>
        <w:numPr>
          <w:ilvl w:val="0"/>
          <w:numId w:val="24"/>
        </w:numPr>
      </w:pPr>
      <w:r w:rsidRPr="002F3684">
        <w:t xml:space="preserve">Conocer los fundamentos microeconómicos de los modelos macroeconómicos estudiados </w:t>
      </w:r>
    </w:p>
    <w:p w14:paraId="6902C51D" w14:textId="17D57BC0" w:rsidR="002F3684" w:rsidRDefault="002F3684" w:rsidP="00F0259A">
      <w:pPr>
        <w:pStyle w:val="Prrafodelista"/>
        <w:numPr>
          <w:ilvl w:val="0"/>
          <w:numId w:val="24"/>
        </w:numPr>
      </w:pPr>
      <w:r w:rsidRPr="002F3684">
        <w:t>Identificará las principales críticas a la macroeconomía de la corriente principal (Nuevos Keynesianos, nuevos clásicos)</w:t>
      </w:r>
    </w:p>
    <w:p w14:paraId="73F94658" w14:textId="01920EDE" w:rsidR="002F3684" w:rsidRPr="002F3684" w:rsidRDefault="002F3684" w:rsidP="002F3684">
      <w:pPr>
        <w:rPr>
          <w:i/>
          <w:iCs/>
        </w:rPr>
      </w:pPr>
      <w:r w:rsidRPr="002F3684">
        <w:rPr>
          <w:i/>
          <w:iCs/>
        </w:rPr>
        <w:t>Saber procedimental</w:t>
      </w:r>
    </w:p>
    <w:p w14:paraId="2DD21556" w14:textId="2F7B0A0E" w:rsidR="002F3684" w:rsidRDefault="002F3684" w:rsidP="00F0259A">
      <w:pPr>
        <w:pStyle w:val="Prrafodelista"/>
        <w:numPr>
          <w:ilvl w:val="0"/>
          <w:numId w:val="25"/>
        </w:numPr>
      </w:pPr>
      <w:r>
        <w:t>Interpretará y analizará los principales modelos de ciclo económico real y nuevo Keynesianismo</w:t>
      </w:r>
    </w:p>
    <w:p w14:paraId="6F8946ED" w14:textId="2898AA5A" w:rsidR="002F3684" w:rsidRDefault="002F3684" w:rsidP="00F0259A">
      <w:pPr>
        <w:pStyle w:val="Prrafodelista"/>
        <w:numPr>
          <w:ilvl w:val="0"/>
          <w:numId w:val="25"/>
        </w:numPr>
      </w:pPr>
      <w:r>
        <w:t>Interpretará u analizará las principales críticas a la macroeconomía de la corriente principal (Nuevos Keynesianos, nuevos clásicos)</w:t>
      </w:r>
    </w:p>
    <w:p w14:paraId="5B5101AF" w14:textId="0437B474" w:rsidR="002F3684" w:rsidRDefault="002F3684" w:rsidP="00F0259A">
      <w:pPr>
        <w:pStyle w:val="Prrafodelista"/>
        <w:numPr>
          <w:ilvl w:val="0"/>
          <w:numId w:val="25"/>
        </w:numPr>
      </w:pPr>
      <w:r>
        <w:t>Realizará aplicaciones empíricas sobre distintos aspectos de la teoría</w:t>
      </w:r>
    </w:p>
    <w:p w14:paraId="6812751E" w14:textId="0658B876" w:rsidR="00D24431" w:rsidRDefault="00D24431" w:rsidP="00D24431">
      <w:pPr>
        <w:rPr>
          <w:i/>
          <w:iCs/>
        </w:rPr>
      </w:pPr>
      <w:r w:rsidRPr="00777962">
        <w:rPr>
          <w:i/>
          <w:iCs/>
        </w:rPr>
        <w:t>Saber actitudinal</w:t>
      </w:r>
    </w:p>
    <w:p w14:paraId="722787E4" w14:textId="77777777" w:rsidR="00777962" w:rsidRPr="002F3684" w:rsidRDefault="00777962" w:rsidP="00F0259A">
      <w:pPr>
        <w:pStyle w:val="Prrafodelista"/>
        <w:numPr>
          <w:ilvl w:val="0"/>
          <w:numId w:val="22"/>
        </w:numPr>
        <w:rPr>
          <w:lang w:val="es-CR"/>
        </w:rPr>
      </w:pPr>
      <w:r w:rsidRPr="002F3684">
        <w:rPr>
          <w:lang w:val="es-CR"/>
        </w:rPr>
        <w:t xml:space="preserve">Ética profesional </w:t>
      </w:r>
    </w:p>
    <w:p w14:paraId="71953BF2" w14:textId="77777777" w:rsidR="00777962" w:rsidRPr="002F3684" w:rsidRDefault="00777962" w:rsidP="00F0259A">
      <w:pPr>
        <w:pStyle w:val="Prrafodelista"/>
        <w:numPr>
          <w:ilvl w:val="0"/>
          <w:numId w:val="22"/>
        </w:numPr>
        <w:rPr>
          <w:lang w:val="es-CR"/>
        </w:rPr>
      </w:pPr>
      <w:r w:rsidRPr="002F3684">
        <w:rPr>
          <w:lang w:val="es-CR"/>
        </w:rPr>
        <w:lastRenderedPageBreak/>
        <w:t>Actitud crítica y reflexiva</w:t>
      </w:r>
    </w:p>
    <w:p w14:paraId="0529B884" w14:textId="77777777" w:rsidR="00777962" w:rsidRPr="002F3684" w:rsidRDefault="00777962" w:rsidP="00F0259A">
      <w:pPr>
        <w:pStyle w:val="Prrafodelista"/>
        <w:numPr>
          <w:ilvl w:val="0"/>
          <w:numId w:val="22"/>
        </w:numPr>
        <w:rPr>
          <w:lang w:val="es-CR"/>
        </w:rPr>
      </w:pPr>
      <w:r w:rsidRPr="002F3684">
        <w:rPr>
          <w:lang w:val="es-CR"/>
        </w:rPr>
        <w:t xml:space="preserve">Disposición para resolver problemas </w:t>
      </w:r>
    </w:p>
    <w:p w14:paraId="2C984E56" w14:textId="77777777" w:rsidR="00777962" w:rsidRDefault="00777962" w:rsidP="00F0259A">
      <w:pPr>
        <w:pStyle w:val="Prrafodelista"/>
        <w:numPr>
          <w:ilvl w:val="0"/>
          <w:numId w:val="22"/>
        </w:numPr>
        <w:rPr>
          <w:lang w:val="es-CR"/>
        </w:rPr>
      </w:pPr>
      <w:r w:rsidRPr="002F3684">
        <w:rPr>
          <w:lang w:val="es-CR"/>
        </w:rPr>
        <w:t>Actualización permanente</w:t>
      </w:r>
    </w:p>
    <w:p w14:paraId="6A01FD6D" w14:textId="77777777" w:rsidR="00777962" w:rsidRDefault="00777962" w:rsidP="00F0259A">
      <w:pPr>
        <w:pStyle w:val="Prrafodelista"/>
        <w:numPr>
          <w:ilvl w:val="0"/>
          <w:numId w:val="22"/>
        </w:numPr>
        <w:rPr>
          <w:lang w:val="es-CR"/>
        </w:rPr>
      </w:pPr>
      <w:r>
        <w:rPr>
          <w:lang w:val="es-CR"/>
        </w:rPr>
        <w:t>Creatividad</w:t>
      </w:r>
    </w:p>
    <w:p w14:paraId="696423AC" w14:textId="77777777" w:rsidR="00777962" w:rsidRDefault="00777962" w:rsidP="00F0259A">
      <w:pPr>
        <w:pStyle w:val="Prrafodelista"/>
        <w:numPr>
          <w:ilvl w:val="0"/>
          <w:numId w:val="22"/>
        </w:numPr>
        <w:rPr>
          <w:lang w:val="es-CR"/>
        </w:rPr>
      </w:pPr>
      <w:r>
        <w:rPr>
          <w:lang w:val="es-CR"/>
        </w:rPr>
        <w:t>Capacidad de trabajar en equipo</w:t>
      </w:r>
    </w:p>
    <w:p w14:paraId="0A515E8B" w14:textId="3AA56500" w:rsidR="007D45EA" w:rsidRDefault="00777962" w:rsidP="007D45EA">
      <w:pPr>
        <w:rPr>
          <w:b/>
        </w:rPr>
      </w:pPr>
      <w:r w:rsidRPr="00777962">
        <w:rPr>
          <w:b/>
        </w:rPr>
        <w:t>IV. Aspectos metodológicos</w:t>
      </w:r>
    </w:p>
    <w:p w14:paraId="53B7DD99" w14:textId="5EFB4212" w:rsidR="00D24431" w:rsidRDefault="00D24431" w:rsidP="00D24431">
      <w:r w:rsidRPr="00193D6D">
        <w:t>El curso se desarrollará mediante exposiciones magistrales a cargo de</w:t>
      </w:r>
      <w:r w:rsidR="004D4EFA">
        <w:t xml:space="preserve"> </w:t>
      </w:r>
      <w:r w:rsidRPr="00193D6D">
        <w:t>l</w:t>
      </w:r>
      <w:r w:rsidR="004D4EFA">
        <w:t>a</w:t>
      </w:r>
      <w:r w:rsidRPr="00193D6D">
        <w:t xml:space="preserve"> </w:t>
      </w:r>
      <w:r w:rsidR="004D4EFA">
        <w:t>persona docente</w:t>
      </w:r>
      <w:r w:rsidRPr="00193D6D">
        <w:t xml:space="preserve"> y la </w:t>
      </w:r>
      <w:proofErr w:type="gramStart"/>
      <w:r w:rsidRPr="00193D6D">
        <w:t xml:space="preserve">participación </w:t>
      </w:r>
      <w:r>
        <w:t>activa</w:t>
      </w:r>
      <w:proofErr w:type="gramEnd"/>
      <w:r>
        <w:t xml:space="preserve"> </w:t>
      </w:r>
      <w:r w:rsidRPr="00193D6D">
        <w:t>del estudiant</w:t>
      </w:r>
      <w:r w:rsidR="004D4EFA">
        <w:t>ado</w:t>
      </w:r>
      <w:r>
        <w:t xml:space="preserve"> (análisis de casos, presentaciones cortas, exposición de lecturas, otros)</w:t>
      </w:r>
      <w:r w:rsidRPr="00193D6D">
        <w:t xml:space="preserve">. </w:t>
      </w:r>
    </w:p>
    <w:p w14:paraId="4FBD13CB" w14:textId="0D33A1BD" w:rsidR="00D24431" w:rsidRPr="00193D6D" w:rsidRDefault="00D24431" w:rsidP="00D24431">
      <w:r w:rsidRPr="00193D6D">
        <w:t>Para el desarrollo del curso se utilizará el Aula Virtual de la Universidad Nacional como apoyo a la docencia.</w:t>
      </w:r>
    </w:p>
    <w:p w14:paraId="23AD2B17" w14:textId="77777777" w:rsidR="00D24431" w:rsidRPr="00193D6D" w:rsidRDefault="00D24431" w:rsidP="00D24431">
      <w:r w:rsidRPr="00193D6D">
        <w:t xml:space="preserve">Durante el curso se asignarán ejercicios prácticos que permitan profundizar el manejo instrumental de las herramientas que aportan los modelos vistos en clase, y se asignarán lecturas complementarias para comprender la aplicación de la materia. </w:t>
      </w:r>
    </w:p>
    <w:p w14:paraId="455ACAC0" w14:textId="430602EF" w:rsidR="00D24431" w:rsidRDefault="00D24431" w:rsidP="00D24431">
      <w:pPr>
        <w:rPr>
          <w:lang w:val="es-CR" w:eastAsia="es-MX"/>
        </w:rPr>
      </w:pPr>
      <w:r w:rsidRPr="004D2135">
        <w:rPr>
          <w:lang w:val="es-CR" w:eastAsia="es-MX"/>
        </w:rPr>
        <w:t xml:space="preserve">Para un mejor desarrollo del curso es necesario que </w:t>
      </w:r>
      <w:r w:rsidR="004D4EFA">
        <w:rPr>
          <w:lang w:val="es-CR" w:eastAsia="es-MX"/>
        </w:rPr>
        <w:t>e</w:t>
      </w:r>
      <w:r w:rsidRPr="004D2135">
        <w:rPr>
          <w:lang w:val="es-CR" w:eastAsia="es-MX"/>
        </w:rPr>
        <w:t>l estudiant</w:t>
      </w:r>
      <w:r w:rsidR="004D4EFA">
        <w:rPr>
          <w:lang w:val="es-CR" w:eastAsia="es-MX"/>
        </w:rPr>
        <w:t>ado</w:t>
      </w:r>
      <w:r w:rsidRPr="004D2135">
        <w:rPr>
          <w:lang w:val="es-CR" w:eastAsia="es-MX"/>
        </w:rPr>
        <w:t xml:space="preserve"> se mantenga actualizado con respecto a la dinámica económica de Costa Rica y de Latinoamérica, así como del acontecer económico y </w:t>
      </w:r>
      <w:proofErr w:type="gramStart"/>
      <w:r w:rsidRPr="004D2135">
        <w:rPr>
          <w:lang w:val="es-CR" w:eastAsia="es-MX"/>
        </w:rPr>
        <w:t>socio-político</w:t>
      </w:r>
      <w:proofErr w:type="gramEnd"/>
      <w:r w:rsidRPr="004D2135">
        <w:rPr>
          <w:lang w:val="es-CR" w:eastAsia="es-MX"/>
        </w:rPr>
        <w:t xml:space="preserve"> nacional, regional e internacional.</w:t>
      </w:r>
    </w:p>
    <w:p w14:paraId="443E3BB6" w14:textId="1CD12591" w:rsidR="007D45EA" w:rsidRPr="004A17B7" w:rsidRDefault="007D45EA" w:rsidP="007D45EA">
      <w:pPr>
        <w:rPr>
          <w:b/>
        </w:rPr>
      </w:pPr>
      <w:r w:rsidRPr="00777962">
        <w:rPr>
          <w:b/>
        </w:rPr>
        <w:t xml:space="preserve">V. </w:t>
      </w:r>
      <w:r w:rsidR="00777962" w:rsidRPr="00777962">
        <w:rPr>
          <w:b/>
        </w:rPr>
        <w:t>Recursos Bibliográficos</w:t>
      </w:r>
    </w:p>
    <w:p w14:paraId="63A6C77B" w14:textId="77777777" w:rsidR="00D24431" w:rsidRPr="00BA7082" w:rsidRDefault="00D24431" w:rsidP="006237CD">
      <w:pPr>
        <w:ind w:left="1066" w:hanging="709"/>
      </w:pPr>
      <w:r w:rsidRPr="005B022F">
        <w:rPr>
          <w:lang w:val="es-CR"/>
        </w:rPr>
        <w:t xml:space="preserve">Akerlof, G. A. &amp; Shiller, R. J. (2009). </w:t>
      </w:r>
      <w:r w:rsidRPr="00BA7082">
        <w:t>Animal spirits. Cómo influye la psicología humana en la economía. Barcelona, España.</w:t>
      </w:r>
    </w:p>
    <w:p w14:paraId="103FB82A" w14:textId="77777777" w:rsidR="00D24431" w:rsidRPr="00BA7082" w:rsidRDefault="00D24431" w:rsidP="006237CD">
      <w:pPr>
        <w:ind w:left="1066" w:hanging="709"/>
      </w:pPr>
      <w:r w:rsidRPr="00BA7082">
        <w:t xml:space="preserve">Alvarado, C. y Amaya, P. (2013). Los determinantes de la inversión productiva y su relación con la demanda efectiva: Una revisión teórica desde la perspectiva postkeynesiana. </w:t>
      </w:r>
      <w:r w:rsidRPr="006237CD">
        <w:rPr>
          <w:i/>
        </w:rPr>
        <w:t>Boletín Económico del Banco Central de Reserva</w:t>
      </w:r>
      <w:r w:rsidRPr="00BA7082">
        <w:t xml:space="preserve">, San Salvador. Recuperado de </w:t>
      </w:r>
      <w:hyperlink r:id="rId32" w:history="1">
        <w:r w:rsidRPr="006237CD">
          <w:rPr>
            <w:rStyle w:val="Hipervnculo"/>
            <w:rFonts w:cstheme="minorHAnsi"/>
          </w:rPr>
          <w:t>https://www.bcr.gob.sv/bcrsite/uploaded/content/category/943932092.pdf</w:t>
        </w:r>
      </w:hyperlink>
      <w:r w:rsidRPr="00BA7082">
        <w:t xml:space="preserve"> </w:t>
      </w:r>
    </w:p>
    <w:p w14:paraId="7788EE1C" w14:textId="77777777" w:rsidR="00D24431" w:rsidRPr="00BA7082" w:rsidRDefault="00D24431" w:rsidP="006237CD">
      <w:pPr>
        <w:ind w:left="1066" w:hanging="709"/>
      </w:pPr>
      <w:r w:rsidRPr="00BA7082">
        <w:t xml:space="preserve">Haldane, A. y Turrelb, A. (2019). Un modelo multidisciplinario para la macroeconomía. </w:t>
      </w:r>
      <w:r w:rsidRPr="006237CD">
        <w:rPr>
          <w:i/>
        </w:rPr>
        <w:t>Revista de Economía Institucional</w:t>
      </w:r>
      <w:r w:rsidRPr="00BA7082">
        <w:t>, 21 (40), pp. 69-111.</w:t>
      </w:r>
    </w:p>
    <w:p w14:paraId="5B23939E" w14:textId="77777777" w:rsidR="00D24431" w:rsidRPr="00BA7082" w:rsidRDefault="00D24431" w:rsidP="006237CD">
      <w:pPr>
        <w:ind w:left="1066" w:hanging="709"/>
      </w:pPr>
      <w:r w:rsidRPr="00BA7082">
        <w:lastRenderedPageBreak/>
        <w:t>Nadal, A. (2019, 19 de junio). Teoría monetaria: la moderna controversia.</w:t>
      </w:r>
      <w:r w:rsidRPr="006237CD">
        <w:rPr>
          <w:i/>
        </w:rPr>
        <w:t xml:space="preserve"> Diario La Jornada</w:t>
      </w:r>
      <w:r w:rsidRPr="00BA7082">
        <w:t xml:space="preserve">. Recuperado de </w:t>
      </w:r>
      <w:hyperlink r:id="rId33" w:history="1">
        <w:r w:rsidRPr="006237CD">
          <w:rPr>
            <w:rStyle w:val="Hipervnculo"/>
            <w:rFonts w:cstheme="minorHAnsi"/>
          </w:rPr>
          <w:t>https://www.jornada.com.mx/2019/06/19/opinion/021a1eco</w:t>
        </w:r>
      </w:hyperlink>
      <w:r w:rsidRPr="00BA7082">
        <w:t xml:space="preserve"> </w:t>
      </w:r>
    </w:p>
    <w:p w14:paraId="7EE30084" w14:textId="30ABE3AE" w:rsidR="00D24431" w:rsidRDefault="00D24431" w:rsidP="006237CD">
      <w:pPr>
        <w:ind w:left="1066" w:hanging="709"/>
        <w:rPr>
          <w:ins w:id="165" w:author="Carolina Ramírez H" w:date="2019-10-15T11:12:00Z"/>
          <w:rStyle w:val="Hipervnculo"/>
          <w:rFonts w:eastAsiaTheme="majorEastAsia" w:cstheme="minorHAnsi"/>
        </w:rPr>
      </w:pPr>
      <w:r w:rsidRPr="00BA7082">
        <w:t xml:space="preserve">Rochon, L. &amp; Rossi, S. (2018). El estado de la macroeconomía. Recuperado de </w:t>
      </w:r>
      <w:hyperlink r:id="rId34" w:tgtFrame="_blank" w:history="1">
        <w:r w:rsidRPr="006237CD">
          <w:rPr>
            <w:rStyle w:val="Hipervnculo"/>
            <w:rFonts w:eastAsiaTheme="majorEastAsia" w:cstheme="minorHAnsi"/>
          </w:rPr>
          <w:t>www.olafinanciera.unam.mx</w:t>
        </w:r>
      </w:hyperlink>
    </w:p>
    <w:p w14:paraId="76B9326C" w14:textId="77777777" w:rsidR="006E6CAB" w:rsidRDefault="006E6CAB" w:rsidP="006237CD">
      <w:pPr>
        <w:ind w:left="1066" w:hanging="709"/>
        <w:rPr>
          <w:rStyle w:val="Hipervnculo"/>
          <w:rFonts w:eastAsiaTheme="majorEastAsia" w:cstheme="minorHAnsi"/>
        </w:rPr>
      </w:pP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800"/>
      </w:tblGrid>
      <w:tr w:rsidR="00E33986" w:rsidRPr="006F2BDD" w14:paraId="0EB8E1CF" w14:textId="77777777" w:rsidTr="00E33986">
        <w:trPr>
          <w:trHeight w:val="162"/>
        </w:trPr>
        <w:tc>
          <w:tcPr>
            <w:tcW w:w="3085" w:type="dxa"/>
            <w:tcBorders>
              <w:top w:val="single" w:sz="4" w:space="0" w:color="auto"/>
              <w:left w:val="single" w:sz="4" w:space="0" w:color="auto"/>
              <w:bottom w:val="single" w:sz="4" w:space="0" w:color="auto"/>
              <w:right w:val="single" w:sz="4" w:space="0" w:color="auto"/>
            </w:tcBorders>
            <w:hideMark/>
          </w:tcPr>
          <w:p w14:paraId="16E377F7" w14:textId="77777777" w:rsidR="00E33986" w:rsidRPr="00E06C63" w:rsidRDefault="00E33986" w:rsidP="00E33986">
            <w:pPr>
              <w:pStyle w:val="Sinespaciado"/>
              <w:rPr>
                <w:rFonts w:cs="Arial"/>
                <w:b/>
                <w:lang w:val="es-CR" w:eastAsia="en-US"/>
              </w:rPr>
            </w:pPr>
            <w:r w:rsidRPr="00E06C63">
              <w:rPr>
                <w:rFonts w:cs="Arial"/>
                <w:b/>
                <w:lang w:val="es-CR"/>
              </w:rPr>
              <w:t>NOMBRE DEL CURSO:</w:t>
            </w:r>
          </w:p>
        </w:tc>
        <w:tc>
          <w:tcPr>
            <w:tcW w:w="5800" w:type="dxa"/>
            <w:tcBorders>
              <w:top w:val="single" w:sz="4" w:space="0" w:color="auto"/>
              <w:left w:val="single" w:sz="4" w:space="0" w:color="auto"/>
              <w:bottom w:val="single" w:sz="4" w:space="0" w:color="auto"/>
              <w:right w:val="single" w:sz="4" w:space="0" w:color="auto"/>
            </w:tcBorders>
          </w:tcPr>
          <w:p w14:paraId="2F7DF8A7" w14:textId="31CAE0EC" w:rsidR="00E33986" w:rsidRPr="00E06C63" w:rsidRDefault="00E33986" w:rsidP="00E33986">
            <w:pPr>
              <w:pStyle w:val="Sinespaciado"/>
              <w:rPr>
                <w:rFonts w:cs="Arial"/>
                <w:b/>
                <w:lang w:val="es-CR" w:eastAsia="en-US"/>
              </w:rPr>
            </w:pPr>
            <w:r>
              <w:rPr>
                <w:rFonts w:cs="Arial"/>
                <w:b/>
                <w:lang w:val="es-CR" w:eastAsia="en-US"/>
              </w:rPr>
              <w:t>CIENCIA DE DATOS PARA ECONOMISTAS I</w:t>
            </w:r>
          </w:p>
        </w:tc>
      </w:tr>
      <w:tr w:rsidR="00E33986" w:rsidRPr="006F2BDD" w14:paraId="25C2B8B4"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65BB6C15" w14:textId="77777777" w:rsidR="00E33986" w:rsidRPr="00E06C63" w:rsidRDefault="00E33986" w:rsidP="00E33986">
            <w:pPr>
              <w:pStyle w:val="Sinespaciado"/>
              <w:rPr>
                <w:rFonts w:cs="Arial"/>
                <w:b/>
                <w:lang w:val="es-CR" w:eastAsia="en-US"/>
              </w:rPr>
            </w:pPr>
            <w:r w:rsidRPr="00E06C63">
              <w:rPr>
                <w:rFonts w:cs="Arial"/>
                <w:b/>
                <w:lang w:val="es-CR"/>
              </w:rPr>
              <w:t>TIPO DE CURSO:</w:t>
            </w:r>
          </w:p>
        </w:tc>
        <w:tc>
          <w:tcPr>
            <w:tcW w:w="5800" w:type="dxa"/>
            <w:tcBorders>
              <w:top w:val="single" w:sz="4" w:space="0" w:color="auto"/>
              <w:left w:val="single" w:sz="4" w:space="0" w:color="auto"/>
              <w:bottom w:val="single" w:sz="4" w:space="0" w:color="auto"/>
              <w:right w:val="single" w:sz="4" w:space="0" w:color="auto"/>
            </w:tcBorders>
          </w:tcPr>
          <w:p w14:paraId="622E5012" w14:textId="77777777" w:rsidR="00E33986" w:rsidRPr="00E06C63" w:rsidRDefault="00E33986" w:rsidP="00E33986">
            <w:pPr>
              <w:pStyle w:val="Sinespaciado"/>
              <w:rPr>
                <w:rFonts w:cs="Arial"/>
                <w:lang w:val="es-CR" w:eastAsia="en-US"/>
              </w:rPr>
            </w:pPr>
            <w:r w:rsidRPr="00E06C63">
              <w:rPr>
                <w:rFonts w:cs="Arial"/>
                <w:lang w:val="es-CR" w:eastAsia="en-US"/>
              </w:rPr>
              <w:t>REGULAR</w:t>
            </w:r>
          </w:p>
        </w:tc>
      </w:tr>
      <w:tr w:rsidR="00E33986" w:rsidRPr="006F2BDD" w14:paraId="6BC77E23"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3A349607" w14:textId="77777777" w:rsidR="00E33986" w:rsidRPr="00E06C63" w:rsidRDefault="00E33986" w:rsidP="00E33986">
            <w:pPr>
              <w:pStyle w:val="Sinespaciado"/>
              <w:rPr>
                <w:rFonts w:cs="Arial"/>
                <w:b/>
                <w:lang w:val="es-CR" w:eastAsia="en-US"/>
              </w:rPr>
            </w:pPr>
            <w:r w:rsidRPr="00E06C63">
              <w:rPr>
                <w:rFonts w:cs="Arial"/>
                <w:b/>
                <w:lang w:val="es-CR"/>
              </w:rPr>
              <w:t>CÓDIGO DE CURSO:</w:t>
            </w:r>
          </w:p>
        </w:tc>
        <w:tc>
          <w:tcPr>
            <w:tcW w:w="5800" w:type="dxa"/>
            <w:tcBorders>
              <w:top w:val="single" w:sz="4" w:space="0" w:color="auto"/>
              <w:left w:val="single" w:sz="4" w:space="0" w:color="auto"/>
              <w:bottom w:val="single" w:sz="4" w:space="0" w:color="auto"/>
              <w:right w:val="single" w:sz="4" w:space="0" w:color="auto"/>
            </w:tcBorders>
          </w:tcPr>
          <w:p w14:paraId="0E6C4CB5" w14:textId="77777777" w:rsidR="00E33986" w:rsidRPr="00E06C63" w:rsidRDefault="00E33986" w:rsidP="00E33986">
            <w:pPr>
              <w:pStyle w:val="Sinespaciado"/>
              <w:rPr>
                <w:rFonts w:cs="Arial"/>
                <w:lang w:val="es-CR" w:eastAsia="en-US"/>
              </w:rPr>
            </w:pPr>
            <w:r w:rsidRPr="00E06C63">
              <w:rPr>
                <w:rFonts w:cs="Arial"/>
                <w:lang w:val="es-CR" w:eastAsia="en-US"/>
              </w:rPr>
              <w:t>Por Asignar</w:t>
            </w:r>
          </w:p>
        </w:tc>
      </w:tr>
      <w:tr w:rsidR="00E33986" w:rsidRPr="006F2BDD" w14:paraId="41EEB7F9"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5F3F025E" w14:textId="77777777" w:rsidR="00E33986" w:rsidRPr="00E06C63" w:rsidRDefault="00E33986" w:rsidP="00E33986">
            <w:pPr>
              <w:pStyle w:val="Sinespaciado"/>
              <w:rPr>
                <w:rFonts w:cs="Arial"/>
                <w:b/>
                <w:lang w:val="es-CR" w:eastAsia="en-US"/>
              </w:rPr>
            </w:pPr>
            <w:r w:rsidRPr="00E06C63">
              <w:rPr>
                <w:rFonts w:cs="Arial"/>
                <w:b/>
                <w:lang w:val="es-CR"/>
              </w:rPr>
              <w:t>NIVEL Y GRADO ACADÉMICO:</w:t>
            </w:r>
          </w:p>
        </w:tc>
        <w:tc>
          <w:tcPr>
            <w:tcW w:w="5800" w:type="dxa"/>
            <w:tcBorders>
              <w:top w:val="single" w:sz="4" w:space="0" w:color="auto"/>
              <w:left w:val="single" w:sz="4" w:space="0" w:color="auto"/>
              <w:bottom w:val="single" w:sz="4" w:space="0" w:color="auto"/>
              <w:right w:val="single" w:sz="4" w:space="0" w:color="auto"/>
            </w:tcBorders>
          </w:tcPr>
          <w:p w14:paraId="0F4AC185" w14:textId="77777777" w:rsidR="00E33986" w:rsidRPr="00E06C63" w:rsidRDefault="00E33986" w:rsidP="00E33986">
            <w:pPr>
              <w:pStyle w:val="Sinespaciado"/>
              <w:rPr>
                <w:rFonts w:cs="Arial"/>
                <w:lang w:val="es-CR" w:eastAsia="en-US"/>
              </w:rPr>
            </w:pPr>
            <w:r w:rsidRPr="00E06C63">
              <w:rPr>
                <w:rFonts w:cs="Arial"/>
                <w:lang w:val="es-CR" w:eastAsia="en-US"/>
              </w:rPr>
              <w:t>I nivel de Licenciatura</w:t>
            </w:r>
          </w:p>
        </w:tc>
      </w:tr>
      <w:tr w:rsidR="00E33986" w:rsidRPr="006F2BDD" w14:paraId="3E160B43"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7E14AF2F" w14:textId="77777777" w:rsidR="00E33986" w:rsidRPr="00E06C63" w:rsidRDefault="00E33986" w:rsidP="00E33986">
            <w:pPr>
              <w:pStyle w:val="Sinespaciado"/>
              <w:rPr>
                <w:rFonts w:cs="Arial"/>
                <w:b/>
                <w:lang w:val="es-CR" w:eastAsia="en-US"/>
              </w:rPr>
            </w:pPr>
            <w:r w:rsidRPr="00E06C63">
              <w:rPr>
                <w:rFonts w:cs="Arial"/>
                <w:b/>
                <w:lang w:val="es-CR"/>
              </w:rPr>
              <w:t>PERIODO LECTIVO:</w:t>
            </w:r>
          </w:p>
        </w:tc>
        <w:tc>
          <w:tcPr>
            <w:tcW w:w="5800" w:type="dxa"/>
            <w:tcBorders>
              <w:top w:val="single" w:sz="4" w:space="0" w:color="auto"/>
              <w:left w:val="single" w:sz="4" w:space="0" w:color="auto"/>
              <w:bottom w:val="single" w:sz="4" w:space="0" w:color="auto"/>
              <w:right w:val="single" w:sz="4" w:space="0" w:color="auto"/>
            </w:tcBorders>
          </w:tcPr>
          <w:p w14:paraId="7A919535" w14:textId="77777777" w:rsidR="00E33986" w:rsidRPr="00E06C63" w:rsidRDefault="00E33986" w:rsidP="00E33986">
            <w:pPr>
              <w:pStyle w:val="Sinespaciado"/>
              <w:rPr>
                <w:rFonts w:cs="Arial"/>
                <w:lang w:val="es-CR" w:eastAsia="en-US"/>
              </w:rPr>
            </w:pPr>
            <w:r w:rsidRPr="00E06C63">
              <w:rPr>
                <w:rFonts w:cs="Arial"/>
                <w:lang w:val="es-CR" w:eastAsia="en-US"/>
              </w:rPr>
              <w:t>ciclo de 17 semanas</w:t>
            </w:r>
          </w:p>
        </w:tc>
      </w:tr>
      <w:tr w:rsidR="00E33986" w:rsidRPr="006F2BDD" w14:paraId="2F1E5676"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6EBAF0AA" w14:textId="77777777" w:rsidR="00E33986" w:rsidRPr="00E06C63" w:rsidRDefault="00E33986" w:rsidP="00E33986">
            <w:pPr>
              <w:pStyle w:val="Sinespaciado"/>
              <w:rPr>
                <w:rFonts w:cs="Arial"/>
                <w:b/>
                <w:lang w:val="es-CR" w:eastAsia="en-US"/>
              </w:rPr>
            </w:pPr>
            <w:r w:rsidRPr="00E06C63">
              <w:rPr>
                <w:rFonts w:cs="Arial"/>
                <w:b/>
                <w:lang w:val="es-CR"/>
              </w:rPr>
              <w:t xml:space="preserve">MODALIDAD: </w:t>
            </w:r>
          </w:p>
        </w:tc>
        <w:tc>
          <w:tcPr>
            <w:tcW w:w="5800" w:type="dxa"/>
            <w:tcBorders>
              <w:top w:val="single" w:sz="4" w:space="0" w:color="auto"/>
              <w:left w:val="single" w:sz="4" w:space="0" w:color="auto"/>
              <w:bottom w:val="single" w:sz="4" w:space="0" w:color="auto"/>
              <w:right w:val="single" w:sz="4" w:space="0" w:color="auto"/>
            </w:tcBorders>
          </w:tcPr>
          <w:p w14:paraId="14AF961B" w14:textId="77777777" w:rsidR="00E33986" w:rsidRPr="00E06C63" w:rsidRDefault="00E33986" w:rsidP="00E33986">
            <w:pPr>
              <w:pStyle w:val="Sinespaciado"/>
              <w:rPr>
                <w:rFonts w:cs="Arial"/>
                <w:lang w:val="es-CR" w:eastAsia="en-US"/>
              </w:rPr>
            </w:pPr>
            <w:r w:rsidRPr="00E06C63">
              <w:rPr>
                <w:rFonts w:cs="Arial"/>
                <w:lang w:val="es-CR" w:eastAsia="en-US"/>
              </w:rPr>
              <w:t>Presencial</w:t>
            </w:r>
          </w:p>
        </w:tc>
      </w:tr>
      <w:tr w:rsidR="00E33986" w:rsidRPr="006F2BDD" w14:paraId="24F9BA28"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vAlign w:val="center"/>
            <w:hideMark/>
          </w:tcPr>
          <w:p w14:paraId="39E7BFBD" w14:textId="77777777" w:rsidR="00E33986" w:rsidRPr="00E06C63" w:rsidRDefault="00E33986" w:rsidP="00E33986">
            <w:pPr>
              <w:pStyle w:val="Sinespaciado"/>
              <w:rPr>
                <w:rFonts w:cs="Arial"/>
                <w:b/>
                <w:lang w:val="es-CR" w:eastAsia="en-US"/>
              </w:rPr>
            </w:pPr>
            <w:r w:rsidRPr="00E06C63">
              <w:rPr>
                <w:rFonts w:cs="Arial"/>
                <w:b/>
                <w:lang w:val="es-CR"/>
              </w:rPr>
              <w:t>NATURALEZA:</w:t>
            </w:r>
          </w:p>
        </w:tc>
        <w:tc>
          <w:tcPr>
            <w:tcW w:w="5800" w:type="dxa"/>
            <w:tcBorders>
              <w:top w:val="single" w:sz="4" w:space="0" w:color="auto"/>
              <w:left w:val="single" w:sz="4" w:space="0" w:color="auto"/>
              <w:bottom w:val="single" w:sz="4" w:space="0" w:color="auto"/>
              <w:right w:val="single" w:sz="4" w:space="0" w:color="auto"/>
            </w:tcBorders>
          </w:tcPr>
          <w:p w14:paraId="0AB38B75" w14:textId="77777777" w:rsidR="00E33986" w:rsidRPr="00E06C63" w:rsidRDefault="00E33986" w:rsidP="00E33986">
            <w:pPr>
              <w:pStyle w:val="Sinespaciado"/>
              <w:rPr>
                <w:rFonts w:cs="Arial"/>
                <w:lang w:val="es-CR" w:eastAsia="en-US"/>
              </w:rPr>
            </w:pPr>
            <w:r w:rsidRPr="00E06C63">
              <w:rPr>
                <w:rFonts w:cs="Arial"/>
                <w:lang w:val="es-CR" w:eastAsia="en-US"/>
              </w:rPr>
              <w:t>Teórico Práctico</w:t>
            </w:r>
          </w:p>
        </w:tc>
      </w:tr>
      <w:tr w:rsidR="00E33986" w:rsidRPr="006F2BDD" w14:paraId="65BB8845" w14:textId="77777777" w:rsidTr="00E33986">
        <w:trPr>
          <w:trHeight w:val="284"/>
        </w:trPr>
        <w:tc>
          <w:tcPr>
            <w:tcW w:w="3085" w:type="dxa"/>
            <w:tcBorders>
              <w:top w:val="single" w:sz="4" w:space="0" w:color="auto"/>
              <w:left w:val="single" w:sz="4" w:space="0" w:color="auto"/>
              <w:bottom w:val="single" w:sz="4" w:space="0" w:color="auto"/>
              <w:right w:val="single" w:sz="4" w:space="0" w:color="auto"/>
            </w:tcBorders>
            <w:hideMark/>
          </w:tcPr>
          <w:p w14:paraId="1B676248" w14:textId="77777777" w:rsidR="00E33986" w:rsidRPr="00E06C63" w:rsidRDefault="00E33986" w:rsidP="00E33986">
            <w:pPr>
              <w:pStyle w:val="Sinespaciado"/>
              <w:rPr>
                <w:rFonts w:cs="Arial"/>
                <w:b/>
                <w:lang w:val="es-CR" w:eastAsia="en-US"/>
              </w:rPr>
            </w:pPr>
            <w:r w:rsidRPr="00E06C63">
              <w:rPr>
                <w:rFonts w:cs="Arial"/>
                <w:b/>
                <w:lang w:val="es-CR"/>
              </w:rPr>
              <w:t xml:space="preserve">CRÉDITOS: </w:t>
            </w:r>
          </w:p>
        </w:tc>
        <w:tc>
          <w:tcPr>
            <w:tcW w:w="5800" w:type="dxa"/>
            <w:tcBorders>
              <w:top w:val="single" w:sz="4" w:space="0" w:color="auto"/>
              <w:left w:val="single" w:sz="4" w:space="0" w:color="auto"/>
              <w:bottom w:val="single" w:sz="4" w:space="0" w:color="auto"/>
              <w:right w:val="single" w:sz="4" w:space="0" w:color="auto"/>
            </w:tcBorders>
          </w:tcPr>
          <w:p w14:paraId="68321E26" w14:textId="77777777" w:rsidR="00E33986" w:rsidRPr="00E06C63" w:rsidRDefault="00E33986" w:rsidP="00E33986">
            <w:pPr>
              <w:pStyle w:val="Sinespaciado"/>
              <w:rPr>
                <w:rFonts w:cs="Arial"/>
                <w:lang w:val="es-CR" w:eastAsia="en-US"/>
              </w:rPr>
            </w:pPr>
            <w:r w:rsidRPr="00E06C63">
              <w:rPr>
                <w:rFonts w:cs="Arial"/>
                <w:lang w:val="es-CR" w:eastAsia="en-US"/>
              </w:rPr>
              <w:t>4</w:t>
            </w:r>
          </w:p>
        </w:tc>
      </w:tr>
      <w:tr w:rsidR="00E33986" w:rsidRPr="006F2BDD" w14:paraId="0EA4F910"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6667B18E" w14:textId="77777777" w:rsidR="00E33986" w:rsidRPr="00E06C63" w:rsidRDefault="00E33986" w:rsidP="00E33986">
            <w:pPr>
              <w:pStyle w:val="Sinespaciado"/>
              <w:rPr>
                <w:rFonts w:cs="Arial"/>
                <w:b/>
                <w:lang w:val="es-CR" w:eastAsia="en-US"/>
              </w:rPr>
            </w:pPr>
            <w:r w:rsidRPr="00E06C63">
              <w:rPr>
                <w:rFonts w:cs="Arial"/>
                <w:b/>
                <w:lang w:val="es-CR"/>
              </w:rPr>
              <w:t>HORAS TOTALES SEMANALES:</w:t>
            </w:r>
          </w:p>
        </w:tc>
        <w:tc>
          <w:tcPr>
            <w:tcW w:w="5800" w:type="dxa"/>
            <w:tcBorders>
              <w:top w:val="single" w:sz="4" w:space="0" w:color="auto"/>
              <w:left w:val="single" w:sz="4" w:space="0" w:color="auto"/>
              <w:bottom w:val="single" w:sz="4" w:space="0" w:color="auto"/>
              <w:right w:val="single" w:sz="4" w:space="0" w:color="auto"/>
            </w:tcBorders>
          </w:tcPr>
          <w:p w14:paraId="33138368" w14:textId="77777777" w:rsidR="00E33986" w:rsidRPr="00E06C63" w:rsidRDefault="00E33986" w:rsidP="00E33986">
            <w:pPr>
              <w:pStyle w:val="Sinespaciado"/>
              <w:rPr>
                <w:rFonts w:cs="Arial"/>
                <w:lang w:val="es-CR" w:eastAsia="en-US"/>
              </w:rPr>
            </w:pPr>
            <w:r w:rsidRPr="00E06C63">
              <w:rPr>
                <w:rFonts w:cs="Arial"/>
                <w:lang w:val="es-CR" w:eastAsia="en-US"/>
              </w:rPr>
              <w:t>11</w:t>
            </w:r>
          </w:p>
        </w:tc>
      </w:tr>
      <w:tr w:rsidR="00E33986" w:rsidRPr="006F2BDD" w14:paraId="20AAE002"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69F38AD7" w14:textId="77777777" w:rsidR="00E33986" w:rsidRPr="00E06C63" w:rsidRDefault="00E33986" w:rsidP="00E33986">
            <w:pPr>
              <w:pStyle w:val="Sinespaciado"/>
              <w:rPr>
                <w:rFonts w:cs="Arial"/>
                <w:b/>
                <w:bCs/>
                <w:lang w:val="es-CR" w:eastAsia="en-US"/>
              </w:rPr>
            </w:pPr>
            <w:r w:rsidRPr="00E06C63">
              <w:rPr>
                <w:rFonts w:cs="Arial"/>
                <w:b/>
                <w:bCs/>
                <w:lang w:val="es-CR"/>
              </w:rPr>
              <w:t xml:space="preserve">HORAS DEL CURSO: </w:t>
            </w:r>
          </w:p>
        </w:tc>
        <w:tc>
          <w:tcPr>
            <w:tcW w:w="5800" w:type="dxa"/>
            <w:tcBorders>
              <w:top w:val="single" w:sz="4" w:space="0" w:color="auto"/>
              <w:left w:val="single" w:sz="4" w:space="0" w:color="auto"/>
              <w:bottom w:val="single" w:sz="4" w:space="0" w:color="auto"/>
              <w:right w:val="single" w:sz="4" w:space="0" w:color="auto"/>
            </w:tcBorders>
          </w:tcPr>
          <w:p w14:paraId="3F224481" w14:textId="28EC12D1" w:rsidR="00E33986" w:rsidRPr="00E06C63" w:rsidRDefault="00E33986" w:rsidP="00E33986">
            <w:pPr>
              <w:pStyle w:val="Sinespaciado"/>
              <w:rPr>
                <w:rFonts w:cs="Arial"/>
                <w:lang w:val="es-CR" w:eastAsia="en-US"/>
              </w:rPr>
            </w:pPr>
            <w:r>
              <w:rPr>
                <w:rFonts w:cs="Arial"/>
                <w:lang w:val="es-CR" w:eastAsia="en-US"/>
              </w:rPr>
              <w:t>1</w:t>
            </w:r>
            <w:r w:rsidRPr="00E06C63">
              <w:rPr>
                <w:rFonts w:cs="Arial"/>
                <w:lang w:val="es-CR" w:eastAsia="en-US"/>
              </w:rPr>
              <w:t xml:space="preserve"> </w:t>
            </w:r>
            <w:proofErr w:type="gramStart"/>
            <w:r w:rsidRPr="00E06C63">
              <w:rPr>
                <w:rFonts w:cs="Arial"/>
                <w:lang w:val="es-CR" w:eastAsia="en-US"/>
              </w:rPr>
              <w:t>Teoría</w:t>
            </w:r>
            <w:proofErr w:type="gramEnd"/>
            <w:r w:rsidRPr="00E06C63">
              <w:rPr>
                <w:rFonts w:cs="Arial"/>
                <w:lang w:val="es-CR" w:eastAsia="en-US"/>
              </w:rPr>
              <w:t xml:space="preserve">; 1 Práctica; </w:t>
            </w:r>
            <w:r>
              <w:rPr>
                <w:rFonts w:cs="Arial"/>
                <w:lang w:val="es-CR" w:eastAsia="en-US"/>
              </w:rPr>
              <w:t xml:space="preserve">2 laboratorio, </w:t>
            </w:r>
            <w:r w:rsidRPr="00E06C63">
              <w:rPr>
                <w:rFonts w:cs="Arial"/>
                <w:lang w:val="es-CR" w:eastAsia="en-US"/>
              </w:rPr>
              <w:t>7 Estudio Independiente</w:t>
            </w:r>
          </w:p>
        </w:tc>
      </w:tr>
      <w:tr w:rsidR="00E33986" w:rsidRPr="006F2BDD" w14:paraId="4E4101D1" w14:textId="77777777" w:rsidTr="00E33986">
        <w:trPr>
          <w:trHeight w:val="297"/>
        </w:trPr>
        <w:tc>
          <w:tcPr>
            <w:tcW w:w="3085" w:type="dxa"/>
            <w:tcBorders>
              <w:top w:val="single" w:sz="4" w:space="0" w:color="auto"/>
              <w:left w:val="single" w:sz="4" w:space="0" w:color="auto"/>
              <w:bottom w:val="single" w:sz="4" w:space="0" w:color="auto"/>
              <w:right w:val="single" w:sz="4" w:space="0" w:color="auto"/>
            </w:tcBorders>
            <w:hideMark/>
          </w:tcPr>
          <w:p w14:paraId="566069B8" w14:textId="77777777" w:rsidR="00E33986" w:rsidRPr="00E06C63" w:rsidRDefault="00E33986" w:rsidP="00E33986">
            <w:pPr>
              <w:pStyle w:val="Sinespaciado"/>
              <w:rPr>
                <w:rFonts w:cs="Arial"/>
                <w:b/>
                <w:lang w:val="es-CR" w:eastAsia="en-US"/>
              </w:rPr>
            </w:pPr>
            <w:r w:rsidRPr="00E06C63">
              <w:rPr>
                <w:rFonts w:cs="Arial"/>
                <w:b/>
                <w:lang w:val="es-CR"/>
              </w:rPr>
              <w:t xml:space="preserve">HORAS DOCENTE: </w:t>
            </w:r>
          </w:p>
        </w:tc>
        <w:tc>
          <w:tcPr>
            <w:tcW w:w="5800" w:type="dxa"/>
            <w:tcBorders>
              <w:top w:val="single" w:sz="4" w:space="0" w:color="auto"/>
              <w:left w:val="single" w:sz="4" w:space="0" w:color="auto"/>
              <w:bottom w:val="single" w:sz="4" w:space="0" w:color="auto"/>
              <w:right w:val="single" w:sz="4" w:space="0" w:color="auto"/>
            </w:tcBorders>
          </w:tcPr>
          <w:p w14:paraId="4BC48C23" w14:textId="77777777" w:rsidR="00E33986" w:rsidRPr="00E06C63" w:rsidRDefault="00E33986" w:rsidP="00E33986">
            <w:pPr>
              <w:pStyle w:val="Sinespaciado"/>
              <w:rPr>
                <w:rFonts w:cs="Arial"/>
                <w:lang w:val="es-CR" w:eastAsia="en-US"/>
              </w:rPr>
            </w:pPr>
            <w:r w:rsidRPr="00E06C63">
              <w:rPr>
                <w:rFonts w:cs="Arial"/>
                <w:lang w:val="es-CR" w:eastAsia="en-US"/>
              </w:rPr>
              <w:t xml:space="preserve">4 </w:t>
            </w:r>
          </w:p>
        </w:tc>
      </w:tr>
      <w:tr w:rsidR="00E33986" w:rsidRPr="006F2BDD" w14:paraId="1D4E6644" w14:textId="77777777" w:rsidTr="00E33986">
        <w:trPr>
          <w:trHeight w:val="297"/>
        </w:trPr>
        <w:tc>
          <w:tcPr>
            <w:tcW w:w="3085" w:type="dxa"/>
            <w:tcBorders>
              <w:top w:val="single" w:sz="4" w:space="0" w:color="auto"/>
              <w:left w:val="single" w:sz="4" w:space="0" w:color="auto"/>
              <w:bottom w:val="single" w:sz="4" w:space="0" w:color="auto"/>
              <w:right w:val="single" w:sz="4" w:space="0" w:color="auto"/>
            </w:tcBorders>
          </w:tcPr>
          <w:p w14:paraId="2EEF865E" w14:textId="77777777" w:rsidR="00E33986" w:rsidRPr="00E06C63" w:rsidRDefault="00E33986" w:rsidP="00E33986">
            <w:pPr>
              <w:pStyle w:val="Sinespaciado"/>
              <w:rPr>
                <w:rFonts w:cs="Arial"/>
                <w:b/>
                <w:lang w:val="es-CR"/>
              </w:rPr>
            </w:pPr>
            <w:r w:rsidRPr="00E06C63">
              <w:rPr>
                <w:rFonts w:cs="Arial"/>
                <w:b/>
                <w:lang w:val="es-CR"/>
              </w:rPr>
              <w:t>HORARIO DE ATENCIÓN ESTUDIANTE:</w:t>
            </w:r>
          </w:p>
        </w:tc>
        <w:tc>
          <w:tcPr>
            <w:tcW w:w="5800" w:type="dxa"/>
            <w:tcBorders>
              <w:top w:val="single" w:sz="4" w:space="0" w:color="auto"/>
              <w:left w:val="single" w:sz="4" w:space="0" w:color="auto"/>
              <w:bottom w:val="single" w:sz="4" w:space="0" w:color="auto"/>
              <w:right w:val="single" w:sz="4" w:space="0" w:color="auto"/>
            </w:tcBorders>
          </w:tcPr>
          <w:p w14:paraId="36029D04" w14:textId="77777777" w:rsidR="00E33986" w:rsidRPr="00E06C63" w:rsidRDefault="00E33986" w:rsidP="00E33986">
            <w:pPr>
              <w:pStyle w:val="Sinespaciado"/>
              <w:rPr>
                <w:rFonts w:cs="Arial"/>
                <w:lang w:val="es-CR" w:eastAsia="en-US"/>
              </w:rPr>
            </w:pPr>
            <w:r w:rsidRPr="00E06C63">
              <w:rPr>
                <w:rFonts w:cs="Arial"/>
                <w:lang w:val="es-CR" w:eastAsia="en-US"/>
              </w:rPr>
              <w:t>A convenir</w:t>
            </w:r>
          </w:p>
        </w:tc>
      </w:tr>
      <w:tr w:rsidR="00E33986" w:rsidRPr="006F2BDD" w14:paraId="65FD2573"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63B600F0" w14:textId="77777777" w:rsidR="00E33986" w:rsidRPr="00E06C63" w:rsidRDefault="00E33986" w:rsidP="00E33986">
            <w:pPr>
              <w:pStyle w:val="Sinespaciado"/>
              <w:rPr>
                <w:rFonts w:cs="Arial"/>
                <w:b/>
                <w:lang w:val="es-CR" w:eastAsia="en-US"/>
              </w:rPr>
            </w:pPr>
            <w:r w:rsidRPr="00E06C63">
              <w:rPr>
                <w:rFonts w:cs="Arial"/>
                <w:b/>
                <w:lang w:val="es-CR"/>
              </w:rPr>
              <w:t xml:space="preserve">REQUISITOS: </w:t>
            </w:r>
          </w:p>
        </w:tc>
        <w:tc>
          <w:tcPr>
            <w:tcW w:w="5800" w:type="dxa"/>
            <w:tcBorders>
              <w:top w:val="single" w:sz="4" w:space="0" w:color="auto"/>
              <w:left w:val="single" w:sz="4" w:space="0" w:color="auto"/>
              <w:bottom w:val="single" w:sz="4" w:space="0" w:color="auto"/>
              <w:right w:val="single" w:sz="4" w:space="0" w:color="auto"/>
            </w:tcBorders>
          </w:tcPr>
          <w:p w14:paraId="584EE6E8" w14:textId="77777777" w:rsidR="00E33986" w:rsidRPr="00E06C63" w:rsidRDefault="00E33986" w:rsidP="00E33986">
            <w:pPr>
              <w:pStyle w:val="Sinespaciado"/>
              <w:rPr>
                <w:rFonts w:cs="Arial"/>
                <w:bCs/>
                <w:lang w:val="es-CR" w:eastAsia="en-US"/>
              </w:rPr>
            </w:pPr>
            <w:r w:rsidRPr="009B4523">
              <w:rPr>
                <w:rFonts w:cs="Arial"/>
                <w:bCs/>
                <w:lang w:val="es-CR" w:eastAsia="en-US"/>
              </w:rPr>
              <w:t>No tiene</w:t>
            </w:r>
          </w:p>
        </w:tc>
      </w:tr>
      <w:tr w:rsidR="00E33986" w:rsidRPr="006F2BDD" w14:paraId="4A9C6E29"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3B929E72" w14:textId="77777777" w:rsidR="00E33986" w:rsidRPr="00E06C63" w:rsidRDefault="00E33986" w:rsidP="00E33986">
            <w:pPr>
              <w:pStyle w:val="Sinespaciado"/>
              <w:rPr>
                <w:rFonts w:cs="Arial"/>
                <w:b/>
                <w:lang w:val="es-CR" w:eastAsia="en-US"/>
              </w:rPr>
            </w:pPr>
            <w:r w:rsidRPr="00E06C63">
              <w:rPr>
                <w:rFonts w:cs="Arial"/>
                <w:b/>
                <w:lang w:val="es-CR"/>
              </w:rPr>
              <w:t xml:space="preserve">CORREQUISITOS: </w:t>
            </w:r>
          </w:p>
        </w:tc>
        <w:tc>
          <w:tcPr>
            <w:tcW w:w="5800" w:type="dxa"/>
            <w:tcBorders>
              <w:top w:val="single" w:sz="4" w:space="0" w:color="auto"/>
              <w:left w:val="single" w:sz="4" w:space="0" w:color="auto"/>
              <w:bottom w:val="single" w:sz="4" w:space="0" w:color="auto"/>
              <w:right w:val="single" w:sz="4" w:space="0" w:color="auto"/>
            </w:tcBorders>
          </w:tcPr>
          <w:p w14:paraId="02D543F3" w14:textId="77777777" w:rsidR="00E33986" w:rsidRPr="00E06C63" w:rsidRDefault="00E33986" w:rsidP="00E33986">
            <w:pPr>
              <w:pStyle w:val="Sinespaciado"/>
              <w:rPr>
                <w:rFonts w:cs="Arial"/>
                <w:bCs/>
                <w:lang w:val="es-CR" w:eastAsia="en-US"/>
              </w:rPr>
            </w:pPr>
            <w:r w:rsidRPr="00E06C63">
              <w:rPr>
                <w:rFonts w:cs="Arial"/>
                <w:bCs/>
                <w:lang w:val="es-CR" w:eastAsia="en-US"/>
              </w:rPr>
              <w:t>No tiene</w:t>
            </w:r>
          </w:p>
        </w:tc>
      </w:tr>
      <w:tr w:rsidR="00E33986" w:rsidRPr="006F2BDD" w14:paraId="2EBC31D3"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6E3AED2A" w14:textId="77777777" w:rsidR="00E33986" w:rsidRPr="00E06C63" w:rsidRDefault="00E33986" w:rsidP="00E33986">
            <w:pPr>
              <w:pStyle w:val="Sinespaciado"/>
              <w:rPr>
                <w:rFonts w:cs="Arial"/>
                <w:b/>
                <w:lang w:val="es-CR" w:eastAsia="en-US"/>
              </w:rPr>
            </w:pPr>
            <w:r w:rsidRPr="00E06C63">
              <w:rPr>
                <w:rFonts w:cs="Arial"/>
                <w:b/>
                <w:lang w:val="es-CR"/>
              </w:rPr>
              <w:t>PERSONA DOCENTE:</w:t>
            </w:r>
          </w:p>
        </w:tc>
        <w:tc>
          <w:tcPr>
            <w:tcW w:w="5800" w:type="dxa"/>
            <w:tcBorders>
              <w:top w:val="single" w:sz="4" w:space="0" w:color="auto"/>
              <w:left w:val="single" w:sz="4" w:space="0" w:color="auto"/>
              <w:bottom w:val="single" w:sz="4" w:space="0" w:color="auto"/>
              <w:right w:val="single" w:sz="4" w:space="0" w:color="auto"/>
            </w:tcBorders>
          </w:tcPr>
          <w:p w14:paraId="65A96608" w14:textId="4147468C" w:rsidR="00E33986" w:rsidRPr="00E06C63" w:rsidRDefault="00E33986" w:rsidP="00E33986">
            <w:pPr>
              <w:pStyle w:val="Sinespaciado"/>
              <w:rPr>
                <w:rFonts w:cs="Arial"/>
                <w:lang w:val="es-CR" w:eastAsia="en-US"/>
              </w:rPr>
            </w:pPr>
            <w:r>
              <w:rPr>
                <w:rFonts w:cs="Arial"/>
                <w:lang w:val="es-CR" w:eastAsia="en-US"/>
              </w:rPr>
              <w:t>Máster Juan Gabriel Alpízar Méndez</w:t>
            </w:r>
          </w:p>
        </w:tc>
      </w:tr>
    </w:tbl>
    <w:p w14:paraId="6B49800B" w14:textId="2BC6D8A4" w:rsidR="00457B0E" w:rsidRPr="006237CD" w:rsidRDefault="00457B0E" w:rsidP="00F0259A">
      <w:pPr>
        <w:pStyle w:val="Prrafodelista"/>
        <w:numPr>
          <w:ilvl w:val="0"/>
          <w:numId w:val="58"/>
        </w:numPr>
        <w:rPr>
          <w:b/>
          <w:bCs/>
          <w:lang w:val="es-CR"/>
        </w:rPr>
      </w:pPr>
      <w:r w:rsidRPr="006237CD">
        <w:rPr>
          <w:b/>
          <w:bCs/>
          <w:lang w:val="es-CR"/>
        </w:rPr>
        <w:t>Descripción del curso</w:t>
      </w:r>
    </w:p>
    <w:p w14:paraId="40559326" w14:textId="1D8003A1" w:rsidR="008B0C89" w:rsidRPr="004D58B6" w:rsidRDefault="008B0C89" w:rsidP="008B0C89">
      <w:r w:rsidRPr="004D58B6">
        <w:t xml:space="preserve">El curso </w:t>
      </w:r>
      <w:r w:rsidRPr="004D58B6">
        <w:rPr>
          <w:b/>
        </w:rPr>
        <w:t>Ciencia de datos para economistas I</w:t>
      </w:r>
      <w:r w:rsidRPr="004D58B6">
        <w:t xml:space="preserve"> brinda al estudiant</w:t>
      </w:r>
      <w:r w:rsidR="00346D6F">
        <w:t>ado</w:t>
      </w:r>
      <w:r w:rsidRPr="004D58B6">
        <w:t xml:space="preserve"> los principales conceptos y métodos de ciencia de datos desde un enfoque de aplicaciones a la economía.  Se le dará especial importancia al uso de herramientas informáticas para desarrollar aplicaciones especializadas en el manejo de datos, para esto se utilizarán programas ofimáticos, mayoritariamente Excel.  </w:t>
      </w:r>
    </w:p>
    <w:p w14:paraId="2DFB0201" w14:textId="1658F300" w:rsidR="008B0C89" w:rsidRPr="004D58B6" w:rsidRDefault="008B0C89" w:rsidP="008B0C89">
      <w:r w:rsidRPr="004D58B6">
        <w:t>El programa contiene diversos ejercicios aplicados al ámbito empresarial, negocios, economía y finanzas que al desarrollarlos le permitirá al estudiant</w:t>
      </w:r>
      <w:r w:rsidR="00346D6F">
        <w:t>e</w:t>
      </w:r>
      <w:r w:rsidRPr="004D58B6">
        <w:t xml:space="preserve"> familiarizarse con la resolución de problemas reales a través de herramientas ofimáticas, de manera que, a la hora de enfrentarse a sus propias situaciones en su lugar de trabajo, va a lograr llevarlas a cabo de una mejor y más efectiva manera.</w:t>
      </w:r>
    </w:p>
    <w:p w14:paraId="1188BB1B" w14:textId="77777777" w:rsidR="008B0C89" w:rsidRPr="004D58B6" w:rsidRDefault="008B0C89" w:rsidP="008B0C89">
      <w:r w:rsidRPr="004D58B6">
        <w:lastRenderedPageBreak/>
        <w:t>Este programa le brindará la opción de hacer el trabajo de análisis de datos con un ahorro considerable de tiempo, esto debido a las destrezas prácticas y técnicas desarrolladas en el curso, lo que le permitirá promocionarse y diferenciarse de otras personas en su ámbito laboral, conociendo cómo manejar y analizar adecuadamente los datos.</w:t>
      </w:r>
    </w:p>
    <w:p w14:paraId="1A8B6379" w14:textId="666A30DD" w:rsidR="00457B0E" w:rsidRPr="006237CD" w:rsidRDefault="00457B0E" w:rsidP="00F0259A">
      <w:pPr>
        <w:pStyle w:val="Prrafodelista"/>
        <w:numPr>
          <w:ilvl w:val="0"/>
          <w:numId w:val="58"/>
        </w:numPr>
        <w:rPr>
          <w:rFonts w:eastAsia="Times New Roman"/>
          <w:b/>
          <w:bCs/>
          <w:lang w:val="es-CR"/>
        </w:rPr>
      </w:pPr>
      <w:r w:rsidRPr="006237CD">
        <w:rPr>
          <w:rFonts w:eastAsia="Times New Roman"/>
          <w:b/>
          <w:bCs/>
          <w:lang w:val="es-CR"/>
        </w:rPr>
        <w:t>Objetivos</w:t>
      </w:r>
    </w:p>
    <w:p w14:paraId="7073DE90" w14:textId="77777777" w:rsidR="00457B0E" w:rsidRPr="00D7318C" w:rsidRDefault="00457B0E" w:rsidP="00457B0E">
      <w:pPr>
        <w:rPr>
          <w:i/>
          <w:lang w:val="es-CR"/>
        </w:rPr>
      </w:pPr>
      <w:r>
        <w:rPr>
          <w:i/>
          <w:lang w:val="es-CR"/>
        </w:rPr>
        <w:t>Objetivo General</w:t>
      </w:r>
    </w:p>
    <w:p w14:paraId="61A531FC" w14:textId="55405EA2" w:rsidR="00346D6F" w:rsidRDefault="00346D6F" w:rsidP="008B0C89">
      <w:r>
        <w:t xml:space="preserve">Realizar </w:t>
      </w:r>
      <w:r w:rsidRPr="004D58B6">
        <w:t>procesamiento, análisis de la información, interpretación y resolución de los problemas laborales</w:t>
      </w:r>
      <w:r>
        <w:t xml:space="preserve">, con base en los </w:t>
      </w:r>
      <w:r w:rsidRPr="004D58B6">
        <w:t>principios fundamentales de la ciencia de datos</w:t>
      </w:r>
      <w:r>
        <w:t xml:space="preserve">, resolviendo </w:t>
      </w:r>
      <w:r w:rsidRPr="004D58B6">
        <w:t>los desafíos y oportunidades económicas e institucionales actuales.</w:t>
      </w:r>
    </w:p>
    <w:p w14:paraId="778A759D" w14:textId="4D8E318D" w:rsidR="00457B0E" w:rsidRDefault="00457B0E" w:rsidP="00457B0E">
      <w:pPr>
        <w:rPr>
          <w:i/>
          <w:lang w:val="es-CR"/>
        </w:rPr>
      </w:pPr>
      <w:r w:rsidRPr="00D7318C">
        <w:rPr>
          <w:i/>
          <w:lang w:val="es-CR"/>
        </w:rPr>
        <w:t xml:space="preserve">Objetivos </w:t>
      </w:r>
      <w:r>
        <w:rPr>
          <w:i/>
          <w:lang w:val="es-CR"/>
        </w:rPr>
        <w:t>específicos</w:t>
      </w:r>
    </w:p>
    <w:p w14:paraId="7465FAAC" w14:textId="77777777" w:rsidR="008B0C89" w:rsidRPr="004D58B6" w:rsidRDefault="008B0C89" w:rsidP="00F0259A">
      <w:pPr>
        <w:pStyle w:val="Prrafodelista"/>
        <w:numPr>
          <w:ilvl w:val="0"/>
          <w:numId w:val="26"/>
        </w:numPr>
      </w:pPr>
      <w:r w:rsidRPr="004D58B6">
        <w:t>Conocer el manejo adecuado de las herramientas ofimáticas para aplicarlas de forma efectiva en la resolución de problemas laborales reales, relacionados al manejo de información de distintas dimensiones.</w:t>
      </w:r>
    </w:p>
    <w:p w14:paraId="074E8822" w14:textId="77777777" w:rsidR="008B0C89" w:rsidRPr="004D58B6" w:rsidRDefault="008B0C89" w:rsidP="00F0259A">
      <w:pPr>
        <w:pStyle w:val="Prrafodelista"/>
        <w:numPr>
          <w:ilvl w:val="0"/>
          <w:numId w:val="26"/>
        </w:numPr>
      </w:pPr>
      <w:r w:rsidRPr="004D58B6">
        <w:t>Practicar la resolución de problemas por medio de casos prácticos reales y aplicados a la economía.</w:t>
      </w:r>
    </w:p>
    <w:p w14:paraId="6AC92657" w14:textId="77777777" w:rsidR="008B0C89" w:rsidRPr="004D58B6" w:rsidRDefault="008B0C89" w:rsidP="00F0259A">
      <w:pPr>
        <w:pStyle w:val="Prrafodelista"/>
        <w:numPr>
          <w:ilvl w:val="0"/>
          <w:numId w:val="26"/>
        </w:numPr>
      </w:pPr>
      <w:r w:rsidRPr="004D58B6">
        <w:t>Desarrollar la creatividad para lograr resolver cualquier tipo de problema que enfrenten en cuanto al manejo, análisis y gestión de la información generada dentro de la empresa o institución.</w:t>
      </w:r>
    </w:p>
    <w:p w14:paraId="41D0B4F7" w14:textId="77777777" w:rsidR="008B0C89" w:rsidRPr="004D58B6" w:rsidRDefault="008B0C89" w:rsidP="00F0259A">
      <w:pPr>
        <w:pStyle w:val="Prrafodelista"/>
        <w:numPr>
          <w:ilvl w:val="0"/>
          <w:numId w:val="26"/>
        </w:numPr>
      </w:pPr>
      <w:r w:rsidRPr="004D58B6">
        <w:t>Construir informes para jefaturas y gerencia que ayuden a la toma de decisiones oportunas y efectivas para la mejora de la gestión empresarial e institucional.</w:t>
      </w:r>
    </w:p>
    <w:p w14:paraId="1F85D3C3" w14:textId="7931C387" w:rsidR="00346D6F" w:rsidRPr="00B26BDE" w:rsidRDefault="00346D6F" w:rsidP="00F0259A">
      <w:pPr>
        <w:pStyle w:val="Prrafodelista"/>
        <w:numPr>
          <w:ilvl w:val="0"/>
          <w:numId w:val="58"/>
        </w:numPr>
        <w:rPr>
          <w:b/>
          <w:bCs/>
          <w:lang w:val="es-CR"/>
        </w:rPr>
      </w:pPr>
      <w:r w:rsidRPr="00B26BDE">
        <w:rPr>
          <w:b/>
          <w:bCs/>
          <w:lang w:val="es-CR"/>
        </w:rPr>
        <w:t>Contenidos</w:t>
      </w:r>
      <w:r w:rsidR="00457B0E" w:rsidRPr="00B26BDE">
        <w:rPr>
          <w:b/>
          <w:bCs/>
          <w:lang w:val="es-CR"/>
        </w:rPr>
        <w:t xml:space="preserve"> </w:t>
      </w:r>
    </w:p>
    <w:p w14:paraId="69901065" w14:textId="77777777" w:rsidR="00B26BDE" w:rsidRPr="004D58B6" w:rsidRDefault="00B26BDE" w:rsidP="00F0259A">
      <w:pPr>
        <w:pStyle w:val="Prrafodelista"/>
        <w:numPr>
          <w:ilvl w:val="0"/>
          <w:numId w:val="72"/>
        </w:numPr>
      </w:pPr>
      <w:r w:rsidRPr="004D58B6">
        <w:t xml:space="preserve">Presentar, tabular y graficar la información analizada. </w:t>
      </w:r>
    </w:p>
    <w:p w14:paraId="56D1E7A7" w14:textId="77777777" w:rsidR="00B26BDE" w:rsidRPr="004D58B6" w:rsidRDefault="00B26BDE" w:rsidP="00F0259A">
      <w:pPr>
        <w:pStyle w:val="Prrafodelista"/>
        <w:numPr>
          <w:ilvl w:val="0"/>
          <w:numId w:val="72"/>
        </w:numPr>
      </w:pPr>
      <w:r w:rsidRPr="004D58B6">
        <w:t xml:space="preserve">Comprender la forma de usar evidencia empírica para evaluar un argumento económico e interpretar los resultados obtenidos. </w:t>
      </w:r>
    </w:p>
    <w:p w14:paraId="4DB0E043" w14:textId="77777777" w:rsidR="00B26BDE" w:rsidRPr="004D58B6" w:rsidRDefault="00B26BDE" w:rsidP="00F0259A">
      <w:pPr>
        <w:pStyle w:val="Prrafodelista"/>
        <w:numPr>
          <w:ilvl w:val="0"/>
          <w:numId w:val="72"/>
        </w:numPr>
      </w:pPr>
      <w:r w:rsidRPr="004D58B6">
        <w:t>Realizar análisis de información y brindar interpretaciones que colaboren con la toma de decisiones.</w:t>
      </w:r>
    </w:p>
    <w:p w14:paraId="15984814" w14:textId="77777777" w:rsidR="00B26BDE" w:rsidRPr="004D58B6" w:rsidRDefault="00B26BDE" w:rsidP="00F0259A">
      <w:pPr>
        <w:pStyle w:val="Prrafodelista"/>
        <w:numPr>
          <w:ilvl w:val="0"/>
          <w:numId w:val="72"/>
        </w:numPr>
      </w:pPr>
      <w:r w:rsidRPr="004D58B6">
        <w:t xml:space="preserve">Saber localizar y utilizar fuentes de datos en la web (INEC, BCCR, Contabilidad Nacional, otros). </w:t>
      </w:r>
    </w:p>
    <w:p w14:paraId="0E11E3A9" w14:textId="77777777" w:rsidR="00B26BDE" w:rsidRPr="004D58B6" w:rsidRDefault="00B26BDE" w:rsidP="00F0259A">
      <w:pPr>
        <w:pStyle w:val="Prrafodelista"/>
        <w:numPr>
          <w:ilvl w:val="0"/>
          <w:numId w:val="72"/>
        </w:numPr>
      </w:pPr>
      <w:r w:rsidRPr="004D58B6">
        <w:lastRenderedPageBreak/>
        <w:t xml:space="preserve">Utilizar paquetes informáticos para uso general y especializados para análisis de datos. </w:t>
      </w:r>
    </w:p>
    <w:p w14:paraId="4084D477" w14:textId="3A31B1FC" w:rsidR="00457B0E" w:rsidRPr="006237CD" w:rsidRDefault="00457B0E" w:rsidP="00F0259A">
      <w:pPr>
        <w:pStyle w:val="Prrafodelista"/>
        <w:numPr>
          <w:ilvl w:val="0"/>
          <w:numId w:val="58"/>
        </w:numPr>
        <w:rPr>
          <w:b/>
          <w:bCs/>
          <w:lang w:val="es-CR"/>
        </w:rPr>
      </w:pPr>
      <w:r w:rsidRPr="006237CD">
        <w:rPr>
          <w:b/>
          <w:bCs/>
          <w:lang w:val="es-CR"/>
        </w:rPr>
        <w:t>Aprendizajes integrales</w:t>
      </w:r>
    </w:p>
    <w:p w14:paraId="0135FB70" w14:textId="49D8F16D" w:rsidR="008B0C89" w:rsidRDefault="008B0C89" w:rsidP="00457B0E">
      <w:pPr>
        <w:rPr>
          <w:i/>
          <w:iCs/>
          <w:lang w:val="es-CR"/>
        </w:rPr>
      </w:pPr>
      <w:r w:rsidRPr="008B0C89">
        <w:rPr>
          <w:i/>
          <w:iCs/>
          <w:lang w:val="es-CR"/>
        </w:rPr>
        <w:t>Saber conceptual</w:t>
      </w:r>
    </w:p>
    <w:p w14:paraId="687892DB" w14:textId="27C58CDD" w:rsidR="008B0C89" w:rsidRDefault="008B0C89" w:rsidP="00F0259A">
      <w:pPr>
        <w:pStyle w:val="Prrafodelista"/>
        <w:numPr>
          <w:ilvl w:val="0"/>
          <w:numId w:val="27"/>
        </w:numPr>
      </w:pPr>
      <w:r>
        <w:t xml:space="preserve">Conocerá los principios fundamentales de la ciencia de datos para la resolución de problemas </w:t>
      </w:r>
    </w:p>
    <w:p w14:paraId="74A6DB3C" w14:textId="4F431864" w:rsidR="008B0C89" w:rsidRDefault="008B0C89" w:rsidP="00F0259A">
      <w:pPr>
        <w:pStyle w:val="Prrafodelista"/>
        <w:numPr>
          <w:ilvl w:val="0"/>
          <w:numId w:val="27"/>
        </w:numPr>
      </w:pPr>
      <w:r>
        <w:t xml:space="preserve">Conocer herramientas ofimáticas para el procesamiento y análisis de datos </w:t>
      </w:r>
    </w:p>
    <w:p w14:paraId="5DC1D214" w14:textId="6ACA23AA" w:rsidR="008B0C89" w:rsidRDefault="008B0C89" w:rsidP="00F0259A">
      <w:pPr>
        <w:pStyle w:val="Prrafodelista"/>
        <w:numPr>
          <w:ilvl w:val="0"/>
          <w:numId w:val="27"/>
        </w:numPr>
      </w:pPr>
      <w:r>
        <w:t>Conocerá métodos para la elaboración de informes utilizando herramientas ofimáticas</w:t>
      </w:r>
      <w:r w:rsidR="006237CD">
        <w:t>.</w:t>
      </w:r>
    </w:p>
    <w:p w14:paraId="610B04F3" w14:textId="32191E8B" w:rsidR="008B0C89" w:rsidRPr="008B0C89" w:rsidRDefault="008B0C89" w:rsidP="008B0C89">
      <w:pPr>
        <w:rPr>
          <w:i/>
          <w:iCs/>
        </w:rPr>
      </w:pPr>
      <w:r w:rsidRPr="008B0C89">
        <w:rPr>
          <w:i/>
          <w:iCs/>
        </w:rPr>
        <w:t>Saber procedimental</w:t>
      </w:r>
    </w:p>
    <w:p w14:paraId="6855816F" w14:textId="70F73068" w:rsidR="008B0C89" w:rsidRPr="008B0C89" w:rsidRDefault="008B0C89" w:rsidP="00F0259A">
      <w:pPr>
        <w:pStyle w:val="Prrafodelista"/>
        <w:numPr>
          <w:ilvl w:val="0"/>
          <w:numId w:val="28"/>
        </w:numPr>
        <w:rPr>
          <w:lang w:val="es-CR"/>
        </w:rPr>
      </w:pPr>
      <w:r w:rsidRPr="008B0C89">
        <w:rPr>
          <w:lang w:val="es-CR"/>
        </w:rPr>
        <w:t xml:space="preserve">Utilizará herramientas ofimáticas para la resolución de problemas económicos y empresariales </w:t>
      </w:r>
    </w:p>
    <w:p w14:paraId="3353794F" w14:textId="2EEA77C0" w:rsidR="008B0C89" w:rsidRPr="008B0C89" w:rsidRDefault="008B0C89" w:rsidP="00F0259A">
      <w:pPr>
        <w:pStyle w:val="Prrafodelista"/>
        <w:numPr>
          <w:ilvl w:val="0"/>
          <w:numId w:val="28"/>
        </w:numPr>
        <w:rPr>
          <w:lang w:val="es-CR"/>
        </w:rPr>
      </w:pPr>
      <w:r w:rsidRPr="008B0C89">
        <w:rPr>
          <w:lang w:val="es-CR"/>
        </w:rPr>
        <w:t xml:space="preserve">Elaborará informes con diversos indicadores económicos y empresariales </w:t>
      </w:r>
    </w:p>
    <w:p w14:paraId="5EB158B1" w14:textId="6FA5371C" w:rsidR="008B0C89" w:rsidRDefault="008B0C89" w:rsidP="00F0259A">
      <w:pPr>
        <w:pStyle w:val="Prrafodelista"/>
        <w:numPr>
          <w:ilvl w:val="0"/>
          <w:numId w:val="28"/>
        </w:numPr>
        <w:rPr>
          <w:lang w:val="es-CR"/>
        </w:rPr>
      </w:pPr>
      <w:r w:rsidRPr="008B0C89">
        <w:rPr>
          <w:lang w:val="es-CR"/>
        </w:rPr>
        <w:t>Interpretará y analizará los resultados generados con herramientas ofimáticas</w:t>
      </w:r>
    </w:p>
    <w:p w14:paraId="304011F4" w14:textId="32F16DE0" w:rsidR="008B0C89" w:rsidRPr="008B0C89" w:rsidRDefault="008B0C89" w:rsidP="008B0C89">
      <w:pPr>
        <w:rPr>
          <w:i/>
          <w:iCs/>
          <w:lang w:val="es-CR"/>
        </w:rPr>
      </w:pPr>
      <w:r w:rsidRPr="00777962">
        <w:rPr>
          <w:i/>
          <w:iCs/>
          <w:lang w:val="es-CR"/>
        </w:rPr>
        <w:t>Saber actitudinal</w:t>
      </w:r>
    </w:p>
    <w:p w14:paraId="53F90171" w14:textId="77777777" w:rsidR="00777962" w:rsidRPr="002F3684" w:rsidRDefault="00777962" w:rsidP="00F0259A">
      <w:pPr>
        <w:pStyle w:val="Prrafodelista"/>
        <w:numPr>
          <w:ilvl w:val="0"/>
          <w:numId w:val="29"/>
        </w:numPr>
        <w:rPr>
          <w:lang w:val="es-CR"/>
        </w:rPr>
      </w:pPr>
      <w:r w:rsidRPr="002F3684">
        <w:rPr>
          <w:lang w:val="es-CR"/>
        </w:rPr>
        <w:t xml:space="preserve">Ética profesional </w:t>
      </w:r>
    </w:p>
    <w:p w14:paraId="12B93DA5" w14:textId="77777777" w:rsidR="00777962" w:rsidRPr="002F3684" w:rsidRDefault="00777962" w:rsidP="00F0259A">
      <w:pPr>
        <w:pStyle w:val="Prrafodelista"/>
        <w:numPr>
          <w:ilvl w:val="0"/>
          <w:numId w:val="29"/>
        </w:numPr>
        <w:rPr>
          <w:lang w:val="es-CR"/>
        </w:rPr>
      </w:pPr>
      <w:r w:rsidRPr="002F3684">
        <w:rPr>
          <w:lang w:val="es-CR"/>
        </w:rPr>
        <w:t>Actitud crítica y reflexiva</w:t>
      </w:r>
    </w:p>
    <w:p w14:paraId="677EA480" w14:textId="77777777" w:rsidR="00777962" w:rsidRPr="002F3684" w:rsidRDefault="00777962" w:rsidP="00F0259A">
      <w:pPr>
        <w:pStyle w:val="Prrafodelista"/>
        <w:numPr>
          <w:ilvl w:val="0"/>
          <w:numId w:val="29"/>
        </w:numPr>
        <w:rPr>
          <w:lang w:val="es-CR"/>
        </w:rPr>
      </w:pPr>
      <w:r w:rsidRPr="002F3684">
        <w:rPr>
          <w:lang w:val="es-CR"/>
        </w:rPr>
        <w:t xml:space="preserve">Disposición para resolver problemas </w:t>
      </w:r>
    </w:p>
    <w:p w14:paraId="0079C03C" w14:textId="77777777" w:rsidR="00777962" w:rsidRDefault="00777962" w:rsidP="00F0259A">
      <w:pPr>
        <w:pStyle w:val="Prrafodelista"/>
        <w:numPr>
          <w:ilvl w:val="0"/>
          <w:numId w:val="29"/>
        </w:numPr>
        <w:rPr>
          <w:lang w:val="es-CR"/>
        </w:rPr>
      </w:pPr>
      <w:r w:rsidRPr="002F3684">
        <w:rPr>
          <w:lang w:val="es-CR"/>
        </w:rPr>
        <w:t>Actualización permanente</w:t>
      </w:r>
    </w:p>
    <w:p w14:paraId="59D06954" w14:textId="77777777" w:rsidR="00777962" w:rsidRDefault="00777962" w:rsidP="00F0259A">
      <w:pPr>
        <w:pStyle w:val="Prrafodelista"/>
        <w:numPr>
          <w:ilvl w:val="0"/>
          <w:numId w:val="29"/>
        </w:numPr>
        <w:rPr>
          <w:lang w:val="es-CR"/>
        </w:rPr>
      </w:pPr>
      <w:r>
        <w:rPr>
          <w:lang w:val="es-CR"/>
        </w:rPr>
        <w:t>Creatividad</w:t>
      </w:r>
    </w:p>
    <w:p w14:paraId="2B65A9D0" w14:textId="77777777" w:rsidR="00777962" w:rsidRDefault="00777962" w:rsidP="00F0259A">
      <w:pPr>
        <w:pStyle w:val="Prrafodelista"/>
        <w:numPr>
          <w:ilvl w:val="0"/>
          <w:numId w:val="29"/>
        </w:numPr>
        <w:rPr>
          <w:lang w:val="es-CR"/>
        </w:rPr>
      </w:pPr>
      <w:r>
        <w:rPr>
          <w:lang w:val="es-CR"/>
        </w:rPr>
        <w:t>Capacidad de trabajar en equipo</w:t>
      </w:r>
    </w:p>
    <w:p w14:paraId="443E0B2C" w14:textId="35FBC550" w:rsidR="00457B0E" w:rsidRPr="00777962" w:rsidRDefault="00457B0E" w:rsidP="00F0259A">
      <w:pPr>
        <w:pStyle w:val="Prrafodelista"/>
        <w:numPr>
          <w:ilvl w:val="0"/>
          <w:numId w:val="58"/>
        </w:numPr>
        <w:ind w:left="709" w:hanging="349"/>
        <w:rPr>
          <w:b/>
        </w:rPr>
      </w:pPr>
      <w:r w:rsidRPr="006237CD">
        <w:rPr>
          <w:b/>
        </w:rPr>
        <w:t xml:space="preserve"> </w:t>
      </w:r>
      <w:r w:rsidR="00777962" w:rsidRPr="00777962">
        <w:rPr>
          <w:b/>
        </w:rPr>
        <w:t>Aspectos Metodológicos</w:t>
      </w:r>
    </w:p>
    <w:p w14:paraId="413CDC5B" w14:textId="589C32CE" w:rsidR="008B0C89" w:rsidRPr="004D58B6" w:rsidRDefault="008B0C89" w:rsidP="008B0C89">
      <w:pPr>
        <w:rPr>
          <w:lang w:val="es-CR"/>
        </w:rPr>
      </w:pPr>
      <w:r w:rsidRPr="004D58B6">
        <w:t>El curso se realiza por medio de trabajo participativo del estudiant</w:t>
      </w:r>
      <w:r w:rsidR="00346D6F">
        <w:t>ado</w:t>
      </w:r>
      <w:r w:rsidRPr="004D58B6">
        <w:t xml:space="preserve">, los casos documentados previamente con su respectiva guía para el trabajo a realizar, su resolución y el trabajo extra se harán de forma virtual donde aplicarán sus conocimientos a casos prácticos relacionados al ámbito laboral de economía. </w:t>
      </w:r>
      <w:r w:rsidR="00346D6F">
        <w:t xml:space="preserve">La persona docente </w:t>
      </w:r>
      <w:r w:rsidRPr="004D58B6">
        <w:t xml:space="preserve">realizará clases presenciales y virtuales para aclarar dudas que puedan tener sobre los temas previstos. Se realizarán ejercicios prácticos </w:t>
      </w:r>
      <w:r w:rsidRPr="004D58B6">
        <w:lastRenderedPageBreak/>
        <w:t>semanales que corroboren la lectura periódica del estudiant</w:t>
      </w:r>
      <w:r w:rsidR="00346D6F">
        <w:t>ado</w:t>
      </w:r>
      <w:r w:rsidRPr="004D58B6">
        <w:t xml:space="preserve">, así como la comprensión y aprendizaje de los saberes incluidos en el programa. </w:t>
      </w:r>
    </w:p>
    <w:p w14:paraId="56DE5A10" w14:textId="77777777" w:rsidR="008B0C89" w:rsidRPr="004D58B6" w:rsidRDefault="008B0C89" w:rsidP="008B0C89">
      <w:r w:rsidRPr="004D58B6">
        <w:t>Para un aprovechamiento óptimo del curso es necesaria la lectura y práctica constante durante todo el ciclo, ya que los conceptos vistos en el curso no se aprenden ni asimilan en una semana. Para ello debe seguir el cronograma indicado en este documento al pie de la letra, no seguir él cronograma le desfasaría en el desarrollo de su conocimiento, por ello de ser inevitable no trabajar durante una semana, debe ponerse al día lo antes posible.</w:t>
      </w:r>
    </w:p>
    <w:p w14:paraId="6894A83A" w14:textId="52F8671E" w:rsidR="00346D6F" w:rsidRPr="00777962" w:rsidRDefault="00346D6F" w:rsidP="00F0259A">
      <w:pPr>
        <w:pStyle w:val="Prrafodelista"/>
        <w:numPr>
          <w:ilvl w:val="0"/>
          <w:numId w:val="58"/>
        </w:numPr>
        <w:ind w:left="360"/>
        <w:rPr>
          <w:b/>
          <w:lang w:val="en-US"/>
        </w:rPr>
      </w:pPr>
      <w:r w:rsidRPr="00777962">
        <w:rPr>
          <w:b/>
          <w:lang w:val="en-US"/>
        </w:rPr>
        <w:t xml:space="preserve">Recursos </w:t>
      </w:r>
      <w:r w:rsidR="00457B0E" w:rsidRPr="00777962">
        <w:rPr>
          <w:b/>
          <w:lang w:val="en-US"/>
        </w:rPr>
        <w:t>Bibliogr</w:t>
      </w:r>
      <w:r w:rsidRPr="00777962">
        <w:rPr>
          <w:b/>
          <w:lang w:val="en-US"/>
        </w:rPr>
        <w:t xml:space="preserve">áficos </w:t>
      </w:r>
    </w:p>
    <w:p w14:paraId="15AC5433" w14:textId="77777777" w:rsidR="008B0C89" w:rsidRPr="005B022F" w:rsidRDefault="008B0C89" w:rsidP="006237CD">
      <w:pPr>
        <w:ind w:left="709" w:hanging="709"/>
        <w:rPr>
          <w:color w:val="000000"/>
          <w:lang w:val="es-CR"/>
        </w:rPr>
      </w:pPr>
      <w:r w:rsidRPr="006237CD">
        <w:rPr>
          <w:lang w:val="en-US"/>
        </w:rPr>
        <w:t xml:space="preserve">Alexander M. Decker J. and Wehbe B. “Business Intelligence Tools for Excel Analysts”. </w:t>
      </w:r>
      <w:r w:rsidRPr="005B022F">
        <w:rPr>
          <w:lang w:val="es-CR"/>
        </w:rPr>
        <w:t>Wiley, 2014.</w:t>
      </w:r>
    </w:p>
    <w:p w14:paraId="509AC400" w14:textId="77777777" w:rsidR="008B0C89" w:rsidRPr="006237CD" w:rsidRDefault="008B0C89" w:rsidP="006237CD">
      <w:pPr>
        <w:ind w:left="709" w:hanging="709"/>
        <w:rPr>
          <w:color w:val="000000"/>
        </w:rPr>
      </w:pPr>
      <w:r w:rsidRPr="006237CD">
        <w:rPr>
          <w:color w:val="000000"/>
        </w:rPr>
        <w:t xml:space="preserve">Alpízar Méndez, Juan Gabriel, 2015. Programa Excel Laboral® Niveles 1, 2 y 3, Cispro S.A. </w:t>
      </w:r>
      <w:hyperlink r:id="rId35" w:history="1">
        <w:r w:rsidRPr="006237CD">
          <w:rPr>
            <w:rStyle w:val="Hipervnculo"/>
            <w:rFonts w:ascii="Times New Roman" w:hAnsi="Times New Roman"/>
          </w:rPr>
          <w:t>www.cisprocr.com</w:t>
        </w:r>
      </w:hyperlink>
      <w:r w:rsidRPr="006237CD">
        <w:rPr>
          <w:rStyle w:val="Hipervnculo"/>
          <w:rFonts w:ascii="Times New Roman" w:hAnsi="Times New Roman"/>
          <w:color w:val="000000"/>
        </w:rPr>
        <w:t xml:space="preserve"> </w:t>
      </w:r>
      <w:r w:rsidRPr="006237CD">
        <w:rPr>
          <w:color w:val="000000"/>
        </w:rPr>
        <w:t xml:space="preserve"> (Material del curso preparado por el profesor).</w:t>
      </w:r>
    </w:p>
    <w:p w14:paraId="5C5E054C" w14:textId="77777777" w:rsidR="008B0C89" w:rsidRPr="006237CD" w:rsidRDefault="008B0C89" w:rsidP="006237CD">
      <w:pPr>
        <w:ind w:left="709" w:hanging="709"/>
        <w:rPr>
          <w:color w:val="000000"/>
        </w:rPr>
      </w:pPr>
      <w:r w:rsidRPr="006237CD">
        <w:rPr>
          <w:color w:val="000000"/>
        </w:rPr>
        <w:t>Bill Jelen, Tracy Syrstad. 2013. Excel 2013, Macros y VBA, Anaya Multimedia, S.A. Madrid, España.</w:t>
      </w:r>
    </w:p>
    <w:p w14:paraId="1DFE1186" w14:textId="77777777" w:rsidR="008B0C89" w:rsidRPr="006237CD" w:rsidRDefault="008B0C89" w:rsidP="006237CD">
      <w:pPr>
        <w:ind w:left="709" w:hanging="709"/>
        <w:rPr>
          <w:color w:val="000000"/>
        </w:rPr>
      </w:pPr>
      <w:r w:rsidRPr="006237CD">
        <w:rPr>
          <w:color w:val="000000"/>
        </w:rPr>
        <w:t>Curtis Frye. 2013. Excel 2013, Paso a paso, Anaya Multimedia, S.A. Madrid, España.</w:t>
      </w:r>
    </w:p>
    <w:p w14:paraId="36F2FE26" w14:textId="77777777" w:rsidR="008B0C89" w:rsidRPr="006237CD" w:rsidRDefault="008B0C89" w:rsidP="006237CD">
      <w:pPr>
        <w:ind w:left="709" w:hanging="709"/>
        <w:rPr>
          <w:color w:val="000000"/>
          <w:lang w:val="en-US"/>
        </w:rPr>
      </w:pPr>
      <w:r w:rsidRPr="006237CD">
        <w:rPr>
          <w:color w:val="000000"/>
          <w:lang w:val="en-US"/>
        </w:rPr>
        <w:t xml:space="preserve">John Walkenbach, Excel 2010® Formulas, Wiley Publishing, Inc. </w:t>
      </w: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800"/>
      </w:tblGrid>
      <w:tr w:rsidR="00E33986" w:rsidRPr="006F2BDD" w14:paraId="41009ABE" w14:textId="77777777" w:rsidTr="00E33986">
        <w:trPr>
          <w:trHeight w:val="162"/>
        </w:trPr>
        <w:tc>
          <w:tcPr>
            <w:tcW w:w="3085" w:type="dxa"/>
            <w:tcBorders>
              <w:top w:val="single" w:sz="4" w:space="0" w:color="auto"/>
              <w:left w:val="single" w:sz="4" w:space="0" w:color="auto"/>
              <w:bottom w:val="single" w:sz="4" w:space="0" w:color="auto"/>
              <w:right w:val="single" w:sz="4" w:space="0" w:color="auto"/>
            </w:tcBorders>
            <w:hideMark/>
          </w:tcPr>
          <w:p w14:paraId="4DC2BFCC" w14:textId="77777777" w:rsidR="00E33986" w:rsidRPr="00E06C63" w:rsidRDefault="00E33986" w:rsidP="00E33986">
            <w:pPr>
              <w:pStyle w:val="Sinespaciado"/>
              <w:rPr>
                <w:rFonts w:cs="Arial"/>
                <w:b/>
                <w:lang w:val="es-CR" w:eastAsia="en-US"/>
              </w:rPr>
            </w:pPr>
            <w:r w:rsidRPr="00E06C63">
              <w:rPr>
                <w:rFonts w:cs="Arial"/>
                <w:b/>
                <w:lang w:val="es-CR"/>
              </w:rPr>
              <w:t>NOMBRE DEL CURSO:</w:t>
            </w:r>
          </w:p>
        </w:tc>
        <w:tc>
          <w:tcPr>
            <w:tcW w:w="5800" w:type="dxa"/>
            <w:tcBorders>
              <w:top w:val="single" w:sz="4" w:space="0" w:color="auto"/>
              <w:left w:val="single" w:sz="4" w:space="0" w:color="auto"/>
              <w:bottom w:val="single" w:sz="4" w:space="0" w:color="auto"/>
              <w:right w:val="single" w:sz="4" w:space="0" w:color="auto"/>
            </w:tcBorders>
          </w:tcPr>
          <w:p w14:paraId="4344C9DA" w14:textId="0C28F156" w:rsidR="00E33986" w:rsidRPr="00E06C63" w:rsidRDefault="00E33986" w:rsidP="00E33986">
            <w:pPr>
              <w:pStyle w:val="Sinespaciado"/>
              <w:rPr>
                <w:rFonts w:cs="Arial"/>
                <w:b/>
                <w:lang w:val="es-CR" w:eastAsia="en-US"/>
              </w:rPr>
            </w:pPr>
            <w:r>
              <w:rPr>
                <w:rFonts w:cs="Arial"/>
                <w:b/>
                <w:lang w:val="es-CR" w:eastAsia="en-US"/>
              </w:rPr>
              <w:t>DESARROLLO EC</w:t>
            </w:r>
            <w:r w:rsidR="00B26BDE">
              <w:rPr>
                <w:rFonts w:cs="Arial"/>
                <w:b/>
                <w:lang w:val="es-CR" w:eastAsia="en-US"/>
              </w:rPr>
              <w:t>O</w:t>
            </w:r>
            <w:r>
              <w:rPr>
                <w:rFonts w:cs="Arial"/>
                <w:b/>
                <w:lang w:val="es-CR" w:eastAsia="en-US"/>
              </w:rPr>
              <w:t>NÓMICO DE COSTA RICA</w:t>
            </w:r>
          </w:p>
        </w:tc>
      </w:tr>
      <w:tr w:rsidR="00E33986" w:rsidRPr="006F2BDD" w14:paraId="17EBD2FF"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4F3D501A" w14:textId="77777777" w:rsidR="00E33986" w:rsidRPr="00E06C63" w:rsidRDefault="00E33986" w:rsidP="00E33986">
            <w:pPr>
              <w:pStyle w:val="Sinespaciado"/>
              <w:rPr>
                <w:rFonts w:cs="Arial"/>
                <w:b/>
                <w:lang w:val="es-CR" w:eastAsia="en-US"/>
              </w:rPr>
            </w:pPr>
            <w:r w:rsidRPr="00E06C63">
              <w:rPr>
                <w:rFonts w:cs="Arial"/>
                <w:b/>
                <w:lang w:val="es-CR"/>
              </w:rPr>
              <w:t>TIPO DE CURSO:</w:t>
            </w:r>
          </w:p>
        </w:tc>
        <w:tc>
          <w:tcPr>
            <w:tcW w:w="5800" w:type="dxa"/>
            <w:tcBorders>
              <w:top w:val="single" w:sz="4" w:space="0" w:color="auto"/>
              <w:left w:val="single" w:sz="4" w:space="0" w:color="auto"/>
              <w:bottom w:val="single" w:sz="4" w:space="0" w:color="auto"/>
              <w:right w:val="single" w:sz="4" w:space="0" w:color="auto"/>
            </w:tcBorders>
          </w:tcPr>
          <w:p w14:paraId="7E36D08E" w14:textId="77777777" w:rsidR="00E33986" w:rsidRPr="00E06C63" w:rsidRDefault="00E33986" w:rsidP="00E33986">
            <w:pPr>
              <w:pStyle w:val="Sinespaciado"/>
              <w:rPr>
                <w:rFonts w:cs="Arial"/>
                <w:lang w:val="es-CR" w:eastAsia="en-US"/>
              </w:rPr>
            </w:pPr>
            <w:r w:rsidRPr="00E06C63">
              <w:rPr>
                <w:rFonts w:cs="Arial"/>
                <w:lang w:val="es-CR" w:eastAsia="en-US"/>
              </w:rPr>
              <w:t>REGULAR</w:t>
            </w:r>
          </w:p>
        </w:tc>
      </w:tr>
      <w:tr w:rsidR="00E33986" w:rsidRPr="006F2BDD" w14:paraId="7D0E9F75"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4D0A3A68" w14:textId="77777777" w:rsidR="00E33986" w:rsidRPr="00E06C63" w:rsidRDefault="00E33986" w:rsidP="00E33986">
            <w:pPr>
              <w:pStyle w:val="Sinespaciado"/>
              <w:rPr>
                <w:rFonts w:cs="Arial"/>
                <w:b/>
                <w:lang w:val="es-CR" w:eastAsia="en-US"/>
              </w:rPr>
            </w:pPr>
            <w:r w:rsidRPr="00E06C63">
              <w:rPr>
                <w:rFonts w:cs="Arial"/>
                <w:b/>
                <w:lang w:val="es-CR"/>
              </w:rPr>
              <w:t>CÓDIGO DE CURSO:</w:t>
            </w:r>
          </w:p>
        </w:tc>
        <w:tc>
          <w:tcPr>
            <w:tcW w:w="5800" w:type="dxa"/>
            <w:tcBorders>
              <w:top w:val="single" w:sz="4" w:space="0" w:color="auto"/>
              <w:left w:val="single" w:sz="4" w:space="0" w:color="auto"/>
              <w:bottom w:val="single" w:sz="4" w:space="0" w:color="auto"/>
              <w:right w:val="single" w:sz="4" w:space="0" w:color="auto"/>
            </w:tcBorders>
          </w:tcPr>
          <w:p w14:paraId="1C6F8359" w14:textId="77777777" w:rsidR="00E33986" w:rsidRPr="00E06C63" w:rsidRDefault="00E33986" w:rsidP="00E33986">
            <w:pPr>
              <w:pStyle w:val="Sinespaciado"/>
              <w:rPr>
                <w:rFonts w:cs="Arial"/>
                <w:lang w:val="es-CR" w:eastAsia="en-US"/>
              </w:rPr>
            </w:pPr>
            <w:r w:rsidRPr="00E06C63">
              <w:rPr>
                <w:rFonts w:cs="Arial"/>
                <w:lang w:val="es-CR" w:eastAsia="en-US"/>
              </w:rPr>
              <w:t>Por Asignar</w:t>
            </w:r>
          </w:p>
        </w:tc>
      </w:tr>
      <w:tr w:rsidR="00E33986" w:rsidRPr="006F2BDD" w14:paraId="385773FE"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35083933" w14:textId="77777777" w:rsidR="00E33986" w:rsidRPr="00E06C63" w:rsidRDefault="00E33986" w:rsidP="00E33986">
            <w:pPr>
              <w:pStyle w:val="Sinespaciado"/>
              <w:rPr>
                <w:rFonts w:cs="Arial"/>
                <w:b/>
                <w:lang w:val="es-CR" w:eastAsia="en-US"/>
              </w:rPr>
            </w:pPr>
            <w:r w:rsidRPr="00E06C63">
              <w:rPr>
                <w:rFonts w:cs="Arial"/>
                <w:b/>
                <w:lang w:val="es-CR"/>
              </w:rPr>
              <w:t>NIVEL Y GRADO ACADÉMICO:</w:t>
            </w:r>
          </w:p>
        </w:tc>
        <w:tc>
          <w:tcPr>
            <w:tcW w:w="5800" w:type="dxa"/>
            <w:tcBorders>
              <w:top w:val="single" w:sz="4" w:space="0" w:color="auto"/>
              <w:left w:val="single" w:sz="4" w:space="0" w:color="auto"/>
              <w:bottom w:val="single" w:sz="4" w:space="0" w:color="auto"/>
              <w:right w:val="single" w:sz="4" w:space="0" w:color="auto"/>
            </w:tcBorders>
          </w:tcPr>
          <w:p w14:paraId="1787305F" w14:textId="77777777" w:rsidR="00E33986" w:rsidRPr="00E06C63" w:rsidRDefault="00E33986" w:rsidP="00E33986">
            <w:pPr>
              <w:pStyle w:val="Sinespaciado"/>
              <w:rPr>
                <w:rFonts w:cs="Arial"/>
                <w:lang w:val="es-CR" w:eastAsia="en-US"/>
              </w:rPr>
            </w:pPr>
            <w:r w:rsidRPr="00E06C63">
              <w:rPr>
                <w:rFonts w:cs="Arial"/>
                <w:lang w:val="es-CR" w:eastAsia="en-US"/>
              </w:rPr>
              <w:t>I nivel de Licenciatura</w:t>
            </w:r>
          </w:p>
        </w:tc>
      </w:tr>
      <w:tr w:rsidR="00E33986" w:rsidRPr="006F2BDD" w14:paraId="1CFE69AF"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0E09BC0E" w14:textId="77777777" w:rsidR="00E33986" w:rsidRPr="00E06C63" w:rsidRDefault="00E33986" w:rsidP="00E33986">
            <w:pPr>
              <w:pStyle w:val="Sinespaciado"/>
              <w:rPr>
                <w:rFonts w:cs="Arial"/>
                <w:b/>
                <w:lang w:val="es-CR" w:eastAsia="en-US"/>
              </w:rPr>
            </w:pPr>
            <w:r w:rsidRPr="00E06C63">
              <w:rPr>
                <w:rFonts w:cs="Arial"/>
                <w:b/>
                <w:lang w:val="es-CR"/>
              </w:rPr>
              <w:t>PERIODO LECTIVO:</w:t>
            </w:r>
          </w:p>
        </w:tc>
        <w:tc>
          <w:tcPr>
            <w:tcW w:w="5800" w:type="dxa"/>
            <w:tcBorders>
              <w:top w:val="single" w:sz="4" w:space="0" w:color="auto"/>
              <w:left w:val="single" w:sz="4" w:space="0" w:color="auto"/>
              <w:bottom w:val="single" w:sz="4" w:space="0" w:color="auto"/>
              <w:right w:val="single" w:sz="4" w:space="0" w:color="auto"/>
            </w:tcBorders>
          </w:tcPr>
          <w:p w14:paraId="26802454" w14:textId="77777777" w:rsidR="00E33986" w:rsidRPr="00E06C63" w:rsidRDefault="00E33986" w:rsidP="00E33986">
            <w:pPr>
              <w:pStyle w:val="Sinespaciado"/>
              <w:rPr>
                <w:rFonts w:cs="Arial"/>
                <w:lang w:val="es-CR" w:eastAsia="en-US"/>
              </w:rPr>
            </w:pPr>
            <w:r w:rsidRPr="00E06C63">
              <w:rPr>
                <w:rFonts w:cs="Arial"/>
                <w:lang w:val="es-CR" w:eastAsia="en-US"/>
              </w:rPr>
              <w:t>ciclo de 17 semanas</w:t>
            </w:r>
          </w:p>
        </w:tc>
      </w:tr>
      <w:tr w:rsidR="00E33986" w:rsidRPr="006F2BDD" w14:paraId="036E6132"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672916C5" w14:textId="77777777" w:rsidR="00E33986" w:rsidRPr="00E06C63" w:rsidRDefault="00E33986" w:rsidP="00E33986">
            <w:pPr>
              <w:pStyle w:val="Sinespaciado"/>
              <w:rPr>
                <w:rFonts w:cs="Arial"/>
                <w:b/>
                <w:lang w:val="es-CR" w:eastAsia="en-US"/>
              </w:rPr>
            </w:pPr>
            <w:r w:rsidRPr="00E06C63">
              <w:rPr>
                <w:rFonts w:cs="Arial"/>
                <w:b/>
                <w:lang w:val="es-CR"/>
              </w:rPr>
              <w:t xml:space="preserve">MODALIDAD: </w:t>
            </w:r>
          </w:p>
        </w:tc>
        <w:tc>
          <w:tcPr>
            <w:tcW w:w="5800" w:type="dxa"/>
            <w:tcBorders>
              <w:top w:val="single" w:sz="4" w:space="0" w:color="auto"/>
              <w:left w:val="single" w:sz="4" w:space="0" w:color="auto"/>
              <w:bottom w:val="single" w:sz="4" w:space="0" w:color="auto"/>
              <w:right w:val="single" w:sz="4" w:space="0" w:color="auto"/>
            </w:tcBorders>
          </w:tcPr>
          <w:p w14:paraId="2E5B6640" w14:textId="77777777" w:rsidR="00E33986" w:rsidRPr="00E06C63" w:rsidRDefault="00E33986" w:rsidP="00E33986">
            <w:pPr>
              <w:pStyle w:val="Sinespaciado"/>
              <w:rPr>
                <w:rFonts w:cs="Arial"/>
                <w:lang w:val="es-CR" w:eastAsia="en-US"/>
              </w:rPr>
            </w:pPr>
            <w:r w:rsidRPr="00E06C63">
              <w:rPr>
                <w:rFonts w:cs="Arial"/>
                <w:lang w:val="es-CR" w:eastAsia="en-US"/>
              </w:rPr>
              <w:t>Presencial</w:t>
            </w:r>
          </w:p>
        </w:tc>
      </w:tr>
      <w:tr w:rsidR="00E33986" w:rsidRPr="006F2BDD" w14:paraId="6AA3AE25"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vAlign w:val="center"/>
            <w:hideMark/>
          </w:tcPr>
          <w:p w14:paraId="3C937AA1" w14:textId="77777777" w:rsidR="00E33986" w:rsidRPr="00E06C63" w:rsidRDefault="00E33986" w:rsidP="00E33986">
            <w:pPr>
              <w:pStyle w:val="Sinespaciado"/>
              <w:rPr>
                <w:rFonts w:cs="Arial"/>
                <w:b/>
                <w:lang w:val="es-CR" w:eastAsia="en-US"/>
              </w:rPr>
            </w:pPr>
            <w:r w:rsidRPr="00E06C63">
              <w:rPr>
                <w:rFonts w:cs="Arial"/>
                <w:b/>
                <w:lang w:val="es-CR"/>
              </w:rPr>
              <w:t>NATURALEZA:</w:t>
            </w:r>
          </w:p>
        </w:tc>
        <w:tc>
          <w:tcPr>
            <w:tcW w:w="5800" w:type="dxa"/>
            <w:tcBorders>
              <w:top w:val="single" w:sz="4" w:space="0" w:color="auto"/>
              <w:left w:val="single" w:sz="4" w:space="0" w:color="auto"/>
              <w:bottom w:val="single" w:sz="4" w:space="0" w:color="auto"/>
              <w:right w:val="single" w:sz="4" w:space="0" w:color="auto"/>
            </w:tcBorders>
          </w:tcPr>
          <w:p w14:paraId="00D44690" w14:textId="77777777" w:rsidR="00E33986" w:rsidRPr="00E06C63" w:rsidRDefault="00E33986" w:rsidP="00E33986">
            <w:pPr>
              <w:pStyle w:val="Sinespaciado"/>
              <w:rPr>
                <w:rFonts w:cs="Arial"/>
                <w:lang w:val="es-CR" w:eastAsia="en-US"/>
              </w:rPr>
            </w:pPr>
            <w:r w:rsidRPr="00E06C63">
              <w:rPr>
                <w:rFonts w:cs="Arial"/>
                <w:lang w:val="es-CR" w:eastAsia="en-US"/>
              </w:rPr>
              <w:t>Teórico Práctico</w:t>
            </w:r>
          </w:p>
        </w:tc>
      </w:tr>
      <w:tr w:rsidR="00E33986" w:rsidRPr="006F2BDD" w14:paraId="50337013" w14:textId="77777777" w:rsidTr="00E33986">
        <w:trPr>
          <w:trHeight w:val="284"/>
        </w:trPr>
        <w:tc>
          <w:tcPr>
            <w:tcW w:w="3085" w:type="dxa"/>
            <w:tcBorders>
              <w:top w:val="single" w:sz="4" w:space="0" w:color="auto"/>
              <w:left w:val="single" w:sz="4" w:space="0" w:color="auto"/>
              <w:bottom w:val="single" w:sz="4" w:space="0" w:color="auto"/>
              <w:right w:val="single" w:sz="4" w:space="0" w:color="auto"/>
            </w:tcBorders>
            <w:hideMark/>
          </w:tcPr>
          <w:p w14:paraId="245CA540" w14:textId="77777777" w:rsidR="00E33986" w:rsidRPr="00E06C63" w:rsidRDefault="00E33986" w:rsidP="00E33986">
            <w:pPr>
              <w:pStyle w:val="Sinespaciado"/>
              <w:rPr>
                <w:rFonts w:cs="Arial"/>
                <w:b/>
                <w:lang w:val="es-CR" w:eastAsia="en-US"/>
              </w:rPr>
            </w:pPr>
            <w:r w:rsidRPr="00E06C63">
              <w:rPr>
                <w:rFonts w:cs="Arial"/>
                <w:b/>
                <w:lang w:val="es-CR"/>
              </w:rPr>
              <w:t xml:space="preserve">CRÉDITOS: </w:t>
            </w:r>
          </w:p>
        </w:tc>
        <w:tc>
          <w:tcPr>
            <w:tcW w:w="5800" w:type="dxa"/>
            <w:tcBorders>
              <w:top w:val="single" w:sz="4" w:space="0" w:color="auto"/>
              <w:left w:val="single" w:sz="4" w:space="0" w:color="auto"/>
              <w:bottom w:val="single" w:sz="4" w:space="0" w:color="auto"/>
              <w:right w:val="single" w:sz="4" w:space="0" w:color="auto"/>
            </w:tcBorders>
          </w:tcPr>
          <w:p w14:paraId="113C4518" w14:textId="11BE03CA" w:rsidR="00E33986" w:rsidRPr="00E06C63" w:rsidRDefault="00E33986" w:rsidP="00E33986">
            <w:pPr>
              <w:pStyle w:val="Sinespaciado"/>
              <w:rPr>
                <w:rFonts w:cs="Arial"/>
                <w:lang w:val="es-CR" w:eastAsia="en-US"/>
              </w:rPr>
            </w:pPr>
            <w:r>
              <w:rPr>
                <w:rFonts w:cs="Arial"/>
                <w:lang w:val="es-CR" w:eastAsia="en-US"/>
              </w:rPr>
              <w:t>3</w:t>
            </w:r>
          </w:p>
        </w:tc>
      </w:tr>
      <w:tr w:rsidR="00E33986" w:rsidRPr="006F2BDD" w14:paraId="6F5210AC"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605F783E" w14:textId="77777777" w:rsidR="00E33986" w:rsidRPr="00E06C63" w:rsidRDefault="00E33986" w:rsidP="00E33986">
            <w:pPr>
              <w:pStyle w:val="Sinespaciado"/>
              <w:rPr>
                <w:rFonts w:cs="Arial"/>
                <w:b/>
                <w:lang w:val="es-CR" w:eastAsia="en-US"/>
              </w:rPr>
            </w:pPr>
            <w:r w:rsidRPr="00E06C63">
              <w:rPr>
                <w:rFonts w:cs="Arial"/>
                <w:b/>
                <w:lang w:val="es-CR"/>
              </w:rPr>
              <w:t>HORAS TOTALES SEMANALES:</w:t>
            </w:r>
          </w:p>
        </w:tc>
        <w:tc>
          <w:tcPr>
            <w:tcW w:w="5800" w:type="dxa"/>
            <w:tcBorders>
              <w:top w:val="single" w:sz="4" w:space="0" w:color="auto"/>
              <w:left w:val="single" w:sz="4" w:space="0" w:color="auto"/>
              <w:bottom w:val="single" w:sz="4" w:space="0" w:color="auto"/>
              <w:right w:val="single" w:sz="4" w:space="0" w:color="auto"/>
            </w:tcBorders>
          </w:tcPr>
          <w:p w14:paraId="4994DF94" w14:textId="007BB133" w:rsidR="00E33986" w:rsidRPr="00E06C63" w:rsidRDefault="00E33986" w:rsidP="00E33986">
            <w:pPr>
              <w:pStyle w:val="Sinespaciado"/>
              <w:rPr>
                <w:rFonts w:cs="Arial"/>
                <w:lang w:val="es-CR" w:eastAsia="en-US"/>
              </w:rPr>
            </w:pPr>
            <w:r>
              <w:rPr>
                <w:rFonts w:cs="Arial"/>
                <w:lang w:val="es-CR" w:eastAsia="en-US"/>
              </w:rPr>
              <w:t>8</w:t>
            </w:r>
          </w:p>
        </w:tc>
      </w:tr>
      <w:tr w:rsidR="00E33986" w:rsidRPr="006F2BDD" w14:paraId="27F9C8ED"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3A568381" w14:textId="77777777" w:rsidR="00E33986" w:rsidRPr="00E06C63" w:rsidRDefault="00E33986" w:rsidP="00E33986">
            <w:pPr>
              <w:pStyle w:val="Sinespaciado"/>
              <w:rPr>
                <w:rFonts w:cs="Arial"/>
                <w:b/>
                <w:bCs/>
                <w:lang w:val="es-CR" w:eastAsia="en-US"/>
              </w:rPr>
            </w:pPr>
            <w:r w:rsidRPr="00E06C63">
              <w:rPr>
                <w:rFonts w:cs="Arial"/>
                <w:b/>
                <w:bCs/>
                <w:lang w:val="es-CR"/>
              </w:rPr>
              <w:t xml:space="preserve">HORAS DEL CURSO: </w:t>
            </w:r>
          </w:p>
        </w:tc>
        <w:tc>
          <w:tcPr>
            <w:tcW w:w="5800" w:type="dxa"/>
            <w:tcBorders>
              <w:top w:val="single" w:sz="4" w:space="0" w:color="auto"/>
              <w:left w:val="single" w:sz="4" w:space="0" w:color="auto"/>
              <w:bottom w:val="single" w:sz="4" w:space="0" w:color="auto"/>
              <w:right w:val="single" w:sz="4" w:space="0" w:color="auto"/>
            </w:tcBorders>
          </w:tcPr>
          <w:p w14:paraId="23FFD0CB" w14:textId="56192178" w:rsidR="00E33986" w:rsidRPr="00E06C63" w:rsidRDefault="00E33986" w:rsidP="00E33986">
            <w:pPr>
              <w:pStyle w:val="Sinespaciado"/>
              <w:rPr>
                <w:rFonts w:cs="Arial"/>
                <w:lang w:val="es-CR" w:eastAsia="en-US"/>
              </w:rPr>
            </w:pPr>
            <w:r>
              <w:rPr>
                <w:rFonts w:cs="Arial"/>
                <w:lang w:val="es-CR" w:eastAsia="en-US"/>
              </w:rPr>
              <w:t>2</w:t>
            </w:r>
            <w:r w:rsidRPr="00E06C63">
              <w:rPr>
                <w:rFonts w:cs="Arial"/>
                <w:lang w:val="es-CR" w:eastAsia="en-US"/>
              </w:rPr>
              <w:t xml:space="preserve"> </w:t>
            </w:r>
            <w:proofErr w:type="gramStart"/>
            <w:r w:rsidRPr="00E06C63">
              <w:rPr>
                <w:rFonts w:cs="Arial"/>
                <w:lang w:val="es-CR" w:eastAsia="en-US"/>
              </w:rPr>
              <w:t>Teoría</w:t>
            </w:r>
            <w:proofErr w:type="gramEnd"/>
            <w:r w:rsidRPr="00E06C63">
              <w:rPr>
                <w:rFonts w:cs="Arial"/>
                <w:lang w:val="es-CR" w:eastAsia="en-US"/>
              </w:rPr>
              <w:t xml:space="preserve">; </w:t>
            </w:r>
            <w:r>
              <w:rPr>
                <w:rFonts w:cs="Arial"/>
                <w:lang w:val="es-CR" w:eastAsia="en-US"/>
              </w:rPr>
              <w:t>1</w:t>
            </w:r>
            <w:r w:rsidRPr="00E06C63">
              <w:rPr>
                <w:rFonts w:cs="Arial"/>
                <w:lang w:val="es-CR" w:eastAsia="en-US"/>
              </w:rPr>
              <w:t xml:space="preserve"> Práctica; </w:t>
            </w:r>
            <w:r>
              <w:rPr>
                <w:rFonts w:cs="Arial"/>
                <w:lang w:val="es-CR" w:eastAsia="en-US"/>
              </w:rPr>
              <w:t>5</w:t>
            </w:r>
            <w:r w:rsidRPr="00E06C63">
              <w:rPr>
                <w:rFonts w:cs="Arial"/>
                <w:lang w:val="es-CR" w:eastAsia="en-US"/>
              </w:rPr>
              <w:t xml:space="preserve"> Estudio Independiente</w:t>
            </w:r>
          </w:p>
        </w:tc>
      </w:tr>
      <w:tr w:rsidR="00E33986" w:rsidRPr="006F2BDD" w14:paraId="322CA543" w14:textId="77777777" w:rsidTr="00E33986">
        <w:trPr>
          <w:trHeight w:val="297"/>
        </w:trPr>
        <w:tc>
          <w:tcPr>
            <w:tcW w:w="3085" w:type="dxa"/>
            <w:tcBorders>
              <w:top w:val="single" w:sz="4" w:space="0" w:color="auto"/>
              <w:left w:val="single" w:sz="4" w:space="0" w:color="auto"/>
              <w:bottom w:val="single" w:sz="4" w:space="0" w:color="auto"/>
              <w:right w:val="single" w:sz="4" w:space="0" w:color="auto"/>
            </w:tcBorders>
            <w:hideMark/>
          </w:tcPr>
          <w:p w14:paraId="349DE305" w14:textId="77777777" w:rsidR="00E33986" w:rsidRPr="00E06C63" w:rsidRDefault="00E33986" w:rsidP="00E33986">
            <w:pPr>
              <w:pStyle w:val="Sinespaciado"/>
              <w:rPr>
                <w:rFonts w:cs="Arial"/>
                <w:b/>
                <w:lang w:val="es-CR" w:eastAsia="en-US"/>
              </w:rPr>
            </w:pPr>
            <w:r w:rsidRPr="00E06C63">
              <w:rPr>
                <w:rFonts w:cs="Arial"/>
                <w:b/>
                <w:lang w:val="es-CR"/>
              </w:rPr>
              <w:t xml:space="preserve">HORAS DOCENTE: </w:t>
            </w:r>
          </w:p>
        </w:tc>
        <w:tc>
          <w:tcPr>
            <w:tcW w:w="5800" w:type="dxa"/>
            <w:tcBorders>
              <w:top w:val="single" w:sz="4" w:space="0" w:color="auto"/>
              <w:left w:val="single" w:sz="4" w:space="0" w:color="auto"/>
              <w:bottom w:val="single" w:sz="4" w:space="0" w:color="auto"/>
              <w:right w:val="single" w:sz="4" w:space="0" w:color="auto"/>
            </w:tcBorders>
          </w:tcPr>
          <w:p w14:paraId="281B1621" w14:textId="5031B08C" w:rsidR="00E33986" w:rsidRPr="00E06C63" w:rsidRDefault="00E33986" w:rsidP="00E33986">
            <w:pPr>
              <w:pStyle w:val="Sinespaciado"/>
              <w:rPr>
                <w:rFonts w:cs="Arial"/>
                <w:lang w:val="es-CR" w:eastAsia="en-US"/>
              </w:rPr>
            </w:pPr>
            <w:r>
              <w:rPr>
                <w:rFonts w:cs="Arial"/>
                <w:lang w:val="es-CR" w:eastAsia="en-US"/>
              </w:rPr>
              <w:t>3</w:t>
            </w:r>
            <w:r w:rsidRPr="00E06C63">
              <w:rPr>
                <w:rFonts w:cs="Arial"/>
                <w:lang w:val="es-CR" w:eastAsia="en-US"/>
              </w:rPr>
              <w:t xml:space="preserve"> </w:t>
            </w:r>
          </w:p>
        </w:tc>
      </w:tr>
      <w:tr w:rsidR="00E33986" w:rsidRPr="006F2BDD" w14:paraId="4EFDE9DD" w14:textId="77777777" w:rsidTr="00E33986">
        <w:trPr>
          <w:trHeight w:val="297"/>
        </w:trPr>
        <w:tc>
          <w:tcPr>
            <w:tcW w:w="3085" w:type="dxa"/>
            <w:tcBorders>
              <w:top w:val="single" w:sz="4" w:space="0" w:color="auto"/>
              <w:left w:val="single" w:sz="4" w:space="0" w:color="auto"/>
              <w:bottom w:val="single" w:sz="4" w:space="0" w:color="auto"/>
              <w:right w:val="single" w:sz="4" w:space="0" w:color="auto"/>
            </w:tcBorders>
          </w:tcPr>
          <w:p w14:paraId="75CCDACC" w14:textId="77777777" w:rsidR="00E33986" w:rsidRPr="00E06C63" w:rsidRDefault="00E33986" w:rsidP="00E33986">
            <w:pPr>
              <w:pStyle w:val="Sinespaciado"/>
              <w:rPr>
                <w:rFonts w:cs="Arial"/>
                <w:b/>
                <w:lang w:val="es-CR"/>
              </w:rPr>
            </w:pPr>
            <w:r w:rsidRPr="00E06C63">
              <w:rPr>
                <w:rFonts w:cs="Arial"/>
                <w:b/>
                <w:lang w:val="es-CR"/>
              </w:rPr>
              <w:t>HORARIO DE ATENCIÓN ESTUDIANTE:</w:t>
            </w:r>
          </w:p>
        </w:tc>
        <w:tc>
          <w:tcPr>
            <w:tcW w:w="5800" w:type="dxa"/>
            <w:tcBorders>
              <w:top w:val="single" w:sz="4" w:space="0" w:color="auto"/>
              <w:left w:val="single" w:sz="4" w:space="0" w:color="auto"/>
              <w:bottom w:val="single" w:sz="4" w:space="0" w:color="auto"/>
              <w:right w:val="single" w:sz="4" w:space="0" w:color="auto"/>
            </w:tcBorders>
          </w:tcPr>
          <w:p w14:paraId="4EF2ADAF" w14:textId="77777777" w:rsidR="00E33986" w:rsidRPr="00E06C63" w:rsidRDefault="00E33986" w:rsidP="00E33986">
            <w:pPr>
              <w:pStyle w:val="Sinespaciado"/>
              <w:rPr>
                <w:rFonts w:cs="Arial"/>
                <w:lang w:val="es-CR" w:eastAsia="en-US"/>
              </w:rPr>
            </w:pPr>
            <w:r w:rsidRPr="00E06C63">
              <w:rPr>
                <w:rFonts w:cs="Arial"/>
                <w:lang w:val="es-CR" w:eastAsia="en-US"/>
              </w:rPr>
              <w:t>A convenir</w:t>
            </w:r>
          </w:p>
        </w:tc>
      </w:tr>
      <w:tr w:rsidR="00E33986" w:rsidRPr="006F2BDD" w14:paraId="251102DA"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7E01B493" w14:textId="77777777" w:rsidR="00E33986" w:rsidRPr="00E06C63" w:rsidRDefault="00E33986" w:rsidP="00E33986">
            <w:pPr>
              <w:pStyle w:val="Sinespaciado"/>
              <w:rPr>
                <w:rFonts w:cs="Arial"/>
                <w:b/>
                <w:lang w:val="es-CR" w:eastAsia="en-US"/>
              </w:rPr>
            </w:pPr>
            <w:r w:rsidRPr="00E06C63">
              <w:rPr>
                <w:rFonts w:cs="Arial"/>
                <w:b/>
                <w:lang w:val="es-CR"/>
              </w:rPr>
              <w:t xml:space="preserve">REQUISITOS: </w:t>
            </w:r>
          </w:p>
        </w:tc>
        <w:tc>
          <w:tcPr>
            <w:tcW w:w="5800" w:type="dxa"/>
            <w:tcBorders>
              <w:top w:val="single" w:sz="4" w:space="0" w:color="auto"/>
              <w:left w:val="single" w:sz="4" w:space="0" w:color="auto"/>
              <w:bottom w:val="single" w:sz="4" w:space="0" w:color="auto"/>
              <w:right w:val="single" w:sz="4" w:space="0" w:color="auto"/>
            </w:tcBorders>
          </w:tcPr>
          <w:p w14:paraId="22795DD2" w14:textId="77777777" w:rsidR="00E33986" w:rsidRPr="00E06C63" w:rsidRDefault="00E33986" w:rsidP="00E33986">
            <w:pPr>
              <w:pStyle w:val="Sinespaciado"/>
              <w:rPr>
                <w:rFonts w:cs="Arial"/>
                <w:bCs/>
                <w:lang w:val="es-CR" w:eastAsia="en-US"/>
              </w:rPr>
            </w:pPr>
            <w:r w:rsidRPr="009B4523">
              <w:rPr>
                <w:rFonts w:cs="Arial"/>
                <w:bCs/>
                <w:lang w:val="es-CR" w:eastAsia="en-US"/>
              </w:rPr>
              <w:t>No tiene</w:t>
            </w:r>
          </w:p>
        </w:tc>
      </w:tr>
      <w:tr w:rsidR="00E33986" w:rsidRPr="006F2BDD" w14:paraId="2852098D"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18A73C90" w14:textId="77777777" w:rsidR="00E33986" w:rsidRPr="00E06C63" w:rsidRDefault="00E33986" w:rsidP="00E33986">
            <w:pPr>
              <w:pStyle w:val="Sinespaciado"/>
              <w:rPr>
                <w:rFonts w:cs="Arial"/>
                <w:b/>
                <w:lang w:val="es-CR" w:eastAsia="en-US"/>
              </w:rPr>
            </w:pPr>
            <w:r w:rsidRPr="00E06C63">
              <w:rPr>
                <w:rFonts w:cs="Arial"/>
                <w:b/>
                <w:lang w:val="es-CR"/>
              </w:rPr>
              <w:t xml:space="preserve">CORREQUISITOS: </w:t>
            </w:r>
          </w:p>
        </w:tc>
        <w:tc>
          <w:tcPr>
            <w:tcW w:w="5800" w:type="dxa"/>
            <w:tcBorders>
              <w:top w:val="single" w:sz="4" w:space="0" w:color="auto"/>
              <w:left w:val="single" w:sz="4" w:space="0" w:color="auto"/>
              <w:bottom w:val="single" w:sz="4" w:space="0" w:color="auto"/>
              <w:right w:val="single" w:sz="4" w:space="0" w:color="auto"/>
            </w:tcBorders>
          </w:tcPr>
          <w:p w14:paraId="62CB3235" w14:textId="77777777" w:rsidR="00E33986" w:rsidRPr="00E06C63" w:rsidRDefault="00E33986" w:rsidP="00E33986">
            <w:pPr>
              <w:pStyle w:val="Sinespaciado"/>
              <w:rPr>
                <w:rFonts w:cs="Arial"/>
                <w:bCs/>
                <w:lang w:val="es-CR" w:eastAsia="en-US"/>
              </w:rPr>
            </w:pPr>
            <w:r w:rsidRPr="00E06C63">
              <w:rPr>
                <w:rFonts w:cs="Arial"/>
                <w:bCs/>
                <w:lang w:val="es-CR" w:eastAsia="en-US"/>
              </w:rPr>
              <w:t>No tiene</w:t>
            </w:r>
          </w:p>
        </w:tc>
      </w:tr>
      <w:tr w:rsidR="00E33986" w:rsidRPr="006F2BDD" w14:paraId="4E6B4C93"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6E452815" w14:textId="77777777" w:rsidR="00E33986" w:rsidRPr="00E06C63" w:rsidRDefault="00E33986" w:rsidP="00E33986">
            <w:pPr>
              <w:pStyle w:val="Sinespaciado"/>
              <w:rPr>
                <w:rFonts w:cs="Arial"/>
                <w:b/>
                <w:lang w:val="es-CR" w:eastAsia="en-US"/>
              </w:rPr>
            </w:pPr>
            <w:r w:rsidRPr="00E06C63">
              <w:rPr>
                <w:rFonts w:cs="Arial"/>
                <w:b/>
                <w:lang w:val="es-CR"/>
              </w:rPr>
              <w:t>PERSONA DOCENTE:</w:t>
            </w:r>
          </w:p>
        </w:tc>
        <w:tc>
          <w:tcPr>
            <w:tcW w:w="5800" w:type="dxa"/>
            <w:tcBorders>
              <w:top w:val="single" w:sz="4" w:space="0" w:color="auto"/>
              <w:left w:val="single" w:sz="4" w:space="0" w:color="auto"/>
              <w:bottom w:val="single" w:sz="4" w:space="0" w:color="auto"/>
              <w:right w:val="single" w:sz="4" w:space="0" w:color="auto"/>
            </w:tcBorders>
          </w:tcPr>
          <w:p w14:paraId="6E1FA0DE" w14:textId="081D2E39" w:rsidR="00E33986" w:rsidRPr="00E06C63" w:rsidRDefault="00E33986" w:rsidP="00E33986">
            <w:pPr>
              <w:pStyle w:val="Sinespaciado"/>
              <w:rPr>
                <w:rFonts w:cs="Arial"/>
                <w:lang w:val="es-CR" w:eastAsia="en-US"/>
              </w:rPr>
            </w:pPr>
            <w:r>
              <w:rPr>
                <w:rFonts w:cs="Arial"/>
                <w:lang w:val="es-CR" w:eastAsia="en-US"/>
              </w:rPr>
              <w:t>Máster Jorge Andrey Valenciano Salazar</w:t>
            </w:r>
          </w:p>
        </w:tc>
      </w:tr>
    </w:tbl>
    <w:p w14:paraId="5828726A" w14:textId="26F2D0D7" w:rsidR="003314E3" w:rsidRPr="006237CD" w:rsidRDefault="003314E3" w:rsidP="00F0259A">
      <w:pPr>
        <w:pStyle w:val="Prrafodelista"/>
        <w:numPr>
          <w:ilvl w:val="0"/>
          <w:numId w:val="59"/>
        </w:numPr>
        <w:rPr>
          <w:b/>
          <w:bCs/>
          <w:lang w:val="es-CR"/>
        </w:rPr>
      </w:pPr>
      <w:r w:rsidRPr="006237CD">
        <w:rPr>
          <w:b/>
          <w:bCs/>
          <w:lang w:val="es-CR"/>
        </w:rPr>
        <w:lastRenderedPageBreak/>
        <w:t>Descripción del curso</w:t>
      </w:r>
    </w:p>
    <w:p w14:paraId="32A38309" w14:textId="77777777" w:rsidR="00500D8B" w:rsidRPr="00F75174" w:rsidRDefault="00500D8B" w:rsidP="00500D8B">
      <w:r w:rsidRPr="00F75174">
        <w:t xml:space="preserve">El curso Desarrollo Económico de Costa Rica pretende ofrecer una perspectiva global sobre el proceso de desarrollo económico seguido por la sociedad costarricense y sus perspectivas, asumiendo el presente y futuro inmediato como síntesis de múltiples determinantes socioeconómicas y culturales. </w:t>
      </w:r>
    </w:p>
    <w:p w14:paraId="45E6B461" w14:textId="77777777" w:rsidR="00500D8B" w:rsidRPr="00F75174" w:rsidRDefault="00500D8B" w:rsidP="00500D8B">
      <w:r w:rsidRPr="00F75174">
        <w:t xml:space="preserve">En lo fundamental, el curso apunta a realizar un balance crítico del largo proceso de conformación de un nuevo modelo de desarrollo, que tiene lugar en el país desde mediados de la década de los ochenta, sin omitir una referencia obligada al periodo colonial y el modelo agro-exportar y de sustitución de importaciones, así como a sus efectos desencadenantes que juegan un papel importante en el devenir actual. Para su mejor comprensión y contexto se recuperan aquellos antecedentes que significan hitos en la historia socioeconómica del país, asimismo, para dar una adecuada perspectiva al estudio, se relevarán los principales problemas de los procesos de crecimiento económico y desarrollo nacional con el respectivo análisis de las opciones para abordarlos y superarlos. En este sentido es central recuperar la noción de sostenibilidad desde una perspectiva integradora que considere los aspectos económicos, ambientales, políticos y socioculturales de la sociedad costarricense. </w:t>
      </w:r>
    </w:p>
    <w:p w14:paraId="5E96C560" w14:textId="6282F5E8" w:rsidR="003314E3" w:rsidRPr="006237CD" w:rsidRDefault="003314E3" w:rsidP="00F0259A">
      <w:pPr>
        <w:pStyle w:val="Prrafodelista"/>
        <w:numPr>
          <w:ilvl w:val="0"/>
          <w:numId w:val="59"/>
        </w:numPr>
        <w:rPr>
          <w:rFonts w:eastAsia="Times New Roman"/>
          <w:b/>
          <w:bCs/>
          <w:lang w:val="es-CR"/>
        </w:rPr>
      </w:pPr>
      <w:r w:rsidRPr="006237CD">
        <w:rPr>
          <w:rFonts w:eastAsia="Times New Roman"/>
          <w:b/>
          <w:bCs/>
          <w:lang w:val="es-CR"/>
        </w:rPr>
        <w:t>Objetivos</w:t>
      </w:r>
    </w:p>
    <w:p w14:paraId="591EE4A4" w14:textId="77777777" w:rsidR="003314E3" w:rsidRPr="00D7318C" w:rsidRDefault="003314E3" w:rsidP="003314E3">
      <w:pPr>
        <w:rPr>
          <w:i/>
          <w:lang w:val="es-CR"/>
        </w:rPr>
      </w:pPr>
      <w:r>
        <w:rPr>
          <w:i/>
          <w:lang w:val="es-CR"/>
        </w:rPr>
        <w:t>Objetivo General</w:t>
      </w:r>
    </w:p>
    <w:p w14:paraId="23EE08BF" w14:textId="543565E0" w:rsidR="00500D8B" w:rsidRPr="00F75174" w:rsidRDefault="00500D8B" w:rsidP="00500D8B">
      <w:pPr>
        <w:spacing w:before="240" w:after="0"/>
        <w:contextualSpacing/>
        <w:mirrorIndents/>
        <w:rPr>
          <w:rFonts w:cstheme="minorHAnsi"/>
          <w:szCs w:val="24"/>
        </w:rPr>
      </w:pPr>
      <w:r>
        <w:rPr>
          <w:rFonts w:cstheme="minorHAnsi"/>
          <w:szCs w:val="24"/>
        </w:rPr>
        <w:t xml:space="preserve">Comprender </w:t>
      </w:r>
      <w:r w:rsidRPr="00F75174">
        <w:rPr>
          <w:rFonts w:cstheme="minorHAnsi"/>
          <w:szCs w:val="24"/>
        </w:rPr>
        <w:t xml:space="preserve">la evolución del desarrollo </w:t>
      </w:r>
      <w:r>
        <w:rPr>
          <w:rFonts w:cstheme="minorHAnsi"/>
          <w:szCs w:val="24"/>
        </w:rPr>
        <w:t xml:space="preserve">económico </w:t>
      </w:r>
      <w:r w:rsidRPr="00F75174">
        <w:rPr>
          <w:rFonts w:cstheme="minorHAnsi"/>
          <w:szCs w:val="24"/>
        </w:rPr>
        <w:t xml:space="preserve">costarricense, así como sus grandes desafíos en la coyuntura actual desde la perspectiva de sostenibilidad, no solo humana sino también ecológica. </w:t>
      </w:r>
    </w:p>
    <w:p w14:paraId="6DE05129" w14:textId="77777777" w:rsidR="003314E3" w:rsidRPr="00D7318C" w:rsidRDefault="003314E3" w:rsidP="003314E3">
      <w:pPr>
        <w:rPr>
          <w:i/>
          <w:lang w:val="es-CR"/>
        </w:rPr>
      </w:pPr>
      <w:r w:rsidRPr="00D7318C">
        <w:rPr>
          <w:i/>
          <w:lang w:val="es-CR"/>
        </w:rPr>
        <w:t xml:space="preserve">Objetivos </w:t>
      </w:r>
      <w:r>
        <w:rPr>
          <w:i/>
          <w:lang w:val="es-CR"/>
        </w:rPr>
        <w:t>específicos</w:t>
      </w:r>
    </w:p>
    <w:p w14:paraId="68516F25" w14:textId="77777777" w:rsidR="00500D8B" w:rsidRPr="00F75174" w:rsidRDefault="00500D8B" w:rsidP="00F0259A">
      <w:pPr>
        <w:pStyle w:val="Prrafodelista"/>
        <w:numPr>
          <w:ilvl w:val="0"/>
          <w:numId w:val="30"/>
        </w:numPr>
      </w:pPr>
      <w:r w:rsidRPr="00F75174">
        <w:t>Discutir los rasgos fundamentales de la evolución económica y social del país desde la colonia hasta la crisis de los 80s</w:t>
      </w:r>
    </w:p>
    <w:p w14:paraId="1721BCA1" w14:textId="1C28A05B" w:rsidR="00500D8B" w:rsidRPr="00F75174" w:rsidRDefault="00500D8B" w:rsidP="00F0259A">
      <w:pPr>
        <w:pStyle w:val="Prrafodelista"/>
        <w:numPr>
          <w:ilvl w:val="0"/>
          <w:numId w:val="30"/>
        </w:numPr>
      </w:pPr>
      <w:r w:rsidRPr="00F75174">
        <w:t>Entender el proceso de reformas económicas y sociales posteriores de la crisis, a partir de modelo neoliberal implementado en el país</w:t>
      </w:r>
    </w:p>
    <w:p w14:paraId="044E2C55" w14:textId="4EE7068B" w:rsidR="00500D8B" w:rsidRDefault="00500D8B" w:rsidP="00F0259A">
      <w:pPr>
        <w:pStyle w:val="Prrafodelista"/>
        <w:numPr>
          <w:ilvl w:val="0"/>
          <w:numId w:val="30"/>
        </w:numPr>
        <w:rPr>
          <w:ins w:id="166" w:author="Carolina Ramírez H" w:date="2019-10-15T11:12:00Z"/>
        </w:rPr>
      </w:pPr>
      <w:r w:rsidRPr="00F75174">
        <w:t>Debatir sobre la sostenibilidad del desarrollo costarricense en las dimensiones económica, social y ambiental, a partir de los nuevos desafíos del milenio</w:t>
      </w:r>
    </w:p>
    <w:p w14:paraId="0FF2F2F7" w14:textId="57D9AA40" w:rsidR="006E6CAB" w:rsidRPr="00F75174" w:rsidDel="006E6CAB" w:rsidRDefault="006E6CAB" w:rsidP="006E6CAB">
      <w:pPr>
        <w:pStyle w:val="Prrafodelista"/>
        <w:ind w:left="1080"/>
        <w:rPr>
          <w:del w:id="167" w:author="Carolina Ramírez H" w:date="2019-10-15T11:13:00Z"/>
        </w:rPr>
        <w:pPrChange w:id="168" w:author="Carolina Ramírez H" w:date="2019-10-15T11:13:00Z">
          <w:pPr>
            <w:pStyle w:val="Prrafodelista"/>
            <w:numPr>
              <w:numId w:val="30"/>
            </w:numPr>
            <w:ind w:hanging="360"/>
          </w:pPr>
        </w:pPrChange>
      </w:pPr>
    </w:p>
    <w:p w14:paraId="6ADA33FE" w14:textId="77777777" w:rsidR="006E6CAB" w:rsidRDefault="006E6CAB" w:rsidP="006E6CAB">
      <w:pPr>
        <w:pStyle w:val="Prrafodelista"/>
        <w:ind w:left="1080"/>
        <w:rPr>
          <w:ins w:id="169" w:author="Carolina Ramírez H" w:date="2019-10-15T11:13:00Z"/>
          <w:b/>
          <w:bCs/>
          <w:lang w:val="es-CR"/>
        </w:rPr>
        <w:pPrChange w:id="170" w:author="Carolina Ramírez H" w:date="2019-10-15T11:13:00Z">
          <w:pPr>
            <w:pStyle w:val="Prrafodelista"/>
            <w:numPr>
              <w:numId w:val="59"/>
            </w:numPr>
            <w:ind w:left="1080" w:hanging="720"/>
          </w:pPr>
        </w:pPrChange>
      </w:pPr>
    </w:p>
    <w:p w14:paraId="480E130F" w14:textId="7A82112F" w:rsidR="00346D6F" w:rsidRDefault="00346D6F" w:rsidP="00F0259A">
      <w:pPr>
        <w:pStyle w:val="Prrafodelista"/>
        <w:numPr>
          <w:ilvl w:val="0"/>
          <w:numId w:val="59"/>
        </w:numPr>
        <w:rPr>
          <w:b/>
          <w:bCs/>
          <w:lang w:val="es-CR"/>
        </w:rPr>
      </w:pPr>
      <w:r w:rsidRPr="00B26BDE">
        <w:rPr>
          <w:b/>
          <w:bCs/>
          <w:lang w:val="es-CR"/>
        </w:rPr>
        <w:lastRenderedPageBreak/>
        <w:t>Contenidos</w:t>
      </w:r>
    </w:p>
    <w:p w14:paraId="43266398" w14:textId="77777777" w:rsidR="00B26BDE" w:rsidRPr="00F75174" w:rsidRDefault="00B26BDE" w:rsidP="00F0259A">
      <w:pPr>
        <w:pStyle w:val="Prrafodelista"/>
        <w:numPr>
          <w:ilvl w:val="0"/>
          <w:numId w:val="73"/>
        </w:numPr>
      </w:pPr>
      <w:r w:rsidRPr="00F75174">
        <w:t>Estilos de desarrollo en Costa</w:t>
      </w:r>
      <w:r w:rsidRPr="00B26BDE">
        <w:rPr>
          <w:spacing w:val="-2"/>
        </w:rPr>
        <w:t xml:space="preserve"> </w:t>
      </w:r>
      <w:r w:rsidRPr="00F75174">
        <w:t>Rica.</w:t>
      </w:r>
    </w:p>
    <w:p w14:paraId="32C7A8FE" w14:textId="77777777" w:rsidR="00B26BDE" w:rsidRPr="00F75174" w:rsidRDefault="00B26BDE" w:rsidP="00F0259A">
      <w:pPr>
        <w:pStyle w:val="Prrafodelista"/>
        <w:numPr>
          <w:ilvl w:val="0"/>
          <w:numId w:val="73"/>
        </w:numPr>
      </w:pPr>
      <w:r w:rsidRPr="00F75174">
        <w:t>Procesos de transformación</w:t>
      </w:r>
      <w:r w:rsidRPr="00B26BDE">
        <w:rPr>
          <w:spacing w:val="-4"/>
        </w:rPr>
        <w:t xml:space="preserve"> </w:t>
      </w:r>
      <w:r w:rsidRPr="00F75174">
        <w:t>productiva.</w:t>
      </w:r>
    </w:p>
    <w:p w14:paraId="30AAEBE5" w14:textId="77777777" w:rsidR="00B26BDE" w:rsidRPr="00F75174" w:rsidRDefault="00B26BDE" w:rsidP="00F0259A">
      <w:pPr>
        <w:pStyle w:val="Prrafodelista"/>
        <w:numPr>
          <w:ilvl w:val="0"/>
          <w:numId w:val="73"/>
        </w:numPr>
      </w:pPr>
      <w:r w:rsidRPr="00F75174">
        <w:t>Ajuste y</w:t>
      </w:r>
      <w:r w:rsidRPr="00B26BDE">
        <w:rPr>
          <w:spacing w:val="-3"/>
        </w:rPr>
        <w:t xml:space="preserve"> </w:t>
      </w:r>
      <w:r w:rsidRPr="00F75174">
        <w:t>estabilización.</w:t>
      </w:r>
    </w:p>
    <w:p w14:paraId="28287EF1" w14:textId="77777777" w:rsidR="00B26BDE" w:rsidRPr="00F75174" w:rsidRDefault="00B26BDE" w:rsidP="00F0259A">
      <w:pPr>
        <w:pStyle w:val="Prrafodelista"/>
        <w:numPr>
          <w:ilvl w:val="0"/>
          <w:numId w:val="73"/>
        </w:numPr>
      </w:pPr>
      <w:r w:rsidRPr="00F75174">
        <w:t>Apertura</w:t>
      </w:r>
      <w:r w:rsidRPr="00B26BDE">
        <w:rPr>
          <w:spacing w:val="-3"/>
        </w:rPr>
        <w:t xml:space="preserve"> </w:t>
      </w:r>
      <w:r w:rsidRPr="00F75174">
        <w:t>económica.</w:t>
      </w:r>
    </w:p>
    <w:p w14:paraId="349AB9B8" w14:textId="77777777" w:rsidR="00B26BDE" w:rsidRPr="00F75174" w:rsidRDefault="00B26BDE" w:rsidP="00F0259A">
      <w:pPr>
        <w:pStyle w:val="Prrafodelista"/>
        <w:numPr>
          <w:ilvl w:val="0"/>
          <w:numId w:val="73"/>
        </w:numPr>
      </w:pPr>
      <w:r w:rsidRPr="00F75174">
        <w:t>Estado de bienestar y sus</w:t>
      </w:r>
      <w:r w:rsidRPr="00B26BDE">
        <w:rPr>
          <w:spacing w:val="-4"/>
        </w:rPr>
        <w:t xml:space="preserve"> </w:t>
      </w:r>
      <w:r w:rsidRPr="00F75174">
        <w:t>límites.</w:t>
      </w:r>
    </w:p>
    <w:p w14:paraId="2ED39D57" w14:textId="77777777" w:rsidR="00B26BDE" w:rsidRPr="00F75174" w:rsidRDefault="00B26BDE" w:rsidP="00F0259A">
      <w:pPr>
        <w:pStyle w:val="Prrafodelista"/>
        <w:numPr>
          <w:ilvl w:val="0"/>
          <w:numId w:val="73"/>
        </w:numPr>
      </w:pPr>
      <w:r w:rsidRPr="00F75174">
        <w:t>Globalización.</w:t>
      </w:r>
    </w:p>
    <w:p w14:paraId="0747CFC0" w14:textId="77777777" w:rsidR="00B26BDE" w:rsidRPr="00F75174" w:rsidRDefault="00B26BDE" w:rsidP="00F0259A">
      <w:pPr>
        <w:pStyle w:val="Prrafodelista"/>
        <w:numPr>
          <w:ilvl w:val="0"/>
          <w:numId w:val="73"/>
        </w:numPr>
      </w:pPr>
      <w:r w:rsidRPr="00F75174">
        <w:t>Interacciones entre crecimiento, desarrollo y políticas</w:t>
      </w:r>
      <w:r w:rsidRPr="00B26BDE">
        <w:rPr>
          <w:spacing w:val="-4"/>
        </w:rPr>
        <w:t xml:space="preserve"> </w:t>
      </w:r>
      <w:r w:rsidRPr="00F75174">
        <w:t>públicas.</w:t>
      </w:r>
    </w:p>
    <w:p w14:paraId="16675251" w14:textId="387A54A5" w:rsidR="003314E3" w:rsidRPr="006237CD" w:rsidRDefault="003314E3" w:rsidP="00F0259A">
      <w:pPr>
        <w:pStyle w:val="Prrafodelista"/>
        <w:numPr>
          <w:ilvl w:val="0"/>
          <w:numId w:val="59"/>
        </w:numPr>
        <w:rPr>
          <w:b/>
          <w:bCs/>
          <w:lang w:val="es-CR"/>
        </w:rPr>
      </w:pPr>
      <w:r w:rsidRPr="006237CD">
        <w:rPr>
          <w:b/>
          <w:bCs/>
          <w:lang w:val="es-CR"/>
        </w:rPr>
        <w:t>Aprendizajes integrales</w:t>
      </w:r>
    </w:p>
    <w:p w14:paraId="7BFDF2D1" w14:textId="00EF35C5" w:rsidR="003314E3" w:rsidRDefault="00500D8B" w:rsidP="00500D8B">
      <w:pPr>
        <w:rPr>
          <w:i/>
          <w:iCs/>
        </w:rPr>
      </w:pPr>
      <w:r>
        <w:rPr>
          <w:i/>
          <w:iCs/>
        </w:rPr>
        <w:t>Saber conceptual</w:t>
      </w:r>
    </w:p>
    <w:p w14:paraId="652E0BC7" w14:textId="77777777" w:rsidR="00500D8B" w:rsidRDefault="00500D8B" w:rsidP="00F0259A">
      <w:pPr>
        <w:pStyle w:val="Prrafodelista"/>
        <w:numPr>
          <w:ilvl w:val="0"/>
          <w:numId w:val="31"/>
        </w:numPr>
      </w:pPr>
      <w:r>
        <w:t>Comprender la historia económica de CR</w:t>
      </w:r>
    </w:p>
    <w:p w14:paraId="3286C6A2" w14:textId="2C449BFA" w:rsidR="00500D8B" w:rsidRDefault="00500D8B" w:rsidP="00F0259A">
      <w:pPr>
        <w:pStyle w:val="Prrafodelista"/>
        <w:numPr>
          <w:ilvl w:val="0"/>
          <w:numId w:val="31"/>
        </w:numPr>
      </w:pPr>
      <w:r>
        <w:t>Contextualizar los distintos elementos diferenciadores de los modelos de desarrollo en CR</w:t>
      </w:r>
    </w:p>
    <w:p w14:paraId="52D4185C" w14:textId="3B7A9C72" w:rsidR="00500D8B" w:rsidRDefault="00500D8B" w:rsidP="00F0259A">
      <w:pPr>
        <w:pStyle w:val="Prrafodelista"/>
        <w:numPr>
          <w:ilvl w:val="0"/>
          <w:numId w:val="31"/>
        </w:numPr>
      </w:pPr>
      <w:r>
        <w:t>Conocer los distintos enfoques de desarrollo implementados en CR</w:t>
      </w:r>
    </w:p>
    <w:p w14:paraId="741B52EC" w14:textId="46AF2963" w:rsidR="00500D8B" w:rsidRPr="00500D8B" w:rsidRDefault="00500D8B" w:rsidP="00500D8B">
      <w:pPr>
        <w:rPr>
          <w:i/>
          <w:iCs/>
        </w:rPr>
      </w:pPr>
      <w:r w:rsidRPr="00500D8B">
        <w:rPr>
          <w:i/>
          <w:iCs/>
        </w:rPr>
        <w:t xml:space="preserve">Saber </w:t>
      </w:r>
      <w:r>
        <w:rPr>
          <w:i/>
          <w:iCs/>
        </w:rPr>
        <w:t>procedimental</w:t>
      </w:r>
    </w:p>
    <w:p w14:paraId="060D982D" w14:textId="45ABA467" w:rsidR="00500D8B" w:rsidRDefault="00500D8B" w:rsidP="00F0259A">
      <w:pPr>
        <w:pStyle w:val="Prrafodelista"/>
        <w:numPr>
          <w:ilvl w:val="0"/>
          <w:numId w:val="32"/>
        </w:numPr>
      </w:pPr>
      <w:r>
        <w:t>Identificar los principales críticos que han condicionado el desarrollo de CR</w:t>
      </w:r>
    </w:p>
    <w:p w14:paraId="52939990" w14:textId="5528C90C" w:rsidR="00500D8B" w:rsidRDefault="00500D8B" w:rsidP="00F0259A">
      <w:pPr>
        <w:pStyle w:val="Prrafodelista"/>
        <w:numPr>
          <w:ilvl w:val="0"/>
          <w:numId w:val="32"/>
        </w:numPr>
      </w:pPr>
      <w:r>
        <w:t>Explicar los modelos de desarrollo de CR</w:t>
      </w:r>
    </w:p>
    <w:p w14:paraId="69D08D9D" w14:textId="2837F2DB" w:rsidR="00500D8B" w:rsidRDefault="00500D8B" w:rsidP="00F0259A">
      <w:pPr>
        <w:pStyle w:val="Prrafodelista"/>
        <w:numPr>
          <w:ilvl w:val="0"/>
          <w:numId w:val="32"/>
        </w:numPr>
      </w:pPr>
      <w:r>
        <w:t>Diferenciar los enfoques de desarrollo utilizados en el proceso de desarrollo nacional</w:t>
      </w:r>
    </w:p>
    <w:p w14:paraId="6B8B94B3" w14:textId="06BE61DF" w:rsidR="00500D8B" w:rsidRPr="00500D8B" w:rsidRDefault="00500D8B" w:rsidP="00500D8B">
      <w:pPr>
        <w:rPr>
          <w:i/>
          <w:iCs/>
        </w:rPr>
      </w:pPr>
      <w:r w:rsidRPr="00500D8B">
        <w:rPr>
          <w:i/>
          <w:iCs/>
        </w:rPr>
        <w:t xml:space="preserve">Saber </w:t>
      </w:r>
      <w:r>
        <w:rPr>
          <w:i/>
          <w:iCs/>
        </w:rPr>
        <w:t>actitudinal</w:t>
      </w:r>
    </w:p>
    <w:p w14:paraId="76305DE3" w14:textId="77777777" w:rsidR="00777962" w:rsidRPr="002F3684" w:rsidRDefault="00777962" w:rsidP="00F0259A">
      <w:pPr>
        <w:pStyle w:val="Prrafodelista"/>
        <w:numPr>
          <w:ilvl w:val="0"/>
          <w:numId w:val="22"/>
        </w:numPr>
        <w:rPr>
          <w:lang w:val="es-CR"/>
        </w:rPr>
      </w:pPr>
      <w:r w:rsidRPr="002F3684">
        <w:rPr>
          <w:lang w:val="es-CR"/>
        </w:rPr>
        <w:t xml:space="preserve">Ética profesional </w:t>
      </w:r>
    </w:p>
    <w:p w14:paraId="388EB8B0" w14:textId="77777777" w:rsidR="00777962" w:rsidRPr="002F3684" w:rsidRDefault="00777962" w:rsidP="00F0259A">
      <w:pPr>
        <w:pStyle w:val="Prrafodelista"/>
        <w:numPr>
          <w:ilvl w:val="0"/>
          <w:numId w:val="22"/>
        </w:numPr>
        <w:rPr>
          <w:lang w:val="es-CR"/>
        </w:rPr>
      </w:pPr>
      <w:r w:rsidRPr="002F3684">
        <w:rPr>
          <w:lang w:val="es-CR"/>
        </w:rPr>
        <w:t>Actitud crítica y reflexiva</w:t>
      </w:r>
    </w:p>
    <w:p w14:paraId="56500F14" w14:textId="77777777" w:rsidR="00777962" w:rsidRPr="002F3684" w:rsidRDefault="00777962" w:rsidP="00F0259A">
      <w:pPr>
        <w:pStyle w:val="Prrafodelista"/>
        <w:numPr>
          <w:ilvl w:val="0"/>
          <w:numId w:val="22"/>
        </w:numPr>
        <w:rPr>
          <w:lang w:val="es-CR"/>
        </w:rPr>
      </w:pPr>
      <w:r w:rsidRPr="002F3684">
        <w:rPr>
          <w:lang w:val="es-CR"/>
        </w:rPr>
        <w:t xml:space="preserve">Disposición para resolver problemas </w:t>
      </w:r>
    </w:p>
    <w:p w14:paraId="585F559F" w14:textId="77777777" w:rsidR="00777962" w:rsidRDefault="00777962" w:rsidP="00F0259A">
      <w:pPr>
        <w:pStyle w:val="Prrafodelista"/>
        <w:numPr>
          <w:ilvl w:val="0"/>
          <w:numId w:val="22"/>
        </w:numPr>
        <w:rPr>
          <w:lang w:val="es-CR"/>
        </w:rPr>
      </w:pPr>
      <w:r w:rsidRPr="002F3684">
        <w:rPr>
          <w:lang w:val="es-CR"/>
        </w:rPr>
        <w:t>Actualización permanente</w:t>
      </w:r>
    </w:p>
    <w:p w14:paraId="5C64890E" w14:textId="77777777" w:rsidR="00777962" w:rsidRDefault="00777962" w:rsidP="00F0259A">
      <w:pPr>
        <w:pStyle w:val="Prrafodelista"/>
        <w:numPr>
          <w:ilvl w:val="0"/>
          <w:numId w:val="22"/>
        </w:numPr>
        <w:rPr>
          <w:lang w:val="es-CR"/>
        </w:rPr>
      </w:pPr>
      <w:r>
        <w:rPr>
          <w:lang w:val="es-CR"/>
        </w:rPr>
        <w:t>Creatividad</w:t>
      </w:r>
    </w:p>
    <w:p w14:paraId="17EAC531" w14:textId="77777777" w:rsidR="00777962" w:rsidRDefault="00777962" w:rsidP="00F0259A">
      <w:pPr>
        <w:pStyle w:val="Prrafodelista"/>
        <w:numPr>
          <w:ilvl w:val="0"/>
          <w:numId w:val="22"/>
        </w:numPr>
        <w:rPr>
          <w:lang w:val="es-CR"/>
        </w:rPr>
      </w:pPr>
      <w:r>
        <w:rPr>
          <w:lang w:val="es-CR"/>
        </w:rPr>
        <w:t>Capacidad de trabajar en equipo</w:t>
      </w:r>
    </w:p>
    <w:p w14:paraId="5859468B" w14:textId="6A96008B" w:rsidR="003314E3" w:rsidRPr="00777962" w:rsidRDefault="00777962" w:rsidP="00F0259A">
      <w:pPr>
        <w:pStyle w:val="Prrafodelista"/>
        <w:numPr>
          <w:ilvl w:val="0"/>
          <w:numId w:val="59"/>
        </w:numPr>
        <w:rPr>
          <w:b/>
        </w:rPr>
      </w:pPr>
      <w:r w:rsidRPr="00777962">
        <w:rPr>
          <w:b/>
        </w:rPr>
        <w:t>Aspectos Metodológicos</w:t>
      </w:r>
    </w:p>
    <w:p w14:paraId="4A40BD3D" w14:textId="0F6773E1" w:rsidR="00500D8B" w:rsidRPr="00F75174" w:rsidRDefault="00500D8B" w:rsidP="00EA74CE">
      <w:r w:rsidRPr="00F75174">
        <w:t xml:space="preserve">El curso demanda una </w:t>
      </w:r>
      <w:proofErr w:type="gramStart"/>
      <w:r w:rsidRPr="00F75174">
        <w:t>participación activa</w:t>
      </w:r>
      <w:proofErr w:type="gramEnd"/>
      <w:r w:rsidRPr="00F75174">
        <w:t xml:space="preserve"> y continua del estudiant</w:t>
      </w:r>
      <w:r w:rsidR="00346D6F">
        <w:t>ado</w:t>
      </w:r>
      <w:r w:rsidRPr="00F75174">
        <w:t xml:space="preserve"> en el desarrollo del temario. Esto implica el estudio previo del material bibliográfico de </w:t>
      </w:r>
      <w:r w:rsidRPr="00F75174">
        <w:lastRenderedPageBreak/>
        <w:t>cada sesión, con el fin de enfatizar sobre los aspectos medulares y promover una discusión nutrida de cada tema.</w:t>
      </w:r>
    </w:p>
    <w:p w14:paraId="30A8982A" w14:textId="34659EC3" w:rsidR="00500D8B" w:rsidRDefault="00500D8B" w:rsidP="00EA74CE">
      <w:r w:rsidRPr="00F75174">
        <w:t>El estilo de aprendizaje activo así planteado requiere de la apertura y disposición al intercambio pluralista de opiniones diversas por parte del estudiant</w:t>
      </w:r>
      <w:r w:rsidR="00346D6F">
        <w:t>ado</w:t>
      </w:r>
      <w:r w:rsidRPr="00F75174">
        <w:t xml:space="preserve"> para el aprendizaje. Con tres ausencias injustificadas </w:t>
      </w:r>
      <w:r w:rsidR="00346D6F">
        <w:t>la persona</w:t>
      </w:r>
      <w:r w:rsidRPr="00F75174">
        <w:t xml:space="preserve"> pierde el curso.</w:t>
      </w:r>
    </w:p>
    <w:p w14:paraId="22F6923B" w14:textId="77777777" w:rsidR="00B26BDE" w:rsidRPr="00F75174" w:rsidRDefault="00B26BDE" w:rsidP="00EA74CE"/>
    <w:p w14:paraId="0914905D" w14:textId="603D67AF" w:rsidR="003314E3" w:rsidRPr="00777962" w:rsidRDefault="00777962" w:rsidP="00F0259A">
      <w:pPr>
        <w:pStyle w:val="Prrafodelista"/>
        <w:numPr>
          <w:ilvl w:val="0"/>
          <w:numId w:val="59"/>
        </w:numPr>
        <w:rPr>
          <w:b/>
        </w:rPr>
      </w:pPr>
      <w:r w:rsidRPr="00777962">
        <w:rPr>
          <w:b/>
        </w:rPr>
        <w:t>Recursos Bibliográficos</w:t>
      </w:r>
    </w:p>
    <w:p w14:paraId="15937EE5" w14:textId="77777777" w:rsidR="00EA74CE" w:rsidRDefault="00EA74CE" w:rsidP="006237CD">
      <w:pPr>
        <w:ind w:left="709" w:hanging="709"/>
      </w:pPr>
      <w:r w:rsidRPr="00F75174">
        <w:t>Acuña, Víctor Hugo y Molina, Iván. 1986. El desarrollo económico y social de Costa Rica: de la colonia a la crisis de 1930. San José: Editorial Alma Mater, 1986.</w:t>
      </w:r>
      <w:r w:rsidRPr="00EA74CE">
        <w:t xml:space="preserve"> </w:t>
      </w:r>
    </w:p>
    <w:p w14:paraId="5414AD20" w14:textId="6C47B263" w:rsidR="00EA74CE" w:rsidRPr="00F75174" w:rsidRDefault="00EA74CE" w:rsidP="006237CD">
      <w:pPr>
        <w:ind w:left="709" w:hanging="709"/>
      </w:pPr>
      <w:r w:rsidRPr="00F75174">
        <w:t>Carcanholo, Reinaldo 1981. Desarrollo del capitalismo en Costa Rica. San José. EDUCA.</w:t>
      </w:r>
    </w:p>
    <w:p w14:paraId="65CF93AA" w14:textId="77777777" w:rsidR="00EA74CE" w:rsidRPr="00F75174" w:rsidRDefault="00EA74CE" w:rsidP="006237CD">
      <w:pPr>
        <w:ind w:left="709" w:hanging="709"/>
      </w:pPr>
      <w:r w:rsidRPr="00F75174">
        <w:t>Rovira, Jorge (a). 1987. Estado y política económica en Costa Rica. 1948-1970. San José: Editorial Porvenir. Capítulo 1: Rasgos fundamentales del desarrollo de la sociedad costarricense hasta 1948, pp. 15-35.</w:t>
      </w:r>
    </w:p>
    <w:p w14:paraId="052B2E06" w14:textId="77777777" w:rsidR="00EA74CE" w:rsidRPr="00F75174" w:rsidRDefault="00EA74CE" w:rsidP="006237CD">
      <w:pPr>
        <w:ind w:left="709" w:hanging="709"/>
      </w:pPr>
      <w:r w:rsidRPr="00F75174">
        <w:t>Rojas Bolaños, Manuel. Lucha social y guerra civil en Costa Rica: 1940-1948. San José: Editorial Porvenir, 1982. Capítulos I y II.</w:t>
      </w:r>
    </w:p>
    <w:p w14:paraId="64915B44" w14:textId="645D95A8" w:rsidR="00EA74CE" w:rsidRDefault="00EA74CE" w:rsidP="006237CD">
      <w:pPr>
        <w:ind w:left="709" w:hanging="709"/>
        <w:rPr>
          <w:ins w:id="171" w:author="Carolina Ramírez H" w:date="2019-10-15T11:13:00Z"/>
        </w:rPr>
      </w:pPr>
      <w:r w:rsidRPr="00F75174">
        <w:t>Solís, Manuel. 2008. La institucionalidad ajena. Los años cuarenta y el fin del siglo. Ciudad Universitaria Rodrigo Facio. Editorial de la UCR. Capítulo IX. El parto de una institucionalidad ajena.</w:t>
      </w:r>
    </w:p>
    <w:p w14:paraId="754336A1" w14:textId="5371B0A6" w:rsidR="006E6CAB" w:rsidDel="00A87F5A" w:rsidRDefault="006E6CAB" w:rsidP="006237CD">
      <w:pPr>
        <w:ind w:left="709" w:hanging="709"/>
        <w:rPr>
          <w:del w:id="172" w:author="Carolina Ramírez H" w:date="2019-10-15T11:13:00Z"/>
        </w:rPr>
      </w:pP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800"/>
      </w:tblGrid>
      <w:tr w:rsidR="00E33986" w:rsidRPr="006F2BDD" w14:paraId="43435F4F" w14:textId="77777777" w:rsidTr="00E33986">
        <w:trPr>
          <w:trHeight w:val="162"/>
        </w:trPr>
        <w:tc>
          <w:tcPr>
            <w:tcW w:w="3085" w:type="dxa"/>
            <w:tcBorders>
              <w:top w:val="single" w:sz="4" w:space="0" w:color="auto"/>
              <w:left w:val="single" w:sz="4" w:space="0" w:color="auto"/>
              <w:bottom w:val="single" w:sz="4" w:space="0" w:color="auto"/>
              <w:right w:val="single" w:sz="4" w:space="0" w:color="auto"/>
            </w:tcBorders>
            <w:hideMark/>
          </w:tcPr>
          <w:p w14:paraId="2508F81F" w14:textId="77777777" w:rsidR="00E33986" w:rsidRPr="00E06C63" w:rsidRDefault="00E33986" w:rsidP="00E33986">
            <w:pPr>
              <w:pStyle w:val="Sinespaciado"/>
              <w:rPr>
                <w:rFonts w:cs="Arial"/>
                <w:b/>
                <w:lang w:val="es-CR" w:eastAsia="en-US"/>
              </w:rPr>
            </w:pPr>
            <w:r w:rsidRPr="00E06C63">
              <w:rPr>
                <w:rFonts w:cs="Arial"/>
                <w:b/>
                <w:lang w:val="es-CR"/>
              </w:rPr>
              <w:t>NOMBRE DEL CURSO:</w:t>
            </w:r>
          </w:p>
        </w:tc>
        <w:tc>
          <w:tcPr>
            <w:tcW w:w="5800" w:type="dxa"/>
            <w:tcBorders>
              <w:top w:val="single" w:sz="4" w:space="0" w:color="auto"/>
              <w:left w:val="single" w:sz="4" w:space="0" w:color="auto"/>
              <w:bottom w:val="single" w:sz="4" w:space="0" w:color="auto"/>
              <w:right w:val="single" w:sz="4" w:space="0" w:color="auto"/>
            </w:tcBorders>
          </w:tcPr>
          <w:p w14:paraId="64238F75" w14:textId="083BD9F4" w:rsidR="00E33986" w:rsidRPr="00E06C63" w:rsidRDefault="00E33986" w:rsidP="00E33986">
            <w:pPr>
              <w:pStyle w:val="Sinespaciado"/>
              <w:rPr>
                <w:rFonts w:cs="Arial"/>
                <w:b/>
                <w:lang w:val="es-CR" w:eastAsia="en-US"/>
              </w:rPr>
            </w:pPr>
            <w:r>
              <w:rPr>
                <w:rFonts w:cs="Arial"/>
                <w:b/>
                <w:lang w:val="es-CR" w:eastAsia="en-US"/>
              </w:rPr>
              <w:t>MERCADOS FINANCIEROS</w:t>
            </w:r>
          </w:p>
        </w:tc>
      </w:tr>
      <w:tr w:rsidR="00E33986" w:rsidRPr="006F2BDD" w14:paraId="6F585149"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0AAC3172" w14:textId="77777777" w:rsidR="00E33986" w:rsidRPr="00E06C63" w:rsidRDefault="00E33986" w:rsidP="00E33986">
            <w:pPr>
              <w:pStyle w:val="Sinespaciado"/>
              <w:rPr>
                <w:rFonts w:cs="Arial"/>
                <w:b/>
                <w:lang w:val="es-CR" w:eastAsia="en-US"/>
              </w:rPr>
            </w:pPr>
            <w:r w:rsidRPr="00E06C63">
              <w:rPr>
                <w:rFonts w:cs="Arial"/>
                <w:b/>
                <w:lang w:val="es-CR"/>
              </w:rPr>
              <w:t>TIPO DE CURSO:</w:t>
            </w:r>
          </w:p>
        </w:tc>
        <w:tc>
          <w:tcPr>
            <w:tcW w:w="5800" w:type="dxa"/>
            <w:tcBorders>
              <w:top w:val="single" w:sz="4" w:space="0" w:color="auto"/>
              <w:left w:val="single" w:sz="4" w:space="0" w:color="auto"/>
              <w:bottom w:val="single" w:sz="4" w:space="0" w:color="auto"/>
              <w:right w:val="single" w:sz="4" w:space="0" w:color="auto"/>
            </w:tcBorders>
          </w:tcPr>
          <w:p w14:paraId="0AF18A6E" w14:textId="77777777" w:rsidR="00E33986" w:rsidRPr="00E06C63" w:rsidRDefault="00E33986" w:rsidP="00E33986">
            <w:pPr>
              <w:pStyle w:val="Sinespaciado"/>
              <w:rPr>
                <w:rFonts w:cs="Arial"/>
                <w:lang w:val="es-CR" w:eastAsia="en-US"/>
              </w:rPr>
            </w:pPr>
            <w:r w:rsidRPr="00E06C63">
              <w:rPr>
                <w:rFonts w:cs="Arial"/>
                <w:lang w:val="es-CR" w:eastAsia="en-US"/>
              </w:rPr>
              <w:t>REGULAR</w:t>
            </w:r>
          </w:p>
        </w:tc>
      </w:tr>
      <w:tr w:rsidR="00E33986" w:rsidRPr="006F2BDD" w14:paraId="5B3DB261"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2A33479F" w14:textId="77777777" w:rsidR="00E33986" w:rsidRPr="00E06C63" w:rsidRDefault="00E33986" w:rsidP="00E33986">
            <w:pPr>
              <w:pStyle w:val="Sinespaciado"/>
              <w:rPr>
                <w:rFonts w:cs="Arial"/>
                <w:b/>
                <w:lang w:val="es-CR" w:eastAsia="en-US"/>
              </w:rPr>
            </w:pPr>
            <w:r w:rsidRPr="00E06C63">
              <w:rPr>
                <w:rFonts w:cs="Arial"/>
                <w:b/>
                <w:lang w:val="es-CR"/>
              </w:rPr>
              <w:t>CÓDIGO DE CURSO:</w:t>
            </w:r>
          </w:p>
        </w:tc>
        <w:tc>
          <w:tcPr>
            <w:tcW w:w="5800" w:type="dxa"/>
            <w:tcBorders>
              <w:top w:val="single" w:sz="4" w:space="0" w:color="auto"/>
              <w:left w:val="single" w:sz="4" w:space="0" w:color="auto"/>
              <w:bottom w:val="single" w:sz="4" w:space="0" w:color="auto"/>
              <w:right w:val="single" w:sz="4" w:space="0" w:color="auto"/>
            </w:tcBorders>
          </w:tcPr>
          <w:p w14:paraId="0C4F5A09" w14:textId="77777777" w:rsidR="00E33986" w:rsidRPr="00E06C63" w:rsidRDefault="00E33986" w:rsidP="00E33986">
            <w:pPr>
              <w:pStyle w:val="Sinespaciado"/>
              <w:rPr>
                <w:rFonts w:cs="Arial"/>
                <w:lang w:val="es-CR" w:eastAsia="en-US"/>
              </w:rPr>
            </w:pPr>
            <w:r w:rsidRPr="00E06C63">
              <w:rPr>
                <w:rFonts w:cs="Arial"/>
                <w:lang w:val="es-CR" w:eastAsia="en-US"/>
              </w:rPr>
              <w:t>Por Asignar</w:t>
            </w:r>
          </w:p>
        </w:tc>
      </w:tr>
      <w:tr w:rsidR="00E33986" w:rsidRPr="006F2BDD" w14:paraId="66A47BDF"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68F12C65" w14:textId="77777777" w:rsidR="00E33986" w:rsidRPr="00E06C63" w:rsidRDefault="00E33986" w:rsidP="00E33986">
            <w:pPr>
              <w:pStyle w:val="Sinespaciado"/>
              <w:rPr>
                <w:rFonts w:cs="Arial"/>
                <w:b/>
                <w:lang w:val="es-CR" w:eastAsia="en-US"/>
              </w:rPr>
            </w:pPr>
            <w:r w:rsidRPr="00E06C63">
              <w:rPr>
                <w:rFonts w:cs="Arial"/>
                <w:b/>
                <w:lang w:val="es-CR"/>
              </w:rPr>
              <w:t>NIVEL Y GRADO ACADÉMICO:</w:t>
            </w:r>
          </w:p>
        </w:tc>
        <w:tc>
          <w:tcPr>
            <w:tcW w:w="5800" w:type="dxa"/>
            <w:tcBorders>
              <w:top w:val="single" w:sz="4" w:space="0" w:color="auto"/>
              <w:left w:val="single" w:sz="4" w:space="0" w:color="auto"/>
              <w:bottom w:val="single" w:sz="4" w:space="0" w:color="auto"/>
              <w:right w:val="single" w:sz="4" w:space="0" w:color="auto"/>
            </w:tcBorders>
          </w:tcPr>
          <w:p w14:paraId="074113E2" w14:textId="77777777" w:rsidR="00E33986" w:rsidRPr="00E06C63" w:rsidRDefault="00E33986" w:rsidP="00E33986">
            <w:pPr>
              <w:pStyle w:val="Sinespaciado"/>
              <w:rPr>
                <w:rFonts w:cs="Arial"/>
                <w:lang w:val="es-CR" w:eastAsia="en-US"/>
              </w:rPr>
            </w:pPr>
            <w:r w:rsidRPr="00E06C63">
              <w:rPr>
                <w:rFonts w:cs="Arial"/>
                <w:lang w:val="es-CR" w:eastAsia="en-US"/>
              </w:rPr>
              <w:t>I nivel de Licenciatura</w:t>
            </w:r>
          </w:p>
        </w:tc>
      </w:tr>
      <w:tr w:rsidR="00E33986" w:rsidRPr="006F2BDD" w14:paraId="38B0FF6A"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4F3111BF" w14:textId="77777777" w:rsidR="00E33986" w:rsidRPr="00E06C63" w:rsidRDefault="00E33986" w:rsidP="00E33986">
            <w:pPr>
              <w:pStyle w:val="Sinespaciado"/>
              <w:rPr>
                <w:rFonts w:cs="Arial"/>
                <w:b/>
                <w:lang w:val="es-CR" w:eastAsia="en-US"/>
              </w:rPr>
            </w:pPr>
            <w:r w:rsidRPr="00E06C63">
              <w:rPr>
                <w:rFonts w:cs="Arial"/>
                <w:b/>
                <w:lang w:val="es-CR"/>
              </w:rPr>
              <w:t>PERIODO LECTIVO:</w:t>
            </w:r>
          </w:p>
        </w:tc>
        <w:tc>
          <w:tcPr>
            <w:tcW w:w="5800" w:type="dxa"/>
            <w:tcBorders>
              <w:top w:val="single" w:sz="4" w:space="0" w:color="auto"/>
              <w:left w:val="single" w:sz="4" w:space="0" w:color="auto"/>
              <w:bottom w:val="single" w:sz="4" w:space="0" w:color="auto"/>
              <w:right w:val="single" w:sz="4" w:space="0" w:color="auto"/>
            </w:tcBorders>
          </w:tcPr>
          <w:p w14:paraId="2882B045" w14:textId="77777777" w:rsidR="00E33986" w:rsidRPr="00E06C63" w:rsidRDefault="00E33986" w:rsidP="00E33986">
            <w:pPr>
              <w:pStyle w:val="Sinespaciado"/>
              <w:rPr>
                <w:rFonts w:cs="Arial"/>
                <w:lang w:val="es-CR" w:eastAsia="en-US"/>
              </w:rPr>
            </w:pPr>
            <w:r w:rsidRPr="00E06C63">
              <w:rPr>
                <w:rFonts w:cs="Arial"/>
                <w:lang w:val="es-CR" w:eastAsia="en-US"/>
              </w:rPr>
              <w:t>ciclo de 17 semanas</w:t>
            </w:r>
          </w:p>
        </w:tc>
      </w:tr>
      <w:tr w:rsidR="00E33986" w:rsidRPr="006F2BDD" w14:paraId="105015A6"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79434FC2" w14:textId="77777777" w:rsidR="00E33986" w:rsidRPr="00E06C63" w:rsidRDefault="00E33986" w:rsidP="00E33986">
            <w:pPr>
              <w:pStyle w:val="Sinespaciado"/>
              <w:rPr>
                <w:rFonts w:cs="Arial"/>
                <w:b/>
                <w:lang w:val="es-CR" w:eastAsia="en-US"/>
              </w:rPr>
            </w:pPr>
            <w:r w:rsidRPr="00E06C63">
              <w:rPr>
                <w:rFonts w:cs="Arial"/>
                <w:b/>
                <w:lang w:val="es-CR"/>
              </w:rPr>
              <w:t xml:space="preserve">MODALIDAD: </w:t>
            </w:r>
          </w:p>
        </w:tc>
        <w:tc>
          <w:tcPr>
            <w:tcW w:w="5800" w:type="dxa"/>
            <w:tcBorders>
              <w:top w:val="single" w:sz="4" w:space="0" w:color="auto"/>
              <w:left w:val="single" w:sz="4" w:space="0" w:color="auto"/>
              <w:bottom w:val="single" w:sz="4" w:space="0" w:color="auto"/>
              <w:right w:val="single" w:sz="4" w:space="0" w:color="auto"/>
            </w:tcBorders>
          </w:tcPr>
          <w:p w14:paraId="2657C5E8" w14:textId="77777777" w:rsidR="00E33986" w:rsidRPr="00E06C63" w:rsidRDefault="00E33986" w:rsidP="00E33986">
            <w:pPr>
              <w:pStyle w:val="Sinespaciado"/>
              <w:rPr>
                <w:rFonts w:cs="Arial"/>
                <w:lang w:val="es-CR" w:eastAsia="en-US"/>
              </w:rPr>
            </w:pPr>
            <w:r w:rsidRPr="00E06C63">
              <w:rPr>
                <w:rFonts w:cs="Arial"/>
                <w:lang w:val="es-CR" w:eastAsia="en-US"/>
              </w:rPr>
              <w:t>Presencial</w:t>
            </w:r>
          </w:p>
        </w:tc>
      </w:tr>
      <w:tr w:rsidR="00E33986" w:rsidRPr="006F2BDD" w14:paraId="35C0DA57"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vAlign w:val="center"/>
            <w:hideMark/>
          </w:tcPr>
          <w:p w14:paraId="6B5B35E7" w14:textId="77777777" w:rsidR="00E33986" w:rsidRPr="00E06C63" w:rsidRDefault="00E33986" w:rsidP="00E33986">
            <w:pPr>
              <w:pStyle w:val="Sinespaciado"/>
              <w:rPr>
                <w:rFonts w:cs="Arial"/>
                <w:b/>
                <w:lang w:val="es-CR" w:eastAsia="en-US"/>
              </w:rPr>
            </w:pPr>
            <w:r w:rsidRPr="00E06C63">
              <w:rPr>
                <w:rFonts w:cs="Arial"/>
                <w:b/>
                <w:lang w:val="es-CR"/>
              </w:rPr>
              <w:t>NATURALEZA:</w:t>
            </w:r>
          </w:p>
        </w:tc>
        <w:tc>
          <w:tcPr>
            <w:tcW w:w="5800" w:type="dxa"/>
            <w:tcBorders>
              <w:top w:val="single" w:sz="4" w:space="0" w:color="auto"/>
              <w:left w:val="single" w:sz="4" w:space="0" w:color="auto"/>
              <w:bottom w:val="single" w:sz="4" w:space="0" w:color="auto"/>
              <w:right w:val="single" w:sz="4" w:space="0" w:color="auto"/>
            </w:tcBorders>
          </w:tcPr>
          <w:p w14:paraId="252FCC64" w14:textId="77777777" w:rsidR="00E33986" w:rsidRPr="00E06C63" w:rsidRDefault="00E33986" w:rsidP="00E33986">
            <w:pPr>
              <w:pStyle w:val="Sinespaciado"/>
              <w:rPr>
                <w:rFonts w:cs="Arial"/>
                <w:lang w:val="es-CR" w:eastAsia="en-US"/>
              </w:rPr>
            </w:pPr>
            <w:r w:rsidRPr="00E06C63">
              <w:rPr>
                <w:rFonts w:cs="Arial"/>
                <w:lang w:val="es-CR" w:eastAsia="en-US"/>
              </w:rPr>
              <w:t>Teórico Práctico</w:t>
            </w:r>
          </w:p>
        </w:tc>
      </w:tr>
      <w:tr w:rsidR="00E33986" w:rsidRPr="006F2BDD" w14:paraId="24C8EDF6" w14:textId="77777777" w:rsidTr="00E33986">
        <w:trPr>
          <w:trHeight w:val="284"/>
        </w:trPr>
        <w:tc>
          <w:tcPr>
            <w:tcW w:w="3085" w:type="dxa"/>
            <w:tcBorders>
              <w:top w:val="single" w:sz="4" w:space="0" w:color="auto"/>
              <w:left w:val="single" w:sz="4" w:space="0" w:color="auto"/>
              <w:bottom w:val="single" w:sz="4" w:space="0" w:color="auto"/>
              <w:right w:val="single" w:sz="4" w:space="0" w:color="auto"/>
            </w:tcBorders>
            <w:hideMark/>
          </w:tcPr>
          <w:p w14:paraId="4285166B" w14:textId="77777777" w:rsidR="00E33986" w:rsidRPr="00E06C63" w:rsidRDefault="00E33986" w:rsidP="00E33986">
            <w:pPr>
              <w:pStyle w:val="Sinespaciado"/>
              <w:rPr>
                <w:rFonts w:cs="Arial"/>
                <w:b/>
                <w:lang w:val="es-CR" w:eastAsia="en-US"/>
              </w:rPr>
            </w:pPr>
            <w:r w:rsidRPr="00E06C63">
              <w:rPr>
                <w:rFonts w:cs="Arial"/>
                <w:b/>
                <w:lang w:val="es-CR"/>
              </w:rPr>
              <w:t xml:space="preserve">CRÉDITOS: </w:t>
            </w:r>
          </w:p>
        </w:tc>
        <w:tc>
          <w:tcPr>
            <w:tcW w:w="5800" w:type="dxa"/>
            <w:tcBorders>
              <w:top w:val="single" w:sz="4" w:space="0" w:color="auto"/>
              <w:left w:val="single" w:sz="4" w:space="0" w:color="auto"/>
              <w:bottom w:val="single" w:sz="4" w:space="0" w:color="auto"/>
              <w:right w:val="single" w:sz="4" w:space="0" w:color="auto"/>
            </w:tcBorders>
          </w:tcPr>
          <w:p w14:paraId="06B9E669" w14:textId="77777777" w:rsidR="00E33986" w:rsidRPr="00E06C63" w:rsidRDefault="00E33986" w:rsidP="00E33986">
            <w:pPr>
              <w:pStyle w:val="Sinespaciado"/>
              <w:rPr>
                <w:rFonts w:cs="Arial"/>
                <w:lang w:val="es-CR" w:eastAsia="en-US"/>
              </w:rPr>
            </w:pPr>
            <w:r w:rsidRPr="00E06C63">
              <w:rPr>
                <w:rFonts w:cs="Arial"/>
                <w:lang w:val="es-CR" w:eastAsia="en-US"/>
              </w:rPr>
              <w:t>4</w:t>
            </w:r>
          </w:p>
        </w:tc>
      </w:tr>
      <w:tr w:rsidR="00E33986" w:rsidRPr="006F2BDD" w14:paraId="60FDED53"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4B5DC976" w14:textId="77777777" w:rsidR="00E33986" w:rsidRPr="00E06C63" w:rsidRDefault="00E33986" w:rsidP="00E33986">
            <w:pPr>
              <w:pStyle w:val="Sinespaciado"/>
              <w:rPr>
                <w:rFonts w:cs="Arial"/>
                <w:b/>
                <w:lang w:val="es-CR" w:eastAsia="en-US"/>
              </w:rPr>
            </w:pPr>
            <w:r w:rsidRPr="00E06C63">
              <w:rPr>
                <w:rFonts w:cs="Arial"/>
                <w:b/>
                <w:lang w:val="es-CR"/>
              </w:rPr>
              <w:t>HORAS TOTALES SEMANALES:</w:t>
            </w:r>
          </w:p>
        </w:tc>
        <w:tc>
          <w:tcPr>
            <w:tcW w:w="5800" w:type="dxa"/>
            <w:tcBorders>
              <w:top w:val="single" w:sz="4" w:space="0" w:color="auto"/>
              <w:left w:val="single" w:sz="4" w:space="0" w:color="auto"/>
              <w:bottom w:val="single" w:sz="4" w:space="0" w:color="auto"/>
              <w:right w:val="single" w:sz="4" w:space="0" w:color="auto"/>
            </w:tcBorders>
          </w:tcPr>
          <w:p w14:paraId="68069E90" w14:textId="77777777" w:rsidR="00E33986" w:rsidRPr="00E06C63" w:rsidRDefault="00E33986" w:rsidP="00E33986">
            <w:pPr>
              <w:pStyle w:val="Sinespaciado"/>
              <w:rPr>
                <w:rFonts w:cs="Arial"/>
                <w:lang w:val="es-CR" w:eastAsia="en-US"/>
              </w:rPr>
            </w:pPr>
            <w:r w:rsidRPr="00E06C63">
              <w:rPr>
                <w:rFonts w:cs="Arial"/>
                <w:lang w:val="es-CR" w:eastAsia="en-US"/>
              </w:rPr>
              <w:t>11</w:t>
            </w:r>
          </w:p>
        </w:tc>
      </w:tr>
      <w:tr w:rsidR="00E33986" w:rsidRPr="006F2BDD" w14:paraId="0D2F1C7F"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08868264" w14:textId="77777777" w:rsidR="00E33986" w:rsidRPr="00E06C63" w:rsidRDefault="00E33986" w:rsidP="00E33986">
            <w:pPr>
              <w:pStyle w:val="Sinespaciado"/>
              <w:rPr>
                <w:rFonts w:cs="Arial"/>
                <w:b/>
                <w:bCs/>
                <w:lang w:val="es-CR" w:eastAsia="en-US"/>
              </w:rPr>
            </w:pPr>
            <w:r w:rsidRPr="00E06C63">
              <w:rPr>
                <w:rFonts w:cs="Arial"/>
                <w:b/>
                <w:bCs/>
                <w:lang w:val="es-CR"/>
              </w:rPr>
              <w:t xml:space="preserve">HORAS DEL CURSO: </w:t>
            </w:r>
          </w:p>
        </w:tc>
        <w:tc>
          <w:tcPr>
            <w:tcW w:w="5800" w:type="dxa"/>
            <w:tcBorders>
              <w:top w:val="single" w:sz="4" w:space="0" w:color="auto"/>
              <w:left w:val="single" w:sz="4" w:space="0" w:color="auto"/>
              <w:bottom w:val="single" w:sz="4" w:space="0" w:color="auto"/>
              <w:right w:val="single" w:sz="4" w:space="0" w:color="auto"/>
            </w:tcBorders>
          </w:tcPr>
          <w:p w14:paraId="2B44E5C2" w14:textId="77777777" w:rsidR="00E33986" w:rsidRPr="00E06C63" w:rsidRDefault="00E33986" w:rsidP="00E33986">
            <w:pPr>
              <w:pStyle w:val="Sinespaciado"/>
              <w:rPr>
                <w:rFonts w:cs="Arial"/>
                <w:lang w:val="es-CR" w:eastAsia="en-US"/>
              </w:rPr>
            </w:pPr>
            <w:r w:rsidRPr="00E06C63">
              <w:rPr>
                <w:rFonts w:cs="Arial"/>
                <w:lang w:val="es-CR" w:eastAsia="en-US"/>
              </w:rPr>
              <w:t xml:space="preserve">3 </w:t>
            </w:r>
            <w:proofErr w:type="gramStart"/>
            <w:r w:rsidRPr="00E06C63">
              <w:rPr>
                <w:rFonts w:cs="Arial"/>
                <w:lang w:val="es-CR" w:eastAsia="en-US"/>
              </w:rPr>
              <w:t>Teoría</w:t>
            </w:r>
            <w:proofErr w:type="gramEnd"/>
            <w:r w:rsidRPr="00E06C63">
              <w:rPr>
                <w:rFonts w:cs="Arial"/>
                <w:lang w:val="es-CR" w:eastAsia="en-US"/>
              </w:rPr>
              <w:t>; 1 Práctica; 7 Estudio Independiente</w:t>
            </w:r>
          </w:p>
        </w:tc>
      </w:tr>
      <w:tr w:rsidR="00E33986" w:rsidRPr="006F2BDD" w14:paraId="387BA3F4" w14:textId="77777777" w:rsidTr="00E33986">
        <w:trPr>
          <w:trHeight w:val="297"/>
        </w:trPr>
        <w:tc>
          <w:tcPr>
            <w:tcW w:w="3085" w:type="dxa"/>
            <w:tcBorders>
              <w:top w:val="single" w:sz="4" w:space="0" w:color="auto"/>
              <w:left w:val="single" w:sz="4" w:space="0" w:color="auto"/>
              <w:bottom w:val="single" w:sz="4" w:space="0" w:color="auto"/>
              <w:right w:val="single" w:sz="4" w:space="0" w:color="auto"/>
            </w:tcBorders>
            <w:hideMark/>
          </w:tcPr>
          <w:p w14:paraId="6364DF85" w14:textId="77777777" w:rsidR="00E33986" w:rsidRPr="00E06C63" w:rsidRDefault="00E33986" w:rsidP="00E33986">
            <w:pPr>
              <w:pStyle w:val="Sinespaciado"/>
              <w:rPr>
                <w:rFonts w:cs="Arial"/>
                <w:b/>
                <w:lang w:val="es-CR" w:eastAsia="en-US"/>
              </w:rPr>
            </w:pPr>
            <w:r w:rsidRPr="00E06C63">
              <w:rPr>
                <w:rFonts w:cs="Arial"/>
                <w:b/>
                <w:lang w:val="es-CR"/>
              </w:rPr>
              <w:t xml:space="preserve">HORAS DOCENTE: </w:t>
            </w:r>
          </w:p>
        </w:tc>
        <w:tc>
          <w:tcPr>
            <w:tcW w:w="5800" w:type="dxa"/>
            <w:tcBorders>
              <w:top w:val="single" w:sz="4" w:space="0" w:color="auto"/>
              <w:left w:val="single" w:sz="4" w:space="0" w:color="auto"/>
              <w:bottom w:val="single" w:sz="4" w:space="0" w:color="auto"/>
              <w:right w:val="single" w:sz="4" w:space="0" w:color="auto"/>
            </w:tcBorders>
          </w:tcPr>
          <w:p w14:paraId="2FDFD1AD" w14:textId="77777777" w:rsidR="00E33986" w:rsidRPr="00E06C63" w:rsidRDefault="00E33986" w:rsidP="00E33986">
            <w:pPr>
              <w:pStyle w:val="Sinespaciado"/>
              <w:rPr>
                <w:rFonts w:cs="Arial"/>
                <w:lang w:val="es-CR" w:eastAsia="en-US"/>
              </w:rPr>
            </w:pPr>
            <w:r w:rsidRPr="00E06C63">
              <w:rPr>
                <w:rFonts w:cs="Arial"/>
                <w:lang w:val="es-CR" w:eastAsia="en-US"/>
              </w:rPr>
              <w:t xml:space="preserve">4 </w:t>
            </w:r>
          </w:p>
        </w:tc>
      </w:tr>
      <w:tr w:rsidR="00E33986" w:rsidRPr="006F2BDD" w14:paraId="3A6F7388" w14:textId="77777777" w:rsidTr="00E33986">
        <w:trPr>
          <w:trHeight w:val="297"/>
        </w:trPr>
        <w:tc>
          <w:tcPr>
            <w:tcW w:w="3085" w:type="dxa"/>
            <w:tcBorders>
              <w:top w:val="single" w:sz="4" w:space="0" w:color="auto"/>
              <w:left w:val="single" w:sz="4" w:space="0" w:color="auto"/>
              <w:bottom w:val="single" w:sz="4" w:space="0" w:color="auto"/>
              <w:right w:val="single" w:sz="4" w:space="0" w:color="auto"/>
            </w:tcBorders>
          </w:tcPr>
          <w:p w14:paraId="7A4D93C4" w14:textId="77777777" w:rsidR="00E33986" w:rsidRPr="00E06C63" w:rsidRDefault="00E33986" w:rsidP="00E33986">
            <w:pPr>
              <w:pStyle w:val="Sinespaciado"/>
              <w:rPr>
                <w:rFonts w:cs="Arial"/>
                <w:b/>
                <w:lang w:val="es-CR"/>
              </w:rPr>
            </w:pPr>
            <w:r w:rsidRPr="00E06C63">
              <w:rPr>
                <w:rFonts w:cs="Arial"/>
                <w:b/>
                <w:lang w:val="es-CR"/>
              </w:rPr>
              <w:t>HORARIO DE ATENCIÓN ESTUDIANTE:</w:t>
            </w:r>
          </w:p>
        </w:tc>
        <w:tc>
          <w:tcPr>
            <w:tcW w:w="5800" w:type="dxa"/>
            <w:tcBorders>
              <w:top w:val="single" w:sz="4" w:space="0" w:color="auto"/>
              <w:left w:val="single" w:sz="4" w:space="0" w:color="auto"/>
              <w:bottom w:val="single" w:sz="4" w:space="0" w:color="auto"/>
              <w:right w:val="single" w:sz="4" w:space="0" w:color="auto"/>
            </w:tcBorders>
          </w:tcPr>
          <w:p w14:paraId="0D2AB507" w14:textId="77777777" w:rsidR="00E33986" w:rsidRPr="00E06C63" w:rsidRDefault="00E33986" w:rsidP="00E33986">
            <w:pPr>
              <w:pStyle w:val="Sinespaciado"/>
              <w:rPr>
                <w:rFonts w:cs="Arial"/>
                <w:lang w:val="es-CR" w:eastAsia="en-US"/>
              </w:rPr>
            </w:pPr>
            <w:r w:rsidRPr="00E06C63">
              <w:rPr>
                <w:rFonts w:cs="Arial"/>
                <w:lang w:val="es-CR" w:eastAsia="en-US"/>
              </w:rPr>
              <w:t>A convenir</w:t>
            </w:r>
          </w:p>
        </w:tc>
      </w:tr>
      <w:tr w:rsidR="00E33986" w:rsidRPr="006F2BDD" w14:paraId="589D4433"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60B005C4" w14:textId="77777777" w:rsidR="00E33986" w:rsidRPr="00E06C63" w:rsidRDefault="00E33986" w:rsidP="00E33986">
            <w:pPr>
              <w:pStyle w:val="Sinespaciado"/>
              <w:rPr>
                <w:rFonts w:cs="Arial"/>
                <w:b/>
                <w:lang w:val="es-CR" w:eastAsia="en-US"/>
              </w:rPr>
            </w:pPr>
            <w:r w:rsidRPr="00E06C63">
              <w:rPr>
                <w:rFonts w:cs="Arial"/>
                <w:b/>
                <w:lang w:val="es-CR"/>
              </w:rPr>
              <w:t xml:space="preserve">REQUISITOS: </w:t>
            </w:r>
          </w:p>
        </w:tc>
        <w:tc>
          <w:tcPr>
            <w:tcW w:w="5800" w:type="dxa"/>
            <w:tcBorders>
              <w:top w:val="single" w:sz="4" w:space="0" w:color="auto"/>
              <w:left w:val="single" w:sz="4" w:space="0" w:color="auto"/>
              <w:bottom w:val="single" w:sz="4" w:space="0" w:color="auto"/>
              <w:right w:val="single" w:sz="4" w:space="0" w:color="auto"/>
            </w:tcBorders>
          </w:tcPr>
          <w:p w14:paraId="5BDA167B" w14:textId="77777777" w:rsidR="00E33986" w:rsidRPr="00E06C63" w:rsidRDefault="00E33986" w:rsidP="00E33986">
            <w:pPr>
              <w:pStyle w:val="Sinespaciado"/>
              <w:rPr>
                <w:rFonts w:cs="Arial"/>
                <w:bCs/>
                <w:lang w:val="es-CR" w:eastAsia="en-US"/>
              </w:rPr>
            </w:pPr>
            <w:r w:rsidRPr="009B4523">
              <w:rPr>
                <w:rFonts w:cs="Arial"/>
                <w:bCs/>
                <w:lang w:val="es-CR" w:eastAsia="en-US"/>
              </w:rPr>
              <w:t>No tiene</w:t>
            </w:r>
          </w:p>
        </w:tc>
      </w:tr>
      <w:tr w:rsidR="00E33986" w:rsidRPr="006F2BDD" w14:paraId="728C95EE"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244E385D" w14:textId="77777777" w:rsidR="00E33986" w:rsidRPr="00E06C63" w:rsidRDefault="00E33986" w:rsidP="00E33986">
            <w:pPr>
              <w:pStyle w:val="Sinespaciado"/>
              <w:rPr>
                <w:rFonts w:cs="Arial"/>
                <w:b/>
                <w:lang w:val="es-CR" w:eastAsia="en-US"/>
              </w:rPr>
            </w:pPr>
            <w:r w:rsidRPr="00E06C63">
              <w:rPr>
                <w:rFonts w:cs="Arial"/>
                <w:b/>
                <w:lang w:val="es-CR"/>
              </w:rPr>
              <w:t xml:space="preserve">CORREQUISITOS: </w:t>
            </w:r>
          </w:p>
        </w:tc>
        <w:tc>
          <w:tcPr>
            <w:tcW w:w="5800" w:type="dxa"/>
            <w:tcBorders>
              <w:top w:val="single" w:sz="4" w:space="0" w:color="auto"/>
              <w:left w:val="single" w:sz="4" w:space="0" w:color="auto"/>
              <w:bottom w:val="single" w:sz="4" w:space="0" w:color="auto"/>
              <w:right w:val="single" w:sz="4" w:space="0" w:color="auto"/>
            </w:tcBorders>
          </w:tcPr>
          <w:p w14:paraId="67D50779" w14:textId="77777777" w:rsidR="00E33986" w:rsidRPr="00E06C63" w:rsidRDefault="00E33986" w:rsidP="00E33986">
            <w:pPr>
              <w:pStyle w:val="Sinespaciado"/>
              <w:rPr>
                <w:rFonts w:cs="Arial"/>
                <w:bCs/>
                <w:lang w:val="es-CR" w:eastAsia="en-US"/>
              </w:rPr>
            </w:pPr>
            <w:r w:rsidRPr="00E06C63">
              <w:rPr>
                <w:rFonts w:cs="Arial"/>
                <w:bCs/>
                <w:lang w:val="es-CR" w:eastAsia="en-US"/>
              </w:rPr>
              <w:t>No tiene</w:t>
            </w:r>
          </w:p>
        </w:tc>
      </w:tr>
      <w:tr w:rsidR="00E33986" w:rsidRPr="006F2BDD" w14:paraId="2096868C" w14:textId="77777777" w:rsidTr="00E33986">
        <w:trPr>
          <w:trHeight w:val="77"/>
        </w:trPr>
        <w:tc>
          <w:tcPr>
            <w:tcW w:w="3085" w:type="dxa"/>
            <w:tcBorders>
              <w:top w:val="single" w:sz="4" w:space="0" w:color="auto"/>
              <w:left w:val="single" w:sz="4" w:space="0" w:color="auto"/>
              <w:bottom w:val="single" w:sz="4" w:space="0" w:color="auto"/>
              <w:right w:val="single" w:sz="4" w:space="0" w:color="auto"/>
            </w:tcBorders>
            <w:hideMark/>
          </w:tcPr>
          <w:p w14:paraId="1660B7A9" w14:textId="77777777" w:rsidR="00E33986" w:rsidRPr="00E06C63" w:rsidRDefault="00E33986" w:rsidP="00E33986">
            <w:pPr>
              <w:pStyle w:val="Sinespaciado"/>
              <w:rPr>
                <w:rFonts w:cs="Arial"/>
                <w:b/>
                <w:lang w:val="es-CR" w:eastAsia="en-US"/>
              </w:rPr>
            </w:pPr>
            <w:r w:rsidRPr="00E06C63">
              <w:rPr>
                <w:rFonts w:cs="Arial"/>
                <w:b/>
                <w:lang w:val="es-CR"/>
              </w:rPr>
              <w:lastRenderedPageBreak/>
              <w:t>PERSONA DOCENTE:</w:t>
            </w:r>
          </w:p>
        </w:tc>
        <w:tc>
          <w:tcPr>
            <w:tcW w:w="5800" w:type="dxa"/>
            <w:tcBorders>
              <w:top w:val="single" w:sz="4" w:space="0" w:color="auto"/>
              <w:left w:val="single" w:sz="4" w:space="0" w:color="auto"/>
              <w:bottom w:val="single" w:sz="4" w:space="0" w:color="auto"/>
              <w:right w:val="single" w:sz="4" w:space="0" w:color="auto"/>
            </w:tcBorders>
          </w:tcPr>
          <w:p w14:paraId="17728CF6" w14:textId="5037DB74" w:rsidR="00E33986" w:rsidRPr="00E06C63" w:rsidRDefault="00CF7431" w:rsidP="00E33986">
            <w:pPr>
              <w:pStyle w:val="Sinespaciado"/>
              <w:rPr>
                <w:rFonts w:cs="Arial"/>
                <w:lang w:val="es-CR" w:eastAsia="en-US"/>
              </w:rPr>
            </w:pPr>
            <w:r>
              <w:rPr>
                <w:rFonts w:cs="Arial"/>
                <w:lang w:val="es-CR" w:eastAsia="en-US"/>
              </w:rPr>
              <w:t>Máster Julio Espinoza Rodríguez</w:t>
            </w:r>
          </w:p>
        </w:tc>
      </w:tr>
    </w:tbl>
    <w:p w14:paraId="49DCDCBE" w14:textId="5418ED2E" w:rsidR="00EA74CE" w:rsidRPr="006237CD" w:rsidRDefault="00EA74CE" w:rsidP="00F0259A">
      <w:pPr>
        <w:pStyle w:val="Prrafodelista"/>
        <w:numPr>
          <w:ilvl w:val="0"/>
          <w:numId w:val="60"/>
        </w:numPr>
        <w:rPr>
          <w:b/>
          <w:bCs/>
          <w:lang w:val="es-CR"/>
        </w:rPr>
      </w:pPr>
      <w:r w:rsidRPr="006237CD">
        <w:rPr>
          <w:b/>
          <w:bCs/>
          <w:lang w:val="es-CR"/>
        </w:rPr>
        <w:t>Descripción del curso</w:t>
      </w:r>
    </w:p>
    <w:p w14:paraId="2C19361C" w14:textId="49E29C69" w:rsidR="00EA74CE" w:rsidRPr="000C4ED5" w:rsidRDefault="00EA74CE" w:rsidP="00EA74CE">
      <w:r w:rsidRPr="000C4ED5">
        <w:t xml:space="preserve">Este curso se centra en el estudio de los mercados financieros </w:t>
      </w:r>
      <w:r>
        <w:t xml:space="preserve">nacionales e internacionales </w:t>
      </w:r>
      <w:r w:rsidRPr="000C4ED5">
        <w:t xml:space="preserve">y sus </w:t>
      </w:r>
      <w:r>
        <w:t xml:space="preserve">variables </w:t>
      </w:r>
      <w:r w:rsidRPr="000C4ED5">
        <w:t xml:space="preserve">características. Incluye el debate sobre la </w:t>
      </w:r>
      <w:r>
        <w:t>importancia de este tipo de mercado en las economía</w:t>
      </w:r>
      <w:r w:rsidR="000941F5">
        <w:t>s</w:t>
      </w:r>
      <w:r>
        <w:t xml:space="preserve"> del desarrollo, la </w:t>
      </w:r>
      <w:r w:rsidRPr="000C4ED5">
        <w:t>eficiencia</w:t>
      </w:r>
      <w:r>
        <w:t xml:space="preserve"> y efectividad</w:t>
      </w:r>
      <w:r w:rsidRPr="000C4ED5">
        <w:t xml:space="preserve"> de estos mercados, la identificación de anomalías y las explicaciones alternativas, incluyendo las que prescinden del supuesto de racionalidad </w:t>
      </w:r>
      <w:r w:rsidR="000941F5">
        <w:t>económica</w:t>
      </w:r>
      <w:r w:rsidRPr="000C4ED5">
        <w:t>.</w:t>
      </w:r>
    </w:p>
    <w:p w14:paraId="4A5A0B2B" w14:textId="09EAE249" w:rsidR="00EA74CE" w:rsidRPr="006237CD" w:rsidRDefault="00EA74CE" w:rsidP="00F0259A">
      <w:pPr>
        <w:pStyle w:val="Prrafodelista"/>
        <w:numPr>
          <w:ilvl w:val="0"/>
          <w:numId w:val="60"/>
        </w:numPr>
        <w:rPr>
          <w:rFonts w:eastAsia="Times New Roman"/>
          <w:b/>
          <w:bCs/>
          <w:lang w:val="es-CR"/>
        </w:rPr>
      </w:pPr>
      <w:r w:rsidRPr="006237CD">
        <w:rPr>
          <w:rFonts w:eastAsia="Times New Roman"/>
          <w:b/>
          <w:bCs/>
          <w:lang w:val="es-CR"/>
        </w:rPr>
        <w:t>Objetivos</w:t>
      </w:r>
    </w:p>
    <w:p w14:paraId="7B6B3B52" w14:textId="0E295B6E" w:rsidR="00EA74CE" w:rsidRDefault="00EA74CE" w:rsidP="00EA74CE">
      <w:pPr>
        <w:rPr>
          <w:i/>
          <w:lang w:val="es-CR"/>
        </w:rPr>
      </w:pPr>
      <w:r>
        <w:rPr>
          <w:i/>
          <w:lang w:val="es-CR"/>
        </w:rPr>
        <w:t>Objetivo General</w:t>
      </w:r>
    </w:p>
    <w:p w14:paraId="0D768A92" w14:textId="373F3057" w:rsidR="000941F5" w:rsidRPr="000C4ED5" w:rsidRDefault="000941F5" w:rsidP="000941F5">
      <w:r>
        <w:t>Analizar las principales variables que componen los mercados financieros aplica</w:t>
      </w:r>
      <w:r w:rsidR="00405C01">
        <w:t>ndo</w:t>
      </w:r>
      <w:r>
        <w:t xml:space="preserve"> modelos y técnicas en la solución de problemas específicos para distintos sectores socio-productivos.</w:t>
      </w:r>
    </w:p>
    <w:p w14:paraId="6CB7A27F" w14:textId="4A2806B7" w:rsidR="00EA74CE" w:rsidRDefault="00EA74CE" w:rsidP="00EA74CE">
      <w:pPr>
        <w:rPr>
          <w:i/>
          <w:lang w:val="es-CR"/>
        </w:rPr>
      </w:pPr>
      <w:r w:rsidRPr="00D7318C">
        <w:rPr>
          <w:i/>
          <w:lang w:val="es-CR"/>
        </w:rPr>
        <w:t xml:space="preserve">Objetivos </w:t>
      </w:r>
      <w:r>
        <w:rPr>
          <w:i/>
          <w:lang w:val="es-CR"/>
        </w:rPr>
        <w:t>específicos</w:t>
      </w:r>
    </w:p>
    <w:p w14:paraId="7C967703" w14:textId="008C6FFB" w:rsidR="000941F5" w:rsidRPr="000941F5" w:rsidRDefault="000941F5" w:rsidP="00F0259A">
      <w:pPr>
        <w:pStyle w:val="Prrafodelista"/>
        <w:numPr>
          <w:ilvl w:val="0"/>
          <w:numId w:val="33"/>
        </w:numPr>
        <w:rPr>
          <w:lang w:val="es-CR"/>
        </w:rPr>
      </w:pPr>
      <w:r w:rsidRPr="000941F5">
        <w:rPr>
          <w:lang w:val="es-CR"/>
        </w:rPr>
        <w:t>Conocer el papel económico de los mercados financieros en la economía del desarrollo.</w:t>
      </w:r>
    </w:p>
    <w:p w14:paraId="04D1C1FF" w14:textId="30A50949" w:rsidR="000941F5" w:rsidRPr="000941F5" w:rsidRDefault="000941F5" w:rsidP="00F0259A">
      <w:pPr>
        <w:pStyle w:val="Prrafodelista"/>
        <w:numPr>
          <w:ilvl w:val="0"/>
          <w:numId w:val="33"/>
        </w:numPr>
        <w:rPr>
          <w:lang w:val="es-CR"/>
        </w:rPr>
      </w:pPr>
      <w:r w:rsidRPr="000941F5">
        <w:rPr>
          <w:lang w:val="es-CR"/>
        </w:rPr>
        <w:t>Identificar las principales variables que componen los mercados financieros.</w:t>
      </w:r>
    </w:p>
    <w:p w14:paraId="466200D3" w14:textId="56659464" w:rsidR="000941F5" w:rsidRPr="000941F5" w:rsidRDefault="000941F5" w:rsidP="00F0259A">
      <w:pPr>
        <w:pStyle w:val="Prrafodelista"/>
        <w:numPr>
          <w:ilvl w:val="0"/>
          <w:numId w:val="33"/>
        </w:numPr>
        <w:rPr>
          <w:lang w:val="es-CR"/>
        </w:rPr>
      </w:pPr>
      <w:r w:rsidRPr="000941F5">
        <w:rPr>
          <w:lang w:val="es-CR"/>
        </w:rPr>
        <w:t>Aplicar la teoría del portafolio para construir modelos básicos de asignación, así como la valoración de renta variable.</w:t>
      </w:r>
    </w:p>
    <w:p w14:paraId="592353D8" w14:textId="6806ABF5" w:rsidR="00405C01" w:rsidRPr="00B26BDE" w:rsidRDefault="00405C01" w:rsidP="00F0259A">
      <w:pPr>
        <w:pStyle w:val="Prrafodelista"/>
        <w:numPr>
          <w:ilvl w:val="0"/>
          <w:numId w:val="60"/>
        </w:numPr>
        <w:rPr>
          <w:b/>
          <w:bCs/>
          <w:lang w:val="es-CR"/>
        </w:rPr>
      </w:pPr>
      <w:r w:rsidRPr="00B26BDE">
        <w:rPr>
          <w:b/>
          <w:bCs/>
          <w:lang w:val="es-CR"/>
        </w:rPr>
        <w:t>Contenidos</w:t>
      </w:r>
      <w:r w:rsidR="00EA74CE" w:rsidRPr="00B26BDE">
        <w:rPr>
          <w:b/>
          <w:bCs/>
          <w:lang w:val="es-CR"/>
        </w:rPr>
        <w:t xml:space="preserve"> </w:t>
      </w:r>
    </w:p>
    <w:p w14:paraId="7F8CE292" w14:textId="77777777" w:rsidR="00B26BDE" w:rsidRPr="000C4ED5" w:rsidRDefault="00B26BDE" w:rsidP="00F0259A">
      <w:pPr>
        <w:pStyle w:val="Prrafodelista"/>
        <w:numPr>
          <w:ilvl w:val="0"/>
          <w:numId w:val="74"/>
        </w:numPr>
      </w:pPr>
      <w:r w:rsidRPr="000C4ED5">
        <w:t>El sistema financiero en la economía</w:t>
      </w:r>
    </w:p>
    <w:p w14:paraId="5ADCF53F" w14:textId="77777777" w:rsidR="00B26BDE" w:rsidRPr="000C4ED5" w:rsidRDefault="00B26BDE" w:rsidP="00F0259A">
      <w:pPr>
        <w:pStyle w:val="Prrafodelista"/>
        <w:numPr>
          <w:ilvl w:val="0"/>
          <w:numId w:val="74"/>
        </w:numPr>
      </w:pPr>
      <w:r w:rsidRPr="000C4ED5">
        <w:t>Instrumentos y mercados financieros</w:t>
      </w:r>
    </w:p>
    <w:p w14:paraId="69B9559D" w14:textId="77777777" w:rsidR="00B26BDE" w:rsidRPr="000C4ED5" w:rsidRDefault="00B26BDE" w:rsidP="00F0259A">
      <w:pPr>
        <w:pStyle w:val="Prrafodelista"/>
        <w:numPr>
          <w:ilvl w:val="0"/>
          <w:numId w:val="74"/>
        </w:numPr>
      </w:pPr>
      <w:r w:rsidRPr="000C4ED5">
        <w:t>Teoría del portafolio</w:t>
      </w:r>
    </w:p>
    <w:p w14:paraId="06165F2D" w14:textId="77777777" w:rsidR="00B26BDE" w:rsidRPr="000C4ED5" w:rsidRDefault="00B26BDE" w:rsidP="00F0259A">
      <w:pPr>
        <w:pStyle w:val="Prrafodelista"/>
        <w:numPr>
          <w:ilvl w:val="0"/>
          <w:numId w:val="74"/>
        </w:numPr>
      </w:pPr>
      <w:r w:rsidRPr="000C4ED5">
        <w:t>Equilibrio en los mercados de capitales</w:t>
      </w:r>
    </w:p>
    <w:p w14:paraId="7EBB8E91" w14:textId="567ECA4A" w:rsidR="00EA74CE" w:rsidRPr="006237CD" w:rsidRDefault="00EA74CE" w:rsidP="00F0259A">
      <w:pPr>
        <w:pStyle w:val="Prrafodelista"/>
        <w:numPr>
          <w:ilvl w:val="0"/>
          <w:numId w:val="60"/>
        </w:numPr>
        <w:rPr>
          <w:b/>
          <w:bCs/>
          <w:lang w:val="es-CR"/>
        </w:rPr>
      </w:pPr>
      <w:r w:rsidRPr="006237CD">
        <w:rPr>
          <w:b/>
          <w:bCs/>
          <w:lang w:val="es-CR"/>
        </w:rPr>
        <w:t>Aprendizajes integrales</w:t>
      </w:r>
    </w:p>
    <w:p w14:paraId="516E4FA5" w14:textId="7E641269" w:rsidR="00EA74CE" w:rsidRPr="000941F5" w:rsidRDefault="000941F5" w:rsidP="00EA74CE">
      <w:pPr>
        <w:rPr>
          <w:bCs/>
          <w:i/>
          <w:lang w:val="es-CR"/>
        </w:rPr>
      </w:pPr>
      <w:r w:rsidRPr="000941F5">
        <w:rPr>
          <w:bCs/>
          <w:i/>
          <w:lang w:val="es-CR"/>
        </w:rPr>
        <w:t>Saber conceptual</w:t>
      </w:r>
    </w:p>
    <w:p w14:paraId="541ED2C7" w14:textId="78DC1B13" w:rsidR="000941F5" w:rsidRDefault="000941F5" w:rsidP="00F0259A">
      <w:pPr>
        <w:pStyle w:val="Prrafodelista"/>
        <w:numPr>
          <w:ilvl w:val="0"/>
          <w:numId w:val="34"/>
        </w:numPr>
      </w:pPr>
      <w:r>
        <w:t xml:space="preserve">Dominio de los aspectos teóricos-conceptual de los mercados financieros en la economía del desarrollo </w:t>
      </w:r>
    </w:p>
    <w:p w14:paraId="3D88F4A2" w14:textId="5039AEA0" w:rsidR="000941F5" w:rsidRDefault="000941F5" w:rsidP="00F0259A">
      <w:pPr>
        <w:pStyle w:val="Prrafodelista"/>
        <w:numPr>
          <w:ilvl w:val="0"/>
          <w:numId w:val="34"/>
        </w:numPr>
      </w:pPr>
      <w:r>
        <w:t xml:space="preserve">Conoce las características institucionales de los mercados financieros y no financieros </w:t>
      </w:r>
    </w:p>
    <w:p w14:paraId="4A1DCA9C" w14:textId="55F71FA1" w:rsidR="000941F5" w:rsidRDefault="000941F5" w:rsidP="00F0259A">
      <w:pPr>
        <w:pStyle w:val="Prrafodelista"/>
        <w:numPr>
          <w:ilvl w:val="0"/>
          <w:numId w:val="34"/>
        </w:numPr>
      </w:pPr>
      <w:r>
        <w:lastRenderedPageBreak/>
        <w:t xml:space="preserve">Dominio de a las teorías del portafolio y riesgo, asi como los instrumentos utilizados en los mercados financieros </w:t>
      </w:r>
    </w:p>
    <w:p w14:paraId="698774EA" w14:textId="10111F8C" w:rsidR="000941F5" w:rsidRDefault="000941F5" w:rsidP="00F0259A">
      <w:pPr>
        <w:pStyle w:val="Prrafodelista"/>
        <w:numPr>
          <w:ilvl w:val="0"/>
          <w:numId w:val="34"/>
        </w:numPr>
      </w:pPr>
      <w:r>
        <w:t>Conoce los principales conceptos asociados con el equilibrio en los mercados financieros</w:t>
      </w:r>
    </w:p>
    <w:p w14:paraId="673EEE5D" w14:textId="6B46FC65" w:rsidR="000941F5" w:rsidRPr="000941F5" w:rsidRDefault="000941F5" w:rsidP="000941F5">
      <w:pPr>
        <w:rPr>
          <w:bCs/>
          <w:i/>
          <w:lang w:val="es-CR"/>
        </w:rPr>
      </w:pPr>
      <w:r w:rsidRPr="000941F5">
        <w:rPr>
          <w:bCs/>
          <w:i/>
          <w:lang w:val="es-CR"/>
        </w:rPr>
        <w:t xml:space="preserve">Saber </w:t>
      </w:r>
      <w:r>
        <w:rPr>
          <w:bCs/>
          <w:i/>
          <w:lang w:val="es-CR"/>
        </w:rPr>
        <w:t>procedimental</w:t>
      </w:r>
    </w:p>
    <w:p w14:paraId="6EA3A574" w14:textId="6886A73D" w:rsidR="000941F5" w:rsidRDefault="000941F5" w:rsidP="00F0259A">
      <w:pPr>
        <w:pStyle w:val="Prrafodelista"/>
        <w:numPr>
          <w:ilvl w:val="0"/>
          <w:numId w:val="35"/>
        </w:numPr>
      </w:pPr>
      <w:r>
        <w:t>Analizar aspectos teóricos-prácticos para la elaboración de análisis técnicos en estas estructuras de mercado</w:t>
      </w:r>
    </w:p>
    <w:p w14:paraId="170F5778" w14:textId="7D5F2A7D" w:rsidR="000941F5" w:rsidRDefault="000941F5" w:rsidP="00F0259A">
      <w:pPr>
        <w:pStyle w:val="Prrafodelista"/>
        <w:numPr>
          <w:ilvl w:val="0"/>
          <w:numId w:val="35"/>
        </w:numPr>
      </w:pPr>
      <w:r>
        <w:t xml:space="preserve">Identificar los principales aspectos de los mercados financieros y no financieros </w:t>
      </w:r>
    </w:p>
    <w:p w14:paraId="429B41AD" w14:textId="3483120F" w:rsidR="000941F5" w:rsidRDefault="000941F5" w:rsidP="00F0259A">
      <w:pPr>
        <w:pStyle w:val="Prrafodelista"/>
        <w:numPr>
          <w:ilvl w:val="0"/>
          <w:numId w:val="35"/>
        </w:numPr>
      </w:pPr>
      <w:r>
        <w:t xml:space="preserve">Determinar las tendencias actuales y futuras de los mercados financieros </w:t>
      </w:r>
    </w:p>
    <w:p w14:paraId="593374B2" w14:textId="1A6EC034" w:rsidR="000941F5" w:rsidRDefault="000941F5" w:rsidP="00F0259A">
      <w:pPr>
        <w:pStyle w:val="Prrafodelista"/>
        <w:numPr>
          <w:ilvl w:val="0"/>
          <w:numId w:val="35"/>
        </w:numPr>
      </w:pPr>
      <w:r>
        <w:t>Aplicar las principales herramientas e instrumentos para la evaluación de riesgos</w:t>
      </w:r>
    </w:p>
    <w:p w14:paraId="7BF3E8A4" w14:textId="75DF86DE" w:rsidR="000941F5" w:rsidRDefault="000941F5" w:rsidP="00F0259A">
      <w:pPr>
        <w:pStyle w:val="Prrafodelista"/>
        <w:numPr>
          <w:ilvl w:val="0"/>
          <w:numId w:val="35"/>
        </w:numPr>
      </w:pPr>
      <w:r>
        <w:t>Implementará modelos</w:t>
      </w:r>
    </w:p>
    <w:p w14:paraId="1D4DA588" w14:textId="5371D7B3" w:rsidR="000941F5" w:rsidRPr="000941F5" w:rsidRDefault="000941F5" w:rsidP="000941F5">
      <w:pPr>
        <w:rPr>
          <w:bCs/>
          <w:i/>
          <w:lang w:val="es-CR"/>
        </w:rPr>
      </w:pPr>
      <w:r w:rsidRPr="00777962">
        <w:rPr>
          <w:bCs/>
          <w:i/>
          <w:lang w:val="es-CR"/>
        </w:rPr>
        <w:t>Saber actitudinal</w:t>
      </w:r>
    </w:p>
    <w:p w14:paraId="6876117F" w14:textId="77777777" w:rsidR="00777962" w:rsidRPr="002F3684" w:rsidRDefault="00777962" w:rsidP="00F0259A">
      <w:pPr>
        <w:pStyle w:val="Prrafodelista"/>
        <w:numPr>
          <w:ilvl w:val="0"/>
          <w:numId w:val="36"/>
        </w:numPr>
        <w:rPr>
          <w:lang w:val="es-CR"/>
        </w:rPr>
      </w:pPr>
      <w:r w:rsidRPr="002F3684">
        <w:rPr>
          <w:lang w:val="es-CR"/>
        </w:rPr>
        <w:t xml:space="preserve">Ética profesional </w:t>
      </w:r>
    </w:p>
    <w:p w14:paraId="148A1306" w14:textId="77777777" w:rsidR="00777962" w:rsidRPr="002F3684" w:rsidRDefault="00777962" w:rsidP="00F0259A">
      <w:pPr>
        <w:pStyle w:val="Prrafodelista"/>
        <w:numPr>
          <w:ilvl w:val="0"/>
          <w:numId w:val="36"/>
        </w:numPr>
        <w:rPr>
          <w:lang w:val="es-CR"/>
        </w:rPr>
      </w:pPr>
      <w:r w:rsidRPr="002F3684">
        <w:rPr>
          <w:lang w:val="es-CR"/>
        </w:rPr>
        <w:t>Actitud crítica y reflexiva</w:t>
      </w:r>
    </w:p>
    <w:p w14:paraId="10089783" w14:textId="77777777" w:rsidR="00777962" w:rsidRPr="002F3684" w:rsidRDefault="00777962" w:rsidP="00F0259A">
      <w:pPr>
        <w:pStyle w:val="Prrafodelista"/>
        <w:numPr>
          <w:ilvl w:val="0"/>
          <w:numId w:val="36"/>
        </w:numPr>
        <w:rPr>
          <w:lang w:val="es-CR"/>
        </w:rPr>
      </w:pPr>
      <w:r w:rsidRPr="002F3684">
        <w:rPr>
          <w:lang w:val="es-CR"/>
        </w:rPr>
        <w:t xml:space="preserve">Disposición para resolver problemas </w:t>
      </w:r>
    </w:p>
    <w:p w14:paraId="34A93742" w14:textId="77777777" w:rsidR="00777962" w:rsidRDefault="00777962" w:rsidP="00F0259A">
      <w:pPr>
        <w:pStyle w:val="Prrafodelista"/>
        <w:numPr>
          <w:ilvl w:val="0"/>
          <w:numId w:val="36"/>
        </w:numPr>
        <w:rPr>
          <w:lang w:val="es-CR"/>
        </w:rPr>
      </w:pPr>
      <w:r w:rsidRPr="002F3684">
        <w:rPr>
          <w:lang w:val="es-CR"/>
        </w:rPr>
        <w:t>Actualización permanente</w:t>
      </w:r>
    </w:p>
    <w:p w14:paraId="5AB9C16E" w14:textId="77777777" w:rsidR="00777962" w:rsidRDefault="00777962" w:rsidP="00F0259A">
      <w:pPr>
        <w:pStyle w:val="Prrafodelista"/>
        <w:numPr>
          <w:ilvl w:val="0"/>
          <w:numId w:val="36"/>
        </w:numPr>
        <w:rPr>
          <w:lang w:val="es-CR"/>
        </w:rPr>
      </w:pPr>
      <w:r>
        <w:rPr>
          <w:lang w:val="es-CR"/>
        </w:rPr>
        <w:t>Creatividad</w:t>
      </w:r>
    </w:p>
    <w:p w14:paraId="233E8CBA" w14:textId="77777777" w:rsidR="00777962" w:rsidRDefault="00777962" w:rsidP="00F0259A">
      <w:pPr>
        <w:pStyle w:val="Prrafodelista"/>
        <w:numPr>
          <w:ilvl w:val="0"/>
          <w:numId w:val="36"/>
        </w:numPr>
        <w:rPr>
          <w:lang w:val="es-CR"/>
        </w:rPr>
      </w:pPr>
      <w:r>
        <w:rPr>
          <w:lang w:val="es-CR"/>
        </w:rPr>
        <w:t>Capacidad de trabajar en equipo</w:t>
      </w:r>
    </w:p>
    <w:p w14:paraId="0FF2589E" w14:textId="3EF2937A" w:rsidR="00EA74CE" w:rsidRPr="00777962" w:rsidRDefault="00777962" w:rsidP="00F0259A">
      <w:pPr>
        <w:pStyle w:val="Prrafodelista"/>
        <w:numPr>
          <w:ilvl w:val="0"/>
          <w:numId w:val="60"/>
        </w:numPr>
        <w:rPr>
          <w:b/>
        </w:rPr>
      </w:pPr>
      <w:r w:rsidRPr="00777962">
        <w:rPr>
          <w:b/>
        </w:rPr>
        <w:t>Aspectos Metodológicos</w:t>
      </w:r>
    </w:p>
    <w:p w14:paraId="637A477A" w14:textId="74850A08" w:rsidR="00B56760" w:rsidRPr="00F75174" w:rsidRDefault="00B56760" w:rsidP="00B56760">
      <w:r w:rsidRPr="00F75174">
        <w:t xml:space="preserve">El curso demanda una </w:t>
      </w:r>
      <w:r w:rsidR="00405C01" w:rsidRPr="00F75174">
        <w:t>participación</w:t>
      </w:r>
      <w:r w:rsidRPr="00F75174">
        <w:t xml:space="preserve"> y continua del estudiant</w:t>
      </w:r>
      <w:r w:rsidR="00405C01">
        <w:t>ado</w:t>
      </w:r>
      <w:r w:rsidRPr="00F75174">
        <w:t xml:space="preserve"> en el desarrollo del temario. Esto implica el estudio previo del material bibliográfico de cada sesión, con el fin de enfatizar sobre los aspectos medulares y promover una discusión nutrida de cada tema.</w:t>
      </w:r>
    </w:p>
    <w:p w14:paraId="6515111F" w14:textId="77777777" w:rsidR="00B56760" w:rsidRPr="00F75174" w:rsidRDefault="00B56760" w:rsidP="00B56760">
      <w:r w:rsidRPr="00F75174">
        <w:t>El estilo de aprendizaje activo así planteado requiere de la apertura y disposición al intercambio pluralista de opiniones diversas por parte de las y los estudiantes para el aprendizaje. Con tres ausencias injustificadas el estudiante pierde el curso.</w:t>
      </w:r>
    </w:p>
    <w:p w14:paraId="34FF6DC4" w14:textId="1E8868D5" w:rsidR="00EA74CE" w:rsidRPr="004A17B7" w:rsidRDefault="00777962" w:rsidP="00F0259A">
      <w:pPr>
        <w:pStyle w:val="Prrafodelista"/>
        <w:numPr>
          <w:ilvl w:val="0"/>
          <w:numId w:val="60"/>
        </w:numPr>
        <w:rPr>
          <w:b/>
        </w:rPr>
      </w:pPr>
      <w:r w:rsidRPr="00777962">
        <w:rPr>
          <w:b/>
        </w:rPr>
        <w:t>Recursos Bibliográficos</w:t>
      </w:r>
    </w:p>
    <w:p w14:paraId="12943704" w14:textId="77777777" w:rsidR="00B56760" w:rsidRPr="006237CD" w:rsidRDefault="00B56760" w:rsidP="006237CD">
      <w:pPr>
        <w:ind w:left="709" w:hanging="709"/>
        <w:rPr>
          <w:lang w:val="en-US"/>
        </w:rPr>
      </w:pPr>
      <w:r w:rsidRPr="006237CD">
        <w:rPr>
          <w:lang w:val="en-US"/>
        </w:rPr>
        <w:lastRenderedPageBreak/>
        <w:t xml:space="preserve">Barberis, and Thaler. "A Survey of Behavioral Finance."  Cochrane, John. "New Facts in Finance." Economic Perspectives XXIII, no. 3 (1999). </w:t>
      </w:r>
    </w:p>
    <w:p w14:paraId="5B0F5A0F" w14:textId="77777777" w:rsidR="00B56760" w:rsidRPr="006237CD" w:rsidRDefault="00B56760" w:rsidP="006237CD">
      <w:pPr>
        <w:ind w:left="709" w:hanging="709"/>
        <w:rPr>
          <w:lang w:val="en-US"/>
        </w:rPr>
      </w:pPr>
      <w:r w:rsidRPr="006237CD">
        <w:rPr>
          <w:lang w:val="en-US"/>
        </w:rPr>
        <w:t xml:space="preserve">Body, Z; A. Kane; A. Marcus (2019).  Investments.  McGraw Hill International Edition. </w:t>
      </w:r>
    </w:p>
    <w:p w14:paraId="76FEE7D5" w14:textId="77777777" w:rsidR="00B56760" w:rsidRPr="006237CD" w:rsidRDefault="00B56760" w:rsidP="006237CD">
      <w:pPr>
        <w:ind w:left="709" w:hanging="709"/>
        <w:rPr>
          <w:lang w:val="en-US"/>
        </w:rPr>
      </w:pPr>
      <w:r w:rsidRPr="006237CD">
        <w:rPr>
          <w:lang w:val="en-US"/>
        </w:rPr>
        <w:t>Bondt, W. De, and R. Thaler. "Does the Stock Market Overreact?" Journal of Finance 40, no. 3 (July 1985):</w:t>
      </w:r>
    </w:p>
    <w:p w14:paraId="2C10D648" w14:textId="77777777" w:rsidR="00B56760" w:rsidRPr="006237CD" w:rsidRDefault="00B56760" w:rsidP="006237CD">
      <w:pPr>
        <w:ind w:left="709" w:hanging="709"/>
        <w:rPr>
          <w:lang w:val="en-US"/>
        </w:rPr>
      </w:pPr>
      <w:r w:rsidRPr="006237CD">
        <w:rPr>
          <w:lang w:val="en-US"/>
        </w:rPr>
        <w:t>Fama, E., and K. French. "Multifactor Explanations of Asset Pricing Anomalies." Journal of Finance (1996): 55-84.</w:t>
      </w:r>
    </w:p>
    <w:p w14:paraId="1CF96465" w14:textId="252D233D" w:rsidR="00B56760" w:rsidRDefault="00B56760" w:rsidP="006237CD">
      <w:pPr>
        <w:ind w:left="709" w:hanging="709"/>
        <w:rPr>
          <w:lang w:val="es-CR"/>
        </w:rPr>
      </w:pPr>
      <w:r w:rsidRPr="006237CD">
        <w:rPr>
          <w:lang w:val="en-US"/>
        </w:rPr>
        <w:t xml:space="preserve">Gabaix, X. (2004). Behavioral Economics and Finance. MIT Courseware.  </w:t>
      </w:r>
      <w:r w:rsidRPr="005B022F">
        <w:rPr>
          <w:lang w:val="es-CR"/>
        </w:rPr>
        <w:t xml:space="preserve">En: </w:t>
      </w:r>
      <w:hyperlink r:id="rId36" w:history="1">
        <w:r w:rsidRPr="005B022F">
          <w:rPr>
            <w:lang w:val="es-CR"/>
          </w:rPr>
          <w:t>https://ocw.mit.edu/courses/economics/14-127-behavioral-economics-and-finance-spring-2004/index.htm</w:t>
        </w:r>
      </w:hyperlink>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800"/>
      </w:tblGrid>
      <w:tr w:rsidR="00CF7431" w:rsidRPr="006F2BDD" w14:paraId="1E9F7B48" w14:textId="77777777" w:rsidTr="00922EAB">
        <w:trPr>
          <w:trHeight w:val="162"/>
        </w:trPr>
        <w:tc>
          <w:tcPr>
            <w:tcW w:w="3085" w:type="dxa"/>
            <w:tcBorders>
              <w:top w:val="single" w:sz="4" w:space="0" w:color="auto"/>
              <w:left w:val="single" w:sz="4" w:space="0" w:color="auto"/>
              <w:bottom w:val="single" w:sz="4" w:space="0" w:color="auto"/>
              <w:right w:val="single" w:sz="4" w:space="0" w:color="auto"/>
            </w:tcBorders>
            <w:hideMark/>
          </w:tcPr>
          <w:p w14:paraId="08EDB991" w14:textId="77777777" w:rsidR="00CF7431" w:rsidRPr="00E06C63" w:rsidRDefault="00CF7431" w:rsidP="00922EAB">
            <w:pPr>
              <w:pStyle w:val="Sinespaciado"/>
              <w:rPr>
                <w:rFonts w:cs="Arial"/>
                <w:b/>
                <w:lang w:val="es-CR" w:eastAsia="en-US"/>
              </w:rPr>
            </w:pPr>
            <w:r w:rsidRPr="00E06C63">
              <w:rPr>
                <w:rFonts w:cs="Arial"/>
                <w:b/>
                <w:lang w:val="es-CR"/>
              </w:rPr>
              <w:t>NOMBRE DEL CURSO:</w:t>
            </w:r>
          </w:p>
        </w:tc>
        <w:tc>
          <w:tcPr>
            <w:tcW w:w="5800" w:type="dxa"/>
            <w:tcBorders>
              <w:top w:val="single" w:sz="4" w:space="0" w:color="auto"/>
              <w:left w:val="single" w:sz="4" w:space="0" w:color="auto"/>
              <w:bottom w:val="single" w:sz="4" w:space="0" w:color="auto"/>
              <w:right w:val="single" w:sz="4" w:space="0" w:color="auto"/>
            </w:tcBorders>
          </w:tcPr>
          <w:p w14:paraId="22F4A660" w14:textId="70F556AC" w:rsidR="00CF7431" w:rsidRPr="00E06C63" w:rsidRDefault="00CF7431" w:rsidP="00922EAB">
            <w:pPr>
              <w:pStyle w:val="Sinespaciado"/>
              <w:rPr>
                <w:rFonts w:cs="Arial"/>
                <w:b/>
                <w:lang w:val="es-CR" w:eastAsia="en-US"/>
              </w:rPr>
            </w:pPr>
            <w:r>
              <w:rPr>
                <w:rFonts w:cs="Arial"/>
                <w:b/>
                <w:lang w:val="es-CR" w:eastAsia="en-US"/>
              </w:rPr>
              <w:t>REGULACIÓN Y DESARROLLO</w:t>
            </w:r>
          </w:p>
        </w:tc>
      </w:tr>
      <w:tr w:rsidR="00CF7431" w:rsidRPr="006F2BDD" w14:paraId="55165F67"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67493ACB" w14:textId="77777777" w:rsidR="00CF7431" w:rsidRPr="00E06C63" w:rsidRDefault="00CF7431" w:rsidP="00922EAB">
            <w:pPr>
              <w:pStyle w:val="Sinespaciado"/>
              <w:rPr>
                <w:rFonts w:cs="Arial"/>
                <w:b/>
                <w:lang w:val="es-CR" w:eastAsia="en-US"/>
              </w:rPr>
            </w:pPr>
            <w:r w:rsidRPr="00E06C63">
              <w:rPr>
                <w:rFonts w:cs="Arial"/>
                <w:b/>
                <w:lang w:val="es-CR"/>
              </w:rPr>
              <w:t>TIPO DE CURSO:</w:t>
            </w:r>
          </w:p>
        </w:tc>
        <w:tc>
          <w:tcPr>
            <w:tcW w:w="5800" w:type="dxa"/>
            <w:tcBorders>
              <w:top w:val="single" w:sz="4" w:space="0" w:color="auto"/>
              <w:left w:val="single" w:sz="4" w:space="0" w:color="auto"/>
              <w:bottom w:val="single" w:sz="4" w:space="0" w:color="auto"/>
              <w:right w:val="single" w:sz="4" w:space="0" w:color="auto"/>
            </w:tcBorders>
          </w:tcPr>
          <w:p w14:paraId="7F615C14" w14:textId="77777777" w:rsidR="00CF7431" w:rsidRPr="00E06C63" w:rsidRDefault="00CF7431" w:rsidP="00922EAB">
            <w:pPr>
              <w:pStyle w:val="Sinespaciado"/>
              <w:rPr>
                <w:rFonts w:cs="Arial"/>
                <w:lang w:val="es-CR" w:eastAsia="en-US"/>
              </w:rPr>
            </w:pPr>
            <w:r w:rsidRPr="00E06C63">
              <w:rPr>
                <w:rFonts w:cs="Arial"/>
                <w:lang w:val="es-CR" w:eastAsia="en-US"/>
              </w:rPr>
              <w:t>REGULAR</w:t>
            </w:r>
          </w:p>
        </w:tc>
      </w:tr>
      <w:tr w:rsidR="00CF7431" w:rsidRPr="006F2BDD" w14:paraId="01097816"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5656E13C" w14:textId="77777777" w:rsidR="00CF7431" w:rsidRPr="00E06C63" w:rsidRDefault="00CF7431" w:rsidP="00922EAB">
            <w:pPr>
              <w:pStyle w:val="Sinespaciado"/>
              <w:rPr>
                <w:rFonts w:cs="Arial"/>
                <w:b/>
                <w:lang w:val="es-CR" w:eastAsia="en-US"/>
              </w:rPr>
            </w:pPr>
            <w:r w:rsidRPr="00E06C63">
              <w:rPr>
                <w:rFonts w:cs="Arial"/>
                <w:b/>
                <w:lang w:val="es-CR"/>
              </w:rPr>
              <w:t>CÓDIGO DE CURSO:</w:t>
            </w:r>
          </w:p>
        </w:tc>
        <w:tc>
          <w:tcPr>
            <w:tcW w:w="5800" w:type="dxa"/>
            <w:tcBorders>
              <w:top w:val="single" w:sz="4" w:space="0" w:color="auto"/>
              <w:left w:val="single" w:sz="4" w:space="0" w:color="auto"/>
              <w:bottom w:val="single" w:sz="4" w:space="0" w:color="auto"/>
              <w:right w:val="single" w:sz="4" w:space="0" w:color="auto"/>
            </w:tcBorders>
          </w:tcPr>
          <w:p w14:paraId="5E0BAD70" w14:textId="77777777" w:rsidR="00CF7431" w:rsidRPr="00E06C63" w:rsidRDefault="00CF7431" w:rsidP="00922EAB">
            <w:pPr>
              <w:pStyle w:val="Sinespaciado"/>
              <w:rPr>
                <w:rFonts w:cs="Arial"/>
                <w:lang w:val="es-CR" w:eastAsia="en-US"/>
              </w:rPr>
            </w:pPr>
            <w:r w:rsidRPr="00E06C63">
              <w:rPr>
                <w:rFonts w:cs="Arial"/>
                <w:lang w:val="es-CR" w:eastAsia="en-US"/>
              </w:rPr>
              <w:t>Por Asignar</w:t>
            </w:r>
          </w:p>
        </w:tc>
      </w:tr>
      <w:tr w:rsidR="00CF7431" w:rsidRPr="006F2BDD" w14:paraId="506CBF5F"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635081A9" w14:textId="77777777" w:rsidR="00CF7431" w:rsidRPr="00E06C63" w:rsidRDefault="00CF7431" w:rsidP="00922EAB">
            <w:pPr>
              <w:pStyle w:val="Sinespaciado"/>
              <w:rPr>
                <w:rFonts w:cs="Arial"/>
                <w:b/>
                <w:lang w:val="es-CR" w:eastAsia="en-US"/>
              </w:rPr>
            </w:pPr>
            <w:r w:rsidRPr="00E06C63">
              <w:rPr>
                <w:rFonts w:cs="Arial"/>
                <w:b/>
                <w:lang w:val="es-CR"/>
              </w:rPr>
              <w:t>NIVEL Y GRADO ACADÉMICO:</w:t>
            </w:r>
          </w:p>
        </w:tc>
        <w:tc>
          <w:tcPr>
            <w:tcW w:w="5800" w:type="dxa"/>
            <w:tcBorders>
              <w:top w:val="single" w:sz="4" w:space="0" w:color="auto"/>
              <w:left w:val="single" w:sz="4" w:space="0" w:color="auto"/>
              <w:bottom w:val="single" w:sz="4" w:space="0" w:color="auto"/>
              <w:right w:val="single" w:sz="4" w:space="0" w:color="auto"/>
            </w:tcBorders>
          </w:tcPr>
          <w:p w14:paraId="228B2DE7" w14:textId="77777777" w:rsidR="00CF7431" w:rsidRPr="00E06C63" w:rsidRDefault="00CF7431" w:rsidP="00922EAB">
            <w:pPr>
              <w:pStyle w:val="Sinespaciado"/>
              <w:rPr>
                <w:rFonts w:cs="Arial"/>
                <w:lang w:val="es-CR" w:eastAsia="en-US"/>
              </w:rPr>
            </w:pPr>
            <w:r w:rsidRPr="00E06C63">
              <w:rPr>
                <w:rFonts w:cs="Arial"/>
                <w:lang w:val="es-CR" w:eastAsia="en-US"/>
              </w:rPr>
              <w:t>I nivel de Licenciatura</w:t>
            </w:r>
          </w:p>
        </w:tc>
      </w:tr>
      <w:tr w:rsidR="00CF7431" w:rsidRPr="006F2BDD" w14:paraId="1622306D"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76F69226" w14:textId="77777777" w:rsidR="00CF7431" w:rsidRPr="00E06C63" w:rsidRDefault="00CF7431" w:rsidP="00922EAB">
            <w:pPr>
              <w:pStyle w:val="Sinespaciado"/>
              <w:rPr>
                <w:rFonts w:cs="Arial"/>
                <w:b/>
                <w:lang w:val="es-CR" w:eastAsia="en-US"/>
              </w:rPr>
            </w:pPr>
            <w:r w:rsidRPr="00E06C63">
              <w:rPr>
                <w:rFonts w:cs="Arial"/>
                <w:b/>
                <w:lang w:val="es-CR"/>
              </w:rPr>
              <w:t>PERIODO LECTIVO:</w:t>
            </w:r>
          </w:p>
        </w:tc>
        <w:tc>
          <w:tcPr>
            <w:tcW w:w="5800" w:type="dxa"/>
            <w:tcBorders>
              <w:top w:val="single" w:sz="4" w:space="0" w:color="auto"/>
              <w:left w:val="single" w:sz="4" w:space="0" w:color="auto"/>
              <w:bottom w:val="single" w:sz="4" w:space="0" w:color="auto"/>
              <w:right w:val="single" w:sz="4" w:space="0" w:color="auto"/>
            </w:tcBorders>
          </w:tcPr>
          <w:p w14:paraId="6C51B88F" w14:textId="77777777" w:rsidR="00CF7431" w:rsidRPr="00E06C63" w:rsidRDefault="00CF7431" w:rsidP="00922EAB">
            <w:pPr>
              <w:pStyle w:val="Sinespaciado"/>
              <w:rPr>
                <w:rFonts w:cs="Arial"/>
                <w:lang w:val="es-CR" w:eastAsia="en-US"/>
              </w:rPr>
            </w:pPr>
            <w:r w:rsidRPr="00E06C63">
              <w:rPr>
                <w:rFonts w:cs="Arial"/>
                <w:lang w:val="es-CR" w:eastAsia="en-US"/>
              </w:rPr>
              <w:t>ciclo de 17 semanas</w:t>
            </w:r>
          </w:p>
        </w:tc>
      </w:tr>
      <w:tr w:rsidR="00CF7431" w:rsidRPr="006F2BDD" w14:paraId="639FA173"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38A87D6C" w14:textId="77777777" w:rsidR="00CF7431" w:rsidRPr="00E06C63" w:rsidRDefault="00CF7431" w:rsidP="00922EAB">
            <w:pPr>
              <w:pStyle w:val="Sinespaciado"/>
              <w:rPr>
                <w:rFonts w:cs="Arial"/>
                <w:b/>
                <w:lang w:val="es-CR" w:eastAsia="en-US"/>
              </w:rPr>
            </w:pPr>
            <w:r w:rsidRPr="00E06C63">
              <w:rPr>
                <w:rFonts w:cs="Arial"/>
                <w:b/>
                <w:lang w:val="es-CR"/>
              </w:rPr>
              <w:t xml:space="preserve">MODALIDAD: </w:t>
            </w:r>
          </w:p>
        </w:tc>
        <w:tc>
          <w:tcPr>
            <w:tcW w:w="5800" w:type="dxa"/>
            <w:tcBorders>
              <w:top w:val="single" w:sz="4" w:space="0" w:color="auto"/>
              <w:left w:val="single" w:sz="4" w:space="0" w:color="auto"/>
              <w:bottom w:val="single" w:sz="4" w:space="0" w:color="auto"/>
              <w:right w:val="single" w:sz="4" w:space="0" w:color="auto"/>
            </w:tcBorders>
          </w:tcPr>
          <w:p w14:paraId="32E05813" w14:textId="77777777" w:rsidR="00CF7431" w:rsidRPr="00E06C63" w:rsidRDefault="00CF7431" w:rsidP="00922EAB">
            <w:pPr>
              <w:pStyle w:val="Sinespaciado"/>
              <w:rPr>
                <w:rFonts w:cs="Arial"/>
                <w:lang w:val="es-CR" w:eastAsia="en-US"/>
              </w:rPr>
            </w:pPr>
            <w:r w:rsidRPr="00E06C63">
              <w:rPr>
                <w:rFonts w:cs="Arial"/>
                <w:lang w:val="es-CR" w:eastAsia="en-US"/>
              </w:rPr>
              <w:t>Presencial</w:t>
            </w:r>
          </w:p>
        </w:tc>
      </w:tr>
      <w:tr w:rsidR="00CF7431" w:rsidRPr="006F2BDD" w14:paraId="0F53283F"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vAlign w:val="center"/>
            <w:hideMark/>
          </w:tcPr>
          <w:p w14:paraId="7E019CBA" w14:textId="77777777" w:rsidR="00CF7431" w:rsidRPr="00E06C63" w:rsidRDefault="00CF7431" w:rsidP="00922EAB">
            <w:pPr>
              <w:pStyle w:val="Sinespaciado"/>
              <w:rPr>
                <w:rFonts w:cs="Arial"/>
                <w:b/>
                <w:lang w:val="es-CR" w:eastAsia="en-US"/>
              </w:rPr>
            </w:pPr>
            <w:r w:rsidRPr="00E06C63">
              <w:rPr>
                <w:rFonts w:cs="Arial"/>
                <w:b/>
                <w:lang w:val="es-CR"/>
              </w:rPr>
              <w:t>NATURALEZA:</w:t>
            </w:r>
          </w:p>
        </w:tc>
        <w:tc>
          <w:tcPr>
            <w:tcW w:w="5800" w:type="dxa"/>
            <w:tcBorders>
              <w:top w:val="single" w:sz="4" w:space="0" w:color="auto"/>
              <w:left w:val="single" w:sz="4" w:space="0" w:color="auto"/>
              <w:bottom w:val="single" w:sz="4" w:space="0" w:color="auto"/>
              <w:right w:val="single" w:sz="4" w:space="0" w:color="auto"/>
            </w:tcBorders>
          </w:tcPr>
          <w:p w14:paraId="1EE6979D" w14:textId="77777777" w:rsidR="00CF7431" w:rsidRPr="00E06C63" w:rsidRDefault="00CF7431" w:rsidP="00922EAB">
            <w:pPr>
              <w:pStyle w:val="Sinespaciado"/>
              <w:rPr>
                <w:rFonts w:cs="Arial"/>
                <w:lang w:val="es-CR" w:eastAsia="en-US"/>
              </w:rPr>
            </w:pPr>
            <w:r w:rsidRPr="00E06C63">
              <w:rPr>
                <w:rFonts w:cs="Arial"/>
                <w:lang w:val="es-CR" w:eastAsia="en-US"/>
              </w:rPr>
              <w:t>Teórico Práctico</w:t>
            </w:r>
          </w:p>
        </w:tc>
      </w:tr>
      <w:tr w:rsidR="00CF7431" w:rsidRPr="006F2BDD" w14:paraId="231A51DA" w14:textId="77777777" w:rsidTr="00922EAB">
        <w:trPr>
          <w:trHeight w:val="284"/>
        </w:trPr>
        <w:tc>
          <w:tcPr>
            <w:tcW w:w="3085" w:type="dxa"/>
            <w:tcBorders>
              <w:top w:val="single" w:sz="4" w:space="0" w:color="auto"/>
              <w:left w:val="single" w:sz="4" w:space="0" w:color="auto"/>
              <w:bottom w:val="single" w:sz="4" w:space="0" w:color="auto"/>
              <w:right w:val="single" w:sz="4" w:space="0" w:color="auto"/>
            </w:tcBorders>
            <w:hideMark/>
          </w:tcPr>
          <w:p w14:paraId="043BB3EF" w14:textId="77777777" w:rsidR="00CF7431" w:rsidRPr="00E06C63" w:rsidRDefault="00CF7431" w:rsidP="00922EAB">
            <w:pPr>
              <w:pStyle w:val="Sinespaciado"/>
              <w:rPr>
                <w:rFonts w:cs="Arial"/>
                <w:b/>
                <w:lang w:val="es-CR" w:eastAsia="en-US"/>
              </w:rPr>
            </w:pPr>
            <w:r w:rsidRPr="00E06C63">
              <w:rPr>
                <w:rFonts w:cs="Arial"/>
                <w:b/>
                <w:lang w:val="es-CR"/>
              </w:rPr>
              <w:t xml:space="preserve">CRÉDITOS: </w:t>
            </w:r>
          </w:p>
        </w:tc>
        <w:tc>
          <w:tcPr>
            <w:tcW w:w="5800" w:type="dxa"/>
            <w:tcBorders>
              <w:top w:val="single" w:sz="4" w:space="0" w:color="auto"/>
              <w:left w:val="single" w:sz="4" w:space="0" w:color="auto"/>
              <w:bottom w:val="single" w:sz="4" w:space="0" w:color="auto"/>
              <w:right w:val="single" w:sz="4" w:space="0" w:color="auto"/>
            </w:tcBorders>
          </w:tcPr>
          <w:p w14:paraId="01729066" w14:textId="30C053BA" w:rsidR="00CF7431" w:rsidRPr="00E06C63" w:rsidRDefault="00CF7431" w:rsidP="00922EAB">
            <w:pPr>
              <w:pStyle w:val="Sinespaciado"/>
              <w:rPr>
                <w:rFonts w:cs="Arial"/>
                <w:lang w:val="es-CR" w:eastAsia="en-US"/>
              </w:rPr>
            </w:pPr>
            <w:r>
              <w:rPr>
                <w:rFonts w:cs="Arial"/>
                <w:lang w:val="es-CR" w:eastAsia="en-US"/>
              </w:rPr>
              <w:t>3</w:t>
            </w:r>
          </w:p>
        </w:tc>
      </w:tr>
      <w:tr w:rsidR="00CF7431" w:rsidRPr="006F2BDD" w14:paraId="717674C3"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43C2E5E6" w14:textId="77777777" w:rsidR="00CF7431" w:rsidRPr="00E06C63" w:rsidRDefault="00CF7431" w:rsidP="00922EAB">
            <w:pPr>
              <w:pStyle w:val="Sinespaciado"/>
              <w:rPr>
                <w:rFonts w:cs="Arial"/>
                <w:b/>
                <w:lang w:val="es-CR" w:eastAsia="en-US"/>
              </w:rPr>
            </w:pPr>
            <w:r w:rsidRPr="00E06C63">
              <w:rPr>
                <w:rFonts w:cs="Arial"/>
                <w:b/>
                <w:lang w:val="es-CR"/>
              </w:rPr>
              <w:t>HORAS TOTALES SEMANALES:</w:t>
            </w:r>
          </w:p>
        </w:tc>
        <w:tc>
          <w:tcPr>
            <w:tcW w:w="5800" w:type="dxa"/>
            <w:tcBorders>
              <w:top w:val="single" w:sz="4" w:space="0" w:color="auto"/>
              <w:left w:val="single" w:sz="4" w:space="0" w:color="auto"/>
              <w:bottom w:val="single" w:sz="4" w:space="0" w:color="auto"/>
              <w:right w:val="single" w:sz="4" w:space="0" w:color="auto"/>
            </w:tcBorders>
          </w:tcPr>
          <w:p w14:paraId="26FA7565" w14:textId="571A51AF" w:rsidR="00CF7431" w:rsidRPr="00E06C63" w:rsidRDefault="00CF7431" w:rsidP="00922EAB">
            <w:pPr>
              <w:pStyle w:val="Sinespaciado"/>
              <w:rPr>
                <w:rFonts w:cs="Arial"/>
                <w:lang w:val="es-CR" w:eastAsia="en-US"/>
              </w:rPr>
            </w:pPr>
            <w:r>
              <w:rPr>
                <w:rFonts w:cs="Arial"/>
                <w:lang w:val="es-CR" w:eastAsia="en-US"/>
              </w:rPr>
              <w:t>8</w:t>
            </w:r>
          </w:p>
        </w:tc>
      </w:tr>
      <w:tr w:rsidR="00CF7431" w:rsidRPr="006F2BDD" w14:paraId="74CA2767"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686A4B35" w14:textId="77777777" w:rsidR="00CF7431" w:rsidRPr="00E06C63" w:rsidRDefault="00CF7431" w:rsidP="00922EAB">
            <w:pPr>
              <w:pStyle w:val="Sinespaciado"/>
              <w:rPr>
                <w:rFonts w:cs="Arial"/>
                <w:b/>
                <w:bCs/>
                <w:lang w:val="es-CR" w:eastAsia="en-US"/>
              </w:rPr>
            </w:pPr>
            <w:r w:rsidRPr="00E06C63">
              <w:rPr>
                <w:rFonts w:cs="Arial"/>
                <w:b/>
                <w:bCs/>
                <w:lang w:val="es-CR"/>
              </w:rPr>
              <w:t xml:space="preserve">HORAS DEL CURSO: </w:t>
            </w:r>
          </w:p>
        </w:tc>
        <w:tc>
          <w:tcPr>
            <w:tcW w:w="5800" w:type="dxa"/>
            <w:tcBorders>
              <w:top w:val="single" w:sz="4" w:space="0" w:color="auto"/>
              <w:left w:val="single" w:sz="4" w:space="0" w:color="auto"/>
              <w:bottom w:val="single" w:sz="4" w:space="0" w:color="auto"/>
              <w:right w:val="single" w:sz="4" w:space="0" w:color="auto"/>
            </w:tcBorders>
          </w:tcPr>
          <w:p w14:paraId="50D41F86" w14:textId="1A0C589F" w:rsidR="00CF7431" w:rsidRPr="00E06C63" w:rsidRDefault="00CF7431" w:rsidP="00922EAB">
            <w:pPr>
              <w:pStyle w:val="Sinespaciado"/>
              <w:rPr>
                <w:rFonts w:cs="Arial"/>
                <w:lang w:val="es-CR" w:eastAsia="en-US"/>
              </w:rPr>
            </w:pPr>
            <w:r>
              <w:rPr>
                <w:rFonts w:cs="Arial"/>
                <w:lang w:val="es-CR" w:eastAsia="en-US"/>
              </w:rPr>
              <w:t>2</w:t>
            </w:r>
            <w:r w:rsidRPr="00E06C63">
              <w:rPr>
                <w:rFonts w:cs="Arial"/>
                <w:lang w:val="es-CR" w:eastAsia="en-US"/>
              </w:rPr>
              <w:t xml:space="preserve"> </w:t>
            </w:r>
            <w:proofErr w:type="gramStart"/>
            <w:r w:rsidRPr="00E06C63">
              <w:rPr>
                <w:rFonts w:cs="Arial"/>
                <w:lang w:val="es-CR" w:eastAsia="en-US"/>
              </w:rPr>
              <w:t>Teoría</w:t>
            </w:r>
            <w:proofErr w:type="gramEnd"/>
            <w:r w:rsidRPr="00E06C63">
              <w:rPr>
                <w:rFonts w:cs="Arial"/>
                <w:lang w:val="es-CR" w:eastAsia="en-US"/>
              </w:rPr>
              <w:t xml:space="preserve">; 1 Práctica; </w:t>
            </w:r>
            <w:r>
              <w:rPr>
                <w:rFonts w:cs="Arial"/>
                <w:lang w:val="es-CR" w:eastAsia="en-US"/>
              </w:rPr>
              <w:t>5</w:t>
            </w:r>
            <w:r w:rsidRPr="00E06C63">
              <w:rPr>
                <w:rFonts w:cs="Arial"/>
                <w:lang w:val="es-CR" w:eastAsia="en-US"/>
              </w:rPr>
              <w:t xml:space="preserve"> Estudio Independiente</w:t>
            </w:r>
          </w:p>
        </w:tc>
      </w:tr>
      <w:tr w:rsidR="00CF7431" w:rsidRPr="006F2BDD" w14:paraId="6433AFB1" w14:textId="77777777" w:rsidTr="00922EAB">
        <w:trPr>
          <w:trHeight w:val="297"/>
        </w:trPr>
        <w:tc>
          <w:tcPr>
            <w:tcW w:w="3085" w:type="dxa"/>
            <w:tcBorders>
              <w:top w:val="single" w:sz="4" w:space="0" w:color="auto"/>
              <w:left w:val="single" w:sz="4" w:space="0" w:color="auto"/>
              <w:bottom w:val="single" w:sz="4" w:space="0" w:color="auto"/>
              <w:right w:val="single" w:sz="4" w:space="0" w:color="auto"/>
            </w:tcBorders>
            <w:hideMark/>
          </w:tcPr>
          <w:p w14:paraId="0A567E73" w14:textId="77777777" w:rsidR="00CF7431" w:rsidRPr="00E06C63" w:rsidRDefault="00CF7431" w:rsidP="00922EAB">
            <w:pPr>
              <w:pStyle w:val="Sinespaciado"/>
              <w:rPr>
                <w:rFonts w:cs="Arial"/>
                <w:b/>
                <w:lang w:val="es-CR" w:eastAsia="en-US"/>
              </w:rPr>
            </w:pPr>
            <w:r w:rsidRPr="00E06C63">
              <w:rPr>
                <w:rFonts w:cs="Arial"/>
                <w:b/>
                <w:lang w:val="es-CR"/>
              </w:rPr>
              <w:t xml:space="preserve">HORAS DOCENTE: </w:t>
            </w:r>
          </w:p>
        </w:tc>
        <w:tc>
          <w:tcPr>
            <w:tcW w:w="5800" w:type="dxa"/>
            <w:tcBorders>
              <w:top w:val="single" w:sz="4" w:space="0" w:color="auto"/>
              <w:left w:val="single" w:sz="4" w:space="0" w:color="auto"/>
              <w:bottom w:val="single" w:sz="4" w:space="0" w:color="auto"/>
              <w:right w:val="single" w:sz="4" w:space="0" w:color="auto"/>
            </w:tcBorders>
          </w:tcPr>
          <w:p w14:paraId="333DC823" w14:textId="766EB702" w:rsidR="00CF7431" w:rsidRPr="00E06C63" w:rsidRDefault="00CF7431" w:rsidP="00922EAB">
            <w:pPr>
              <w:pStyle w:val="Sinespaciado"/>
              <w:rPr>
                <w:rFonts w:cs="Arial"/>
                <w:lang w:val="es-CR" w:eastAsia="en-US"/>
              </w:rPr>
            </w:pPr>
            <w:r>
              <w:rPr>
                <w:rFonts w:cs="Arial"/>
                <w:lang w:val="es-CR" w:eastAsia="en-US"/>
              </w:rPr>
              <w:t>3</w:t>
            </w:r>
          </w:p>
        </w:tc>
      </w:tr>
      <w:tr w:rsidR="00CF7431" w:rsidRPr="006F2BDD" w14:paraId="309670C1" w14:textId="77777777" w:rsidTr="00922EAB">
        <w:trPr>
          <w:trHeight w:val="297"/>
        </w:trPr>
        <w:tc>
          <w:tcPr>
            <w:tcW w:w="3085" w:type="dxa"/>
            <w:tcBorders>
              <w:top w:val="single" w:sz="4" w:space="0" w:color="auto"/>
              <w:left w:val="single" w:sz="4" w:space="0" w:color="auto"/>
              <w:bottom w:val="single" w:sz="4" w:space="0" w:color="auto"/>
              <w:right w:val="single" w:sz="4" w:space="0" w:color="auto"/>
            </w:tcBorders>
          </w:tcPr>
          <w:p w14:paraId="2DE8165C" w14:textId="77777777" w:rsidR="00CF7431" w:rsidRPr="00E06C63" w:rsidRDefault="00CF7431" w:rsidP="00922EAB">
            <w:pPr>
              <w:pStyle w:val="Sinespaciado"/>
              <w:rPr>
                <w:rFonts w:cs="Arial"/>
                <w:b/>
                <w:lang w:val="es-CR"/>
              </w:rPr>
            </w:pPr>
            <w:r w:rsidRPr="00E06C63">
              <w:rPr>
                <w:rFonts w:cs="Arial"/>
                <w:b/>
                <w:lang w:val="es-CR"/>
              </w:rPr>
              <w:t>HORARIO DE ATENCIÓN ESTUDIANTE:</w:t>
            </w:r>
          </w:p>
        </w:tc>
        <w:tc>
          <w:tcPr>
            <w:tcW w:w="5800" w:type="dxa"/>
            <w:tcBorders>
              <w:top w:val="single" w:sz="4" w:space="0" w:color="auto"/>
              <w:left w:val="single" w:sz="4" w:space="0" w:color="auto"/>
              <w:bottom w:val="single" w:sz="4" w:space="0" w:color="auto"/>
              <w:right w:val="single" w:sz="4" w:space="0" w:color="auto"/>
            </w:tcBorders>
          </w:tcPr>
          <w:p w14:paraId="3BAE80F8" w14:textId="77777777" w:rsidR="00CF7431" w:rsidRPr="00E06C63" w:rsidRDefault="00CF7431" w:rsidP="00922EAB">
            <w:pPr>
              <w:pStyle w:val="Sinespaciado"/>
              <w:rPr>
                <w:rFonts w:cs="Arial"/>
                <w:lang w:val="es-CR" w:eastAsia="en-US"/>
              </w:rPr>
            </w:pPr>
            <w:r w:rsidRPr="00E06C63">
              <w:rPr>
                <w:rFonts w:cs="Arial"/>
                <w:lang w:val="es-CR" w:eastAsia="en-US"/>
              </w:rPr>
              <w:t>A convenir</w:t>
            </w:r>
          </w:p>
        </w:tc>
      </w:tr>
      <w:tr w:rsidR="00CF7431" w:rsidRPr="006F2BDD" w14:paraId="05DD535D"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16705A9B" w14:textId="77777777" w:rsidR="00CF7431" w:rsidRPr="00E06C63" w:rsidRDefault="00CF7431" w:rsidP="00922EAB">
            <w:pPr>
              <w:pStyle w:val="Sinespaciado"/>
              <w:rPr>
                <w:rFonts w:cs="Arial"/>
                <w:b/>
                <w:lang w:val="es-CR" w:eastAsia="en-US"/>
              </w:rPr>
            </w:pPr>
            <w:r w:rsidRPr="00E06C63">
              <w:rPr>
                <w:rFonts w:cs="Arial"/>
                <w:b/>
                <w:lang w:val="es-CR"/>
              </w:rPr>
              <w:t xml:space="preserve">REQUISITOS: </w:t>
            </w:r>
          </w:p>
        </w:tc>
        <w:tc>
          <w:tcPr>
            <w:tcW w:w="5800" w:type="dxa"/>
            <w:tcBorders>
              <w:top w:val="single" w:sz="4" w:space="0" w:color="auto"/>
              <w:left w:val="single" w:sz="4" w:space="0" w:color="auto"/>
              <w:bottom w:val="single" w:sz="4" w:space="0" w:color="auto"/>
              <w:right w:val="single" w:sz="4" w:space="0" w:color="auto"/>
            </w:tcBorders>
          </w:tcPr>
          <w:p w14:paraId="6F50B284" w14:textId="77777777" w:rsidR="00CF7431" w:rsidRPr="00E06C63" w:rsidRDefault="00CF7431" w:rsidP="00922EAB">
            <w:pPr>
              <w:pStyle w:val="Sinespaciado"/>
              <w:rPr>
                <w:rFonts w:cs="Arial"/>
                <w:bCs/>
                <w:lang w:val="es-CR" w:eastAsia="en-US"/>
              </w:rPr>
            </w:pPr>
            <w:r w:rsidRPr="009B4523">
              <w:rPr>
                <w:rFonts w:cs="Arial"/>
                <w:bCs/>
                <w:lang w:val="es-CR" w:eastAsia="en-US"/>
              </w:rPr>
              <w:t>No tiene</w:t>
            </w:r>
          </w:p>
        </w:tc>
      </w:tr>
      <w:tr w:rsidR="00CF7431" w:rsidRPr="006F2BDD" w14:paraId="2022F30C"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16D3CF5C" w14:textId="77777777" w:rsidR="00CF7431" w:rsidRPr="00E06C63" w:rsidRDefault="00CF7431" w:rsidP="00922EAB">
            <w:pPr>
              <w:pStyle w:val="Sinespaciado"/>
              <w:rPr>
                <w:rFonts w:cs="Arial"/>
                <w:b/>
                <w:lang w:val="es-CR" w:eastAsia="en-US"/>
              </w:rPr>
            </w:pPr>
            <w:r w:rsidRPr="00E06C63">
              <w:rPr>
                <w:rFonts w:cs="Arial"/>
                <w:b/>
                <w:lang w:val="es-CR"/>
              </w:rPr>
              <w:t xml:space="preserve">CORREQUISITOS: </w:t>
            </w:r>
          </w:p>
        </w:tc>
        <w:tc>
          <w:tcPr>
            <w:tcW w:w="5800" w:type="dxa"/>
            <w:tcBorders>
              <w:top w:val="single" w:sz="4" w:space="0" w:color="auto"/>
              <w:left w:val="single" w:sz="4" w:space="0" w:color="auto"/>
              <w:bottom w:val="single" w:sz="4" w:space="0" w:color="auto"/>
              <w:right w:val="single" w:sz="4" w:space="0" w:color="auto"/>
            </w:tcBorders>
          </w:tcPr>
          <w:p w14:paraId="56C6B537" w14:textId="77777777" w:rsidR="00CF7431" w:rsidRPr="00E06C63" w:rsidRDefault="00CF7431" w:rsidP="00922EAB">
            <w:pPr>
              <w:pStyle w:val="Sinespaciado"/>
              <w:rPr>
                <w:rFonts w:cs="Arial"/>
                <w:bCs/>
                <w:lang w:val="es-CR" w:eastAsia="en-US"/>
              </w:rPr>
            </w:pPr>
            <w:r w:rsidRPr="00E06C63">
              <w:rPr>
                <w:rFonts w:cs="Arial"/>
                <w:bCs/>
                <w:lang w:val="es-CR" w:eastAsia="en-US"/>
              </w:rPr>
              <w:t>No tiene</w:t>
            </w:r>
          </w:p>
        </w:tc>
      </w:tr>
      <w:tr w:rsidR="00CF7431" w:rsidRPr="006F2BDD" w14:paraId="3FAB2EBF"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77D2D4B2" w14:textId="77777777" w:rsidR="00CF7431" w:rsidRPr="00E06C63" w:rsidRDefault="00CF7431" w:rsidP="00922EAB">
            <w:pPr>
              <w:pStyle w:val="Sinespaciado"/>
              <w:rPr>
                <w:rFonts w:cs="Arial"/>
                <w:b/>
                <w:lang w:val="es-CR" w:eastAsia="en-US"/>
              </w:rPr>
            </w:pPr>
            <w:r w:rsidRPr="00E06C63">
              <w:rPr>
                <w:rFonts w:cs="Arial"/>
                <w:b/>
                <w:lang w:val="es-CR"/>
              </w:rPr>
              <w:t>PERSONA DOCENTE:</w:t>
            </w:r>
          </w:p>
        </w:tc>
        <w:tc>
          <w:tcPr>
            <w:tcW w:w="5800" w:type="dxa"/>
            <w:tcBorders>
              <w:top w:val="single" w:sz="4" w:space="0" w:color="auto"/>
              <w:left w:val="single" w:sz="4" w:space="0" w:color="auto"/>
              <w:bottom w:val="single" w:sz="4" w:space="0" w:color="auto"/>
              <w:right w:val="single" w:sz="4" w:space="0" w:color="auto"/>
            </w:tcBorders>
          </w:tcPr>
          <w:p w14:paraId="6E36997C" w14:textId="67654323" w:rsidR="00CF7431" w:rsidRPr="00E06C63" w:rsidRDefault="00CF7431" w:rsidP="00922EAB">
            <w:pPr>
              <w:pStyle w:val="Sinespaciado"/>
              <w:rPr>
                <w:rFonts w:cs="Arial"/>
                <w:lang w:val="es-CR" w:eastAsia="en-US"/>
              </w:rPr>
            </w:pPr>
            <w:r>
              <w:rPr>
                <w:rFonts w:cs="Arial"/>
                <w:lang w:val="es-CR" w:eastAsia="en-US"/>
              </w:rPr>
              <w:t>Máster Fernando Herrera Acosta</w:t>
            </w:r>
          </w:p>
        </w:tc>
      </w:tr>
    </w:tbl>
    <w:p w14:paraId="0D08509D" w14:textId="0E985814" w:rsidR="00B56760" w:rsidRPr="006237CD" w:rsidRDefault="00B56760" w:rsidP="00A87F5A">
      <w:pPr>
        <w:pStyle w:val="Prrafodelista"/>
        <w:numPr>
          <w:ilvl w:val="0"/>
          <w:numId w:val="82"/>
        </w:numPr>
        <w:rPr>
          <w:b/>
          <w:bCs/>
          <w:lang w:val="es-CR"/>
        </w:rPr>
        <w:pPrChange w:id="173" w:author="Carolina Ramírez H" w:date="2019-10-15T11:14:00Z">
          <w:pPr>
            <w:pStyle w:val="Prrafodelista"/>
            <w:numPr>
              <w:numId w:val="61"/>
            </w:numPr>
            <w:ind w:left="1080" w:hanging="720"/>
          </w:pPr>
        </w:pPrChange>
      </w:pPr>
      <w:r w:rsidRPr="006237CD">
        <w:rPr>
          <w:b/>
          <w:bCs/>
          <w:lang w:val="es-CR"/>
        </w:rPr>
        <w:t>Descripción del curso</w:t>
      </w:r>
    </w:p>
    <w:p w14:paraId="2F738237" w14:textId="77777777" w:rsidR="00BB564F" w:rsidRPr="00345C83" w:rsidRDefault="00BB564F" w:rsidP="00BB564F">
      <w:r w:rsidRPr="00345C83">
        <w:t xml:space="preserve">Este curso se desarrolla en un contexto de cambios permanentes en las industrias y las </w:t>
      </w:r>
      <w:r>
        <w:t>reglas</w:t>
      </w:r>
      <w:r w:rsidRPr="00345C83">
        <w:t xml:space="preserve"> de juego a nivel nacional e internacional. Al ser la regulación económica uno de los ámbitos más importantes en materia de arreglos y reformas institucionales para intervenir, prevenir y corregir fallos de mercado y para promover o restringir inversiones en sectores productivos considerados estratégicos para el desarrollo, su conocimiento es fundamental para comprender el papel del Estado y </w:t>
      </w:r>
      <w:r>
        <w:t>plantear opciones de políticas públicas.</w:t>
      </w:r>
    </w:p>
    <w:p w14:paraId="6493AB3F" w14:textId="4FA960EA" w:rsidR="00B56760" w:rsidRPr="00A87F5A" w:rsidRDefault="00B56760" w:rsidP="00A87F5A">
      <w:pPr>
        <w:pStyle w:val="Prrafodelista"/>
        <w:numPr>
          <w:ilvl w:val="0"/>
          <w:numId w:val="82"/>
        </w:numPr>
        <w:rPr>
          <w:b/>
          <w:bCs/>
          <w:lang w:val="es-CR"/>
          <w:rPrChange w:id="174" w:author="Carolina Ramírez H" w:date="2019-10-15T11:14:00Z">
            <w:rPr>
              <w:rFonts w:eastAsia="Times New Roman"/>
              <w:b/>
              <w:bCs/>
              <w:lang w:val="es-CR"/>
            </w:rPr>
          </w:rPrChange>
        </w:rPr>
        <w:pPrChange w:id="175" w:author="Carolina Ramírez H" w:date="2019-10-15T11:14:00Z">
          <w:pPr>
            <w:pStyle w:val="Prrafodelista"/>
            <w:numPr>
              <w:numId w:val="61"/>
            </w:numPr>
            <w:ind w:left="1080" w:hanging="720"/>
          </w:pPr>
        </w:pPrChange>
      </w:pPr>
      <w:r w:rsidRPr="00A87F5A">
        <w:rPr>
          <w:b/>
          <w:bCs/>
          <w:lang w:val="es-CR"/>
          <w:rPrChange w:id="176" w:author="Carolina Ramírez H" w:date="2019-10-15T11:14:00Z">
            <w:rPr>
              <w:rFonts w:eastAsia="Times New Roman"/>
              <w:b/>
              <w:bCs/>
              <w:lang w:val="es-CR"/>
            </w:rPr>
          </w:rPrChange>
        </w:rPr>
        <w:t>Objetivos</w:t>
      </w:r>
    </w:p>
    <w:p w14:paraId="101D7352" w14:textId="77777777" w:rsidR="00B56760" w:rsidRPr="00D7318C" w:rsidRDefault="00B56760" w:rsidP="00B56760">
      <w:pPr>
        <w:rPr>
          <w:i/>
          <w:lang w:val="es-CR"/>
        </w:rPr>
      </w:pPr>
      <w:r>
        <w:rPr>
          <w:i/>
          <w:lang w:val="es-CR"/>
        </w:rPr>
        <w:lastRenderedPageBreak/>
        <w:t>Objetivo General</w:t>
      </w:r>
    </w:p>
    <w:p w14:paraId="25FC5DC3" w14:textId="2FF7D557" w:rsidR="00BB564F" w:rsidRDefault="00BB564F" w:rsidP="00BB564F">
      <w:pPr>
        <w:rPr>
          <w:lang w:eastAsia="es-ES"/>
        </w:rPr>
      </w:pPr>
      <w:r>
        <w:rPr>
          <w:lang w:val="es-CR" w:eastAsia="es-ES"/>
        </w:rPr>
        <w:t>Analizar</w:t>
      </w:r>
      <w:r>
        <w:rPr>
          <w:lang w:eastAsia="es-ES"/>
        </w:rPr>
        <w:t xml:space="preserve"> </w:t>
      </w:r>
      <w:r w:rsidRPr="00345C83">
        <w:rPr>
          <w:lang w:eastAsia="es-ES"/>
        </w:rPr>
        <w:t>los principales enfoques, conceptos e instrumentos desarrollados para la regulación de la competencia en los mercados</w:t>
      </w:r>
      <w:r w:rsidR="00B845B3">
        <w:rPr>
          <w:lang w:eastAsia="es-ES"/>
        </w:rPr>
        <w:t>, logrando la comprensión de los problemas, los alcances y las limitaciones de la regulación</w:t>
      </w:r>
      <w:r w:rsidR="00D01DB3">
        <w:rPr>
          <w:lang w:eastAsia="es-ES"/>
        </w:rPr>
        <w:t xml:space="preserve"> de mercados.</w:t>
      </w:r>
    </w:p>
    <w:p w14:paraId="18CB4147" w14:textId="0B298A74" w:rsidR="00B26BDE" w:rsidDel="00A87F5A" w:rsidRDefault="00B26BDE" w:rsidP="00BB564F">
      <w:pPr>
        <w:rPr>
          <w:del w:id="177" w:author="Carolina Ramírez H" w:date="2019-10-15T11:14:00Z"/>
          <w:lang w:val="es-CR"/>
        </w:rPr>
      </w:pPr>
    </w:p>
    <w:p w14:paraId="728D24C7" w14:textId="46169CB5" w:rsidR="00B56760" w:rsidRDefault="00B56760" w:rsidP="00B56760">
      <w:pPr>
        <w:rPr>
          <w:i/>
          <w:lang w:val="es-CR"/>
        </w:rPr>
      </w:pPr>
      <w:r w:rsidRPr="00D7318C">
        <w:rPr>
          <w:i/>
          <w:lang w:val="es-CR"/>
        </w:rPr>
        <w:t xml:space="preserve">Objetivos </w:t>
      </w:r>
      <w:r>
        <w:rPr>
          <w:i/>
          <w:lang w:val="es-CR"/>
        </w:rPr>
        <w:t>específicos</w:t>
      </w:r>
    </w:p>
    <w:p w14:paraId="7EAFB486" w14:textId="77777777" w:rsidR="00BB564F" w:rsidRPr="00345C83" w:rsidRDefault="00BB564F" w:rsidP="00F0259A">
      <w:pPr>
        <w:pStyle w:val="Prrafodelista"/>
        <w:numPr>
          <w:ilvl w:val="0"/>
          <w:numId w:val="37"/>
        </w:numPr>
      </w:pPr>
      <w:r w:rsidRPr="00345C83">
        <w:t>Aplicar herramientas teóricas y metodológicas para el análisis de los distintos esquemas de regulación y políticas regulatorias en mercados imperfectos e incompletos.</w:t>
      </w:r>
    </w:p>
    <w:p w14:paraId="35AD6DB8" w14:textId="12BACA64" w:rsidR="00BB564F" w:rsidRPr="00345C83" w:rsidRDefault="00BB564F" w:rsidP="00F0259A">
      <w:pPr>
        <w:pStyle w:val="Prrafodelista"/>
        <w:numPr>
          <w:ilvl w:val="0"/>
          <w:numId w:val="37"/>
        </w:numPr>
      </w:pPr>
      <w:r>
        <w:t>Conocer</w:t>
      </w:r>
      <w:r w:rsidRPr="00345C83">
        <w:t xml:space="preserve"> los problemas más importantes de la regulación económica utilizando distintos enfoques de regulación y evaluando políticas regulatorias en casos concretos. </w:t>
      </w:r>
    </w:p>
    <w:p w14:paraId="5956FB31" w14:textId="77777777" w:rsidR="00BB564F" w:rsidRPr="00345C83" w:rsidRDefault="00BB564F" w:rsidP="00F0259A">
      <w:pPr>
        <w:pStyle w:val="Prrafodelista"/>
        <w:numPr>
          <w:ilvl w:val="0"/>
          <w:numId w:val="37"/>
        </w:numPr>
      </w:pPr>
      <w:r w:rsidRPr="00345C83">
        <w:t xml:space="preserve">Determinar los alcances y limitaciones de la regulación en distintos sectores para el caso de Costa Rica. </w:t>
      </w:r>
    </w:p>
    <w:p w14:paraId="3FBB3421" w14:textId="2BF276DA" w:rsidR="00D01DB3" w:rsidRDefault="00D01DB3" w:rsidP="00A87F5A">
      <w:pPr>
        <w:pStyle w:val="Prrafodelista"/>
        <w:numPr>
          <w:ilvl w:val="0"/>
          <w:numId w:val="82"/>
        </w:numPr>
        <w:rPr>
          <w:b/>
          <w:bCs/>
          <w:lang w:val="es-CR"/>
        </w:rPr>
        <w:pPrChange w:id="178" w:author="Carolina Ramírez H" w:date="2019-10-15T11:14:00Z">
          <w:pPr>
            <w:pStyle w:val="Prrafodelista"/>
            <w:numPr>
              <w:numId w:val="61"/>
            </w:numPr>
            <w:ind w:left="1080" w:hanging="720"/>
          </w:pPr>
        </w:pPrChange>
      </w:pPr>
      <w:r w:rsidRPr="00B26BDE">
        <w:rPr>
          <w:b/>
          <w:bCs/>
          <w:lang w:val="es-CR"/>
        </w:rPr>
        <w:t>Contenidos</w:t>
      </w:r>
      <w:r w:rsidR="00B56760" w:rsidRPr="006237CD">
        <w:rPr>
          <w:b/>
          <w:bCs/>
          <w:lang w:val="es-CR"/>
        </w:rPr>
        <w:t xml:space="preserve"> </w:t>
      </w:r>
    </w:p>
    <w:p w14:paraId="23B951AF" w14:textId="77777777" w:rsidR="00B26BDE" w:rsidRPr="00345C83" w:rsidRDefault="00B26BDE" w:rsidP="00F0259A">
      <w:pPr>
        <w:pStyle w:val="Prrafodelista"/>
        <w:numPr>
          <w:ilvl w:val="0"/>
          <w:numId w:val="61"/>
        </w:numPr>
      </w:pPr>
      <w:r w:rsidRPr="00345C83">
        <w:t>Introducción</w:t>
      </w:r>
    </w:p>
    <w:p w14:paraId="177F6571" w14:textId="77777777" w:rsidR="00B26BDE" w:rsidRPr="00345C83" w:rsidRDefault="00B26BDE" w:rsidP="00F0259A">
      <w:pPr>
        <w:pStyle w:val="Prrafodelista"/>
        <w:numPr>
          <w:ilvl w:val="0"/>
          <w:numId w:val="61"/>
        </w:numPr>
      </w:pPr>
      <w:r w:rsidRPr="00345C83">
        <w:t>Institucionalidad, políticas públicas y regulación</w:t>
      </w:r>
    </w:p>
    <w:p w14:paraId="0D6362BE" w14:textId="77777777" w:rsidR="00B26BDE" w:rsidRPr="00345C83" w:rsidRDefault="00B26BDE" w:rsidP="00F0259A">
      <w:pPr>
        <w:pStyle w:val="Prrafodelista"/>
        <w:numPr>
          <w:ilvl w:val="0"/>
          <w:numId w:val="61"/>
        </w:numPr>
      </w:pPr>
      <w:r w:rsidRPr="00345C83">
        <w:t>De la Teoría del Interés Público a la Nueva Teoría de la Regulación</w:t>
      </w:r>
    </w:p>
    <w:p w14:paraId="38CFB976" w14:textId="77777777" w:rsidR="00B26BDE" w:rsidRPr="00345C83" w:rsidRDefault="00B26BDE" w:rsidP="00F0259A">
      <w:pPr>
        <w:pStyle w:val="Prrafodelista"/>
        <w:numPr>
          <w:ilvl w:val="0"/>
          <w:numId w:val="61"/>
        </w:numPr>
      </w:pPr>
      <w:r w:rsidRPr="00345C83">
        <w:t>Instrumentos regulatorios</w:t>
      </w:r>
    </w:p>
    <w:p w14:paraId="140AC4AD" w14:textId="77777777" w:rsidR="00B26BDE" w:rsidRPr="00345C83" w:rsidRDefault="00B26BDE" w:rsidP="00F0259A">
      <w:pPr>
        <w:pStyle w:val="Prrafodelista"/>
        <w:numPr>
          <w:ilvl w:val="0"/>
          <w:numId w:val="61"/>
        </w:numPr>
      </w:pPr>
      <w:r w:rsidRPr="00345C83">
        <w:t xml:space="preserve">Enfoques  </w:t>
      </w:r>
    </w:p>
    <w:p w14:paraId="7C27EE65" w14:textId="77777777" w:rsidR="00B26BDE" w:rsidRPr="00345C83" w:rsidRDefault="00B26BDE" w:rsidP="00F0259A">
      <w:pPr>
        <w:pStyle w:val="Prrafodelista"/>
        <w:numPr>
          <w:ilvl w:val="0"/>
          <w:numId w:val="75"/>
        </w:numPr>
      </w:pPr>
      <w:r w:rsidRPr="00345C83">
        <w:t>La Teoría del Interés Público</w:t>
      </w:r>
    </w:p>
    <w:p w14:paraId="22F198D2" w14:textId="77777777" w:rsidR="00B26BDE" w:rsidRPr="00345C83" w:rsidRDefault="00B26BDE" w:rsidP="00F0259A">
      <w:pPr>
        <w:pStyle w:val="Prrafodelista"/>
        <w:numPr>
          <w:ilvl w:val="0"/>
          <w:numId w:val="75"/>
        </w:numPr>
      </w:pPr>
      <w:r w:rsidRPr="00345C83">
        <w:t>La Teoría de la Regulación Económica (captura)</w:t>
      </w:r>
    </w:p>
    <w:p w14:paraId="29807B25" w14:textId="77777777" w:rsidR="00B26BDE" w:rsidRPr="00345C83" w:rsidRDefault="00B26BDE" w:rsidP="00F0259A">
      <w:pPr>
        <w:pStyle w:val="Prrafodelista"/>
        <w:numPr>
          <w:ilvl w:val="0"/>
          <w:numId w:val="75"/>
        </w:numPr>
      </w:pPr>
      <w:r w:rsidRPr="00345C83">
        <w:t>Institucionalismo y regulación:  el enfoque de los costos de transacción</w:t>
      </w:r>
    </w:p>
    <w:p w14:paraId="4100FF87" w14:textId="77777777" w:rsidR="00B26BDE" w:rsidRPr="00345C83" w:rsidRDefault="00B26BDE" w:rsidP="00F0259A">
      <w:pPr>
        <w:pStyle w:val="Prrafodelista"/>
        <w:numPr>
          <w:ilvl w:val="0"/>
          <w:numId w:val="75"/>
        </w:numPr>
      </w:pPr>
      <w:r w:rsidRPr="00345C83">
        <w:t>La Nueva Teoría de la Regulación:  el enfoque del principal y el agente</w:t>
      </w:r>
    </w:p>
    <w:p w14:paraId="5E57A3A6" w14:textId="77777777" w:rsidR="00B26BDE" w:rsidRPr="00345C83" w:rsidRDefault="00B26BDE" w:rsidP="00F0259A">
      <w:pPr>
        <w:pStyle w:val="Prrafodelista"/>
        <w:numPr>
          <w:ilvl w:val="0"/>
          <w:numId w:val="75"/>
        </w:numPr>
      </w:pPr>
      <w:r w:rsidRPr="00345C83">
        <w:t>Instituciones</w:t>
      </w:r>
    </w:p>
    <w:p w14:paraId="549B8F54" w14:textId="0B470C9A" w:rsidR="00B56760" w:rsidRPr="006237CD" w:rsidRDefault="00B56760" w:rsidP="00A87F5A">
      <w:pPr>
        <w:pStyle w:val="Prrafodelista"/>
        <w:numPr>
          <w:ilvl w:val="0"/>
          <w:numId w:val="82"/>
        </w:numPr>
        <w:rPr>
          <w:b/>
          <w:bCs/>
          <w:lang w:val="es-CR"/>
        </w:rPr>
        <w:pPrChange w:id="179" w:author="Carolina Ramírez H" w:date="2019-10-15T11:14:00Z">
          <w:pPr>
            <w:pStyle w:val="Prrafodelista"/>
            <w:numPr>
              <w:numId w:val="61"/>
            </w:numPr>
            <w:ind w:left="1080" w:hanging="720"/>
          </w:pPr>
        </w:pPrChange>
      </w:pPr>
      <w:r w:rsidRPr="006237CD">
        <w:rPr>
          <w:b/>
          <w:bCs/>
          <w:lang w:val="es-CR"/>
        </w:rPr>
        <w:t>Aprendizajes integrales</w:t>
      </w:r>
    </w:p>
    <w:p w14:paraId="47704585" w14:textId="6F270545" w:rsidR="00B56760" w:rsidRDefault="00BB564F" w:rsidP="00B56760">
      <w:pPr>
        <w:rPr>
          <w:bCs/>
          <w:i/>
          <w:lang w:val="es-CR"/>
        </w:rPr>
      </w:pPr>
      <w:r>
        <w:rPr>
          <w:bCs/>
          <w:i/>
          <w:lang w:val="es-CR"/>
        </w:rPr>
        <w:t>Saber conceptual</w:t>
      </w:r>
    </w:p>
    <w:p w14:paraId="40786D2D" w14:textId="08CD2E88" w:rsidR="00BB564F" w:rsidRPr="00BB564F" w:rsidRDefault="00BB564F" w:rsidP="00F0259A">
      <w:pPr>
        <w:pStyle w:val="Prrafodelista"/>
        <w:numPr>
          <w:ilvl w:val="0"/>
          <w:numId w:val="38"/>
        </w:numPr>
        <w:rPr>
          <w:bCs/>
          <w:iCs/>
        </w:rPr>
      </w:pPr>
      <w:r w:rsidRPr="00BB564F">
        <w:rPr>
          <w:bCs/>
          <w:iCs/>
        </w:rPr>
        <w:t>Dominar la relación entre desarrollo/competitividad y regulación</w:t>
      </w:r>
    </w:p>
    <w:p w14:paraId="67011B28" w14:textId="6A909E9E" w:rsidR="00BB564F" w:rsidRPr="00BB564F" w:rsidRDefault="00BB564F" w:rsidP="00F0259A">
      <w:pPr>
        <w:pStyle w:val="Prrafodelista"/>
        <w:numPr>
          <w:ilvl w:val="0"/>
          <w:numId w:val="38"/>
        </w:numPr>
        <w:rPr>
          <w:bCs/>
          <w:iCs/>
        </w:rPr>
      </w:pPr>
      <w:r w:rsidRPr="00BB564F">
        <w:rPr>
          <w:bCs/>
          <w:iCs/>
        </w:rPr>
        <w:t xml:space="preserve">Identificar la diferencia entre competencia y competitividad </w:t>
      </w:r>
    </w:p>
    <w:p w14:paraId="307BB622" w14:textId="568982B7" w:rsidR="00BB564F" w:rsidRPr="00BB564F" w:rsidRDefault="00BB564F" w:rsidP="00F0259A">
      <w:pPr>
        <w:pStyle w:val="Prrafodelista"/>
        <w:numPr>
          <w:ilvl w:val="0"/>
          <w:numId w:val="38"/>
        </w:numPr>
        <w:rPr>
          <w:bCs/>
          <w:iCs/>
        </w:rPr>
      </w:pPr>
      <w:r w:rsidRPr="00BB564F">
        <w:rPr>
          <w:bCs/>
          <w:iCs/>
        </w:rPr>
        <w:t xml:space="preserve">Comprender el roll de la regulación para promover la competencia e impulsar competitividad </w:t>
      </w:r>
    </w:p>
    <w:p w14:paraId="1506FFB6" w14:textId="25437EFB" w:rsidR="00BB564F" w:rsidRPr="00BB564F" w:rsidRDefault="00BB564F" w:rsidP="00F0259A">
      <w:pPr>
        <w:pStyle w:val="Prrafodelista"/>
        <w:numPr>
          <w:ilvl w:val="0"/>
          <w:numId w:val="38"/>
        </w:numPr>
        <w:rPr>
          <w:bCs/>
          <w:iCs/>
        </w:rPr>
      </w:pPr>
      <w:r w:rsidRPr="00BB564F">
        <w:rPr>
          <w:bCs/>
          <w:iCs/>
        </w:rPr>
        <w:t xml:space="preserve">Conocer el roll de la política pública como instrumento de regulación </w:t>
      </w:r>
    </w:p>
    <w:p w14:paraId="488C95ED" w14:textId="1C29E6F8" w:rsidR="00BB564F" w:rsidRPr="00BB564F" w:rsidRDefault="00BB564F" w:rsidP="00F0259A">
      <w:pPr>
        <w:pStyle w:val="Prrafodelista"/>
        <w:numPr>
          <w:ilvl w:val="0"/>
          <w:numId w:val="38"/>
        </w:numPr>
        <w:rPr>
          <w:bCs/>
          <w:iCs/>
        </w:rPr>
      </w:pPr>
      <w:r w:rsidRPr="00BB564F">
        <w:rPr>
          <w:bCs/>
          <w:iCs/>
        </w:rPr>
        <w:lastRenderedPageBreak/>
        <w:t xml:space="preserve">Dominar el roll de la institucionalidad para promover la competitividad y el desarrollo </w:t>
      </w:r>
    </w:p>
    <w:p w14:paraId="342DEC9D" w14:textId="454B8682" w:rsidR="00BB564F" w:rsidRDefault="00BB564F" w:rsidP="00F0259A">
      <w:pPr>
        <w:pStyle w:val="Prrafodelista"/>
        <w:numPr>
          <w:ilvl w:val="0"/>
          <w:numId w:val="38"/>
        </w:numPr>
        <w:rPr>
          <w:bCs/>
          <w:iCs/>
        </w:rPr>
      </w:pPr>
      <w:r w:rsidRPr="00BB564F">
        <w:rPr>
          <w:bCs/>
          <w:iCs/>
        </w:rPr>
        <w:t>Identificar los diferentes actores relacionados con las instituciones de regulación</w:t>
      </w:r>
    </w:p>
    <w:p w14:paraId="7728D170" w14:textId="494B57EC" w:rsidR="00B26BDE" w:rsidDel="00A87F5A" w:rsidRDefault="00B26BDE" w:rsidP="00B26BDE">
      <w:pPr>
        <w:pStyle w:val="Prrafodelista"/>
        <w:rPr>
          <w:del w:id="180" w:author="Carolina Ramírez H" w:date="2019-10-15T11:14:00Z"/>
          <w:bCs/>
          <w:iCs/>
        </w:rPr>
      </w:pPr>
    </w:p>
    <w:p w14:paraId="6DFB1E08" w14:textId="1DDF152D" w:rsidR="00BB564F" w:rsidRDefault="00BB564F" w:rsidP="00BB564F">
      <w:pPr>
        <w:rPr>
          <w:bCs/>
          <w:i/>
          <w:lang w:val="es-CR"/>
        </w:rPr>
      </w:pPr>
      <w:r>
        <w:rPr>
          <w:bCs/>
          <w:i/>
          <w:lang w:val="es-CR"/>
        </w:rPr>
        <w:t>Saber procedimental</w:t>
      </w:r>
    </w:p>
    <w:p w14:paraId="5FB0494A" w14:textId="3B7951DF" w:rsidR="00BB564F" w:rsidRPr="00BB564F" w:rsidRDefault="00BB564F" w:rsidP="00F0259A">
      <w:pPr>
        <w:pStyle w:val="Prrafodelista"/>
        <w:numPr>
          <w:ilvl w:val="0"/>
          <w:numId w:val="39"/>
        </w:numPr>
        <w:rPr>
          <w:bCs/>
          <w:iCs/>
          <w:lang w:val="es-CR"/>
        </w:rPr>
      </w:pPr>
      <w:r w:rsidRPr="00BB564F">
        <w:rPr>
          <w:bCs/>
          <w:iCs/>
          <w:lang w:val="es-CR"/>
        </w:rPr>
        <w:t xml:space="preserve">Aplicar el análisis instrumental para el análisis de estudios de casos  </w:t>
      </w:r>
    </w:p>
    <w:p w14:paraId="08F8847D" w14:textId="017FA1F4" w:rsidR="00BB564F" w:rsidRPr="00BB564F" w:rsidRDefault="00BB564F" w:rsidP="00F0259A">
      <w:pPr>
        <w:pStyle w:val="Prrafodelista"/>
        <w:numPr>
          <w:ilvl w:val="0"/>
          <w:numId w:val="39"/>
        </w:numPr>
        <w:rPr>
          <w:bCs/>
          <w:iCs/>
          <w:lang w:val="es-CR"/>
        </w:rPr>
      </w:pPr>
      <w:r w:rsidRPr="00BB564F">
        <w:rPr>
          <w:bCs/>
          <w:iCs/>
          <w:lang w:val="es-CR"/>
        </w:rPr>
        <w:t>Discutir con base en diferentes enfoques de competitividad y regulación</w:t>
      </w:r>
    </w:p>
    <w:p w14:paraId="40FF5267" w14:textId="7F85A972" w:rsidR="00BB564F" w:rsidRPr="00BB564F" w:rsidRDefault="00BB564F" w:rsidP="00F0259A">
      <w:pPr>
        <w:pStyle w:val="Prrafodelista"/>
        <w:numPr>
          <w:ilvl w:val="0"/>
          <w:numId w:val="39"/>
        </w:numPr>
        <w:rPr>
          <w:bCs/>
          <w:iCs/>
          <w:lang w:val="es-CR"/>
        </w:rPr>
      </w:pPr>
      <w:r w:rsidRPr="00BB564F">
        <w:rPr>
          <w:bCs/>
          <w:iCs/>
          <w:lang w:val="es-CR"/>
        </w:rPr>
        <w:t xml:space="preserve">Identificar, relacionar e integrar conceptualizaciones y métodos para regular mercados en CR y otros países </w:t>
      </w:r>
    </w:p>
    <w:p w14:paraId="0AB8C8C7" w14:textId="04566AAE" w:rsidR="00BB564F" w:rsidRDefault="00BB564F" w:rsidP="00F0259A">
      <w:pPr>
        <w:pStyle w:val="Prrafodelista"/>
        <w:numPr>
          <w:ilvl w:val="0"/>
          <w:numId w:val="39"/>
        </w:numPr>
        <w:rPr>
          <w:bCs/>
          <w:iCs/>
          <w:lang w:val="es-CR"/>
        </w:rPr>
      </w:pPr>
      <w:r w:rsidRPr="00BB564F">
        <w:rPr>
          <w:bCs/>
          <w:iCs/>
          <w:lang w:val="es-CR"/>
        </w:rPr>
        <w:t>Proponer mejoras regulatorias para la competitividad y el desarrollo</w:t>
      </w:r>
    </w:p>
    <w:p w14:paraId="4FBC2700" w14:textId="003107C4" w:rsidR="00777962" w:rsidRDefault="00BB564F" w:rsidP="00BB564F">
      <w:pPr>
        <w:rPr>
          <w:bCs/>
          <w:i/>
          <w:lang w:val="es-CR"/>
        </w:rPr>
      </w:pPr>
      <w:r w:rsidRPr="00777962">
        <w:rPr>
          <w:bCs/>
          <w:i/>
          <w:lang w:val="es-CR"/>
        </w:rPr>
        <w:t>Saber actitudinal</w:t>
      </w:r>
    </w:p>
    <w:p w14:paraId="4907366B" w14:textId="77777777" w:rsidR="00777962" w:rsidRPr="002F3684" w:rsidRDefault="00777962" w:rsidP="00F0259A">
      <w:pPr>
        <w:pStyle w:val="Prrafodelista"/>
        <w:numPr>
          <w:ilvl w:val="0"/>
          <w:numId w:val="22"/>
        </w:numPr>
        <w:rPr>
          <w:lang w:val="es-CR"/>
        </w:rPr>
      </w:pPr>
      <w:r w:rsidRPr="002F3684">
        <w:rPr>
          <w:lang w:val="es-CR"/>
        </w:rPr>
        <w:t xml:space="preserve">Ética profesional </w:t>
      </w:r>
    </w:p>
    <w:p w14:paraId="34BF9218" w14:textId="77777777" w:rsidR="00777962" w:rsidRPr="002F3684" w:rsidRDefault="00777962" w:rsidP="00F0259A">
      <w:pPr>
        <w:pStyle w:val="Prrafodelista"/>
        <w:numPr>
          <w:ilvl w:val="0"/>
          <w:numId w:val="22"/>
        </w:numPr>
        <w:rPr>
          <w:lang w:val="es-CR"/>
        </w:rPr>
      </w:pPr>
      <w:r w:rsidRPr="002F3684">
        <w:rPr>
          <w:lang w:val="es-CR"/>
        </w:rPr>
        <w:t>Actitud crítica y reflexiva</w:t>
      </w:r>
    </w:p>
    <w:p w14:paraId="345479C9" w14:textId="77777777" w:rsidR="00777962" w:rsidRPr="002F3684" w:rsidRDefault="00777962" w:rsidP="00F0259A">
      <w:pPr>
        <w:pStyle w:val="Prrafodelista"/>
        <w:numPr>
          <w:ilvl w:val="0"/>
          <w:numId w:val="22"/>
        </w:numPr>
        <w:rPr>
          <w:lang w:val="es-CR"/>
        </w:rPr>
      </w:pPr>
      <w:r w:rsidRPr="002F3684">
        <w:rPr>
          <w:lang w:val="es-CR"/>
        </w:rPr>
        <w:t xml:space="preserve">Disposición para resolver problemas </w:t>
      </w:r>
    </w:p>
    <w:p w14:paraId="27D0F068" w14:textId="77777777" w:rsidR="00777962" w:rsidRDefault="00777962" w:rsidP="00F0259A">
      <w:pPr>
        <w:pStyle w:val="Prrafodelista"/>
        <w:numPr>
          <w:ilvl w:val="0"/>
          <w:numId w:val="22"/>
        </w:numPr>
        <w:rPr>
          <w:lang w:val="es-CR"/>
        </w:rPr>
      </w:pPr>
      <w:r w:rsidRPr="002F3684">
        <w:rPr>
          <w:lang w:val="es-CR"/>
        </w:rPr>
        <w:t>Actualización permanente</w:t>
      </w:r>
    </w:p>
    <w:p w14:paraId="15A39E33" w14:textId="77777777" w:rsidR="00777962" w:rsidRDefault="00777962" w:rsidP="00F0259A">
      <w:pPr>
        <w:pStyle w:val="Prrafodelista"/>
        <w:numPr>
          <w:ilvl w:val="0"/>
          <w:numId w:val="22"/>
        </w:numPr>
        <w:rPr>
          <w:lang w:val="es-CR"/>
        </w:rPr>
      </w:pPr>
      <w:r>
        <w:rPr>
          <w:lang w:val="es-CR"/>
        </w:rPr>
        <w:t>Creatividad</w:t>
      </w:r>
    </w:p>
    <w:p w14:paraId="40F8CAE4" w14:textId="77777777" w:rsidR="00777962" w:rsidRDefault="00777962" w:rsidP="00F0259A">
      <w:pPr>
        <w:pStyle w:val="Prrafodelista"/>
        <w:numPr>
          <w:ilvl w:val="0"/>
          <w:numId w:val="22"/>
        </w:numPr>
        <w:rPr>
          <w:lang w:val="es-CR"/>
        </w:rPr>
      </w:pPr>
      <w:r>
        <w:rPr>
          <w:lang w:val="es-CR"/>
        </w:rPr>
        <w:t>Capacidad de trabajar en equipo</w:t>
      </w:r>
    </w:p>
    <w:p w14:paraId="3927E18C" w14:textId="58E35773" w:rsidR="00B56760" w:rsidRPr="00A87F5A" w:rsidRDefault="00777962" w:rsidP="00A87F5A">
      <w:pPr>
        <w:pStyle w:val="Prrafodelista"/>
        <w:numPr>
          <w:ilvl w:val="0"/>
          <w:numId w:val="82"/>
        </w:numPr>
        <w:rPr>
          <w:b/>
          <w:bCs/>
          <w:lang w:val="es-CR"/>
          <w:rPrChange w:id="181" w:author="Carolina Ramírez H" w:date="2019-10-15T11:14:00Z">
            <w:rPr>
              <w:b/>
            </w:rPr>
          </w:rPrChange>
        </w:rPr>
        <w:pPrChange w:id="182" w:author="Carolina Ramírez H" w:date="2019-10-15T11:14:00Z">
          <w:pPr>
            <w:pStyle w:val="Prrafodelista"/>
            <w:numPr>
              <w:numId w:val="61"/>
            </w:numPr>
            <w:ind w:left="1080" w:hanging="720"/>
          </w:pPr>
        </w:pPrChange>
      </w:pPr>
      <w:r w:rsidRPr="00A87F5A">
        <w:rPr>
          <w:b/>
          <w:bCs/>
          <w:lang w:val="es-CR"/>
          <w:rPrChange w:id="183" w:author="Carolina Ramírez H" w:date="2019-10-15T11:14:00Z">
            <w:rPr>
              <w:b/>
            </w:rPr>
          </w:rPrChange>
        </w:rPr>
        <w:t>Aspectos Metodológicos</w:t>
      </w:r>
    </w:p>
    <w:p w14:paraId="1C5F7347" w14:textId="77777777" w:rsidR="00BB564F" w:rsidRPr="00345C83" w:rsidRDefault="00BB564F" w:rsidP="00BB564F">
      <w:r w:rsidRPr="00345C83">
        <w:t xml:space="preserve">El curso utiliza una combinación de lecturas previas a cada sesión, y discusiones y presentaciones en clase por parte de los estudiantes y del profesor.  Las lecturas incluyen una combinación de materiales:  libro de texto, artículos originales de algunos de los principales autores y revisiones de la literatura.  Se incluyen materiales en español y en inglés. </w:t>
      </w:r>
    </w:p>
    <w:p w14:paraId="62F6D017" w14:textId="1BFF3176" w:rsidR="00B56760" w:rsidRPr="00A87F5A" w:rsidRDefault="00B56760" w:rsidP="00A87F5A">
      <w:pPr>
        <w:pStyle w:val="Prrafodelista"/>
        <w:numPr>
          <w:ilvl w:val="0"/>
          <w:numId w:val="82"/>
        </w:numPr>
        <w:rPr>
          <w:b/>
          <w:bCs/>
          <w:lang w:val="es-CR"/>
          <w:rPrChange w:id="184" w:author="Carolina Ramírez H" w:date="2019-10-15T11:14:00Z">
            <w:rPr>
              <w:b/>
            </w:rPr>
          </w:rPrChange>
        </w:rPr>
        <w:pPrChange w:id="185" w:author="Carolina Ramírez H" w:date="2019-10-15T11:14:00Z">
          <w:pPr>
            <w:pStyle w:val="Prrafodelista"/>
            <w:numPr>
              <w:numId w:val="61"/>
            </w:numPr>
            <w:ind w:left="1080" w:hanging="720"/>
          </w:pPr>
        </w:pPrChange>
      </w:pPr>
      <w:r w:rsidRPr="00A87F5A">
        <w:rPr>
          <w:b/>
          <w:bCs/>
          <w:lang w:val="es-CR"/>
          <w:rPrChange w:id="186" w:author="Carolina Ramírez H" w:date="2019-10-15T11:14:00Z">
            <w:rPr>
              <w:b/>
            </w:rPr>
          </w:rPrChange>
        </w:rPr>
        <w:t xml:space="preserve"> </w:t>
      </w:r>
      <w:r w:rsidR="00777962" w:rsidRPr="00A87F5A">
        <w:rPr>
          <w:b/>
          <w:bCs/>
          <w:lang w:val="es-CR"/>
          <w:rPrChange w:id="187" w:author="Carolina Ramírez H" w:date="2019-10-15T11:14:00Z">
            <w:rPr>
              <w:b/>
            </w:rPr>
          </w:rPrChange>
        </w:rPr>
        <w:t>Recursos Bibliográficos</w:t>
      </w:r>
    </w:p>
    <w:p w14:paraId="53D1D3E8" w14:textId="77777777" w:rsidR="00BB564F" w:rsidRPr="004866EA" w:rsidRDefault="00BB564F" w:rsidP="004866EA">
      <w:pPr>
        <w:ind w:left="709" w:hanging="709"/>
        <w:rPr>
          <w:rFonts w:cs="Arial"/>
        </w:rPr>
      </w:pPr>
      <w:r w:rsidRPr="004866EA">
        <w:rPr>
          <w:rFonts w:cs="Arial"/>
          <w:color w:val="000000" w:themeColor="text1"/>
        </w:rPr>
        <w:t>Coase 1937 La naturaleza de la empresa.  Disponible en:</w:t>
      </w:r>
      <w:r w:rsidRPr="004866EA">
        <w:rPr>
          <w:rFonts w:cs="Arial"/>
        </w:rPr>
        <w:t xml:space="preserve"> </w:t>
      </w:r>
      <w:hyperlink r:id="rId37" w:history="1">
        <w:r w:rsidRPr="004866EA">
          <w:rPr>
            <w:rStyle w:val="Hipervnculo"/>
            <w:rFonts w:cs="Arial"/>
          </w:rPr>
          <w:t>https://vdocuments.mx/coase-1937-la-naturaleza-de-la-empresa.html</w:t>
        </w:r>
      </w:hyperlink>
    </w:p>
    <w:p w14:paraId="33BB45A5" w14:textId="77777777" w:rsidR="00BB564F" w:rsidRPr="004866EA" w:rsidRDefault="00BB564F" w:rsidP="004866EA">
      <w:pPr>
        <w:ind w:left="709" w:hanging="709"/>
        <w:rPr>
          <w:rFonts w:cs="Arial"/>
        </w:rPr>
      </w:pPr>
      <w:r w:rsidRPr="004866EA">
        <w:rPr>
          <w:rFonts w:cs="Arial"/>
        </w:rPr>
        <w:t xml:space="preserve">Domingo, R., J. Ponce y L. Zipitría. (2016). </w:t>
      </w:r>
      <w:hyperlink r:id="rId38" w:history="1">
        <w:r w:rsidRPr="004866EA">
          <w:rPr>
            <w:rStyle w:val="Hipervnculo"/>
            <w:rFonts w:cs="Arial"/>
            <w:i/>
            <w:iCs/>
          </w:rPr>
          <w:t>Regulación económica para economías en desarrollo</w:t>
        </w:r>
      </w:hyperlink>
      <w:r w:rsidRPr="004866EA">
        <w:rPr>
          <w:rFonts w:cs="Arial"/>
          <w:i/>
          <w:iCs/>
        </w:rPr>
        <w:t>.</w:t>
      </w:r>
      <w:r w:rsidRPr="004866EA">
        <w:rPr>
          <w:rFonts w:cs="Arial"/>
        </w:rPr>
        <w:t xml:space="preserve"> Departamento de Economía - FCS, Universidad de la República, Montevideo.  </w:t>
      </w:r>
    </w:p>
    <w:p w14:paraId="1F0F3E9C" w14:textId="77777777" w:rsidR="00BB564F" w:rsidRPr="004866EA" w:rsidRDefault="00BB564F" w:rsidP="004866EA">
      <w:pPr>
        <w:ind w:left="709" w:hanging="709"/>
        <w:rPr>
          <w:rFonts w:cs="Arial"/>
          <w:color w:val="333333"/>
          <w:spacing w:val="4"/>
          <w:shd w:val="clear" w:color="auto" w:fill="FCFCFC"/>
          <w:lang w:val="en-US"/>
        </w:rPr>
      </w:pPr>
      <w:r w:rsidRPr="005B022F">
        <w:rPr>
          <w:rFonts w:cs="Arial"/>
          <w:lang w:val="es-CR"/>
        </w:rPr>
        <w:t xml:space="preserve">Estache, A &amp; D. Martimort. </w:t>
      </w:r>
      <w:r w:rsidRPr="004866EA">
        <w:rPr>
          <w:rFonts w:cs="Arial"/>
          <w:lang w:val="en-US"/>
        </w:rPr>
        <w:t xml:space="preserve">(s.f.). </w:t>
      </w:r>
      <w:r w:rsidRPr="004866EA">
        <w:rPr>
          <w:rFonts w:cs="Arial"/>
          <w:i/>
          <w:iCs/>
          <w:lang w:val="en-US"/>
        </w:rPr>
        <w:t>Politics, Transaction Costs, and the Design of Regulatory Institutions.</w:t>
      </w:r>
      <w:r w:rsidRPr="004866EA">
        <w:rPr>
          <w:rFonts w:cs="Arial"/>
          <w:color w:val="333333"/>
          <w:spacing w:val="4"/>
          <w:shd w:val="clear" w:color="auto" w:fill="FCFCFC"/>
          <w:lang w:val="en-US"/>
        </w:rPr>
        <w:t xml:space="preserve"> </w:t>
      </w:r>
    </w:p>
    <w:p w14:paraId="2C466135" w14:textId="1D2B3EA7" w:rsidR="00BB564F" w:rsidRPr="004866EA" w:rsidRDefault="00BB564F" w:rsidP="004866EA">
      <w:pPr>
        <w:ind w:left="709" w:hanging="709"/>
        <w:rPr>
          <w:rFonts w:cs="Arial"/>
          <w:color w:val="333333"/>
          <w:spacing w:val="4"/>
          <w:shd w:val="clear" w:color="auto" w:fill="FCFCFC"/>
          <w:lang w:val="en-US"/>
        </w:rPr>
      </w:pPr>
      <w:r w:rsidRPr="004866EA">
        <w:rPr>
          <w:rFonts w:cs="Arial"/>
          <w:color w:val="333333"/>
          <w:spacing w:val="4"/>
          <w:shd w:val="clear" w:color="auto" w:fill="FCFCFC"/>
          <w:lang w:val="en-US"/>
        </w:rPr>
        <w:lastRenderedPageBreak/>
        <w:t xml:space="preserve">European Journal of Law and Economics (2003) 15: 165 </w:t>
      </w:r>
      <w:hyperlink r:id="rId39" w:history="1">
        <w:r w:rsidRPr="004866EA">
          <w:rPr>
            <w:rStyle w:val="Hipervnculo"/>
            <w:rFonts w:cs="Arial"/>
            <w:spacing w:val="4"/>
            <w:shd w:val="clear" w:color="auto" w:fill="FCFCFC"/>
            <w:lang w:val="en-US"/>
          </w:rPr>
          <w:t>https://doi.org/10.1023/A:1021814416688</w:t>
        </w:r>
      </w:hyperlink>
    </w:p>
    <w:p w14:paraId="66F39A72" w14:textId="77777777" w:rsidR="00BB564F" w:rsidRPr="004866EA" w:rsidRDefault="00F311AD" w:rsidP="004866EA">
      <w:pPr>
        <w:ind w:left="709" w:hanging="709"/>
        <w:rPr>
          <w:rFonts w:cs="Arial"/>
          <w:b/>
          <w:bCs/>
          <w:lang w:val="en-US"/>
        </w:rPr>
      </w:pPr>
      <w:hyperlink r:id="rId40" w:history="1">
        <w:r w:rsidR="00BB564F" w:rsidRPr="004866EA">
          <w:rPr>
            <w:rStyle w:val="Hipervnculo"/>
            <w:rFonts w:cs="Arial"/>
            <w:lang w:val="en-US"/>
          </w:rPr>
          <w:t>http://citeseerx.ist.psu.edu/viewdoc/download?doi=10.1.1.131.9551&amp;rep=rep1&amp;type=pdf</w:t>
        </w:r>
      </w:hyperlink>
    </w:p>
    <w:p w14:paraId="2A78FEA0" w14:textId="0986CACC" w:rsidR="00BB564F" w:rsidRDefault="00BB564F" w:rsidP="004866EA">
      <w:pPr>
        <w:ind w:left="709" w:hanging="709"/>
        <w:rPr>
          <w:rFonts w:cs="Arial"/>
          <w:color w:val="333333"/>
          <w:spacing w:val="2"/>
          <w:lang w:val="en-US"/>
        </w:rPr>
      </w:pPr>
      <w:r w:rsidRPr="004866EA">
        <w:rPr>
          <w:rFonts w:cs="Arial"/>
          <w:color w:val="333333"/>
          <w:spacing w:val="4"/>
          <w:shd w:val="clear" w:color="auto" w:fill="FCFCFC"/>
          <w:lang w:val="en-US"/>
        </w:rPr>
        <w:t>Hantke-Domas, M.</w:t>
      </w:r>
      <w:r w:rsidRPr="004866EA">
        <w:rPr>
          <w:rFonts w:cs="Arial"/>
          <w:color w:val="333333"/>
          <w:spacing w:val="2"/>
          <w:lang w:val="en-US"/>
        </w:rPr>
        <w:t xml:space="preserve"> The Public Interest Theory of Regulation: Non-Existence or Misinterpretation?</w:t>
      </w: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800"/>
      </w:tblGrid>
      <w:tr w:rsidR="00CF7431" w:rsidRPr="006F2BDD" w14:paraId="7AEF5970" w14:textId="77777777" w:rsidTr="00922EAB">
        <w:trPr>
          <w:trHeight w:val="162"/>
        </w:trPr>
        <w:tc>
          <w:tcPr>
            <w:tcW w:w="3085" w:type="dxa"/>
            <w:tcBorders>
              <w:top w:val="single" w:sz="4" w:space="0" w:color="auto"/>
              <w:left w:val="single" w:sz="4" w:space="0" w:color="auto"/>
              <w:bottom w:val="single" w:sz="4" w:space="0" w:color="auto"/>
              <w:right w:val="single" w:sz="4" w:space="0" w:color="auto"/>
            </w:tcBorders>
            <w:hideMark/>
          </w:tcPr>
          <w:p w14:paraId="4F24B2CD" w14:textId="77777777" w:rsidR="00CF7431" w:rsidRPr="00E06C63" w:rsidRDefault="00CF7431" w:rsidP="00922EAB">
            <w:pPr>
              <w:pStyle w:val="Sinespaciado"/>
              <w:rPr>
                <w:rFonts w:cs="Arial"/>
                <w:b/>
                <w:lang w:val="es-CR" w:eastAsia="en-US"/>
              </w:rPr>
            </w:pPr>
            <w:r w:rsidRPr="00E06C63">
              <w:rPr>
                <w:rFonts w:cs="Arial"/>
                <w:b/>
                <w:lang w:val="es-CR"/>
              </w:rPr>
              <w:t>NOMBRE DEL CURSO:</w:t>
            </w:r>
          </w:p>
        </w:tc>
        <w:tc>
          <w:tcPr>
            <w:tcW w:w="5800" w:type="dxa"/>
            <w:tcBorders>
              <w:top w:val="single" w:sz="4" w:space="0" w:color="auto"/>
              <w:left w:val="single" w:sz="4" w:space="0" w:color="auto"/>
              <w:bottom w:val="single" w:sz="4" w:space="0" w:color="auto"/>
              <w:right w:val="single" w:sz="4" w:space="0" w:color="auto"/>
            </w:tcBorders>
          </w:tcPr>
          <w:p w14:paraId="4DEC3D0F" w14:textId="6B2B519A" w:rsidR="00CF7431" w:rsidRPr="00E06C63" w:rsidRDefault="00CF7431" w:rsidP="00922EAB">
            <w:pPr>
              <w:pStyle w:val="Sinespaciado"/>
              <w:rPr>
                <w:rFonts w:cs="Arial"/>
                <w:b/>
                <w:lang w:val="es-CR" w:eastAsia="en-US"/>
              </w:rPr>
            </w:pPr>
            <w:r>
              <w:rPr>
                <w:rFonts w:cs="Arial"/>
                <w:b/>
                <w:lang w:val="es-CR" w:eastAsia="en-US"/>
              </w:rPr>
              <w:t>CIENCIA DE DATOS PARA ECONOMISTAS II</w:t>
            </w:r>
          </w:p>
        </w:tc>
      </w:tr>
      <w:tr w:rsidR="00CF7431" w:rsidRPr="006F2BDD" w14:paraId="3EC10592"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4B471A98" w14:textId="77777777" w:rsidR="00CF7431" w:rsidRPr="00E06C63" w:rsidRDefault="00CF7431" w:rsidP="00922EAB">
            <w:pPr>
              <w:pStyle w:val="Sinespaciado"/>
              <w:rPr>
                <w:rFonts w:cs="Arial"/>
                <w:b/>
                <w:lang w:val="es-CR" w:eastAsia="en-US"/>
              </w:rPr>
            </w:pPr>
            <w:r w:rsidRPr="00E06C63">
              <w:rPr>
                <w:rFonts w:cs="Arial"/>
                <w:b/>
                <w:lang w:val="es-CR"/>
              </w:rPr>
              <w:t>TIPO DE CURSO:</w:t>
            </w:r>
          </w:p>
        </w:tc>
        <w:tc>
          <w:tcPr>
            <w:tcW w:w="5800" w:type="dxa"/>
            <w:tcBorders>
              <w:top w:val="single" w:sz="4" w:space="0" w:color="auto"/>
              <w:left w:val="single" w:sz="4" w:space="0" w:color="auto"/>
              <w:bottom w:val="single" w:sz="4" w:space="0" w:color="auto"/>
              <w:right w:val="single" w:sz="4" w:space="0" w:color="auto"/>
            </w:tcBorders>
          </w:tcPr>
          <w:p w14:paraId="01D40B45" w14:textId="77777777" w:rsidR="00CF7431" w:rsidRPr="00E06C63" w:rsidRDefault="00CF7431" w:rsidP="00922EAB">
            <w:pPr>
              <w:pStyle w:val="Sinespaciado"/>
              <w:rPr>
                <w:rFonts w:cs="Arial"/>
                <w:lang w:val="es-CR" w:eastAsia="en-US"/>
              </w:rPr>
            </w:pPr>
            <w:r w:rsidRPr="00E06C63">
              <w:rPr>
                <w:rFonts w:cs="Arial"/>
                <w:lang w:val="es-CR" w:eastAsia="en-US"/>
              </w:rPr>
              <w:t>REGULAR</w:t>
            </w:r>
          </w:p>
        </w:tc>
      </w:tr>
      <w:tr w:rsidR="00CF7431" w:rsidRPr="006F2BDD" w14:paraId="159DE0DE"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0DFF9207" w14:textId="77777777" w:rsidR="00CF7431" w:rsidRPr="00E06C63" w:rsidRDefault="00CF7431" w:rsidP="00922EAB">
            <w:pPr>
              <w:pStyle w:val="Sinespaciado"/>
              <w:rPr>
                <w:rFonts w:cs="Arial"/>
                <w:b/>
                <w:lang w:val="es-CR" w:eastAsia="en-US"/>
              </w:rPr>
            </w:pPr>
            <w:r w:rsidRPr="00E06C63">
              <w:rPr>
                <w:rFonts w:cs="Arial"/>
                <w:b/>
                <w:lang w:val="es-CR"/>
              </w:rPr>
              <w:t>CÓDIGO DE CURSO:</w:t>
            </w:r>
          </w:p>
        </w:tc>
        <w:tc>
          <w:tcPr>
            <w:tcW w:w="5800" w:type="dxa"/>
            <w:tcBorders>
              <w:top w:val="single" w:sz="4" w:space="0" w:color="auto"/>
              <w:left w:val="single" w:sz="4" w:space="0" w:color="auto"/>
              <w:bottom w:val="single" w:sz="4" w:space="0" w:color="auto"/>
              <w:right w:val="single" w:sz="4" w:space="0" w:color="auto"/>
            </w:tcBorders>
          </w:tcPr>
          <w:p w14:paraId="2091D4D0" w14:textId="77777777" w:rsidR="00CF7431" w:rsidRPr="00E06C63" w:rsidRDefault="00CF7431" w:rsidP="00922EAB">
            <w:pPr>
              <w:pStyle w:val="Sinespaciado"/>
              <w:rPr>
                <w:rFonts w:cs="Arial"/>
                <w:lang w:val="es-CR" w:eastAsia="en-US"/>
              </w:rPr>
            </w:pPr>
            <w:r w:rsidRPr="00E06C63">
              <w:rPr>
                <w:rFonts w:cs="Arial"/>
                <w:lang w:val="es-CR" w:eastAsia="en-US"/>
              </w:rPr>
              <w:t>Por Asignar</w:t>
            </w:r>
          </w:p>
        </w:tc>
      </w:tr>
      <w:tr w:rsidR="00CF7431" w:rsidRPr="006F2BDD" w14:paraId="553B64EA"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64C86C0E" w14:textId="77777777" w:rsidR="00CF7431" w:rsidRPr="00E06C63" w:rsidRDefault="00CF7431" w:rsidP="00922EAB">
            <w:pPr>
              <w:pStyle w:val="Sinespaciado"/>
              <w:rPr>
                <w:rFonts w:cs="Arial"/>
                <w:b/>
                <w:lang w:val="es-CR" w:eastAsia="en-US"/>
              </w:rPr>
            </w:pPr>
            <w:r w:rsidRPr="00E06C63">
              <w:rPr>
                <w:rFonts w:cs="Arial"/>
                <w:b/>
                <w:lang w:val="es-CR"/>
              </w:rPr>
              <w:t>NIVEL Y GRADO ACADÉMICO:</w:t>
            </w:r>
          </w:p>
        </w:tc>
        <w:tc>
          <w:tcPr>
            <w:tcW w:w="5800" w:type="dxa"/>
            <w:tcBorders>
              <w:top w:val="single" w:sz="4" w:space="0" w:color="auto"/>
              <w:left w:val="single" w:sz="4" w:space="0" w:color="auto"/>
              <w:bottom w:val="single" w:sz="4" w:space="0" w:color="auto"/>
              <w:right w:val="single" w:sz="4" w:space="0" w:color="auto"/>
            </w:tcBorders>
          </w:tcPr>
          <w:p w14:paraId="77E632E5" w14:textId="77777777" w:rsidR="00CF7431" w:rsidRPr="00E06C63" w:rsidRDefault="00CF7431" w:rsidP="00922EAB">
            <w:pPr>
              <w:pStyle w:val="Sinespaciado"/>
              <w:rPr>
                <w:rFonts w:cs="Arial"/>
                <w:lang w:val="es-CR" w:eastAsia="en-US"/>
              </w:rPr>
            </w:pPr>
            <w:r w:rsidRPr="00E06C63">
              <w:rPr>
                <w:rFonts w:cs="Arial"/>
                <w:lang w:val="es-CR" w:eastAsia="en-US"/>
              </w:rPr>
              <w:t>I nivel de Licenciatura</w:t>
            </w:r>
          </w:p>
        </w:tc>
      </w:tr>
      <w:tr w:rsidR="00CF7431" w:rsidRPr="006F2BDD" w14:paraId="79D4F9A1"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629B4A3C" w14:textId="77777777" w:rsidR="00CF7431" w:rsidRPr="00E06C63" w:rsidRDefault="00CF7431" w:rsidP="00922EAB">
            <w:pPr>
              <w:pStyle w:val="Sinespaciado"/>
              <w:rPr>
                <w:rFonts w:cs="Arial"/>
                <w:b/>
                <w:lang w:val="es-CR" w:eastAsia="en-US"/>
              </w:rPr>
            </w:pPr>
            <w:r w:rsidRPr="00E06C63">
              <w:rPr>
                <w:rFonts w:cs="Arial"/>
                <w:b/>
                <w:lang w:val="es-CR"/>
              </w:rPr>
              <w:t>PERIODO LECTIVO:</w:t>
            </w:r>
          </w:p>
        </w:tc>
        <w:tc>
          <w:tcPr>
            <w:tcW w:w="5800" w:type="dxa"/>
            <w:tcBorders>
              <w:top w:val="single" w:sz="4" w:space="0" w:color="auto"/>
              <w:left w:val="single" w:sz="4" w:space="0" w:color="auto"/>
              <w:bottom w:val="single" w:sz="4" w:space="0" w:color="auto"/>
              <w:right w:val="single" w:sz="4" w:space="0" w:color="auto"/>
            </w:tcBorders>
          </w:tcPr>
          <w:p w14:paraId="7A7BC8D8" w14:textId="77777777" w:rsidR="00CF7431" w:rsidRPr="00E06C63" w:rsidRDefault="00CF7431" w:rsidP="00922EAB">
            <w:pPr>
              <w:pStyle w:val="Sinespaciado"/>
              <w:rPr>
                <w:rFonts w:cs="Arial"/>
                <w:lang w:val="es-CR" w:eastAsia="en-US"/>
              </w:rPr>
            </w:pPr>
            <w:r w:rsidRPr="00E06C63">
              <w:rPr>
                <w:rFonts w:cs="Arial"/>
                <w:lang w:val="es-CR" w:eastAsia="en-US"/>
              </w:rPr>
              <w:t>ciclo de 17 semanas</w:t>
            </w:r>
          </w:p>
        </w:tc>
      </w:tr>
      <w:tr w:rsidR="00CF7431" w:rsidRPr="006F2BDD" w14:paraId="64BB8383"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7A799CBB" w14:textId="77777777" w:rsidR="00CF7431" w:rsidRPr="00E06C63" w:rsidRDefault="00CF7431" w:rsidP="00922EAB">
            <w:pPr>
              <w:pStyle w:val="Sinespaciado"/>
              <w:rPr>
                <w:rFonts w:cs="Arial"/>
                <w:b/>
                <w:lang w:val="es-CR" w:eastAsia="en-US"/>
              </w:rPr>
            </w:pPr>
            <w:r w:rsidRPr="00E06C63">
              <w:rPr>
                <w:rFonts w:cs="Arial"/>
                <w:b/>
                <w:lang w:val="es-CR"/>
              </w:rPr>
              <w:t xml:space="preserve">MODALIDAD: </w:t>
            </w:r>
          </w:p>
        </w:tc>
        <w:tc>
          <w:tcPr>
            <w:tcW w:w="5800" w:type="dxa"/>
            <w:tcBorders>
              <w:top w:val="single" w:sz="4" w:space="0" w:color="auto"/>
              <w:left w:val="single" w:sz="4" w:space="0" w:color="auto"/>
              <w:bottom w:val="single" w:sz="4" w:space="0" w:color="auto"/>
              <w:right w:val="single" w:sz="4" w:space="0" w:color="auto"/>
            </w:tcBorders>
          </w:tcPr>
          <w:p w14:paraId="267EACE5" w14:textId="77777777" w:rsidR="00CF7431" w:rsidRPr="00E06C63" w:rsidRDefault="00CF7431" w:rsidP="00922EAB">
            <w:pPr>
              <w:pStyle w:val="Sinespaciado"/>
              <w:rPr>
                <w:rFonts w:cs="Arial"/>
                <w:lang w:val="es-CR" w:eastAsia="en-US"/>
              </w:rPr>
            </w:pPr>
            <w:r w:rsidRPr="00E06C63">
              <w:rPr>
                <w:rFonts w:cs="Arial"/>
                <w:lang w:val="es-CR" w:eastAsia="en-US"/>
              </w:rPr>
              <w:t>Presencial</w:t>
            </w:r>
          </w:p>
        </w:tc>
      </w:tr>
      <w:tr w:rsidR="00CF7431" w:rsidRPr="006F2BDD" w14:paraId="58A13EA5"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vAlign w:val="center"/>
            <w:hideMark/>
          </w:tcPr>
          <w:p w14:paraId="08B12CE2" w14:textId="77777777" w:rsidR="00CF7431" w:rsidRPr="00E06C63" w:rsidRDefault="00CF7431" w:rsidP="00922EAB">
            <w:pPr>
              <w:pStyle w:val="Sinespaciado"/>
              <w:rPr>
                <w:rFonts w:cs="Arial"/>
                <w:b/>
                <w:lang w:val="es-CR" w:eastAsia="en-US"/>
              </w:rPr>
            </w:pPr>
            <w:r w:rsidRPr="00E06C63">
              <w:rPr>
                <w:rFonts w:cs="Arial"/>
                <w:b/>
                <w:lang w:val="es-CR"/>
              </w:rPr>
              <w:t>NATURALEZA:</w:t>
            </w:r>
          </w:p>
        </w:tc>
        <w:tc>
          <w:tcPr>
            <w:tcW w:w="5800" w:type="dxa"/>
            <w:tcBorders>
              <w:top w:val="single" w:sz="4" w:space="0" w:color="auto"/>
              <w:left w:val="single" w:sz="4" w:space="0" w:color="auto"/>
              <w:bottom w:val="single" w:sz="4" w:space="0" w:color="auto"/>
              <w:right w:val="single" w:sz="4" w:space="0" w:color="auto"/>
            </w:tcBorders>
          </w:tcPr>
          <w:p w14:paraId="101389FC" w14:textId="77777777" w:rsidR="00CF7431" w:rsidRPr="00E06C63" w:rsidRDefault="00CF7431" w:rsidP="00922EAB">
            <w:pPr>
              <w:pStyle w:val="Sinespaciado"/>
              <w:rPr>
                <w:rFonts w:cs="Arial"/>
                <w:lang w:val="es-CR" w:eastAsia="en-US"/>
              </w:rPr>
            </w:pPr>
            <w:r w:rsidRPr="00E06C63">
              <w:rPr>
                <w:rFonts w:cs="Arial"/>
                <w:lang w:val="es-CR" w:eastAsia="en-US"/>
              </w:rPr>
              <w:t>Teórico Práctico</w:t>
            </w:r>
          </w:p>
        </w:tc>
      </w:tr>
      <w:tr w:rsidR="00CF7431" w:rsidRPr="006F2BDD" w14:paraId="3C990ED1" w14:textId="77777777" w:rsidTr="00922EAB">
        <w:trPr>
          <w:trHeight w:val="284"/>
        </w:trPr>
        <w:tc>
          <w:tcPr>
            <w:tcW w:w="3085" w:type="dxa"/>
            <w:tcBorders>
              <w:top w:val="single" w:sz="4" w:space="0" w:color="auto"/>
              <w:left w:val="single" w:sz="4" w:space="0" w:color="auto"/>
              <w:bottom w:val="single" w:sz="4" w:space="0" w:color="auto"/>
              <w:right w:val="single" w:sz="4" w:space="0" w:color="auto"/>
            </w:tcBorders>
            <w:hideMark/>
          </w:tcPr>
          <w:p w14:paraId="3CED1F53" w14:textId="77777777" w:rsidR="00CF7431" w:rsidRPr="00E06C63" w:rsidRDefault="00CF7431" w:rsidP="00922EAB">
            <w:pPr>
              <w:pStyle w:val="Sinespaciado"/>
              <w:rPr>
                <w:rFonts w:cs="Arial"/>
                <w:b/>
                <w:lang w:val="es-CR" w:eastAsia="en-US"/>
              </w:rPr>
            </w:pPr>
            <w:r w:rsidRPr="00E06C63">
              <w:rPr>
                <w:rFonts w:cs="Arial"/>
                <w:b/>
                <w:lang w:val="es-CR"/>
              </w:rPr>
              <w:t xml:space="preserve">CRÉDITOS: </w:t>
            </w:r>
          </w:p>
        </w:tc>
        <w:tc>
          <w:tcPr>
            <w:tcW w:w="5800" w:type="dxa"/>
            <w:tcBorders>
              <w:top w:val="single" w:sz="4" w:space="0" w:color="auto"/>
              <w:left w:val="single" w:sz="4" w:space="0" w:color="auto"/>
              <w:bottom w:val="single" w:sz="4" w:space="0" w:color="auto"/>
              <w:right w:val="single" w:sz="4" w:space="0" w:color="auto"/>
            </w:tcBorders>
          </w:tcPr>
          <w:p w14:paraId="6FD795C1" w14:textId="77777777" w:rsidR="00CF7431" w:rsidRPr="00E06C63" w:rsidRDefault="00CF7431" w:rsidP="00922EAB">
            <w:pPr>
              <w:pStyle w:val="Sinespaciado"/>
              <w:rPr>
                <w:rFonts w:cs="Arial"/>
                <w:lang w:val="es-CR" w:eastAsia="en-US"/>
              </w:rPr>
            </w:pPr>
            <w:r w:rsidRPr="00E06C63">
              <w:rPr>
                <w:rFonts w:cs="Arial"/>
                <w:lang w:val="es-CR" w:eastAsia="en-US"/>
              </w:rPr>
              <w:t>4</w:t>
            </w:r>
          </w:p>
        </w:tc>
      </w:tr>
      <w:tr w:rsidR="00CF7431" w:rsidRPr="006F2BDD" w14:paraId="0D917422"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56DA2B96" w14:textId="77777777" w:rsidR="00CF7431" w:rsidRPr="00E06C63" w:rsidRDefault="00CF7431" w:rsidP="00922EAB">
            <w:pPr>
              <w:pStyle w:val="Sinespaciado"/>
              <w:rPr>
                <w:rFonts w:cs="Arial"/>
                <w:b/>
                <w:lang w:val="es-CR" w:eastAsia="en-US"/>
              </w:rPr>
            </w:pPr>
            <w:r w:rsidRPr="00E06C63">
              <w:rPr>
                <w:rFonts w:cs="Arial"/>
                <w:b/>
                <w:lang w:val="es-CR"/>
              </w:rPr>
              <w:t>HORAS TOTALES SEMANALES:</w:t>
            </w:r>
          </w:p>
        </w:tc>
        <w:tc>
          <w:tcPr>
            <w:tcW w:w="5800" w:type="dxa"/>
            <w:tcBorders>
              <w:top w:val="single" w:sz="4" w:space="0" w:color="auto"/>
              <w:left w:val="single" w:sz="4" w:space="0" w:color="auto"/>
              <w:bottom w:val="single" w:sz="4" w:space="0" w:color="auto"/>
              <w:right w:val="single" w:sz="4" w:space="0" w:color="auto"/>
            </w:tcBorders>
          </w:tcPr>
          <w:p w14:paraId="0AC6F429" w14:textId="77777777" w:rsidR="00CF7431" w:rsidRPr="00E06C63" w:rsidRDefault="00CF7431" w:rsidP="00922EAB">
            <w:pPr>
              <w:pStyle w:val="Sinespaciado"/>
              <w:rPr>
                <w:rFonts w:cs="Arial"/>
                <w:lang w:val="es-CR" w:eastAsia="en-US"/>
              </w:rPr>
            </w:pPr>
            <w:r w:rsidRPr="00E06C63">
              <w:rPr>
                <w:rFonts w:cs="Arial"/>
                <w:lang w:val="es-CR" w:eastAsia="en-US"/>
              </w:rPr>
              <w:t>11</w:t>
            </w:r>
          </w:p>
        </w:tc>
      </w:tr>
      <w:tr w:rsidR="00CF7431" w:rsidRPr="006F2BDD" w14:paraId="4EB16B27"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2020E869" w14:textId="77777777" w:rsidR="00CF7431" w:rsidRPr="00E06C63" w:rsidRDefault="00CF7431" w:rsidP="00922EAB">
            <w:pPr>
              <w:pStyle w:val="Sinespaciado"/>
              <w:rPr>
                <w:rFonts w:cs="Arial"/>
                <w:b/>
                <w:bCs/>
                <w:lang w:val="es-CR" w:eastAsia="en-US"/>
              </w:rPr>
            </w:pPr>
            <w:r w:rsidRPr="00E06C63">
              <w:rPr>
                <w:rFonts w:cs="Arial"/>
                <w:b/>
                <w:bCs/>
                <w:lang w:val="es-CR"/>
              </w:rPr>
              <w:t xml:space="preserve">HORAS DEL CURSO: </w:t>
            </w:r>
          </w:p>
        </w:tc>
        <w:tc>
          <w:tcPr>
            <w:tcW w:w="5800" w:type="dxa"/>
            <w:tcBorders>
              <w:top w:val="single" w:sz="4" w:space="0" w:color="auto"/>
              <w:left w:val="single" w:sz="4" w:space="0" w:color="auto"/>
              <w:bottom w:val="single" w:sz="4" w:space="0" w:color="auto"/>
              <w:right w:val="single" w:sz="4" w:space="0" w:color="auto"/>
            </w:tcBorders>
          </w:tcPr>
          <w:p w14:paraId="2980D67E" w14:textId="5D49123D" w:rsidR="00CF7431" w:rsidRPr="00E06C63" w:rsidRDefault="00CF7431" w:rsidP="00922EAB">
            <w:pPr>
              <w:pStyle w:val="Sinespaciado"/>
              <w:rPr>
                <w:rFonts w:cs="Arial"/>
                <w:lang w:val="es-CR" w:eastAsia="en-US"/>
              </w:rPr>
            </w:pPr>
            <w:r>
              <w:rPr>
                <w:rFonts w:cs="Arial"/>
                <w:lang w:val="es-CR" w:eastAsia="en-US"/>
              </w:rPr>
              <w:t>1</w:t>
            </w:r>
            <w:r w:rsidRPr="00E06C63">
              <w:rPr>
                <w:rFonts w:cs="Arial"/>
                <w:lang w:val="es-CR" w:eastAsia="en-US"/>
              </w:rPr>
              <w:t xml:space="preserve"> </w:t>
            </w:r>
            <w:proofErr w:type="gramStart"/>
            <w:r w:rsidRPr="00E06C63">
              <w:rPr>
                <w:rFonts w:cs="Arial"/>
                <w:lang w:val="es-CR" w:eastAsia="en-US"/>
              </w:rPr>
              <w:t>Teoría</w:t>
            </w:r>
            <w:proofErr w:type="gramEnd"/>
            <w:r w:rsidRPr="00E06C63">
              <w:rPr>
                <w:rFonts w:cs="Arial"/>
                <w:lang w:val="es-CR" w:eastAsia="en-US"/>
              </w:rPr>
              <w:t xml:space="preserve">; 1 Práctica; </w:t>
            </w:r>
            <w:r>
              <w:rPr>
                <w:rFonts w:cs="Arial"/>
                <w:lang w:val="es-CR" w:eastAsia="en-US"/>
              </w:rPr>
              <w:t xml:space="preserve">2 Laboratorio, </w:t>
            </w:r>
            <w:r w:rsidRPr="00E06C63">
              <w:rPr>
                <w:rFonts w:cs="Arial"/>
                <w:lang w:val="es-CR" w:eastAsia="en-US"/>
              </w:rPr>
              <w:t>7 Estudio Independiente</w:t>
            </w:r>
          </w:p>
        </w:tc>
      </w:tr>
      <w:tr w:rsidR="00CF7431" w:rsidRPr="006F2BDD" w14:paraId="2285CC89" w14:textId="77777777" w:rsidTr="00922EAB">
        <w:trPr>
          <w:trHeight w:val="297"/>
        </w:trPr>
        <w:tc>
          <w:tcPr>
            <w:tcW w:w="3085" w:type="dxa"/>
            <w:tcBorders>
              <w:top w:val="single" w:sz="4" w:space="0" w:color="auto"/>
              <w:left w:val="single" w:sz="4" w:space="0" w:color="auto"/>
              <w:bottom w:val="single" w:sz="4" w:space="0" w:color="auto"/>
              <w:right w:val="single" w:sz="4" w:space="0" w:color="auto"/>
            </w:tcBorders>
            <w:hideMark/>
          </w:tcPr>
          <w:p w14:paraId="076886AC" w14:textId="77777777" w:rsidR="00CF7431" w:rsidRPr="00E06C63" w:rsidRDefault="00CF7431" w:rsidP="00922EAB">
            <w:pPr>
              <w:pStyle w:val="Sinespaciado"/>
              <w:rPr>
                <w:rFonts w:cs="Arial"/>
                <w:b/>
                <w:lang w:val="es-CR" w:eastAsia="en-US"/>
              </w:rPr>
            </w:pPr>
            <w:r w:rsidRPr="00E06C63">
              <w:rPr>
                <w:rFonts w:cs="Arial"/>
                <w:b/>
                <w:lang w:val="es-CR"/>
              </w:rPr>
              <w:t xml:space="preserve">HORAS DOCENTE: </w:t>
            </w:r>
          </w:p>
        </w:tc>
        <w:tc>
          <w:tcPr>
            <w:tcW w:w="5800" w:type="dxa"/>
            <w:tcBorders>
              <w:top w:val="single" w:sz="4" w:space="0" w:color="auto"/>
              <w:left w:val="single" w:sz="4" w:space="0" w:color="auto"/>
              <w:bottom w:val="single" w:sz="4" w:space="0" w:color="auto"/>
              <w:right w:val="single" w:sz="4" w:space="0" w:color="auto"/>
            </w:tcBorders>
          </w:tcPr>
          <w:p w14:paraId="50031D3F" w14:textId="77777777" w:rsidR="00CF7431" w:rsidRPr="00E06C63" w:rsidRDefault="00CF7431" w:rsidP="00922EAB">
            <w:pPr>
              <w:pStyle w:val="Sinespaciado"/>
              <w:rPr>
                <w:rFonts w:cs="Arial"/>
                <w:lang w:val="es-CR" w:eastAsia="en-US"/>
              </w:rPr>
            </w:pPr>
            <w:r w:rsidRPr="00E06C63">
              <w:rPr>
                <w:rFonts w:cs="Arial"/>
                <w:lang w:val="es-CR" w:eastAsia="en-US"/>
              </w:rPr>
              <w:t xml:space="preserve">4 </w:t>
            </w:r>
          </w:p>
        </w:tc>
      </w:tr>
      <w:tr w:rsidR="00CF7431" w:rsidRPr="006F2BDD" w14:paraId="0DE39AC6" w14:textId="77777777" w:rsidTr="00922EAB">
        <w:trPr>
          <w:trHeight w:val="297"/>
        </w:trPr>
        <w:tc>
          <w:tcPr>
            <w:tcW w:w="3085" w:type="dxa"/>
            <w:tcBorders>
              <w:top w:val="single" w:sz="4" w:space="0" w:color="auto"/>
              <w:left w:val="single" w:sz="4" w:space="0" w:color="auto"/>
              <w:bottom w:val="single" w:sz="4" w:space="0" w:color="auto"/>
              <w:right w:val="single" w:sz="4" w:space="0" w:color="auto"/>
            </w:tcBorders>
          </w:tcPr>
          <w:p w14:paraId="020464A9" w14:textId="77777777" w:rsidR="00CF7431" w:rsidRPr="00E06C63" w:rsidRDefault="00CF7431" w:rsidP="00922EAB">
            <w:pPr>
              <w:pStyle w:val="Sinespaciado"/>
              <w:rPr>
                <w:rFonts w:cs="Arial"/>
                <w:b/>
                <w:lang w:val="es-CR"/>
              </w:rPr>
            </w:pPr>
            <w:r w:rsidRPr="00E06C63">
              <w:rPr>
                <w:rFonts w:cs="Arial"/>
                <w:b/>
                <w:lang w:val="es-CR"/>
              </w:rPr>
              <w:t>HORARIO DE ATENCIÓN ESTUDIANTE:</w:t>
            </w:r>
          </w:p>
        </w:tc>
        <w:tc>
          <w:tcPr>
            <w:tcW w:w="5800" w:type="dxa"/>
            <w:tcBorders>
              <w:top w:val="single" w:sz="4" w:space="0" w:color="auto"/>
              <w:left w:val="single" w:sz="4" w:space="0" w:color="auto"/>
              <w:bottom w:val="single" w:sz="4" w:space="0" w:color="auto"/>
              <w:right w:val="single" w:sz="4" w:space="0" w:color="auto"/>
            </w:tcBorders>
          </w:tcPr>
          <w:p w14:paraId="7D966668" w14:textId="77777777" w:rsidR="00CF7431" w:rsidRPr="00E06C63" w:rsidRDefault="00CF7431" w:rsidP="00922EAB">
            <w:pPr>
              <w:pStyle w:val="Sinespaciado"/>
              <w:rPr>
                <w:rFonts w:cs="Arial"/>
                <w:lang w:val="es-CR" w:eastAsia="en-US"/>
              </w:rPr>
            </w:pPr>
            <w:r w:rsidRPr="00E06C63">
              <w:rPr>
                <w:rFonts w:cs="Arial"/>
                <w:lang w:val="es-CR" w:eastAsia="en-US"/>
              </w:rPr>
              <w:t>A convenir</w:t>
            </w:r>
          </w:p>
        </w:tc>
      </w:tr>
      <w:tr w:rsidR="00CF7431" w:rsidRPr="006F2BDD" w14:paraId="037D2D0F"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6FB55333" w14:textId="77777777" w:rsidR="00CF7431" w:rsidRPr="00E06C63" w:rsidRDefault="00CF7431" w:rsidP="00922EAB">
            <w:pPr>
              <w:pStyle w:val="Sinespaciado"/>
              <w:rPr>
                <w:rFonts w:cs="Arial"/>
                <w:b/>
                <w:lang w:val="es-CR" w:eastAsia="en-US"/>
              </w:rPr>
            </w:pPr>
            <w:r w:rsidRPr="00E06C63">
              <w:rPr>
                <w:rFonts w:cs="Arial"/>
                <w:b/>
                <w:lang w:val="es-CR"/>
              </w:rPr>
              <w:t xml:space="preserve">REQUISITOS: </w:t>
            </w:r>
          </w:p>
        </w:tc>
        <w:tc>
          <w:tcPr>
            <w:tcW w:w="5800" w:type="dxa"/>
            <w:tcBorders>
              <w:top w:val="single" w:sz="4" w:space="0" w:color="auto"/>
              <w:left w:val="single" w:sz="4" w:space="0" w:color="auto"/>
              <w:bottom w:val="single" w:sz="4" w:space="0" w:color="auto"/>
              <w:right w:val="single" w:sz="4" w:space="0" w:color="auto"/>
            </w:tcBorders>
          </w:tcPr>
          <w:p w14:paraId="1A45D15A" w14:textId="77777777" w:rsidR="00CF7431" w:rsidRPr="00E06C63" w:rsidRDefault="00CF7431" w:rsidP="00922EAB">
            <w:pPr>
              <w:pStyle w:val="Sinespaciado"/>
              <w:rPr>
                <w:rFonts w:cs="Arial"/>
                <w:bCs/>
                <w:lang w:val="es-CR" w:eastAsia="en-US"/>
              </w:rPr>
            </w:pPr>
            <w:r w:rsidRPr="009B4523">
              <w:rPr>
                <w:rFonts w:cs="Arial"/>
                <w:bCs/>
                <w:lang w:val="es-CR" w:eastAsia="en-US"/>
              </w:rPr>
              <w:t>No tiene</w:t>
            </w:r>
          </w:p>
        </w:tc>
      </w:tr>
      <w:tr w:rsidR="00CF7431" w:rsidRPr="006F2BDD" w14:paraId="7CDF9884"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7436573C" w14:textId="77777777" w:rsidR="00CF7431" w:rsidRPr="00E06C63" w:rsidRDefault="00CF7431" w:rsidP="00922EAB">
            <w:pPr>
              <w:pStyle w:val="Sinespaciado"/>
              <w:rPr>
                <w:rFonts w:cs="Arial"/>
                <w:b/>
                <w:lang w:val="es-CR" w:eastAsia="en-US"/>
              </w:rPr>
            </w:pPr>
            <w:r w:rsidRPr="00E06C63">
              <w:rPr>
                <w:rFonts w:cs="Arial"/>
                <w:b/>
                <w:lang w:val="es-CR"/>
              </w:rPr>
              <w:t xml:space="preserve">CORREQUISITOS: </w:t>
            </w:r>
          </w:p>
        </w:tc>
        <w:tc>
          <w:tcPr>
            <w:tcW w:w="5800" w:type="dxa"/>
            <w:tcBorders>
              <w:top w:val="single" w:sz="4" w:space="0" w:color="auto"/>
              <w:left w:val="single" w:sz="4" w:space="0" w:color="auto"/>
              <w:bottom w:val="single" w:sz="4" w:space="0" w:color="auto"/>
              <w:right w:val="single" w:sz="4" w:space="0" w:color="auto"/>
            </w:tcBorders>
          </w:tcPr>
          <w:p w14:paraId="63BDA13D" w14:textId="77777777" w:rsidR="00CF7431" w:rsidRPr="00E06C63" w:rsidRDefault="00CF7431" w:rsidP="00922EAB">
            <w:pPr>
              <w:pStyle w:val="Sinespaciado"/>
              <w:rPr>
                <w:rFonts w:cs="Arial"/>
                <w:bCs/>
                <w:lang w:val="es-CR" w:eastAsia="en-US"/>
              </w:rPr>
            </w:pPr>
            <w:r w:rsidRPr="00E06C63">
              <w:rPr>
                <w:rFonts w:cs="Arial"/>
                <w:bCs/>
                <w:lang w:val="es-CR" w:eastAsia="en-US"/>
              </w:rPr>
              <w:t>No tiene</w:t>
            </w:r>
          </w:p>
        </w:tc>
      </w:tr>
      <w:tr w:rsidR="00CF7431" w:rsidRPr="006F2BDD" w14:paraId="5316127D"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28EB0DB8" w14:textId="77777777" w:rsidR="00CF7431" w:rsidRPr="00E06C63" w:rsidRDefault="00CF7431" w:rsidP="00922EAB">
            <w:pPr>
              <w:pStyle w:val="Sinespaciado"/>
              <w:rPr>
                <w:rFonts w:cs="Arial"/>
                <w:b/>
                <w:lang w:val="es-CR" w:eastAsia="en-US"/>
              </w:rPr>
            </w:pPr>
            <w:r w:rsidRPr="00E06C63">
              <w:rPr>
                <w:rFonts w:cs="Arial"/>
                <w:b/>
                <w:lang w:val="es-CR"/>
              </w:rPr>
              <w:t>PERSONA DOCENTE:</w:t>
            </w:r>
          </w:p>
        </w:tc>
        <w:tc>
          <w:tcPr>
            <w:tcW w:w="5800" w:type="dxa"/>
            <w:tcBorders>
              <w:top w:val="single" w:sz="4" w:space="0" w:color="auto"/>
              <w:left w:val="single" w:sz="4" w:space="0" w:color="auto"/>
              <w:bottom w:val="single" w:sz="4" w:space="0" w:color="auto"/>
              <w:right w:val="single" w:sz="4" w:space="0" w:color="auto"/>
            </w:tcBorders>
          </w:tcPr>
          <w:p w14:paraId="5C7A18CB" w14:textId="13A79D27" w:rsidR="00CF7431" w:rsidRPr="00E06C63" w:rsidRDefault="00CF7431" w:rsidP="00922EAB">
            <w:pPr>
              <w:pStyle w:val="Sinespaciado"/>
              <w:rPr>
                <w:rFonts w:cs="Arial"/>
                <w:lang w:val="es-CR" w:eastAsia="en-US"/>
              </w:rPr>
            </w:pPr>
            <w:r>
              <w:rPr>
                <w:rFonts w:cs="Arial"/>
                <w:lang w:val="es-CR" w:eastAsia="en-US"/>
              </w:rPr>
              <w:t>Máster Juan Gabriel Alpízar Méndez</w:t>
            </w:r>
          </w:p>
        </w:tc>
      </w:tr>
    </w:tbl>
    <w:p w14:paraId="27FBC9FE" w14:textId="6393BCE3" w:rsidR="00540D55" w:rsidRPr="004866EA" w:rsidRDefault="00540D55" w:rsidP="00F0259A">
      <w:pPr>
        <w:pStyle w:val="Prrafodelista"/>
        <w:numPr>
          <w:ilvl w:val="0"/>
          <w:numId w:val="62"/>
        </w:numPr>
        <w:rPr>
          <w:b/>
          <w:bCs/>
          <w:lang w:val="es-CR"/>
        </w:rPr>
      </w:pPr>
      <w:r w:rsidRPr="004866EA">
        <w:rPr>
          <w:b/>
          <w:bCs/>
          <w:lang w:val="es-CR"/>
        </w:rPr>
        <w:t>Descripción del curso</w:t>
      </w:r>
    </w:p>
    <w:p w14:paraId="156BA3D6" w14:textId="091F752D" w:rsidR="00540D55" w:rsidRPr="004D58B6" w:rsidRDefault="00540D55" w:rsidP="00540D55">
      <w:r w:rsidRPr="004D58B6">
        <w:t>El curso Ciencia de datos para economistas II brinda al estudiant</w:t>
      </w:r>
      <w:r w:rsidR="00D01DB3">
        <w:t>ado</w:t>
      </w:r>
      <w:r w:rsidRPr="004D58B6">
        <w:t xml:space="preserve"> profundidad en los conceptos y métodos de ciencia de datos desde un enfoque de aplicaciones a la economía vistos en el curso Ciencia de datos para economistas I.  Se le dará especial importancia al uso de herramientas informáticas especializadas en el manejo de datos masivos, para esto se utilizarán programas tecnológicos especializados en programación, mayoritariamente R y R Studio.  </w:t>
      </w:r>
    </w:p>
    <w:p w14:paraId="5D78F2DA" w14:textId="16DF0795" w:rsidR="00540D55" w:rsidRPr="004D58B6" w:rsidRDefault="00540D55" w:rsidP="00540D55">
      <w:r w:rsidRPr="004D58B6">
        <w:t>El programa contiene diversos ejercicios aplicados al ámbito empresarial, negocios, economía y finanzas que al desarrollarlos le permitirá al estudiant</w:t>
      </w:r>
      <w:r w:rsidR="00D01DB3">
        <w:t>ado</w:t>
      </w:r>
      <w:r w:rsidRPr="004D58B6">
        <w:t xml:space="preserve"> familiarizarse con la resolución de problemas reales a través de herramientas informáticas de automatización de procesamiento de datos y reportería, de manera que, a la hora de enfrentarse a sus propias situaciones en su lugar de trabajo, va a lograr llevarlas a cabo de una mejor y más efectiva manera.</w:t>
      </w:r>
    </w:p>
    <w:p w14:paraId="0409722F" w14:textId="440B975E" w:rsidR="00540D55" w:rsidRDefault="00540D55" w:rsidP="00540D55">
      <w:r w:rsidRPr="004D58B6">
        <w:lastRenderedPageBreak/>
        <w:t>Este programa le brindará la opción de hacer el trabajo de análisis de datos con un ahorro considerable de tiempo por medio de la automatización de procesos, esto debido a las destrezas prácticas y técnicas desarrolladas en el curso, lo que le permitirá promocionarse y diferenciarse de otros conociendo cómo manejar y analizar adecuadamente los datos masivos.</w:t>
      </w:r>
    </w:p>
    <w:p w14:paraId="0BBAC96B" w14:textId="700C93CF" w:rsidR="00540D55" w:rsidRPr="004D58B6" w:rsidDel="00A87F5A" w:rsidRDefault="00540D55" w:rsidP="00540D55">
      <w:pPr>
        <w:rPr>
          <w:del w:id="188" w:author="Carolina Ramírez H" w:date="2019-10-15T11:14:00Z"/>
        </w:rPr>
      </w:pPr>
    </w:p>
    <w:p w14:paraId="47A49CC3" w14:textId="0436AB95" w:rsidR="00540D55" w:rsidRPr="004866EA" w:rsidRDefault="00540D55" w:rsidP="00F0259A">
      <w:pPr>
        <w:pStyle w:val="Prrafodelista"/>
        <w:numPr>
          <w:ilvl w:val="0"/>
          <w:numId w:val="62"/>
        </w:numPr>
        <w:rPr>
          <w:rFonts w:eastAsia="Times New Roman"/>
          <w:b/>
          <w:bCs/>
          <w:lang w:val="es-CR"/>
        </w:rPr>
      </w:pPr>
      <w:r w:rsidRPr="004866EA">
        <w:rPr>
          <w:rFonts w:eastAsia="Times New Roman"/>
          <w:b/>
          <w:bCs/>
          <w:lang w:val="es-CR"/>
        </w:rPr>
        <w:t xml:space="preserve"> Objetivos</w:t>
      </w:r>
    </w:p>
    <w:p w14:paraId="111EC653" w14:textId="501DB7C6" w:rsidR="00540D55" w:rsidRDefault="00540D55" w:rsidP="00540D55">
      <w:pPr>
        <w:rPr>
          <w:i/>
          <w:lang w:val="es-CR"/>
        </w:rPr>
      </w:pPr>
      <w:r>
        <w:rPr>
          <w:i/>
          <w:lang w:val="es-CR"/>
        </w:rPr>
        <w:t>Objetivo General</w:t>
      </w:r>
    </w:p>
    <w:p w14:paraId="164EEDCF" w14:textId="3008BC3B" w:rsidR="00D01DB3" w:rsidRPr="004D58B6" w:rsidRDefault="00D01DB3" w:rsidP="00D01DB3">
      <w:r w:rsidRPr="00CF7431">
        <w:t xml:space="preserve">Utilizar adecuadamente las herramientas R y R Studio de la Ciencia de Datos para la generación de cálculos personalizados con técnicas de programación en R y presentar indicadores relevantes a la jefatura que generen valor a la gestión empresarial. </w:t>
      </w:r>
    </w:p>
    <w:p w14:paraId="1297BB6B" w14:textId="71A116C0" w:rsidR="00540D55" w:rsidRDefault="00540D55" w:rsidP="00540D55">
      <w:pPr>
        <w:rPr>
          <w:i/>
          <w:lang w:val="es-CR"/>
        </w:rPr>
      </w:pPr>
      <w:r w:rsidRPr="00D7318C">
        <w:rPr>
          <w:i/>
          <w:lang w:val="es-CR"/>
        </w:rPr>
        <w:t xml:space="preserve">Objetivos </w:t>
      </w:r>
      <w:r>
        <w:rPr>
          <w:i/>
          <w:lang w:val="es-CR"/>
        </w:rPr>
        <w:t>específicos</w:t>
      </w:r>
    </w:p>
    <w:p w14:paraId="29F2F2CF" w14:textId="77777777" w:rsidR="00540D55" w:rsidRPr="004D58B6" w:rsidRDefault="00540D55" w:rsidP="00F0259A">
      <w:pPr>
        <w:pStyle w:val="Prrafodelista"/>
        <w:numPr>
          <w:ilvl w:val="0"/>
          <w:numId w:val="40"/>
        </w:numPr>
      </w:pPr>
      <w:r w:rsidRPr="004D58B6">
        <w:t>Conocer el uso adecuado de las herramientas de R y R Studio.</w:t>
      </w:r>
    </w:p>
    <w:p w14:paraId="6859BD7F" w14:textId="77777777" w:rsidR="00540D55" w:rsidRPr="004D58B6" w:rsidRDefault="00540D55" w:rsidP="00F0259A">
      <w:pPr>
        <w:pStyle w:val="Prrafodelista"/>
        <w:numPr>
          <w:ilvl w:val="0"/>
          <w:numId w:val="40"/>
        </w:numPr>
      </w:pPr>
      <w:r w:rsidRPr="004D58B6">
        <w:t>Conocer los fundamentos de programación en R Studio.</w:t>
      </w:r>
    </w:p>
    <w:p w14:paraId="55C7AA38" w14:textId="77777777" w:rsidR="00540D55" w:rsidRPr="004D58B6" w:rsidRDefault="00540D55" w:rsidP="00F0259A">
      <w:pPr>
        <w:pStyle w:val="Prrafodelista"/>
        <w:numPr>
          <w:ilvl w:val="0"/>
          <w:numId w:val="40"/>
        </w:numPr>
      </w:pPr>
      <w:r w:rsidRPr="004D58B6">
        <w:t>Introducir los temas de funciones y sus tipos en R Studio</w:t>
      </w:r>
    </w:p>
    <w:p w14:paraId="67DA1490" w14:textId="77777777" w:rsidR="00540D55" w:rsidRPr="004D58B6" w:rsidRDefault="00540D55" w:rsidP="00F0259A">
      <w:pPr>
        <w:pStyle w:val="Prrafodelista"/>
        <w:numPr>
          <w:ilvl w:val="0"/>
          <w:numId w:val="40"/>
        </w:numPr>
      </w:pPr>
      <w:r w:rsidRPr="004D58B6">
        <w:t>Programar funciones personalizadas propias.</w:t>
      </w:r>
    </w:p>
    <w:p w14:paraId="3453B992" w14:textId="77777777" w:rsidR="00540D55" w:rsidRPr="004D58B6" w:rsidRDefault="00540D55" w:rsidP="00F0259A">
      <w:pPr>
        <w:pStyle w:val="Prrafodelista"/>
        <w:numPr>
          <w:ilvl w:val="0"/>
          <w:numId w:val="40"/>
        </w:numPr>
      </w:pPr>
      <w:r w:rsidRPr="004D58B6">
        <w:t>Resolver problemas repetitivos por medio de estructuras y ciclos.</w:t>
      </w:r>
    </w:p>
    <w:p w14:paraId="0B02E70A" w14:textId="77777777" w:rsidR="00540D55" w:rsidRPr="004D58B6" w:rsidRDefault="00540D55" w:rsidP="00F0259A">
      <w:pPr>
        <w:pStyle w:val="Prrafodelista"/>
        <w:numPr>
          <w:ilvl w:val="0"/>
          <w:numId w:val="40"/>
        </w:numPr>
      </w:pPr>
      <w:r w:rsidRPr="004D58B6">
        <w:t>Conocer los gráficos básicos ofrecidos por el programa R.</w:t>
      </w:r>
    </w:p>
    <w:p w14:paraId="09662BAD" w14:textId="77777777" w:rsidR="00540D55" w:rsidRPr="004D58B6" w:rsidRDefault="00540D55" w:rsidP="00F0259A">
      <w:pPr>
        <w:pStyle w:val="Prrafodelista"/>
        <w:numPr>
          <w:ilvl w:val="0"/>
          <w:numId w:val="40"/>
        </w:numPr>
      </w:pPr>
      <w:r w:rsidRPr="004D58B6">
        <w:t>Conocer el paquete R Markdown para poder generar los primeros informes a las jefaturas.</w:t>
      </w:r>
    </w:p>
    <w:p w14:paraId="4A613AF6" w14:textId="5A2A02D1" w:rsidR="00D01DB3" w:rsidRPr="00B26BDE" w:rsidRDefault="00D01DB3" w:rsidP="00F0259A">
      <w:pPr>
        <w:pStyle w:val="Prrafodelista"/>
        <w:numPr>
          <w:ilvl w:val="0"/>
          <w:numId w:val="62"/>
        </w:numPr>
        <w:rPr>
          <w:b/>
          <w:bCs/>
          <w:lang w:val="es-CR"/>
        </w:rPr>
      </w:pPr>
      <w:r w:rsidRPr="00B26BDE">
        <w:rPr>
          <w:b/>
          <w:bCs/>
          <w:lang w:val="es-CR"/>
        </w:rPr>
        <w:t>Contenidos</w:t>
      </w:r>
    </w:p>
    <w:p w14:paraId="0E62828C" w14:textId="77777777" w:rsidR="00B26BDE" w:rsidRPr="004D58B6" w:rsidRDefault="00B26BDE" w:rsidP="00F0259A">
      <w:pPr>
        <w:pStyle w:val="Prrafodelista"/>
        <w:numPr>
          <w:ilvl w:val="0"/>
          <w:numId w:val="76"/>
        </w:numPr>
      </w:pPr>
      <w:r w:rsidRPr="004D58B6">
        <w:t>Programar en el lenguaje de R y elaborar soluciones a la medida de la situación laboral presentada.</w:t>
      </w:r>
    </w:p>
    <w:p w14:paraId="7436E496" w14:textId="77777777" w:rsidR="00B26BDE" w:rsidRPr="004D58B6" w:rsidRDefault="00B26BDE" w:rsidP="00F0259A">
      <w:pPr>
        <w:pStyle w:val="Prrafodelista"/>
        <w:numPr>
          <w:ilvl w:val="0"/>
          <w:numId w:val="76"/>
        </w:numPr>
      </w:pPr>
      <w:r w:rsidRPr="004D58B6">
        <w:t xml:space="preserve">Bases de datos y la naturaleza del análisis de datos. </w:t>
      </w:r>
    </w:p>
    <w:p w14:paraId="78EC4361" w14:textId="7715173E" w:rsidR="00B26BDE" w:rsidRPr="004D58B6" w:rsidRDefault="00B26BDE" w:rsidP="00F0259A">
      <w:pPr>
        <w:pStyle w:val="Prrafodelista"/>
        <w:numPr>
          <w:ilvl w:val="0"/>
          <w:numId w:val="76"/>
        </w:numPr>
      </w:pPr>
      <w:r w:rsidRPr="004D58B6">
        <w:t>Comprender los diferentes métodos de resolución de aplicación en economía.</w:t>
      </w:r>
    </w:p>
    <w:p w14:paraId="1AE1C7DE" w14:textId="77777777" w:rsidR="00B26BDE" w:rsidRPr="004D58B6" w:rsidRDefault="00B26BDE" w:rsidP="00F0259A">
      <w:pPr>
        <w:pStyle w:val="Prrafodelista"/>
        <w:numPr>
          <w:ilvl w:val="0"/>
          <w:numId w:val="76"/>
        </w:numPr>
      </w:pPr>
      <w:r w:rsidRPr="004D58B6">
        <w:t>Inferencia de medias y variabilidad multivariados.</w:t>
      </w:r>
    </w:p>
    <w:p w14:paraId="62BD4B37" w14:textId="77777777" w:rsidR="00B26BDE" w:rsidRPr="004D58B6" w:rsidRDefault="00B26BDE" w:rsidP="00F0259A">
      <w:pPr>
        <w:pStyle w:val="Prrafodelista"/>
        <w:numPr>
          <w:ilvl w:val="0"/>
          <w:numId w:val="76"/>
        </w:numPr>
      </w:pPr>
      <w:r w:rsidRPr="004D58B6">
        <w:t>Análisis de grupos y componentes principales.</w:t>
      </w:r>
    </w:p>
    <w:p w14:paraId="12FB6655" w14:textId="0A644613" w:rsidR="00B26BDE" w:rsidRPr="004D58B6" w:rsidRDefault="00B26BDE" w:rsidP="00F0259A">
      <w:pPr>
        <w:pStyle w:val="Prrafodelista"/>
        <w:numPr>
          <w:ilvl w:val="0"/>
          <w:numId w:val="76"/>
        </w:numPr>
      </w:pPr>
      <w:r w:rsidRPr="004D58B6">
        <w:t>Realizar análisis estadístico con datos masivos para su interpretación.</w:t>
      </w:r>
    </w:p>
    <w:p w14:paraId="51918D31" w14:textId="7C4BDC5D" w:rsidR="00B26BDE" w:rsidRPr="004D58B6" w:rsidRDefault="00B26BDE" w:rsidP="00F0259A">
      <w:pPr>
        <w:pStyle w:val="Prrafodelista"/>
        <w:numPr>
          <w:ilvl w:val="0"/>
          <w:numId w:val="76"/>
        </w:numPr>
      </w:pPr>
      <w:r w:rsidRPr="004D58B6">
        <w:t xml:space="preserve">Saber cómo localizar y utilizar fuentes de datos primarias (INEC, BCCR, Contabilidad Nacional, otros). </w:t>
      </w:r>
    </w:p>
    <w:p w14:paraId="7D1C22B6" w14:textId="77777777" w:rsidR="00B26BDE" w:rsidRDefault="00B26BDE" w:rsidP="00B26BDE">
      <w:pPr>
        <w:rPr>
          <w:b/>
          <w:bCs/>
          <w:highlight w:val="yellow"/>
        </w:rPr>
      </w:pPr>
    </w:p>
    <w:p w14:paraId="0551E4D5" w14:textId="77777777" w:rsidR="00B26BDE" w:rsidRPr="00B26BDE" w:rsidRDefault="00B26BDE" w:rsidP="00B26BDE">
      <w:pPr>
        <w:rPr>
          <w:b/>
          <w:bCs/>
          <w:highlight w:val="yellow"/>
        </w:rPr>
      </w:pPr>
    </w:p>
    <w:p w14:paraId="5A8993AD" w14:textId="766CE384" w:rsidR="00540D55" w:rsidRPr="004866EA" w:rsidRDefault="00540D55" w:rsidP="00F0259A">
      <w:pPr>
        <w:pStyle w:val="Prrafodelista"/>
        <w:numPr>
          <w:ilvl w:val="0"/>
          <w:numId w:val="62"/>
        </w:numPr>
        <w:rPr>
          <w:b/>
          <w:bCs/>
          <w:lang w:val="es-CR"/>
        </w:rPr>
      </w:pPr>
      <w:r w:rsidRPr="004866EA">
        <w:rPr>
          <w:b/>
          <w:bCs/>
          <w:lang w:val="es-CR"/>
        </w:rPr>
        <w:t>Aprendizajes integrales</w:t>
      </w:r>
    </w:p>
    <w:p w14:paraId="3767154F" w14:textId="14FA3016" w:rsidR="00540D55" w:rsidRDefault="00540D55" w:rsidP="00540D55">
      <w:pPr>
        <w:rPr>
          <w:i/>
          <w:iCs/>
        </w:rPr>
      </w:pPr>
      <w:r>
        <w:rPr>
          <w:i/>
          <w:iCs/>
        </w:rPr>
        <w:t>Saber conceptual</w:t>
      </w:r>
    </w:p>
    <w:p w14:paraId="7055EE71" w14:textId="67C18026" w:rsidR="00540D55" w:rsidRDefault="00540D55" w:rsidP="00F0259A">
      <w:pPr>
        <w:pStyle w:val="Prrafodelista"/>
        <w:numPr>
          <w:ilvl w:val="0"/>
          <w:numId w:val="41"/>
        </w:numPr>
      </w:pPr>
      <w:r w:rsidRPr="00540D55">
        <w:t xml:space="preserve">Conocerá herramientas tecnológicas de R para trabajar datos masivos. </w:t>
      </w:r>
    </w:p>
    <w:p w14:paraId="1A9317E6" w14:textId="055E2DE4" w:rsidR="00540D55" w:rsidRDefault="00540D55" w:rsidP="00F0259A">
      <w:pPr>
        <w:pStyle w:val="Prrafodelista"/>
        <w:numPr>
          <w:ilvl w:val="0"/>
          <w:numId w:val="41"/>
        </w:numPr>
      </w:pPr>
      <w:r w:rsidRPr="00540D55">
        <w:t>Conocerá fundamentos de programación para resolver problemas con datos</w:t>
      </w:r>
    </w:p>
    <w:p w14:paraId="382D321B" w14:textId="10A5B495" w:rsidR="00540D55" w:rsidRDefault="00540D55" w:rsidP="00F0259A">
      <w:pPr>
        <w:pStyle w:val="Prrafodelista"/>
        <w:numPr>
          <w:ilvl w:val="0"/>
          <w:numId w:val="41"/>
        </w:numPr>
      </w:pPr>
      <w:r w:rsidRPr="00540D55">
        <w:t>Conocerá métodos para la elaboración de informes, utilizando herramientas tecnológicas para bigdata con R</w:t>
      </w:r>
    </w:p>
    <w:p w14:paraId="70CD39A9" w14:textId="58007689" w:rsidR="00540D55" w:rsidRDefault="00540D55" w:rsidP="00540D55">
      <w:pPr>
        <w:rPr>
          <w:i/>
          <w:iCs/>
        </w:rPr>
      </w:pPr>
      <w:r>
        <w:rPr>
          <w:i/>
          <w:iCs/>
        </w:rPr>
        <w:t>Saber procedimental</w:t>
      </w:r>
    </w:p>
    <w:p w14:paraId="15623D2D" w14:textId="22568A7D" w:rsidR="00540D55" w:rsidRDefault="00540D55" w:rsidP="00F0259A">
      <w:pPr>
        <w:pStyle w:val="Prrafodelista"/>
        <w:numPr>
          <w:ilvl w:val="0"/>
          <w:numId w:val="42"/>
        </w:numPr>
      </w:pPr>
      <w:r w:rsidRPr="00540D55">
        <w:t>Programará funciones personalizadas propi</w:t>
      </w:r>
      <w:r w:rsidR="00D01DB3">
        <w:t>as</w:t>
      </w:r>
    </w:p>
    <w:p w14:paraId="0BCA245A" w14:textId="73AD5900" w:rsidR="00540D55" w:rsidRDefault="00540D55" w:rsidP="00F0259A">
      <w:pPr>
        <w:pStyle w:val="Prrafodelista"/>
        <w:numPr>
          <w:ilvl w:val="0"/>
          <w:numId w:val="42"/>
        </w:numPr>
      </w:pPr>
      <w:r w:rsidRPr="00540D55">
        <w:t>Realizará informes automáticos</w:t>
      </w:r>
    </w:p>
    <w:p w14:paraId="7EE8AFA5" w14:textId="0EBD9EC0" w:rsidR="00540D55" w:rsidRDefault="00540D55" w:rsidP="00F0259A">
      <w:pPr>
        <w:pStyle w:val="Prrafodelista"/>
        <w:numPr>
          <w:ilvl w:val="0"/>
          <w:numId w:val="42"/>
        </w:numPr>
      </w:pPr>
      <w:r w:rsidRPr="00540D55">
        <w:t xml:space="preserve">Resolverá problemas repetitivos por medio del ciclo de programación </w:t>
      </w:r>
    </w:p>
    <w:p w14:paraId="537E8E55" w14:textId="5CDFF032" w:rsidR="00540D55" w:rsidRDefault="00540D55" w:rsidP="00F0259A">
      <w:pPr>
        <w:pStyle w:val="Prrafodelista"/>
        <w:numPr>
          <w:ilvl w:val="0"/>
          <w:numId w:val="42"/>
        </w:numPr>
      </w:pPr>
      <w:r w:rsidRPr="00540D55">
        <w:t>Interpretará y analizará los resultados con las herramientas de R</w:t>
      </w:r>
    </w:p>
    <w:p w14:paraId="7C558472" w14:textId="6909410C" w:rsidR="00540D55" w:rsidRDefault="00540D55" w:rsidP="00540D55">
      <w:pPr>
        <w:rPr>
          <w:i/>
          <w:iCs/>
        </w:rPr>
      </w:pPr>
      <w:r w:rsidRPr="00777962">
        <w:rPr>
          <w:i/>
          <w:iCs/>
        </w:rPr>
        <w:t>Saber actitudinal</w:t>
      </w:r>
    </w:p>
    <w:p w14:paraId="4D929C7F" w14:textId="77777777" w:rsidR="00777962" w:rsidRPr="002F3684" w:rsidRDefault="00777962" w:rsidP="00F0259A">
      <w:pPr>
        <w:pStyle w:val="Prrafodelista"/>
        <w:numPr>
          <w:ilvl w:val="0"/>
          <w:numId w:val="22"/>
        </w:numPr>
        <w:rPr>
          <w:lang w:val="es-CR"/>
        </w:rPr>
      </w:pPr>
      <w:r w:rsidRPr="002F3684">
        <w:rPr>
          <w:lang w:val="es-CR"/>
        </w:rPr>
        <w:t xml:space="preserve">Ética profesional </w:t>
      </w:r>
    </w:p>
    <w:p w14:paraId="0C8A87FC" w14:textId="77777777" w:rsidR="00777962" w:rsidRPr="002F3684" w:rsidRDefault="00777962" w:rsidP="00F0259A">
      <w:pPr>
        <w:pStyle w:val="Prrafodelista"/>
        <w:numPr>
          <w:ilvl w:val="0"/>
          <w:numId w:val="22"/>
        </w:numPr>
        <w:rPr>
          <w:lang w:val="es-CR"/>
        </w:rPr>
      </w:pPr>
      <w:r w:rsidRPr="002F3684">
        <w:rPr>
          <w:lang w:val="es-CR"/>
        </w:rPr>
        <w:t>Actitud crítica y reflexiva</w:t>
      </w:r>
    </w:p>
    <w:p w14:paraId="398F8BD7" w14:textId="77777777" w:rsidR="00777962" w:rsidRPr="002F3684" w:rsidRDefault="00777962" w:rsidP="00F0259A">
      <w:pPr>
        <w:pStyle w:val="Prrafodelista"/>
        <w:numPr>
          <w:ilvl w:val="0"/>
          <w:numId w:val="22"/>
        </w:numPr>
        <w:rPr>
          <w:lang w:val="es-CR"/>
        </w:rPr>
      </w:pPr>
      <w:r w:rsidRPr="002F3684">
        <w:rPr>
          <w:lang w:val="es-CR"/>
        </w:rPr>
        <w:t xml:space="preserve">Disposición para resolver problemas </w:t>
      </w:r>
    </w:p>
    <w:p w14:paraId="52F480E9" w14:textId="77777777" w:rsidR="00777962" w:rsidRDefault="00777962" w:rsidP="00F0259A">
      <w:pPr>
        <w:pStyle w:val="Prrafodelista"/>
        <w:numPr>
          <w:ilvl w:val="0"/>
          <w:numId w:val="22"/>
        </w:numPr>
        <w:rPr>
          <w:lang w:val="es-CR"/>
        </w:rPr>
      </w:pPr>
      <w:r w:rsidRPr="002F3684">
        <w:rPr>
          <w:lang w:val="es-CR"/>
        </w:rPr>
        <w:t>Actualización permanente</w:t>
      </w:r>
    </w:p>
    <w:p w14:paraId="09024144" w14:textId="77777777" w:rsidR="00777962" w:rsidRDefault="00777962" w:rsidP="00F0259A">
      <w:pPr>
        <w:pStyle w:val="Prrafodelista"/>
        <w:numPr>
          <w:ilvl w:val="0"/>
          <w:numId w:val="22"/>
        </w:numPr>
        <w:rPr>
          <w:lang w:val="es-CR"/>
        </w:rPr>
      </w:pPr>
      <w:r>
        <w:rPr>
          <w:lang w:val="es-CR"/>
        </w:rPr>
        <w:t>Creatividad</w:t>
      </w:r>
    </w:p>
    <w:p w14:paraId="368E8048" w14:textId="77777777" w:rsidR="00777962" w:rsidRDefault="00777962" w:rsidP="00F0259A">
      <w:pPr>
        <w:pStyle w:val="Prrafodelista"/>
        <w:numPr>
          <w:ilvl w:val="0"/>
          <w:numId w:val="22"/>
        </w:numPr>
        <w:rPr>
          <w:lang w:val="es-CR"/>
        </w:rPr>
      </w:pPr>
      <w:r>
        <w:rPr>
          <w:lang w:val="es-CR"/>
        </w:rPr>
        <w:t>Capacidad de trabajar en equipo</w:t>
      </w:r>
    </w:p>
    <w:p w14:paraId="08A95896" w14:textId="6C1EAC48" w:rsidR="00540D55" w:rsidRPr="00777962" w:rsidRDefault="00777962" w:rsidP="00F0259A">
      <w:pPr>
        <w:pStyle w:val="Prrafodelista"/>
        <w:numPr>
          <w:ilvl w:val="0"/>
          <w:numId w:val="62"/>
        </w:numPr>
        <w:rPr>
          <w:b/>
        </w:rPr>
      </w:pPr>
      <w:r w:rsidRPr="00777962">
        <w:rPr>
          <w:b/>
        </w:rPr>
        <w:t>Aspectos Metodológicos</w:t>
      </w:r>
      <w:r w:rsidR="00540D55" w:rsidRPr="00777962">
        <w:rPr>
          <w:b/>
        </w:rPr>
        <w:t xml:space="preserve"> </w:t>
      </w:r>
    </w:p>
    <w:p w14:paraId="29C955F3" w14:textId="56D1F458" w:rsidR="00540D55" w:rsidRPr="00843D57" w:rsidRDefault="00843D57" w:rsidP="00843D57">
      <w:r w:rsidRPr="004D58B6">
        <w:t xml:space="preserve">El curso tiene la modalidad de ser teórico – practico, donde </w:t>
      </w:r>
      <w:r w:rsidR="00D01DB3">
        <w:t>la persona docente</w:t>
      </w:r>
      <w:r w:rsidRPr="004D58B6">
        <w:t xml:space="preserve"> impartirá clases guías para que el estudiant</w:t>
      </w:r>
      <w:r w:rsidR="00D01DB3">
        <w:t>ado</w:t>
      </w:r>
      <w:r w:rsidRPr="004D58B6">
        <w:t xml:space="preserve"> desarrolle en clase cada uno de los ejercicios de programación de algoritmos propuestos durante el curso</w:t>
      </w:r>
      <w:r w:rsidR="00777962">
        <w:t xml:space="preserve">. </w:t>
      </w:r>
      <w:r w:rsidRPr="004D58B6">
        <w:t>Se estima una alta participación del estudiant</w:t>
      </w:r>
      <w:r w:rsidR="00D01DB3">
        <w:t>ado</w:t>
      </w:r>
      <w:r w:rsidRPr="004D58B6">
        <w:t xml:space="preserve"> ya que se requerirá previa lectura de los temas, así como la resolución de casos prácticos para el adecuado aprovechamiento del curso.</w:t>
      </w:r>
    </w:p>
    <w:p w14:paraId="2BF3165B" w14:textId="1EFDFC99" w:rsidR="00540D55" w:rsidRPr="00777962" w:rsidRDefault="00540D55" w:rsidP="00F0259A">
      <w:pPr>
        <w:pStyle w:val="Prrafodelista"/>
        <w:numPr>
          <w:ilvl w:val="0"/>
          <w:numId w:val="62"/>
        </w:numPr>
        <w:rPr>
          <w:b/>
        </w:rPr>
      </w:pPr>
      <w:r w:rsidRPr="004866EA">
        <w:rPr>
          <w:b/>
        </w:rPr>
        <w:t xml:space="preserve"> </w:t>
      </w:r>
      <w:r w:rsidR="00777962" w:rsidRPr="00777962">
        <w:rPr>
          <w:b/>
        </w:rPr>
        <w:t>Recursos Bibliográficos</w:t>
      </w:r>
    </w:p>
    <w:p w14:paraId="68D306B1" w14:textId="77777777" w:rsidR="00843D57" w:rsidRPr="004866EA" w:rsidRDefault="00843D57" w:rsidP="004866EA">
      <w:pPr>
        <w:ind w:left="709" w:hanging="709"/>
        <w:rPr>
          <w:rFonts w:cs="Arial"/>
        </w:rPr>
      </w:pPr>
      <w:r w:rsidRPr="004866EA">
        <w:rPr>
          <w:rFonts w:cs="Arial"/>
        </w:rPr>
        <w:lastRenderedPageBreak/>
        <w:t xml:space="preserve">Alpízar Méndez, Juan Gabriel, 2019. Programa Ciencia de Datos con R: Enfoque en resolución de problemas empresariales.  Niveles 1, 2 y 3, Cispro S.A. </w:t>
      </w:r>
      <w:hyperlink r:id="rId41" w:history="1">
        <w:r w:rsidRPr="004866EA">
          <w:rPr>
            <w:rStyle w:val="Hipervnculo"/>
            <w:rFonts w:cs="Arial"/>
          </w:rPr>
          <w:t>www.cisprocr.com</w:t>
        </w:r>
      </w:hyperlink>
      <w:r w:rsidRPr="004866EA">
        <w:rPr>
          <w:rStyle w:val="Hipervnculo"/>
          <w:rFonts w:cs="Arial"/>
          <w:color w:val="000000"/>
        </w:rPr>
        <w:t xml:space="preserve"> </w:t>
      </w:r>
      <w:r w:rsidRPr="004866EA">
        <w:rPr>
          <w:rFonts w:cs="Arial"/>
        </w:rPr>
        <w:t xml:space="preserve"> (Material del curso preparado por el profesor).</w:t>
      </w:r>
    </w:p>
    <w:p w14:paraId="02B4B09C" w14:textId="77777777" w:rsidR="00843D57" w:rsidRPr="004866EA" w:rsidRDefault="00843D57" w:rsidP="004866EA">
      <w:pPr>
        <w:ind w:left="709" w:hanging="709"/>
        <w:rPr>
          <w:rFonts w:cs="Arial"/>
        </w:rPr>
      </w:pPr>
      <w:r w:rsidRPr="004866EA">
        <w:rPr>
          <w:rFonts w:cs="Arial"/>
          <w:lang w:val="en-US"/>
        </w:rPr>
        <w:t xml:space="preserve">Angrist, J., &amp;Pischke, J.S. (2009). Mostly Harmless Econometrics: An Empiricists Companion. </w:t>
      </w:r>
      <w:r w:rsidRPr="004866EA">
        <w:rPr>
          <w:rFonts w:cs="Arial"/>
        </w:rPr>
        <w:t xml:space="preserve">USA: Princeton University Press. </w:t>
      </w:r>
    </w:p>
    <w:p w14:paraId="68E81142" w14:textId="77777777" w:rsidR="00843D57" w:rsidRPr="004866EA" w:rsidRDefault="00843D57" w:rsidP="004866EA">
      <w:pPr>
        <w:ind w:left="709" w:hanging="709"/>
        <w:rPr>
          <w:rFonts w:cs="Arial"/>
          <w:lang w:val="en-US"/>
        </w:rPr>
      </w:pPr>
      <w:r w:rsidRPr="004866EA">
        <w:rPr>
          <w:rFonts w:cs="Arial"/>
        </w:rPr>
        <w:t xml:space="preserve">Cuadras, C. M. (2012). Nuevos métodos de análisis multivariante. </w:t>
      </w:r>
      <w:r w:rsidRPr="004866EA">
        <w:rPr>
          <w:rFonts w:cs="Arial"/>
          <w:lang w:val="en-US"/>
        </w:rPr>
        <w:t>Barcelona: CMC Editions.</w:t>
      </w:r>
    </w:p>
    <w:p w14:paraId="29EB00D9" w14:textId="77777777" w:rsidR="00843D57" w:rsidRPr="005B022F" w:rsidRDefault="00843D57" w:rsidP="004866EA">
      <w:pPr>
        <w:ind w:left="709" w:hanging="709"/>
        <w:rPr>
          <w:rFonts w:cs="Arial"/>
          <w:lang w:val="en-US"/>
        </w:rPr>
      </w:pPr>
      <w:r w:rsidRPr="004866EA">
        <w:rPr>
          <w:rFonts w:cs="Arial"/>
          <w:lang w:val="en-US"/>
        </w:rPr>
        <w:t xml:space="preserve">Hardle, W.; Simar, L. (2007). Applied multivariate statistical analysis. </w:t>
      </w:r>
      <w:r w:rsidRPr="004866EA">
        <w:rPr>
          <w:rFonts w:cs="Arial"/>
        </w:rPr>
        <w:t>Berlin: Springer.</w:t>
      </w:r>
      <w:r w:rsidRPr="004866EA">
        <w:rPr>
          <w:rFonts w:cs="Arial"/>
        </w:rPr>
        <w:br/>
        <w:t xml:space="preserve">Johnson, D. E. (2000). Métodos multivariados aplicados al análisis de datos. </w:t>
      </w:r>
      <w:r w:rsidRPr="005B022F">
        <w:rPr>
          <w:rFonts w:cs="Arial"/>
          <w:lang w:val="en-US"/>
        </w:rPr>
        <w:t>México: International Thomson Editores.</w:t>
      </w:r>
    </w:p>
    <w:p w14:paraId="378C5694" w14:textId="704660F6" w:rsidR="00843D57" w:rsidRDefault="00843D57" w:rsidP="004866EA">
      <w:pPr>
        <w:ind w:left="709" w:hanging="709"/>
        <w:rPr>
          <w:rStyle w:val="Hipervnculo"/>
          <w:rFonts w:cs="Arial"/>
          <w:lang w:val="en-US"/>
        </w:rPr>
      </w:pPr>
      <w:r w:rsidRPr="004866EA">
        <w:rPr>
          <w:rFonts w:cs="Arial"/>
          <w:lang w:val="en-US"/>
        </w:rPr>
        <w:t xml:space="preserve">R Development Core Team. “R: A Programming Environment for Data Analysis and Graphics”. The R Project for Statistical Computing, 2010. </w:t>
      </w:r>
      <w:hyperlink r:id="rId42" w:tgtFrame="_blank" w:history="1">
        <w:r w:rsidRPr="004866EA">
          <w:rPr>
            <w:rStyle w:val="Hipervnculo"/>
            <w:rFonts w:cs="Arial"/>
            <w:lang w:val="en-US"/>
          </w:rPr>
          <w:t>http://www.r-project.org/</w:t>
        </w:r>
      </w:hyperlink>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800"/>
      </w:tblGrid>
      <w:tr w:rsidR="00C73DD3" w:rsidRPr="006F2BDD" w14:paraId="5D3F10CF" w14:textId="77777777" w:rsidTr="00922EAB">
        <w:trPr>
          <w:trHeight w:val="162"/>
        </w:trPr>
        <w:tc>
          <w:tcPr>
            <w:tcW w:w="3085" w:type="dxa"/>
            <w:tcBorders>
              <w:top w:val="single" w:sz="4" w:space="0" w:color="auto"/>
              <w:left w:val="single" w:sz="4" w:space="0" w:color="auto"/>
              <w:bottom w:val="single" w:sz="4" w:space="0" w:color="auto"/>
              <w:right w:val="single" w:sz="4" w:space="0" w:color="auto"/>
            </w:tcBorders>
            <w:hideMark/>
          </w:tcPr>
          <w:p w14:paraId="259D10CD" w14:textId="77777777" w:rsidR="00C73DD3" w:rsidRPr="00E06C63" w:rsidRDefault="00C73DD3" w:rsidP="00922EAB">
            <w:pPr>
              <w:pStyle w:val="Sinespaciado"/>
              <w:rPr>
                <w:rFonts w:cs="Arial"/>
                <w:b/>
                <w:lang w:val="es-CR" w:eastAsia="en-US"/>
              </w:rPr>
            </w:pPr>
            <w:r w:rsidRPr="00E06C63">
              <w:rPr>
                <w:rFonts w:cs="Arial"/>
                <w:b/>
                <w:lang w:val="es-CR"/>
              </w:rPr>
              <w:t>NOMBRE DEL CURSO:</w:t>
            </w:r>
          </w:p>
        </w:tc>
        <w:tc>
          <w:tcPr>
            <w:tcW w:w="5800" w:type="dxa"/>
            <w:tcBorders>
              <w:top w:val="single" w:sz="4" w:space="0" w:color="auto"/>
              <w:left w:val="single" w:sz="4" w:space="0" w:color="auto"/>
              <w:bottom w:val="single" w:sz="4" w:space="0" w:color="auto"/>
              <w:right w:val="single" w:sz="4" w:space="0" w:color="auto"/>
            </w:tcBorders>
          </w:tcPr>
          <w:p w14:paraId="159A586D" w14:textId="03C59E31" w:rsidR="00C73DD3" w:rsidRPr="00E06C63" w:rsidRDefault="00C73DD3" w:rsidP="00922EAB">
            <w:pPr>
              <w:pStyle w:val="Sinespaciado"/>
              <w:rPr>
                <w:rFonts w:cs="Arial"/>
                <w:b/>
                <w:lang w:val="es-CR" w:eastAsia="en-US"/>
              </w:rPr>
            </w:pPr>
            <w:r>
              <w:rPr>
                <w:rFonts w:cs="Arial"/>
                <w:b/>
                <w:lang w:val="es-CR" w:eastAsia="en-US"/>
              </w:rPr>
              <w:t>TRABAJO FINAL DE GRADUACIÓN</w:t>
            </w:r>
          </w:p>
        </w:tc>
      </w:tr>
      <w:tr w:rsidR="00C73DD3" w:rsidRPr="006F2BDD" w14:paraId="5C81E38D"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5774AC6A" w14:textId="77777777" w:rsidR="00C73DD3" w:rsidRPr="00E06C63" w:rsidRDefault="00C73DD3" w:rsidP="00922EAB">
            <w:pPr>
              <w:pStyle w:val="Sinespaciado"/>
              <w:rPr>
                <w:rFonts w:cs="Arial"/>
                <w:b/>
                <w:lang w:val="es-CR" w:eastAsia="en-US"/>
              </w:rPr>
            </w:pPr>
            <w:r w:rsidRPr="00E06C63">
              <w:rPr>
                <w:rFonts w:cs="Arial"/>
                <w:b/>
                <w:lang w:val="es-CR"/>
              </w:rPr>
              <w:t>TIPO DE CURSO:</w:t>
            </w:r>
          </w:p>
        </w:tc>
        <w:tc>
          <w:tcPr>
            <w:tcW w:w="5800" w:type="dxa"/>
            <w:tcBorders>
              <w:top w:val="single" w:sz="4" w:space="0" w:color="auto"/>
              <w:left w:val="single" w:sz="4" w:space="0" w:color="auto"/>
              <w:bottom w:val="single" w:sz="4" w:space="0" w:color="auto"/>
              <w:right w:val="single" w:sz="4" w:space="0" w:color="auto"/>
            </w:tcBorders>
          </w:tcPr>
          <w:p w14:paraId="320748D5" w14:textId="77777777" w:rsidR="00C73DD3" w:rsidRPr="00E06C63" w:rsidRDefault="00C73DD3" w:rsidP="00922EAB">
            <w:pPr>
              <w:pStyle w:val="Sinespaciado"/>
              <w:rPr>
                <w:rFonts w:cs="Arial"/>
                <w:lang w:val="es-CR" w:eastAsia="en-US"/>
              </w:rPr>
            </w:pPr>
            <w:r w:rsidRPr="00E06C63">
              <w:rPr>
                <w:rFonts w:cs="Arial"/>
                <w:lang w:val="es-CR" w:eastAsia="en-US"/>
              </w:rPr>
              <w:t>REGULAR</w:t>
            </w:r>
          </w:p>
        </w:tc>
      </w:tr>
      <w:tr w:rsidR="00C73DD3" w:rsidRPr="006F2BDD" w14:paraId="21BE338A"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7E037FB2" w14:textId="77777777" w:rsidR="00C73DD3" w:rsidRPr="00E06C63" w:rsidRDefault="00C73DD3" w:rsidP="00922EAB">
            <w:pPr>
              <w:pStyle w:val="Sinespaciado"/>
              <w:rPr>
                <w:rFonts w:cs="Arial"/>
                <w:b/>
                <w:lang w:val="es-CR" w:eastAsia="en-US"/>
              </w:rPr>
            </w:pPr>
            <w:r w:rsidRPr="00E06C63">
              <w:rPr>
                <w:rFonts w:cs="Arial"/>
                <w:b/>
                <w:lang w:val="es-CR"/>
              </w:rPr>
              <w:t>CÓDIGO DE CURSO:</w:t>
            </w:r>
          </w:p>
        </w:tc>
        <w:tc>
          <w:tcPr>
            <w:tcW w:w="5800" w:type="dxa"/>
            <w:tcBorders>
              <w:top w:val="single" w:sz="4" w:space="0" w:color="auto"/>
              <w:left w:val="single" w:sz="4" w:space="0" w:color="auto"/>
              <w:bottom w:val="single" w:sz="4" w:space="0" w:color="auto"/>
              <w:right w:val="single" w:sz="4" w:space="0" w:color="auto"/>
            </w:tcBorders>
          </w:tcPr>
          <w:p w14:paraId="6746C9F2" w14:textId="77777777" w:rsidR="00C73DD3" w:rsidRPr="00E06C63" w:rsidRDefault="00C73DD3" w:rsidP="00922EAB">
            <w:pPr>
              <w:pStyle w:val="Sinespaciado"/>
              <w:rPr>
                <w:rFonts w:cs="Arial"/>
                <w:lang w:val="es-CR" w:eastAsia="en-US"/>
              </w:rPr>
            </w:pPr>
            <w:r w:rsidRPr="00E06C63">
              <w:rPr>
                <w:rFonts w:cs="Arial"/>
                <w:lang w:val="es-CR" w:eastAsia="en-US"/>
              </w:rPr>
              <w:t>Por Asignar</w:t>
            </w:r>
          </w:p>
        </w:tc>
      </w:tr>
      <w:tr w:rsidR="00C73DD3" w:rsidRPr="006F2BDD" w14:paraId="1DE3DECB"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18CBFAD2" w14:textId="77777777" w:rsidR="00C73DD3" w:rsidRPr="00E06C63" w:rsidRDefault="00C73DD3" w:rsidP="00922EAB">
            <w:pPr>
              <w:pStyle w:val="Sinespaciado"/>
              <w:rPr>
                <w:rFonts w:cs="Arial"/>
                <w:b/>
                <w:lang w:val="es-CR" w:eastAsia="en-US"/>
              </w:rPr>
            </w:pPr>
            <w:r w:rsidRPr="00E06C63">
              <w:rPr>
                <w:rFonts w:cs="Arial"/>
                <w:b/>
                <w:lang w:val="es-CR"/>
              </w:rPr>
              <w:t>NIVEL Y GRADO ACADÉMICO:</w:t>
            </w:r>
          </w:p>
        </w:tc>
        <w:tc>
          <w:tcPr>
            <w:tcW w:w="5800" w:type="dxa"/>
            <w:tcBorders>
              <w:top w:val="single" w:sz="4" w:space="0" w:color="auto"/>
              <w:left w:val="single" w:sz="4" w:space="0" w:color="auto"/>
              <w:bottom w:val="single" w:sz="4" w:space="0" w:color="auto"/>
              <w:right w:val="single" w:sz="4" w:space="0" w:color="auto"/>
            </w:tcBorders>
          </w:tcPr>
          <w:p w14:paraId="6461FAEA" w14:textId="77777777" w:rsidR="00C73DD3" w:rsidRPr="00E06C63" w:rsidRDefault="00C73DD3" w:rsidP="00922EAB">
            <w:pPr>
              <w:pStyle w:val="Sinespaciado"/>
              <w:rPr>
                <w:rFonts w:cs="Arial"/>
                <w:lang w:val="es-CR" w:eastAsia="en-US"/>
              </w:rPr>
            </w:pPr>
            <w:r w:rsidRPr="00E06C63">
              <w:rPr>
                <w:rFonts w:cs="Arial"/>
                <w:lang w:val="es-CR" w:eastAsia="en-US"/>
              </w:rPr>
              <w:t>I nivel de Licenciatura</w:t>
            </w:r>
          </w:p>
        </w:tc>
      </w:tr>
      <w:tr w:rsidR="00C73DD3" w:rsidRPr="006F2BDD" w14:paraId="000E5FB2"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49E6C7EB" w14:textId="77777777" w:rsidR="00C73DD3" w:rsidRPr="00E06C63" w:rsidRDefault="00C73DD3" w:rsidP="00922EAB">
            <w:pPr>
              <w:pStyle w:val="Sinespaciado"/>
              <w:rPr>
                <w:rFonts w:cs="Arial"/>
                <w:b/>
                <w:lang w:val="es-CR" w:eastAsia="en-US"/>
              </w:rPr>
            </w:pPr>
            <w:r w:rsidRPr="00E06C63">
              <w:rPr>
                <w:rFonts w:cs="Arial"/>
                <w:b/>
                <w:lang w:val="es-CR"/>
              </w:rPr>
              <w:t>PERIODO LECTIVO:</w:t>
            </w:r>
          </w:p>
        </w:tc>
        <w:tc>
          <w:tcPr>
            <w:tcW w:w="5800" w:type="dxa"/>
            <w:tcBorders>
              <w:top w:val="single" w:sz="4" w:space="0" w:color="auto"/>
              <w:left w:val="single" w:sz="4" w:space="0" w:color="auto"/>
              <w:bottom w:val="single" w:sz="4" w:space="0" w:color="auto"/>
              <w:right w:val="single" w:sz="4" w:space="0" w:color="auto"/>
            </w:tcBorders>
          </w:tcPr>
          <w:p w14:paraId="359068B9" w14:textId="77777777" w:rsidR="00C73DD3" w:rsidRPr="00E06C63" w:rsidRDefault="00C73DD3" w:rsidP="00922EAB">
            <w:pPr>
              <w:pStyle w:val="Sinespaciado"/>
              <w:rPr>
                <w:rFonts w:cs="Arial"/>
                <w:lang w:val="es-CR" w:eastAsia="en-US"/>
              </w:rPr>
            </w:pPr>
            <w:r w:rsidRPr="00E06C63">
              <w:rPr>
                <w:rFonts w:cs="Arial"/>
                <w:lang w:val="es-CR" w:eastAsia="en-US"/>
              </w:rPr>
              <w:t>ciclo de 17 semanas</w:t>
            </w:r>
          </w:p>
        </w:tc>
      </w:tr>
      <w:tr w:rsidR="00C73DD3" w:rsidRPr="006F2BDD" w14:paraId="74F5DD0A"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4279E503" w14:textId="77777777" w:rsidR="00C73DD3" w:rsidRPr="00E06C63" w:rsidRDefault="00C73DD3" w:rsidP="00922EAB">
            <w:pPr>
              <w:pStyle w:val="Sinespaciado"/>
              <w:rPr>
                <w:rFonts w:cs="Arial"/>
                <w:b/>
                <w:lang w:val="es-CR" w:eastAsia="en-US"/>
              </w:rPr>
            </w:pPr>
            <w:r w:rsidRPr="00E06C63">
              <w:rPr>
                <w:rFonts w:cs="Arial"/>
                <w:b/>
                <w:lang w:val="es-CR"/>
              </w:rPr>
              <w:t xml:space="preserve">MODALIDAD: </w:t>
            </w:r>
          </w:p>
        </w:tc>
        <w:tc>
          <w:tcPr>
            <w:tcW w:w="5800" w:type="dxa"/>
            <w:tcBorders>
              <w:top w:val="single" w:sz="4" w:space="0" w:color="auto"/>
              <w:left w:val="single" w:sz="4" w:space="0" w:color="auto"/>
              <w:bottom w:val="single" w:sz="4" w:space="0" w:color="auto"/>
              <w:right w:val="single" w:sz="4" w:space="0" w:color="auto"/>
            </w:tcBorders>
          </w:tcPr>
          <w:p w14:paraId="59538A84" w14:textId="77777777" w:rsidR="00C73DD3" w:rsidRPr="00E06C63" w:rsidRDefault="00C73DD3" w:rsidP="00922EAB">
            <w:pPr>
              <w:pStyle w:val="Sinespaciado"/>
              <w:rPr>
                <w:rFonts w:cs="Arial"/>
                <w:lang w:val="es-CR" w:eastAsia="en-US"/>
              </w:rPr>
            </w:pPr>
            <w:r w:rsidRPr="00E06C63">
              <w:rPr>
                <w:rFonts w:cs="Arial"/>
                <w:lang w:val="es-CR" w:eastAsia="en-US"/>
              </w:rPr>
              <w:t>Presencial</w:t>
            </w:r>
          </w:p>
        </w:tc>
      </w:tr>
      <w:tr w:rsidR="00C73DD3" w:rsidRPr="006F2BDD" w14:paraId="5BBA1AC4"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vAlign w:val="center"/>
            <w:hideMark/>
          </w:tcPr>
          <w:p w14:paraId="172DC8D7" w14:textId="77777777" w:rsidR="00C73DD3" w:rsidRPr="00E06C63" w:rsidRDefault="00C73DD3" w:rsidP="00922EAB">
            <w:pPr>
              <w:pStyle w:val="Sinespaciado"/>
              <w:rPr>
                <w:rFonts w:cs="Arial"/>
                <w:b/>
                <w:lang w:val="es-CR" w:eastAsia="en-US"/>
              </w:rPr>
            </w:pPr>
            <w:r w:rsidRPr="00E06C63">
              <w:rPr>
                <w:rFonts w:cs="Arial"/>
                <w:b/>
                <w:lang w:val="es-CR"/>
              </w:rPr>
              <w:t>NATURALEZA:</w:t>
            </w:r>
          </w:p>
        </w:tc>
        <w:tc>
          <w:tcPr>
            <w:tcW w:w="5800" w:type="dxa"/>
            <w:tcBorders>
              <w:top w:val="single" w:sz="4" w:space="0" w:color="auto"/>
              <w:left w:val="single" w:sz="4" w:space="0" w:color="auto"/>
              <w:bottom w:val="single" w:sz="4" w:space="0" w:color="auto"/>
              <w:right w:val="single" w:sz="4" w:space="0" w:color="auto"/>
            </w:tcBorders>
          </w:tcPr>
          <w:p w14:paraId="527E8B7D" w14:textId="77777777" w:rsidR="00C73DD3" w:rsidRPr="00E06C63" w:rsidRDefault="00C73DD3" w:rsidP="00922EAB">
            <w:pPr>
              <w:pStyle w:val="Sinespaciado"/>
              <w:rPr>
                <w:rFonts w:cs="Arial"/>
                <w:lang w:val="es-CR" w:eastAsia="en-US"/>
              </w:rPr>
            </w:pPr>
            <w:r w:rsidRPr="00E06C63">
              <w:rPr>
                <w:rFonts w:cs="Arial"/>
                <w:lang w:val="es-CR" w:eastAsia="en-US"/>
              </w:rPr>
              <w:t>Teórico Práctico</w:t>
            </w:r>
          </w:p>
        </w:tc>
      </w:tr>
      <w:tr w:rsidR="00C73DD3" w:rsidRPr="006F2BDD" w14:paraId="5050E27D" w14:textId="77777777" w:rsidTr="00922EAB">
        <w:trPr>
          <w:trHeight w:val="284"/>
        </w:trPr>
        <w:tc>
          <w:tcPr>
            <w:tcW w:w="3085" w:type="dxa"/>
            <w:tcBorders>
              <w:top w:val="single" w:sz="4" w:space="0" w:color="auto"/>
              <w:left w:val="single" w:sz="4" w:space="0" w:color="auto"/>
              <w:bottom w:val="single" w:sz="4" w:space="0" w:color="auto"/>
              <w:right w:val="single" w:sz="4" w:space="0" w:color="auto"/>
            </w:tcBorders>
            <w:hideMark/>
          </w:tcPr>
          <w:p w14:paraId="0DA1C1AD" w14:textId="77777777" w:rsidR="00C73DD3" w:rsidRPr="00E06C63" w:rsidRDefault="00C73DD3" w:rsidP="00922EAB">
            <w:pPr>
              <w:pStyle w:val="Sinespaciado"/>
              <w:rPr>
                <w:rFonts w:cs="Arial"/>
                <w:b/>
                <w:lang w:val="es-CR" w:eastAsia="en-US"/>
              </w:rPr>
            </w:pPr>
            <w:r w:rsidRPr="00E06C63">
              <w:rPr>
                <w:rFonts w:cs="Arial"/>
                <w:b/>
                <w:lang w:val="es-CR"/>
              </w:rPr>
              <w:t xml:space="preserve">CRÉDITOS: </w:t>
            </w:r>
          </w:p>
        </w:tc>
        <w:tc>
          <w:tcPr>
            <w:tcW w:w="5800" w:type="dxa"/>
            <w:tcBorders>
              <w:top w:val="single" w:sz="4" w:space="0" w:color="auto"/>
              <w:left w:val="single" w:sz="4" w:space="0" w:color="auto"/>
              <w:bottom w:val="single" w:sz="4" w:space="0" w:color="auto"/>
              <w:right w:val="single" w:sz="4" w:space="0" w:color="auto"/>
            </w:tcBorders>
          </w:tcPr>
          <w:p w14:paraId="118FAF9D" w14:textId="77777777" w:rsidR="00C73DD3" w:rsidRPr="00E06C63" w:rsidRDefault="00C73DD3" w:rsidP="00922EAB">
            <w:pPr>
              <w:pStyle w:val="Sinespaciado"/>
              <w:rPr>
                <w:rFonts w:cs="Arial"/>
                <w:lang w:val="es-CR" w:eastAsia="en-US"/>
              </w:rPr>
            </w:pPr>
            <w:r w:rsidRPr="00E06C63">
              <w:rPr>
                <w:rFonts w:cs="Arial"/>
                <w:lang w:val="es-CR" w:eastAsia="en-US"/>
              </w:rPr>
              <w:t>4</w:t>
            </w:r>
          </w:p>
        </w:tc>
      </w:tr>
      <w:tr w:rsidR="00C73DD3" w:rsidRPr="006F2BDD" w14:paraId="2AC04FEF"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4A0DC80D" w14:textId="77777777" w:rsidR="00C73DD3" w:rsidRPr="00E06C63" w:rsidRDefault="00C73DD3" w:rsidP="00922EAB">
            <w:pPr>
              <w:pStyle w:val="Sinespaciado"/>
              <w:rPr>
                <w:rFonts w:cs="Arial"/>
                <w:b/>
                <w:lang w:val="es-CR" w:eastAsia="en-US"/>
              </w:rPr>
            </w:pPr>
            <w:r w:rsidRPr="00E06C63">
              <w:rPr>
                <w:rFonts w:cs="Arial"/>
                <w:b/>
                <w:lang w:val="es-CR"/>
              </w:rPr>
              <w:t>HORAS TOTALES SEMANALES:</w:t>
            </w:r>
          </w:p>
        </w:tc>
        <w:tc>
          <w:tcPr>
            <w:tcW w:w="5800" w:type="dxa"/>
            <w:tcBorders>
              <w:top w:val="single" w:sz="4" w:space="0" w:color="auto"/>
              <w:left w:val="single" w:sz="4" w:space="0" w:color="auto"/>
              <w:bottom w:val="single" w:sz="4" w:space="0" w:color="auto"/>
              <w:right w:val="single" w:sz="4" w:space="0" w:color="auto"/>
            </w:tcBorders>
          </w:tcPr>
          <w:p w14:paraId="0DC0711E" w14:textId="77777777" w:rsidR="00C73DD3" w:rsidRPr="00E06C63" w:rsidRDefault="00C73DD3" w:rsidP="00922EAB">
            <w:pPr>
              <w:pStyle w:val="Sinespaciado"/>
              <w:rPr>
                <w:rFonts w:cs="Arial"/>
                <w:lang w:val="es-CR" w:eastAsia="en-US"/>
              </w:rPr>
            </w:pPr>
            <w:r w:rsidRPr="00E06C63">
              <w:rPr>
                <w:rFonts w:cs="Arial"/>
                <w:lang w:val="es-CR" w:eastAsia="en-US"/>
              </w:rPr>
              <w:t>11</w:t>
            </w:r>
          </w:p>
        </w:tc>
      </w:tr>
      <w:tr w:rsidR="00C73DD3" w:rsidRPr="006F2BDD" w14:paraId="7272B549"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2EC75AF8" w14:textId="77777777" w:rsidR="00C73DD3" w:rsidRPr="00E06C63" w:rsidRDefault="00C73DD3" w:rsidP="00922EAB">
            <w:pPr>
              <w:pStyle w:val="Sinespaciado"/>
              <w:rPr>
                <w:rFonts w:cs="Arial"/>
                <w:b/>
                <w:bCs/>
                <w:lang w:val="es-CR" w:eastAsia="en-US"/>
              </w:rPr>
            </w:pPr>
            <w:r w:rsidRPr="00E06C63">
              <w:rPr>
                <w:rFonts w:cs="Arial"/>
                <w:b/>
                <w:bCs/>
                <w:lang w:val="es-CR"/>
              </w:rPr>
              <w:t xml:space="preserve">HORAS DEL CURSO: </w:t>
            </w:r>
          </w:p>
        </w:tc>
        <w:tc>
          <w:tcPr>
            <w:tcW w:w="5800" w:type="dxa"/>
            <w:tcBorders>
              <w:top w:val="single" w:sz="4" w:space="0" w:color="auto"/>
              <w:left w:val="single" w:sz="4" w:space="0" w:color="auto"/>
              <w:bottom w:val="single" w:sz="4" w:space="0" w:color="auto"/>
              <w:right w:val="single" w:sz="4" w:space="0" w:color="auto"/>
            </w:tcBorders>
          </w:tcPr>
          <w:p w14:paraId="30F99916" w14:textId="77777777" w:rsidR="00C73DD3" w:rsidRPr="00E06C63" w:rsidRDefault="00C73DD3" w:rsidP="00922EAB">
            <w:pPr>
              <w:pStyle w:val="Sinespaciado"/>
              <w:rPr>
                <w:rFonts w:cs="Arial"/>
                <w:lang w:val="es-CR" w:eastAsia="en-US"/>
              </w:rPr>
            </w:pPr>
            <w:r w:rsidRPr="00E06C63">
              <w:rPr>
                <w:rFonts w:cs="Arial"/>
                <w:lang w:val="es-CR" w:eastAsia="en-US"/>
              </w:rPr>
              <w:t xml:space="preserve">3 </w:t>
            </w:r>
            <w:proofErr w:type="gramStart"/>
            <w:r w:rsidRPr="00E06C63">
              <w:rPr>
                <w:rFonts w:cs="Arial"/>
                <w:lang w:val="es-CR" w:eastAsia="en-US"/>
              </w:rPr>
              <w:t>Teoría</w:t>
            </w:r>
            <w:proofErr w:type="gramEnd"/>
            <w:r w:rsidRPr="00E06C63">
              <w:rPr>
                <w:rFonts w:cs="Arial"/>
                <w:lang w:val="es-CR" w:eastAsia="en-US"/>
              </w:rPr>
              <w:t>; 1 Práctica; 7 Estudio Independiente</w:t>
            </w:r>
          </w:p>
        </w:tc>
      </w:tr>
      <w:tr w:rsidR="00C73DD3" w:rsidRPr="006F2BDD" w14:paraId="39E11AC2" w14:textId="77777777" w:rsidTr="00922EAB">
        <w:trPr>
          <w:trHeight w:val="297"/>
        </w:trPr>
        <w:tc>
          <w:tcPr>
            <w:tcW w:w="3085" w:type="dxa"/>
            <w:tcBorders>
              <w:top w:val="single" w:sz="4" w:space="0" w:color="auto"/>
              <w:left w:val="single" w:sz="4" w:space="0" w:color="auto"/>
              <w:bottom w:val="single" w:sz="4" w:space="0" w:color="auto"/>
              <w:right w:val="single" w:sz="4" w:space="0" w:color="auto"/>
            </w:tcBorders>
            <w:hideMark/>
          </w:tcPr>
          <w:p w14:paraId="35A1989F" w14:textId="77777777" w:rsidR="00C73DD3" w:rsidRPr="00E06C63" w:rsidRDefault="00C73DD3" w:rsidP="00922EAB">
            <w:pPr>
              <w:pStyle w:val="Sinespaciado"/>
              <w:rPr>
                <w:rFonts w:cs="Arial"/>
                <w:b/>
                <w:lang w:val="es-CR" w:eastAsia="en-US"/>
              </w:rPr>
            </w:pPr>
            <w:r w:rsidRPr="00E06C63">
              <w:rPr>
                <w:rFonts w:cs="Arial"/>
                <w:b/>
                <w:lang w:val="es-CR"/>
              </w:rPr>
              <w:t xml:space="preserve">HORAS DOCENTE: </w:t>
            </w:r>
          </w:p>
        </w:tc>
        <w:tc>
          <w:tcPr>
            <w:tcW w:w="5800" w:type="dxa"/>
            <w:tcBorders>
              <w:top w:val="single" w:sz="4" w:space="0" w:color="auto"/>
              <w:left w:val="single" w:sz="4" w:space="0" w:color="auto"/>
              <w:bottom w:val="single" w:sz="4" w:space="0" w:color="auto"/>
              <w:right w:val="single" w:sz="4" w:space="0" w:color="auto"/>
            </w:tcBorders>
          </w:tcPr>
          <w:p w14:paraId="1368E335" w14:textId="77777777" w:rsidR="00C73DD3" w:rsidRPr="00E06C63" w:rsidRDefault="00C73DD3" w:rsidP="00922EAB">
            <w:pPr>
              <w:pStyle w:val="Sinespaciado"/>
              <w:rPr>
                <w:rFonts w:cs="Arial"/>
                <w:lang w:val="es-CR" w:eastAsia="en-US"/>
              </w:rPr>
            </w:pPr>
            <w:r w:rsidRPr="00E06C63">
              <w:rPr>
                <w:rFonts w:cs="Arial"/>
                <w:lang w:val="es-CR" w:eastAsia="en-US"/>
              </w:rPr>
              <w:t xml:space="preserve">4 </w:t>
            </w:r>
          </w:p>
        </w:tc>
      </w:tr>
      <w:tr w:rsidR="00C73DD3" w:rsidRPr="006F2BDD" w14:paraId="497DCB9E" w14:textId="77777777" w:rsidTr="00922EAB">
        <w:trPr>
          <w:trHeight w:val="297"/>
        </w:trPr>
        <w:tc>
          <w:tcPr>
            <w:tcW w:w="3085" w:type="dxa"/>
            <w:tcBorders>
              <w:top w:val="single" w:sz="4" w:space="0" w:color="auto"/>
              <w:left w:val="single" w:sz="4" w:space="0" w:color="auto"/>
              <w:bottom w:val="single" w:sz="4" w:space="0" w:color="auto"/>
              <w:right w:val="single" w:sz="4" w:space="0" w:color="auto"/>
            </w:tcBorders>
          </w:tcPr>
          <w:p w14:paraId="0BCC484A" w14:textId="77777777" w:rsidR="00C73DD3" w:rsidRPr="00E06C63" w:rsidRDefault="00C73DD3" w:rsidP="00922EAB">
            <w:pPr>
              <w:pStyle w:val="Sinespaciado"/>
              <w:rPr>
                <w:rFonts w:cs="Arial"/>
                <w:b/>
                <w:lang w:val="es-CR"/>
              </w:rPr>
            </w:pPr>
            <w:r w:rsidRPr="00E06C63">
              <w:rPr>
                <w:rFonts w:cs="Arial"/>
                <w:b/>
                <w:lang w:val="es-CR"/>
              </w:rPr>
              <w:t>HORARIO DE ATENCIÓN ESTUDIANTE:</w:t>
            </w:r>
          </w:p>
        </w:tc>
        <w:tc>
          <w:tcPr>
            <w:tcW w:w="5800" w:type="dxa"/>
            <w:tcBorders>
              <w:top w:val="single" w:sz="4" w:space="0" w:color="auto"/>
              <w:left w:val="single" w:sz="4" w:space="0" w:color="auto"/>
              <w:bottom w:val="single" w:sz="4" w:space="0" w:color="auto"/>
              <w:right w:val="single" w:sz="4" w:space="0" w:color="auto"/>
            </w:tcBorders>
          </w:tcPr>
          <w:p w14:paraId="36FE011F" w14:textId="77777777" w:rsidR="00C73DD3" w:rsidRPr="00E06C63" w:rsidRDefault="00C73DD3" w:rsidP="00922EAB">
            <w:pPr>
              <w:pStyle w:val="Sinespaciado"/>
              <w:rPr>
                <w:rFonts w:cs="Arial"/>
                <w:lang w:val="es-CR" w:eastAsia="en-US"/>
              </w:rPr>
            </w:pPr>
            <w:r w:rsidRPr="00E06C63">
              <w:rPr>
                <w:rFonts w:cs="Arial"/>
                <w:lang w:val="es-CR" w:eastAsia="en-US"/>
              </w:rPr>
              <w:t>A convenir</w:t>
            </w:r>
          </w:p>
        </w:tc>
      </w:tr>
      <w:tr w:rsidR="00C73DD3" w:rsidRPr="006F2BDD" w14:paraId="656FEB93"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79F93F91" w14:textId="77777777" w:rsidR="00C73DD3" w:rsidRPr="00E06C63" w:rsidRDefault="00C73DD3" w:rsidP="00922EAB">
            <w:pPr>
              <w:pStyle w:val="Sinespaciado"/>
              <w:rPr>
                <w:rFonts w:cs="Arial"/>
                <w:b/>
                <w:lang w:val="es-CR" w:eastAsia="en-US"/>
              </w:rPr>
            </w:pPr>
            <w:r w:rsidRPr="00E06C63">
              <w:rPr>
                <w:rFonts w:cs="Arial"/>
                <w:b/>
                <w:lang w:val="es-CR"/>
              </w:rPr>
              <w:t xml:space="preserve">REQUISITOS: </w:t>
            </w:r>
          </w:p>
        </w:tc>
        <w:tc>
          <w:tcPr>
            <w:tcW w:w="5800" w:type="dxa"/>
            <w:tcBorders>
              <w:top w:val="single" w:sz="4" w:space="0" w:color="auto"/>
              <w:left w:val="single" w:sz="4" w:space="0" w:color="auto"/>
              <w:bottom w:val="single" w:sz="4" w:space="0" w:color="auto"/>
              <w:right w:val="single" w:sz="4" w:space="0" w:color="auto"/>
            </w:tcBorders>
          </w:tcPr>
          <w:p w14:paraId="6A088F57" w14:textId="77777777" w:rsidR="00C73DD3" w:rsidRPr="00E06C63" w:rsidRDefault="00C73DD3" w:rsidP="00922EAB">
            <w:pPr>
              <w:pStyle w:val="Sinespaciado"/>
              <w:rPr>
                <w:rFonts w:cs="Arial"/>
                <w:bCs/>
                <w:lang w:val="es-CR" w:eastAsia="en-US"/>
              </w:rPr>
            </w:pPr>
            <w:r w:rsidRPr="009B4523">
              <w:rPr>
                <w:rFonts w:cs="Arial"/>
                <w:bCs/>
                <w:lang w:val="es-CR" w:eastAsia="en-US"/>
              </w:rPr>
              <w:t>No tiene</w:t>
            </w:r>
          </w:p>
        </w:tc>
      </w:tr>
      <w:tr w:rsidR="00C73DD3" w:rsidRPr="006F2BDD" w14:paraId="6AEBD501"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11AD409F" w14:textId="77777777" w:rsidR="00C73DD3" w:rsidRPr="00E06C63" w:rsidRDefault="00C73DD3" w:rsidP="00922EAB">
            <w:pPr>
              <w:pStyle w:val="Sinespaciado"/>
              <w:rPr>
                <w:rFonts w:cs="Arial"/>
                <w:b/>
                <w:lang w:val="es-CR" w:eastAsia="en-US"/>
              </w:rPr>
            </w:pPr>
            <w:r w:rsidRPr="00E06C63">
              <w:rPr>
                <w:rFonts w:cs="Arial"/>
                <w:b/>
                <w:lang w:val="es-CR"/>
              </w:rPr>
              <w:t xml:space="preserve">CORREQUISITOS: </w:t>
            </w:r>
          </w:p>
        </w:tc>
        <w:tc>
          <w:tcPr>
            <w:tcW w:w="5800" w:type="dxa"/>
            <w:tcBorders>
              <w:top w:val="single" w:sz="4" w:space="0" w:color="auto"/>
              <w:left w:val="single" w:sz="4" w:space="0" w:color="auto"/>
              <w:bottom w:val="single" w:sz="4" w:space="0" w:color="auto"/>
              <w:right w:val="single" w:sz="4" w:space="0" w:color="auto"/>
            </w:tcBorders>
          </w:tcPr>
          <w:p w14:paraId="3E94BB8D" w14:textId="77777777" w:rsidR="00C73DD3" w:rsidRPr="00E06C63" w:rsidRDefault="00C73DD3" w:rsidP="00922EAB">
            <w:pPr>
              <w:pStyle w:val="Sinespaciado"/>
              <w:rPr>
                <w:rFonts w:cs="Arial"/>
                <w:bCs/>
                <w:lang w:val="es-CR" w:eastAsia="en-US"/>
              </w:rPr>
            </w:pPr>
            <w:r w:rsidRPr="00E06C63">
              <w:rPr>
                <w:rFonts w:cs="Arial"/>
                <w:bCs/>
                <w:lang w:val="es-CR" w:eastAsia="en-US"/>
              </w:rPr>
              <w:t>No tiene</w:t>
            </w:r>
          </w:p>
        </w:tc>
      </w:tr>
      <w:tr w:rsidR="00C73DD3" w:rsidRPr="006F2BDD" w14:paraId="481424E1" w14:textId="77777777" w:rsidTr="00922EAB">
        <w:trPr>
          <w:trHeight w:val="77"/>
        </w:trPr>
        <w:tc>
          <w:tcPr>
            <w:tcW w:w="3085" w:type="dxa"/>
            <w:tcBorders>
              <w:top w:val="single" w:sz="4" w:space="0" w:color="auto"/>
              <w:left w:val="single" w:sz="4" w:space="0" w:color="auto"/>
              <w:bottom w:val="single" w:sz="4" w:space="0" w:color="auto"/>
              <w:right w:val="single" w:sz="4" w:space="0" w:color="auto"/>
            </w:tcBorders>
            <w:hideMark/>
          </w:tcPr>
          <w:p w14:paraId="74577DD2" w14:textId="77777777" w:rsidR="00C73DD3" w:rsidRPr="00E06C63" w:rsidRDefault="00C73DD3" w:rsidP="00922EAB">
            <w:pPr>
              <w:pStyle w:val="Sinespaciado"/>
              <w:rPr>
                <w:rFonts w:cs="Arial"/>
                <w:b/>
                <w:lang w:val="es-CR" w:eastAsia="en-US"/>
              </w:rPr>
            </w:pPr>
            <w:r w:rsidRPr="00E06C63">
              <w:rPr>
                <w:rFonts w:cs="Arial"/>
                <w:b/>
                <w:lang w:val="es-CR"/>
              </w:rPr>
              <w:t>PERSONA DOCENTE:</w:t>
            </w:r>
          </w:p>
        </w:tc>
        <w:tc>
          <w:tcPr>
            <w:tcW w:w="5800" w:type="dxa"/>
            <w:tcBorders>
              <w:top w:val="single" w:sz="4" w:space="0" w:color="auto"/>
              <w:left w:val="single" w:sz="4" w:space="0" w:color="auto"/>
              <w:bottom w:val="single" w:sz="4" w:space="0" w:color="auto"/>
              <w:right w:val="single" w:sz="4" w:space="0" w:color="auto"/>
            </w:tcBorders>
          </w:tcPr>
          <w:p w14:paraId="5B82E83C" w14:textId="6E761A3E" w:rsidR="00C73DD3" w:rsidRPr="00E06C63" w:rsidRDefault="00C73DD3" w:rsidP="00922EAB">
            <w:pPr>
              <w:pStyle w:val="Sinespaciado"/>
              <w:rPr>
                <w:rFonts w:cs="Arial"/>
                <w:lang w:val="es-CR" w:eastAsia="en-US"/>
              </w:rPr>
            </w:pPr>
            <w:r>
              <w:rPr>
                <w:rFonts w:cs="Arial"/>
                <w:lang w:val="es-CR" w:eastAsia="en-US"/>
              </w:rPr>
              <w:t>Máster Fabiola Quirós Segura</w:t>
            </w:r>
          </w:p>
        </w:tc>
      </w:tr>
    </w:tbl>
    <w:p w14:paraId="2C2C3B39" w14:textId="1DB3ECDC" w:rsidR="00843D57" w:rsidRPr="004866EA" w:rsidRDefault="00843D57" w:rsidP="00F0259A">
      <w:pPr>
        <w:pStyle w:val="Prrafodelista"/>
        <w:numPr>
          <w:ilvl w:val="0"/>
          <w:numId w:val="63"/>
        </w:numPr>
        <w:rPr>
          <w:b/>
          <w:bCs/>
          <w:lang w:val="es-CR"/>
        </w:rPr>
      </w:pPr>
      <w:r w:rsidRPr="004866EA">
        <w:rPr>
          <w:b/>
          <w:bCs/>
          <w:lang w:val="es-CR"/>
        </w:rPr>
        <w:t>Descripción del curso</w:t>
      </w:r>
    </w:p>
    <w:p w14:paraId="076E7CC2" w14:textId="3A596499" w:rsidR="00F336F1" w:rsidRPr="00F336F1" w:rsidRDefault="00F336F1" w:rsidP="00F336F1">
      <w:pPr>
        <w:rPr>
          <w:strike/>
        </w:rPr>
      </w:pPr>
      <w:r w:rsidRPr="00F336F1">
        <w:t xml:space="preserve">El Trabajo final de graduación es un curso de aprendizaje activo donde </w:t>
      </w:r>
      <w:r w:rsidR="00D01DB3">
        <w:t>e</w:t>
      </w:r>
      <w:r w:rsidRPr="00F336F1">
        <w:t>l estudiant</w:t>
      </w:r>
      <w:r w:rsidR="00D01DB3">
        <w:t>ado</w:t>
      </w:r>
      <w:r w:rsidRPr="00F336F1">
        <w:t xml:space="preserve"> debe buscar la información por sus propios medios; en un clima de recíproca colaboración con la persona docente. Por lo tanto, en el curso l</w:t>
      </w:r>
      <w:r w:rsidR="00D01DB3">
        <w:t>a</w:t>
      </w:r>
      <w:r w:rsidRPr="00F336F1">
        <w:t>s</w:t>
      </w:r>
      <w:r w:rsidR="00D01DB3">
        <w:t xml:space="preserve"> personas</w:t>
      </w:r>
      <w:r w:rsidRPr="00F336F1">
        <w:t xml:space="preserve"> participantes no reciben la información ya elaborada como convencionalmente se hace, sino que la buscan, la indagan por sus propios </w:t>
      </w:r>
      <w:r w:rsidRPr="00F336F1">
        <w:lastRenderedPageBreak/>
        <w:t>medios. Es un proceso de promoción de aprendizaje e investigación, en un trabajo colaborativo. Se diferencia claramente de la clase magistral en la cual la actividad se centra en la</w:t>
      </w:r>
      <w:r w:rsidRPr="00F336F1">
        <w:rPr>
          <w:spacing w:val="-2"/>
        </w:rPr>
        <w:t xml:space="preserve"> persona docente, mientras que aquí se centra en el aprendiente, en un proceso de colaboración/construcción docente-aprendiente. </w:t>
      </w:r>
    </w:p>
    <w:p w14:paraId="34B4C49E" w14:textId="779C1833" w:rsidR="00F336F1" w:rsidRPr="00E404AC" w:rsidRDefault="00F336F1" w:rsidP="00F336F1">
      <w:r w:rsidRPr="00F336F1">
        <w:t>La ejecución de este curso ejercita al estudiant</w:t>
      </w:r>
      <w:r w:rsidR="00D01DB3">
        <w:t>ado</w:t>
      </w:r>
      <w:r w:rsidRPr="00F336F1">
        <w:t xml:space="preserve"> en el estudio personal y de equipo, los familiariza con medios de investigación y reflexión y los ejercita en el método filosófico. Con esta estrategia metodológica, se trata de aplicar el principio epistemológico que plantea que los conocimientos, capacidades y destrezas, actitudes y valores, en materia de investigación se construyen, y </w:t>
      </w:r>
      <w:r w:rsidRPr="00F336F1">
        <w:rPr>
          <w:strike/>
        </w:rPr>
        <w:t>no</w:t>
      </w:r>
      <w:r w:rsidRPr="00F336F1">
        <w:t xml:space="preserve"> se adquieren. Es decir, sólo se aprende a investigar, investigando, es fundamentalmente una práctica.</w:t>
      </w:r>
    </w:p>
    <w:p w14:paraId="76765CA7" w14:textId="12751608" w:rsidR="00843D57" w:rsidRPr="004866EA" w:rsidRDefault="00843D57" w:rsidP="00F0259A">
      <w:pPr>
        <w:pStyle w:val="Prrafodelista"/>
        <w:numPr>
          <w:ilvl w:val="0"/>
          <w:numId w:val="63"/>
        </w:numPr>
        <w:rPr>
          <w:rFonts w:eastAsia="Times New Roman"/>
          <w:b/>
          <w:bCs/>
          <w:lang w:val="es-CR"/>
        </w:rPr>
      </w:pPr>
      <w:r w:rsidRPr="004866EA">
        <w:rPr>
          <w:rFonts w:eastAsia="Times New Roman"/>
          <w:b/>
          <w:bCs/>
          <w:lang w:val="es-CR"/>
        </w:rPr>
        <w:t>Objetivos</w:t>
      </w:r>
    </w:p>
    <w:p w14:paraId="35CD7891" w14:textId="77777777" w:rsidR="00843D57" w:rsidRPr="00D7318C" w:rsidRDefault="00843D57" w:rsidP="00843D57">
      <w:pPr>
        <w:rPr>
          <w:i/>
          <w:lang w:val="es-CR"/>
        </w:rPr>
      </w:pPr>
      <w:r>
        <w:rPr>
          <w:i/>
          <w:lang w:val="es-CR"/>
        </w:rPr>
        <w:t>Objetivo General</w:t>
      </w:r>
    </w:p>
    <w:p w14:paraId="260F802C" w14:textId="30DAD938" w:rsidR="00F336F1" w:rsidRPr="004577B3" w:rsidRDefault="00F336F1" w:rsidP="00F336F1">
      <w:r w:rsidRPr="004577B3">
        <w:t>Diseñar un anteproyecto de investigación, logrando avances significativos de los aspectos teóricos, contextuales y metodológicos que sustenten, justifiquen y delimiten una propuesta de investigación en el campo de la comprensión de los problemas y temáticas relacionados con la economía</w:t>
      </w:r>
    </w:p>
    <w:p w14:paraId="64B31000" w14:textId="395D6CBD" w:rsidR="00843D57" w:rsidRPr="00D7318C" w:rsidRDefault="00843D57" w:rsidP="00843D57">
      <w:pPr>
        <w:rPr>
          <w:i/>
          <w:lang w:val="es-CR"/>
        </w:rPr>
      </w:pPr>
      <w:r w:rsidRPr="00D7318C">
        <w:rPr>
          <w:i/>
          <w:lang w:val="es-CR"/>
        </w:rPr>
        <w:t xml:space="preserve">Objetivos </w:t>
      </w:r>
      <w:r>
        <w:rPr>
          <w:i/>
          <w:lang w:val="es-CR"/>
        </w:rPr>
        <w:t>específicos</w:t>
      </w:r>
    </w:p>
    <w:p w14:paraId="3F0E0594" w14:textId="54DF88B1" w:rsidR="00F336F1" w:rsidRPr="00A42655" w:rsidRDefault="00F336F1" w:rsidP="00F0259A">
      <w:pPr>
        <w:pStyle w:val="Prrafodelista"/>
        <w:numPr>
          <w:ilvl w:val="0"/>
          <w:numId w:val="43"/>
        </w:numPr>
      </w:pPr>
      <w:r w:rsidRPr="00A42655">
        <w:t xml:space="preserve">Desarrollar un proceso investigativo sobre una temática de interés, </w:t>
      </w:r>
      <w:r w:rsidR="00D01DB3">
        <w:t>mediante</w:t>
      </w:r>
      <w:r w:rsidRPr="00A42655">
        <w:t xml:space="preserve"> el análisis y propuestas de solución a temáticas relacionadas con el desarrollo económico y la economía del comportamiento.</w:t>
      </w:r>
    </w:p>
    <w:p w14:paraId="17F8D888" w14:textId="77777777" w:rsidR="00F336F1" w:rsidRPr="00A42655" w:rsidRDefault="00F336F1" w:rsidP="00F0259A">
      <w:pPr>
        <w:pStyle w:val="Prrafodelista"/>
        <w:numPr>
          <w:ilvl w:val="0"/>
          <w:numId w:val="43"/>
        </w:numPr>
      </w:pPr>
      <w:r w:rsidRPr="00A42655">
        <w:t>Conocer la perspectiva de la metodología de la investigación, para el planteamiento de la propuesta de trabajo final de</w:t>
      </w:r>
      <w:r w:rsidRPr="00F336F1">
        <w:rPr>
          <w:spacing w:val="-12"/>
        </w:rPr>
        <w:t xml:space="preserve"> </w:t>
      </w:r>
      <w:r w:rsidRPr="00A42655">
        <w:t>graduación (bajo las modalidades definidas para el plan de estudios).</w:t>
      </w:r>
    </w:p>
    <w:p w14:paraId="4097A41C" w14:textId="77777777" w:rsidR="00F336F1" w:rsidRPr="00A42655" w:rsidRDefault="00F336F1" w:rsidP="00F0259A">
      <w:pPr>
        <w:pStyle w:val="Prrafodelista"/>
        <w:numPr>
          <w:ilvl w:val="0"/>
          <w:numId w:val="43"/>
        </w:numPr>
      </w:pPr>
      <w:r w:rsidRPr="00A42655">
        <w:t>Profundizar el área de conocimiento desde una perspectiva</w:t>
      </w:r>
      <w:r w:rsidRPr="00F336F1">
        <w:rPr>
          <w:spacing w:val="-10"/>
        </w:rPr>
        <w:t xml:space="preserve"> </w:t>
      </w:r>
      <w:r w:rsidRPr="00A42655">
        <w:t>integral.</w:t>
      </w:r>
    </w:p>
    <w:p w14:paraId="147FA3AF" w14:textId="77777777" w:rsidR="00F336F1" w:rsidRPr="00A42655" w:rsidRDefault="00F336F1" w:rsidP="00F0259A">
      <w:pPr>
        <w:pStyle w:val="Prrafodelista"/>
        <w:numPr>
          <w:ilvl w:val="0"/>
          <w:numId w:val="43"/>
        </w:numPr>
      </w:pPr>
      <w:r w:rsidRPr="00A42655">
        <w:t>Elaborar una propuesta de investigación como un proceso dirigido a dar respuesta a un problema científico, construido a partir de una situación problemática, y cuyos elementos están estrechamente conectados entre sí, en el marco de la economía del</w:t>
      </w:r>
      <w:r w:rsidRPr="00F336F1">
        <w:rPr>
          <w:spacing w:val="-2"/>
        </w:rPr>
        <w:t xml:space="preserve"> </w:t>
      </w:r>
      <w:r w:rsidRPr="00A42655">
        <w:t xml:space="preserve">desarrollo. </w:t>
      </w:r>
    </w:p>
    <w:p w14:paraId="1D9302C2" w14:textId="4A79D7B5" w:rsidR="00D01DB3" w:rsidRPr="00B26BDE" w:rsidRDefault="00D01DB3" w:rsidP="00F0259A">
      <w:pPr>
        <w:pStyle w:val="Prrafodelista"/>
        <w:numPr>
          <w:ilvl w:val="0"/>
          <w:numId w:val="63"/>
        </w:numPr>
        <w:rPr>
          <w:b/>
          <w:bCs/>
          <w:lang w:val="es-CR"/>
        </w:rPr>
      </w:pPr>
      <w:r w:rsidRPr="00B26BDE">
        <w:rPr>
          <w:b/>
          <w:bCs/>
          <w:lang w:val="es-CR"/>
        </w:rPr>
        <w:t>Contenidos</w:t>
      </w:r>
    </w:p>
    <w:p w14:paraId="4FADF457" w14:textId="2978BD79" w:rsidR="00B26BDE" w:rsidRPr="00E404AC" w:rsidRDefault="00B26BDE" w:rsidP="00F0259A">
      <w:pPr>
        <w:pStyle w:val="Prrafodelista"/>
        <w:numPr>
          <w:ilvl w:val="0"/>
          <w:numId w:val="77"/>
        </w:numPr>
      </w:pPr>
      <w:r w:rsidRPr="00E404AC">
        <w:t>Enf</w:t>
      </w:r>
      <w:r>
        <w:t>oques y tipos de investigación.</w:t>
      </w:r>
    </w:p>
    <w:p w14:paraId="5F8397DA" w14:textId="180987F4" w:rsidR="00B26BDE" w:rsidRPr="00E404AC" w:rsidRDefault="00B26BDE" w:rsidP="00F0259A">
      <w:pPr>
        <w:pStyle w:val="Prrafodelista"/>
        <w:numPr>
          <w:ilvl w:val="0"/>
          <w:numId w:val="77"/>
        </w:numPr>
      </w:pPr>
      <w:r w:rsidRPr="00E404AC">
        <w:t>Identificación del problema de investigación</w:t>
      </w:r>
      <w:r>
        <w:t>.</w:t>
      </w:r>
    </w:p>
    <w:p w14:paraId="566575C3" w14:textId="5A80EC16" w:rsidR="00B26BDE" w:rsidRPr="00E404AC" w:rsidRDefault="00B26BDE" w:rsidP="00F0259A">
      <w:pPr>
        <w:pStyle w:val="Prrafodelista"/>
        <w:numPr>
          <w:ilvl w:val="0"/>
          <w:numId w:val="77"/>
        </w:numPr>
      </w:pPr>
      <w:r>
        <w:lastRenderedPageBreak/>
        <w:t>Formulación de objetivos.</w:t>
      </w:r>
    </w:p>
    <w:p w14:paraId="0D63A571" w14:textId="14F28E2F" w:rsidR="00B26BDE" w:rsidRPr="00E404AC" w:rsidRDefault="00B26BDE" w:rsidP="00F0259A">
      <w:pPr>
        <w:pStyle w:val="Prrafodelista"/>
        <w:numPr>
          <w:ilvl w:val="0"/>
          <w:numId w:val="77"/>
        </w:numPr>
      </w:pPr>
      <w:r w:rsidRPr="00E404AC">
        <w:t>Definición y diseño de un marco metodológ</w:t>
      </w:r>
      <w:r>
        <w:t>ico.</w:t>
      </w:r>
    </w:p>
    <w:p w14:paraId="42CE8D3C" w14:textId="654DEE3B" w:rsidR="00B26BDE" w:rsidRPr="00E404AC" w:rsidRDefault="00B26BDE" w:rsidP="00F0259A">
      <w:pPr>
        <w:pStyle w:val="Prrafodelista"/>
        <w:numPr>
          <w:ilvl w:val="0"/>
          <w:numId w:val="77"/>
        </w:numPr>
      </w:pPr>
      <w:r w:rsidRPr="00E404AC">
        <w:t>Fuentes de información: identificación de las fuentes de información personal, institucional, documental</w:t>
      </w:r>
      <w:r>
        <w:t>.</w:t>
      </w:r>
    </w:p>
    <w:p w14:paraId="090CFE95" w14:textId="51915E2B" w:rsidR="00B26BDE" w:rsidRPr="00E404AC" w:rsidRDefault="00B26BDE" w:rsidP="00F0259A">
      <w:pPr>
        <w:pStyle w:val="Prrafodelista"/>
        <w:numPr>
          <w:ilvl w:val="0"/>
          <w:numId w:val="77"/>
        </w:numPr>
      </w:pPr>
      <w:r w:rsidRPr="00E404AC">
        <w:t>Técnicas e instr</w:t>
      </w:r>
      <w:r>
        <w:t>umentos de recolección de datos.</w:t>
      </w:r>
    </w:p>
    <w:p w14:paraId="528F4E0E" w14:textId="4C951B81" w:rsidR="00B26BDE" w:rsidRPr="00E404AC" w:rsidRDefault="00B26BDE" w:rsidP="00F0259A">
      <w:pPr>
        <w:pStyle w:val="Prrafodelista"/>
        <w:numPr>
          <w:ilvl w:val="0"/>
          <w:numId w:val="77"/>
        </w:numPr>
      </w:pPr>
      <w:r>
        <w:t>Análisis de los datos.</w:t>
      </w:r>
    </w:p>
    <w:p w14:paraId="5EB24434" w14:textId="1B11CD02" w:rsidR="00B26BDE" w:rsidRPr="00E404AC" w:rsidRDefault="00B26BDE" w:rsidP="00F0259A">
      <w:pPr>
        <w:pStyle w:val="Prrafodelista"/>
        <w:numPr>
          <w:ilvl w:val="0"/>
          <w:numId w:val="77"/>
        </w:numPr>
      </w:pPr>
      <w:r>
        <w:t>Presentación de datos.</w:t>
      </w:r>
    </w:p>
    <w:p w14:paraId="0EA2BEAC" w14:textId="488125C6" w:rsidR="00843D57" w:rsidRPr="004866EA" w:rsidRDefault="00843D57" w:rsidP="00F0259A">
      <w:pPr>
        <w:pStyle w:val="Prrafodelista"/>
        <w:numPr>
          <w:ilvl w:val="0"/>
          <w:numId w:val="63"/>
        </w:numPr>
        <w:rPr>
          <w:b/>
          <w:bCs/>
          <w:lang w:val="es-CR"/>
        </w:rPr>
      </w:pPr>
      <w:r w:rsidRPr="004866EA">
        <w:rPr>
          <w:b/>
          <w:bCs/>
          <w:lang w:val="es-CR"/>
        </w:rPr>
        <w:t xml:space="preserve"> Aprendizajes integrales</w:t>
      </w:r>
    </w:p>
    <w:p w14:paraId="2D9ABC6F" w14:textId="6694029B" w:rsidR="00F336F1" w:rsidRDefault="00F336F1" w:rsidP="00F336F1">
      <w:pPr>
        <w:rPr>
          <w:i/>
          <w:iCs/>
          <w:lang w:val="es-CR"/>
        </w:rPr>
      </w:pPr>
      <w:r>
        <w:rPr>
          <w:i/>
          <w:iCs/>
          <w:lang w:val="es-CR"/>
        </w:rPr>
        <w:t>Saber conceptual</w:t>
      </w:r>
    </w:p>
    <w:p w14:paraId="54284380" w14:textId="55C84899" w:rsidR="00F336F1" w:rsidRPr="00F336F1" w:rsidRDefault="00F336F1" w:rsidP="00F0259A">
      <w:pPr>
        <w:pStyle w:val="Prrafodelista"/>
        <w:numPr>
          <w:ilvl w:val="0"/>
          <w:numId w:val="44"/>
        </w:numPr>
        <w:rPr>
          <w:lang w:val="es-CR"/>
        </w:rPr>
      </w:pPr>
      <w:r w:rsidRPr="00F336F1">
        <w:rPr>
          <w:lang w:val="es-CR"/>
        </w:rPr>
        <w:t>Dominar los aspectos teóricos y conceptuales asociados a su tema de investigación para la construcción del Marco Teórico</w:t>
      </w:r>
    </w:p>
    <w:p w14:paraId="3F841816" w14:textId="7F95EF6B" w:rsidR="00F336F1" w:rsidRPr="00F336F1" w:rsidRDefault="00F336F1" w:rsidP="00F0259A">
      <w:pPr>
        <w:pStyle w:val="Prrafodelista"/>
        <w:numPr>
          <w:ilvl w:val="0"/>
          <w:numId w:val="44"/>
        </w:numPr>
        <w:rPr>
          <w:lang w:val="es-CR"/>
        </w:rPr>
      </w:pPr>
      <w:r w:rsidRPr="00F336F1">
        <w:rPr>
          <w:lang w:val="es-CR"/>
        </w:rPr>
        <w:t>Identificar los principales enfoques y tipos de investigación desde los que puede construir su marco teórico</w:t>
      </w:r>
    </w:p>
    <w:p w14:paraId="68F759E5" w14:textId="22199949" w:rsidR="00F336F1" w:rsidRDefault="00F336F1" w:rsidP="00F0259A">
      <w:pPr>
        <w:pStyle w:val="Prrafodelista"/>
        <w:numPr>
          <w:ilvl w:val="0"/>
          <w:numId w:val="44"/>
        </w:numPr>
        <w:rPr>
          <w:lang w:val="es-CR"/>
        </w:rPr>
      </w:pPr>
      <w:r w:rsidRPr="00F336F1">
        <w:rPr>
          <w:lang w:val="es-CR"/>
        </w:rPr>
        <w:t>Dominar las diversas técnicas e instrumentos de investigación relacionado con el enfoque escogido para abordar su trabajo final de graduación</w:t>
      </w:r>
    </w:p>
    <w:p w14:paraId="77EA238C" w14:textId="572D7341" w:rsidR="00F336F1" w:rsidRDefault="00F336F1" w:rsidP="00F336F1">
      <w:pPr>
        <w:rPr>
          <w:i/>
          <w:iCs/>
          <w:lang w:val="es-CR"/>
        </w:rPr>
      </w:pPr>
      <w:r>
        <w:rPr>
          <w:i/>
          <w:iCs/>
          <w:lang w:val="es-CR"/>
        </w:rPr>
        <w:t>Saber procedimental</w:t>
      </w:r>
    </w:p>
    <w:p w14:paraId="09835512" w14:textId="71E444D1" w:rsidR="00F336F1" w:rsidRPr="00F336F1" w:rsidRDefault="00F336F1" w:rsidP="00F0259A">
      <w:pPr>
        <w:pStyle w:val="Prrafodelista"/>
        <w:numPr>
          <w:ilvl w:val="0"/>
          <w:numId w:val="45"/>
        </w:numPr>
        <w:rPr>
          <w:lang w:val="es-CR"/>
        </w:rPr>
      </w:pPr>
      <w:r w:rsidRPr="00F336F1">
        <w:rPr>
          <w:lang w:val="es-CR"/>
        </w:rPr>
        <w:t xml:space="preserve">Interpretar y analizar la teoría para abordar una problemática en particular </w:t>
      </w:r>
    </w:p>
    <w:p w14:paraId="535B4D47" w14:textId="5D310873" w:rsidR="00F336F1" w:rsidRPr="00F336F1" w:rsidRDefault="00F336F1" w:rsidP="00F0259A">
      <w:pPr>
        <w:pStyle w:val="Prrafodelista"/>
        <w:numPr>
          <w:ilvl w:val="0"/>
          <w:numId w:val="45"/>
        </w:numPr>
        <w:rPr>
          <w:lang w:val="es-CR"/>
        </w:rPr>
      </w:pPr>
      <w:r w:rsidRPr="00F336F1">
        <w:rPr>
          <w:lang w:val="es-CR"/>
        </w:rPr>
        <w:t xml:space="preserve">Identificar las diferencias y similitudes entre las teorías aplicables a su tema de investigación </w:t>
      </w:r>
    </w:p>
    <w:p w14:paraId="34E0E7C2" w14:textId="3D1E0DCD" w:rsidR="00F336F1" w:rsidRPr="00F336F1" w:rsidRDefault="00F336F1" w:rsidP="00F0259A">
      <w:pPr>
        <w:pStyle w:val="Prrafodelista"/>
        <w:numPr>
          <w:ilvl w:val="0"/>
          <w:numId w:val="45"/>
        </w:numPr>
        <w:rPr>
          <w:lang w:val="es-CR"/>
        </w:rPr>
      </w:pPr>
      <w:r w:rsidRPr="00F336F1">
        <w:rPr>
          <w:lang w:val="es-CR"/>
        </w:rPr>
        <w:t xml:space="preserve">Identificar los principales conceptos asociados a su tema de investigación </w:t>
      </w:r>
    </w:p>
    <w:p w14:paraId="44F76853" w14:textId="45044C23" w:rsidR="00F336F1" w:rsidRPr="00F336F1" w:rsidRDefault="00F336F1" w:rsidP="00F0259A">
      <w:pPr>
        <w:pStyle w:val="Prrafodelista"/>
        <w:numPr>
          <w:ilvl w:val="0"/>
          <w:numId w:val="45"/>
        </w:numPr>
        <w:rPr>
          <w:lang w:val="es-CR"/>
        </w:rPr>
      </w:pPr>
      <w:r w:rsidRPr="00F336F1">
        <w:rPr>
          <w:lang w:val="es-CR"/>
        </w:rPr>
        <w:t xml:space="preserve">Desarrollar el marco metodológico para abordar la situación problema identificada a través de su tema de investigación </w:t>
      </w:r>
    </w:p>
    <w:p w14:paraId="57E499B9" w14:textId="1A7AC53A" w:rsidR="00F336F1" w:rsidRDefault="00F336F1" w:rsidP="00F0259A">
      <w:pPr>
        <w:pStyle w:val="Prrafodelista"/>
        <w:numPr>
          <w:ilvl w:val="0"/>
          <w:numId w:val="45"/>
        </w:numPr>
        <w:rPr>
          <w:lang w:val="es-CR"/>
        </w:rPr>
      </w:pPr>
      <w:r w:rsidRPr="00F336F1">
        <w:rPr>
          <w:lang w:val="es-CR"/>
        </w:rPr>
        <w:t>Construir los instrumentos de investigación necesarios para la recolección de la información que dará respuesta a su investigación</w:t>
      </w:r>
    </w:p>
    <w:p w14:paraId="3A529D8F" w14:textId="5DBE370B" w:rsidR="00F336F1" w:rsidRDefault="00F336F1" w:rsidP="00F336F1">
      <w:pPr>
        <w:rPr>
          <w:i/>
          <w:iCs/>
          <w:lang w:val="es-CR"/>
        </w:rPr>
      </w:pPr>
      <w:r w:rsidRPr="00777962">
        <w:rPr>
          <w:i/>
          <w:iCs/>
          <w:lang w:val="es-CR"/>
        </w:rPr>
        <w:t>Saber actitudinal</w:t>
      </w:r>
    </w:p>
    <w:p w14:paraId="3537EF11" w14:textId="77777777" w:rsidR="00777962" w:rsidRPr="002F3684" w:rsidRDefault="00777962" w:rsidP="00F0259A">
      <w:pPr>
        <w:pStyle w:val="Prrafodelista"/>
        <w:numPr>
          <w:ilvl w:val="0"/>
          <w:numId w:val="22"/>
        </w:numPr>
        <w:rPr>
          <w:lang w:val="es-CR"/>
        </w:rPr>
      </w:pPr>
      <w:r w:rsidRPr="002F3684">
        <w:rPr>
          <w:lang w:val="es-CR"/>
        </w:rPr>
        <w:t xml:space="preserve">Ética profesional </w:t>
      </w:r>
    </w:p>
    <w:p w14:paraId="3DDB2ED3" w14:textId="77777777" w:rsidR="00777962" w:rsidRPr="002F3684" w:rsidRDefault="00777962" w:rsidP="00F0259A">
      <w:pPr>
        <w:pStyle w:val="Prrafodelista"/>
        <w:numPr>
          <w:ilvl w:val="0"/>
          <w:numId w:val="22"/>
        </w:numPr>
        <w:rPr>
          <w:lang w:val="es-CR"/>
        </w:rPr>
      </w:pPr>
      <w:r w:rsidRPr="002F3684">
        <w:rPr>
          <w:lang w:val="es-CR"/>
        </w:rPr>
        <w:t>Actitud crítica y reflexiva</w:t>
      </w:r>
    </w:p>
    <w:p w14:paraId="1CA031B7" w14:textId="77777777" w:rsidR="00777962" w:rsidRPr="002F3684" w:rsidRDefault="00777962" w:rsidP="00F0259A">
      <w:pPr>
        <w:pStyle w:val="Prrafodelista"/>
        <w:numPr>
          <w:ilvl w:val="0"/>
          <w:numId w:val="22"/>
        </w:numPr>
        <w:rPr>
          <w:lang w:val="es-CR"/>
        </w:rPr>
      </w:pPr>
      <w:r w:rsidRPr="002F3684">
        <w:rPr>
          <w:lang w:val="es-CR"/>
        </w:rPr>
        <w:t xml:space="preserve">Disposición para resolver problemas </w:t>
      </w:r>
    </w:p>
    <w:p w14:paraId="48A003E2" w14:textId="77777777" w:rsidR="00777962" w:rsidRDefault="00777962" w:rsidP="00F0259A">
      <w:pPr>
        <w:pStyle w:val="Prrafodelista"/>
        <w:numPr>
          <w:ilvl w:val="0"/>
          <w:numId w:val="22"/>
        </w:numPr>
        <w:rPr>
          <w:lang w:val="es-CR"/>
        </w:rPr>
      </w:pPr>
      <w:r w:rsidRPr="002F3684">
        <w:rPr>
          <w:lang w:val="es-CR"/>
        </w:rPr>
        <w:t>Actualización permanente</w:t>
      </w:r>
    </w:p>
    <w:p w14:paraId="3DC1DD1A" w14:textId="77777777" w:rsidR="00777962" w:rsidRDefault="00777962" w:rsidP="00F0259A">
      <w:pPr>
        <w:pStyle w:val="Prrafodelista"/>
        <w:numPr>
          <w:ilvl w:val="0"/>
          <w:numId w:val="22"/>
        </w:numPr>
        <w:rPr>
          <w:lang w:val="es-CR"/>
        </w:rPr>
      </w:pPr>
      <w:r>
        <w:rPr>
          <w:lang w:val="es-CR"/>
        </w:rPr>
        <w:t>Creatividad</w:t>
      </w:r>
    </w:p>
    <w:p w14:paraId="514C0CC8" w14:textId="77777777" w:rsidR="00777962" w:rsidRDefault="00777962" w:rsidP="00F0259A">
      <w:pPr>
        <w:pStyle w:val="Prrafodelista"/>
        <w:numPr>
          <w:ilvl w:val="0"/>
          <w:numId w:val="22"/>
        </w:numPr>
        <w:rPr>
          <w:lang w:val="es-CR"/>
        </w:rPr>
      </w:pPr>
      <w:r>
        <w:rPr>
          <w:lang w:val="es-CR"/>
        </w:rPr>
        <w:lastRenderedPageBreak/>
        <w:t>Capacidad de trabajar en equipo</w:t>
      </w:r>
    </w:p>
    <w:p w14:paraId="40B14992" w14:textId="77777777" w:rsidR="00B26BDE" w:rsidRDefault="00B26BDE" w:rsidP="00B26BDE">
      <w:pPr>
        <w:pStyle w:val="Prrafodelista"/>
        <w:rPr>
          <w:lang w:val="es-CR"/>
        </w:rPr>
      </w:pPr>
    </w:p>
    <w:p w14:paraId="208D87DA" w14:textId="46D2D58D" w:rsidR="00843D57" w:rsidRPr="00777962" w:rsidRDefault="00777962" w:rsidP="00F0259A">
      <w:pPr>
        <w:pStyle w:val="Prrafodelista"/>
        <w:numPr>
          <w:ilvl w:val="0"/>
          <w:numId w:val="63"/>
        </w:numPr>
        <w:rPr>
          <w:b/>
        </w:rPr>
      </w:pPr>
      <w:r w:rsidRPr="00777962">
        <w:rPr>
          <w:b/>
        </w:rPr>
        <w:t>Aspectos Metodológicos</w:t>
      </w:r>
    </w:p>
    <w:p w14:paraId="05C59433" w14:textId="77777777" w:rsidR="006F01CD" w:rsidRPr="00D01DB3" w:rsidRDefault="006F01CD" w:rsidP="006F01CD">
      <w:pPr>
        <w:rPr>
          <w:rFonts w:cs="Arial"/>
        </w:rPr>
      </w:pPr>
      <w:r w:rsidRPr="00D01DB3">
        <w:rPr>
          <w:rFonts w:cs="Arial"/>
          <w:w w:val="105"/>
        </w:rPr>
        <w:t>El curso contempla varios tipos de actividades que se articulan en una estrategia pedagógica propia de un curso-taller, en el cual el quehacer académico se dirige a la realización de un ejercicio constante de elaboración y discusión de los aspectos que conforman el proyecto de graduación.</w:t>
      </w:r>
    </w:p>
    <w:p w14:paraId="07D30B73" w14:textId="77777777" w:rsidR="006F01CD" w:rsidRPr="00E404AC" w:rsidRDefault="006F01CD" w:rsidP="006F01CD">
      <w:r w:rsidRPr="00E404AC">
        <w:rPr>
          <w:w w:val="105"/>
        </w:rPr>
        <w:t>Las actividades para desarrollar incluyen:</w:t>
      </w:r>
    </w:p>
    <w:p w14:paraId="466AE09E" w14:textId="77777777" w:rsidR="006F01CD" w:rsidRPr="00E404AC" w:rsidRDefault="006F01CD" w:rsidP="00F0259A">
      <w:pPr>
        <w:pStyle w:val="Prrafodelista"/>
        <w:numPr>
          <w:ilvl w:val="0"/>
          <w:numId w:val="46"/>
        </w:numPr>
      </w:pPr>
      <w:r w:rsidRPr="006F01CD">
        <w:rPr>
          <w:w w:val="105"/>
        </w:rPr>
        <w:t>Sesiones de análisis sobre la investigación, las propuestas y sus</w:t>
      </w:r>
      <w:r w:rsidRPr="006F01CD">
        <w:rPr>
          <w:spacing w:val="-2"/>
          <w:w w:val="105"/>
        </w:rPr>
        <w:t xml:space="preserve"> </w:t>
      </w:r>
      <w:r w:rsidRPr="006F01CD">
        <w:rPr>
          <w:w w:val="105"/>
        </w:rPr>
        <w:t>componentes</w:t>
      </w:r>
    </w:p>
    <w:p w14:paraId="0D37DCD3" w14:textId="77777777" w:rsidR="006F01CD" w:rsidRPr="00E404AC" w:rsidRDefault="006F01CD" w:rsidP="00F0259A">
      <w:pPr>
        <w:pStyle w:val="Prrafodelista"/>
        <w:numPr>
          <w:ilvl w:val="0"/>
          <w:numId w:val="46"/>
        </w:numPr>
      </w:pPr>
      <w:r w:rsidRPr="006F01CD">
        <w:rPr>
          <w:w w:val="105"/>
        </w:rPr>
        <w:t>Valoración de las modalidades de trabajos finales de graduación y de diseños de investigación elaborados por otros</w:t>
      </w:r>
      <w:r w:rsidRPr="006F01CD">
        <w:rPr>
          <w:spacing w:val="3"/>
          <w:w w:val="105"/>
        </w:rPr>
        <w:t xml:space="preserve"> </w:t>
      </w:r>
      <w:r w:rsidRPr="006F01CD">
        <w:rPr>
          <w:w w:val="105"/>
        </w:rPr>
        <w:t>estudiantes.</w:t>
      </w:r>
    </w:p>
    <w:p w14:paraId="331F52CF" w14:textId="77777777" w:rsidR="006F01CD" w:rsidRPr="00E404AC" w:rsidRDefault="006F01CD" w:rsidP="00F0259A">
      <w:pPr>
        <w:pStyle w:val="Prrafodelista"/>
        <w:numPr>
          <w:ilvl w:val="0"/>
          <w:numId w:val="46"/>
        </w:numPr>
      </w:pPr>
      <w:r w:rsidRPr="006F01CD">
        <w:rPr>
          <w:w w:val="105"/>
        </w:rPr>
        <w:t>Acompañamiento individual de tipo tutorial sobre el proceso de elaboración de los componentes de los</w:t>
      </w:r>
      <w:r w:rsidRPr="006F01CD">
        <w:rPr>
          <w:spacing w:val="2"/>
          <w:w w:val="105"/>
        </w:rPr>
        <w:t xml:space="preserve"> </w:t>
      </w:r>
      <w:r w:rsidRPr="006F01CD">
        <w:rPr>
          <w:w w:val="105"/>
        </w:rPr>
        <w:t>proyectos.</w:t>
      </w:r>
    </w:p>
    <w:p w14:paraId="53B8A5F7" w14:textId="77777777" w:rsidR="006F01CD" w:rsidRPr="00E404AC" w:rsidRDefault="006F01CD" w:rsidP="00F0259A">
      <w:pPr>
        <w:pStyle w:val="Prrafodelista"/>
        <w:numPr>
          <w:ilvl w:val="0"/>
          <w:numId w:val="46"/>
        </w:numPr>
      </w:pPr>
      <w:r w:rsidRPr="006F01CD">
        <w:rPr>
          <w:w w:val="105"/>
        </w:rPr>
        <w:t>Elaboración y presentación escrita de la propuesta de investigación (tres primeros capítulos).</w:t>
      </w:r>
    </w:p>
    <w:p w14:paraId="08D8ABFE" w14:textId="537720D5" w:rsidR="00843D57" w:rsidRPr="00777962" w:rsidRDefault="00843D57" w:rsidP="00F0259A">
      <w:pPr>
        <w:pStyle w:val="Prrafodelista"/>
        <w:numPr>
          <w:ilvl w:val="0"/>
          <w:numId w:val="63"/>
        </w:numPr>
        <w:rPr>
          <w:b/>
        </w:rPr>
      </w:pPr>
      <w:r w:rsidRPr="004866EA">
        <w:rPr>
          <w:b/>
        </w:rPr>
        <w:t xml:space="preserve"> </w:t>
      </w:r>
      <w:r w:rsidR="00777962" w:rsidRPr="00777962">
        <w:rPr>
          <w:b/>
        </w:rPr>
        <w:t>Recursos Bibliográficos</w:t>
      </w:r>
    </w:p>
    <w:p w14:paraId="68690C73" w14:textId="77777777" w:rsidR="006F01CD" w:rsidRPr="00E404AC" w:rsidRDefault="006F01CD" w:rsidP="00F0259A">
      <w:pPr>
        <w:pStyle w:val="Prrafodelista"/>
        <w:numPr>
          <w:ilvl w:val="0"/>
          <w:numId w:val="47"/>
        </w:numPr>
      </w:pPr>
      <w:r w:rsidRPr="00E404AC">
        <w:t>Bernal Torres, Cesar Augusto (2006). Metodología de la Investigación para Administración, Economía, Humanidades y Ciencias Sociales. Editorial Pearson. México.</w:t>
      </w:r>
    </w:p>
    <w:p w14:paraId="210F7477" w14:textId="77777777" w:rsidR="006F01CD" w:rsidRPr="00E404AC" w:rsidRDefault="006F01CD" w:rsidP="00F0259A">
      <w:pPr>
        <w:pStyle w:val="Prrafodelista"/>
        <w:numPr>
          <w:ilvl w:val="0"/>
          <w:numId w:val="47"/>
        </w:numPr>
      </w:pPr>
      <w:r w:rsidRPr="00E404AC">
        <w:t>Namakforoosh, Mohammad Naghi (2005).  Metodología de la Investigación. Segunda Edición. Editorial Limusa. México.</w:t>
      </w:r>
    </w:p>
    <w:p w14:paraId="68F3C727" w14:textId="77777777" w:rsidR="006F01CD" w:rsidRPr="00E404AC" w:rsidRDefault="006F01CD" w:rsidP="00F0259A">
      <w:pPr>
        <w:pStyle w:val="Prrafodelista"/>
        <w:numPr>
          <w:ilvl w:val="0"/>
          <w:numId w:val="47"/>
        </w:numPr>
      </w:pPr>
      <w:r w:rsidRPr="00E404AC">
        <w:t>Rodríguez Moguel, Ernesto A (2005). Metodología de la Investigación. Editora universidad Autónoma de Juárez Tabasco. México.</w:t>
      </w:r>
    </w:p>
    <w:p w14:paraId="6B2C1FC5" w14:textId="77777777" w:rsidR="006F01CD" w:rsidRDefault="006F01CD" w:rsidP="00F0259A">
      <w:pPr>
        <w:pStyle w:val="Prrafodelista"/>
        <w:numPr>
          <w:ilvl w:val="0"/>
          <w:numId w:val="47"/>
        </w:numPr>
      </w:pPr>
      <w:r w:rsidRPr="00E404AC">
        <w:t>Hernández Sampieri, Roberto, Fernández Collado, Carlos y Baptista Lucio, Pilar (2014). Metodología de la investigación (3ª ed.). México: Mc Graw-Hill.</w:t>
      </w:r>
    </w:p>
    <w:p w14:paraId="6C604D23" w14:textId="77777777" w:rsidR="00B26BDE" w:rsidRDefault="00B26BDE" w:rsidP="00B26BDE">
      <w:pPr>
        <w:ind w:left="360"/>
      </w:pPr>
    </w:p>
    <w:p w14:paraId="10FEC7EE" w14:textId="77777777" w:rsidR="00B26BDE" w:rsidRDefault="00B26BDE" w:rsidP="00B26BDE">
      <w:pPr>
        <w:ind w:left="360"/>
      </w:pPr>
    </w:p>
    <w:p w14:paraId="03C49481" w14:textId="77777777" w:rsidR="00B26BDE" w:rsidRPr="00E404AC" w:rsidRDefault="00B26BDE" w:rsidP="00B26BDE">
      <w:pPr>
        <w:ind w:left="360"/>
      </w:pPr>
    </w:p>
    <w:p w14:paraId="27FA85EC" w14:textId="77777777" w:rsidR="00E97002" w:rsidRDefault="00AE7D8E" w:rsidP="00066BB8">
      <w:pPr>
        <w:pStyle w:val="Ttulo1"/>
        <w:rPr>
          <w:rStyle w:val="TTULO10"/>
          <w:b/>
        </w:rPr>
      </w:pPr>
      <w:bookmarkStart w:id="189" w:name="_Toc21529103"/>
      <w:r w:rsidRPr="00066BB8">
        <w:rPr>
          <w:rStyle w:val="TTULO10"/>
          <w:b/>
        </w:rPr>
        <w:lastRenderedPageBreak/>
        <w:t xml:space="preserve">9. </w:t>
      </w:r>
      <w:r w:rsidR="00E97002" w:rsidRPr="00066BB8">
        <w:rPr>
          <w:rStyle w:val="TTULO10"/>
          <w:b/>
        </w:rPr>
        <w:t>CURSOS OPTATIVOS</w:t>
      </w:r>
      <w:bookmarkEnd w:id="189"/>
    </w:p>
    <w:p w14:paraId="6E66E37D" w14:textId="48F8F9F1" w:rsidR="00A46194" w:rsidRDefault="00A46194" w:rsidP="00F0259A">
      <w:pPr>
        <w:pStyle w:val="Ttulo2"/>
        <w:numPr>
          <w:ilvl w:val="0"/>
          <w:numId w:val="49"/>
        </w:numPr>
        <w:rPr>
          <w:ins w:id="190" w:author="Carolina Ramírez H" w:date="2019-10-15T11:15:00Z"/>
        </w:rPr>
      </w:pPr>
      <w:bookmarkStart w:id="191" w:name="_Toc21529104"/>
      <w:bookmarkStart w:id="192" w:name="_Toc21440784"/>
      <w:r w:rsidRPr="00A46194">
        <w:t>Economía Crítica Actual</w:t>
      </w:r>
      <w:bookmarkEnd w:id="191"/>
    </w:p>
    <w:p w14:paraId="1AC24C24" w14:textId="2509A364" w:rsidR="00A87F5A" w:rsidRDefault="00A87F5A" w:rsidP="00A87F5A">
      <w:pPr>
        <w:pStyle w:val="Ttulo2"/>
        <w:numPr>
          <w:ilvl w:val="0"/>
          <w:numId w:val="49"/>
        </w:numPr>
        <w:rPr>
          <w:ins w:id="193" w:author="Carolina Ramírez H" w:date="2019-10-15T11:16:00Z"/>
        </w:rPr>
      </w:pPr>
      <w:ins w:id="194" w:author="Carolina Ramírez H" w:date="2019-10-15T11:15:00Z">
        <w:r w:rsidRPr="00A46194">
          <w:t>Economía Crítica Actual</w:t>
        </w:r>
      </w:ins>
    </w:p>
    <w:p w14:paraId="7DCDF530" w14:textId="05D9AF01" w:rsidR="00A87F5A" w:rsidRPr="00A87F5A" w:rsidRDefault="00A87F5A" w:rsidP="00A87F5A">
      <w:pPr>
        <w:shd w:val="clear" w:color="auto" w:fill="FFFF00"/>
        <w:rPr>
          <w:ins w:id="195" w:author="Carolina Ramírez H" w:date="2019-10-15T11:15:00Z"/>
          <w:color w:val="FF0000"/>
          <w:rPrChange w:id="196" w:author="Carolina Ramírez H" w:date="2019-10-15T11:16:00Z">
            <w:rPr>
              <w:ins w:id="197" w:author="Carolina Ramírez H" w:date="2019-10-15T11:15:00Z"/>
            </w:rPr>
          </w:rPrChange>
        </w:rPr>
        <w:pPrChange w:id="198" w:author="Carolina Ramírez H" w:date="2019-10-15T11:16:00Z">
          <w:pPr>
            <w:pStyle w:val="Ttulo2"/>
            <w:numPr>
              <w:numId w:val="49"/>
            </w:numPr>
            <w:ind w:left="720" w:hanging="360"/>
          </w:pPr>
        </w:pPrChange>
      </w:pPr>
      <w:ins w:id="199" w:author="Carolina Ramírez H" w:date="2019-10-15T11:16:00Z">
        <w:r w:rsidRPr="00A87F5A">
          <w:rPr>
            <w:color w:val="FF0000"/>
            <w:rPrChange w:id="200" w:author="Carolina Ramírez H" w:date="2019-10-15T11:16:00Z">
              <w:rPr/>
            </w:rPrChange>
          </w:rPr>
          <w:t>CUANDO TE MARQUÉ LOS CUADROS ERA PARA QUE FUERAN EN EL MISMO FORMATO DE LOS ANTERIORES SEGÚN LA CIRCULAR</w:t>
        </w:r>
      </w:ins>
    </w:p>
    <w:tbl>
      <w:tblPr>
        <w:tblpPr w:leftFromText="141" w:rightFromText="141" w:vertAnchor="text" w:horzAnchor="margin" w:tblpXSpec="center" w:tblpY="73"/>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800"/>
      </w:tblGrid>
      <w:tr w:rsidR="00A87F5A" w:rsidRPr="00A87F5A" w14:paraId="0A27F202" w14:textId="77777777" w:rsidTr="001507AA">
        <w:trPr>
          <w:trHeight w:val="162"/>
          <w:ins w:id="201"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2AEFB36E" w14:textId="77777777" w:rsidR="00A87F5A" w:rsidRPr="00A87F5A" w:rsidRDefault="00A87F5A" w:rsidP="001507AA">
            <w:pPr>
              <w:pStyle w:val="Sinespaciado"/>
              <w:rPr>
                <w:ins w:id="202" w:author="Carolina Ramírez H" w:date="2019-10-15T11:15:00Z"/>
                <w:b/>
                <w:color w:val="FF0000"/>
                <w:lang w:val="es-CR" w:eastAsia="en-US"/>
                <w:rPrChange w:id="203" w:author="Carolina Ramírez H" w:date="2019-10-15T11:17:00Z">
                  <w:rPr>
                    <w:ins w:id="204" w:author="Carolina Ramírez H" w:date="2019-10-15T11:15:00Z"/>
                    <w:b/>
                    <w:strike/>
                    <w:lang w:val="es-CR" w:eastAsia="en-US"/>
                  </w:rPr>
                </w:rPrChange>
              </w:rPr>
            </w:pPr>
            <w:ins w:id="205" w:author="Carolina Ramírez H" w:date="2019-10-15T11:15:00Z">
              <w:r w:rsidRPr="00A87F5A">
                <w:rPr>
                  <w:b/>
                  <w:color w:val="FF0000"/>
                  <w:lang w:val="es-CR"/>
                  <w:rPrChange w:id="206" w:author="Carolina Ramírez H" w:date="2019-10-15T11:17:00Z">
                    <w:rPr>
                      <w:b/>
                      <w:strike/>
                      <w:lang w:val="es-CR"/>
                    </w:rPr>
                  </w:rPrChange>
                </w:rPr>
                <w:t>NOMBRE DEL CURSO:</w:t>
              </w:r>
            </w:ins>
          </w:p>
        </w:tc>
        <w:tc>
          <w:tcPr>
            <w:tcW w:w="5800" w:type="dxa"/>
            <w:tcBorders>
              <w:top w:val="single" w:sz="4" w:space="0" w:color="auto"/>
              <w:left w:val="single" w:sz="4" w:space="0" w:color="auto"/>
              <w:bottom w:val="single" w:sz="4" w:space="0" w:color="auto"/>
              <w:right w:val="single" w:sz="4" w:space="0" w:color="auto"/>
            </w:tcBorders>
          </w:tcPr>
          <w:p w14:paraId="48C35F33" w14:textId="77777777" w:rsidR="00A87F5A" w:rsidRPr="00A87F5A" w:rsidRDefault="00A87F5A" w:rsidP="001507AA">
            <w:pPr>
              <w:pStyle w:val="Sinespaciado"/>
              <w:rPr>
                <w:ins w:id="207" w:author="Carolina Ramírez H" w:date="2019-10-15T11:15:00Z"/>
                <w:b/>
                <w:color w:val="FF0000"/>
                <w:lang w:val="es-CR" w:eastAsia="en-US"/>
                <w:rPrChange w:id="208" w:author="Carolina Ramírez H" w:date="2019-10-15T11:17:00Z">
                  <w:rPr>
                    <w:ins w:id="209" w:author="Carolina Ramírez H" w:date="2019-10-15T11:15:00Z"/>
                    <w:b/>
                    <w:strike/>
                    <w:lang w:val="es-CR" w:eastAsia="en-US"/>
                  </w:rPr>
                </w:rPrChange>
              </w:rPr>
            </w:pPr>
            <w:ins w:id="210" w:author="Carolina Ramírez H" w:date="2019-10-15T11:15:00Z">
              <w:r w:rsidRPr="00A87F5A">
                <w:rPr>
                  <w:b/>
                  <w:color w:val="FF0000"/>
                  <w:lang w:val="es-CR" w:eastAsia="en-US"/>
                  <w:rPrChange w:id="211" w:author="Carolina Ramírez H" w:date="2019-10-15T11:17:00Z">
                    <w:rPr>
                      <w:b/>
                      <w:strike/>
                      <w:lang w:val="es-CR" w:eastAsia="en-US"/>
                    </w:rPr>
                  </w:rPrChange>
                </w:rPr>
                <w:t>ECONOMÍA CRITICA ACTUAL</w:t>
              </w:r>
            </w:ins>
          </w:p>
        </w:tc>
      </w:tr>
      <w:tr w:rsidR="00A87F5A" w:rsidRPr="00A87F5A" w14:paraId="2E6478DF" w14:textId="77777777" w:rsidTr="001507AA">
        <w:trPr>
          <w:trHeight w:val="77"/>
          <w:ins w:id="212"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397BFF55" w14:textId="77777777" w:rsidR="00A87F5A" w:rsidRPr="00A87F5A" w:rsidRDefault="00A87F5A" w:rsidP="001507AA">
            <w:pPr>
              <w:pStyle w:val="Sinespaciado"/>
              <w:rPr>
                <w:ins w:id="213" w:author="Carolina Ramírez H" w:date="2019-10-15T11:15:00Z"/>
                <w:b/>
                <w:color w:val="FF0000"/>
                <w:lang w:val="es-CR" w:eastAsia="en-US"/>
                <w:rPrChange w:id="214" w:author="Carolina Ramírez H" w:date="2019-10-15T11:17:00Z">
                  <w:rPr>
                    <w:ins w:id="215" w:author="Carolina Ramírez H" w:date="2019-10-15T11:15:00Z"/>
                    <w:b/>
                    <w:strike/>
                    <w:lang w:val="es-CR" w:eastAsia="en-US"/>
                  </w:rPr>
                </w:rPrChange>
              </w:rPr>
            </w:pPr>
            <w:ins w:id="216" w:author="Carolina Ramírez H" w:date="2019-10-15T11:15:00Z">
              <w:r w:rsidRPr="00A87F5A">
                <w:rPr>
                  <w:b/>
                  <w:color w:val="FF0000"/>
                  <w:lang w:val="es-CR"/>
                  <w:rPrChange w:id="217" w:author="Carolina Ramírez H" w:date="2019-10-15T11:17:00Z">
                    <w:rPr>
                      <w:b/>
                      <w:strike/>
                      <w:lang w:val="es-CR"/>
                    </w:rPr>
                  </w:rPrChange>
                </w:rPr>
                <w:t>TIPO DE CURSO:</w:t>
              </w:r>
            </w:ins>
          </w:p>
        </w:tc>
        <w:tc>
          <w:tcPr>
            <w:tcW w:w="5800" w:type="dxa"/>
            <w:tcBorders>
              <w:top w:val="single" w:sz="4" w:space="0" w:color="auto"/>
              <w:left w:val="single" w:sz="4" w:space="0" w:color="auto"/>
              <w:bottom w:val="single" w:sz="4" w:space="0" w:color="auto"/>
              <w:right w:val="single" w:sz="4" w:space="0" w:color="auto"/>
            </w:tcBorders>
          </w:tcPr>
          <w:p w14:paraId="64FF3A17" w14:textId="77777777" w:rsidR="00A87F5A" w:rsidRPr="00A87F5A" w:rsidRDefault="00A87F5A" w:rsidP="001507AA">
            <w:pPr>
              <w:pStyle w:val="Sinespaciado"/>
              <w:rPr>
                <w:ins w:id="218" w:author="Carolina Ramírez H" w:date="2019-10-15T11:15:00Z"/>
                <w:color w:val="FF0000"/>
                <w:lang w:val="es-CR" w:eastAsia="en-US"/>
                <w:rPrChange w:id="219" w:author="Carolina Ramírez H" w:date="2019-10-15T11:17:00Z">
                  <w:rPr>
                    <w:ins w:id="220" w:author="Carolina Ramírez H" w:date="2019-10-15T11:15:00Z"/>
                    <w:strike/>
                    <w:lang w:val="es-CR" w:eastAsia="en-US"/>
                  </w:rPr>
                </w:rPrChange>
              </w:rPr>
            </w:pPr>
            <w:ins w:id="221" w:author="Carolina Ramírez H" w:date="2019-10-15T11:15:00Z">
              <w:r w:rsidRPr="00A87F5A">
                <w:rPr>
                  <w:color w:val="FF0000"/>
                  <w:lang w:val="es-CR" w:eastAsia="en-US"/>
                  <w:rPrChange w:id="222" w:author="Carolina Ramírez H" w:date="2019-10-15T11:17:00Z">
                    <w:rPr>
                      <w:strike/>
                      <w:lang w:val="es-CR" w:eastAsia="en-US"/>
                    </w:rPr>
                  </w:rPrChange>
                </w:rPr>
                <w:t>OPTATIVO</w:t>
              </w:r>
            </w:ins>
          </w:p>
        </w:tc>
      </w:tr>
      <w:tr w:rsidR="00A87F5A" w:rsidRPr="00A87F5A" w14:paraId="390FAAC3" w14:textId="77777777" w:rsidTr="001507AA">
        <w:trPr>
          <w:trHeight w:val="77"/>
          <w:ins w:id="223"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5F7DC7CB" w14:textId="77777777" w:rsidR="00A87F5A" w:rsidRPr="00A87F5A" w:rsidRDefault="00A87F5A" w:rsidP="001507AA">
            <w:pPr>
              <w:pStyle w:val="Sinespaciado"/>
              <w:rPr>
                <w:ins w:id="224" w:author="Carolina Ramírez H" w:date="2019-10-15T11:15:00Z"/>
                <w:b/>
                <w:color w:val="FF0000"/>
                <w:lang w:val="es-CR" w:eastAsia="en-US"/>
                <w:rPrChange w:id="225" w:author="Carolina Ramírez H" w:date="2019-10-15T11:17:00Z">
                  <w:rPr>
                    <w:ins w:id="226" w:author="Carolina Ramírez H" w:date="2019-10-15T11:15:00Z"/>
                    <w:b/>
                    <w:strike/>
                    <w:lang w:val="es-CR" w:eastAsia="en-US"/>
                  </w:rPr>
                </w:rPrChange>
              </w:rPr>
            </w:pPr>
            <w:ins w:id="227" w:author="Carolina Ramírez H" w:date="2019-10-15T11:15:00Z">
              <w:r w:rsidRPr="00A87F5A">
                <w:rPr>
                  <w:b/>
                  <w:color w:val="FF0000"/>
                  <w:lang w:val="es-CR"/>
                  <w:rPrChange w:id="228" w:author="Carolina Ramírez H" w:date="2019-10-15T11:17:00Z">
                    <w:rPr>
                      <w:b/>
                      <w:strike/>
                      <w:lang w:val="es-CR"/>
                    </w:rPr>
                  </w:rPrChange>
                </w:rPr>
                <w:t>CÓDIGO DE CURSO:</w:t>
              </w:r>
            </w:ins>
          </w:p>
        </w:tc>
        <w:tc>
          <w:tcPr>
            <w:tcW w:w="5800" w:type="dxa"/>
            <w:tcBorders>
              <w:top w:val="single" w:sz="4" w:space="0" w:color="auto"/>
              <w:left w:val="single" w:sz="4" w:space="0" w:color="auto"/>
              <w:bottom w:val="single" w:sz="4" w:space="0" w:color="auto"/>
              <w:right w:val="single" w:sz="4" w:space="0" w:color="auto"/>
            </w:tcBorders>
          </w:tcPr>
          <w:p w14:paraId="7766AD34" w14:textId="77777777" w:rsidR="00A87F5A" w:rsidRPr="00A87F5A" w:rsidRDefault="00A87F5A" w:rsidP="001507AA">
            <w:pPr>
              <w:pStyle w:val="Sinespaciado"/>
              <w:rPr>
                <w:ins w:id="229" w:author="Carolina Ramírez H" w:date="2019-10-15T11:15:00Z"/>
                <w:color w:val="FF0000"/>
                <w:lang w:val="es-CR" w:eastAsia="en-US"/>
                <w:rPrChange w:id="230" w:author="Carolina Ramírez H" w:date="2019-10-15T11:17:00Z">
                  <w:rPr>
                    <w:ins w:id="231" w:author="Carolina Ramírez H" w:date="2019-10-15T11:15:00Z"/>
                    <w:strike/>
                    <w:lang w:val="es-CR" w:eastAsia="en-US"/>
                  </w:rPr>
                </w:rPrChange>
              </w:rPr>
            </w:pPr>
            <w:ins w:id="232" w:author="Carolina Ramírez H" w:date="2019-10-15T11:15:00Z">
              <w:r w:rsidRPr="00A87F5A">
                <w:rPr>
                  <w:color w:val="FF0000"/>
                  <w:lang w:val="es-CR" w:eastAsia="en-US"/>
                  <w:rPrChange w:id="233" w:author="Carolina Ramírez H" w:date="2019-10-15T11:17:00Z">
                    <w:rPr>
                      <w:strike/>
                      <w:lang w:val="es-CR" w:eastAsia="en-US"/>
                    </w:rPr>
                  </w:rPrChange>
                </w:rPr>
                <w:t>POR ASIGAR</w:t>
              </w:r>
            </w:ins>
          </w:p>
        </w:tc>
      </w:tr>
      <w:tr w:rsidR="00A87F5A" w:rsidRPr="00A87F5A" w14:paraId="30FE121E" w14:textId="77777777" w:rsidTr="001507AA">
        <w:trPr>
          <w:trHeight w:val="77"/>
          <w:ins w:id="234"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2916D2E2" w14:textId="77777777" w:rsidR="00A87F5A" w:rsidRPr="00A87F5A" w:rsidRDefault="00A87F5A" w:rsidP="001507AA">
            <w:pPr>
              <w:pStyle w:val="Sinespaciado"/>
              <w:rPr>
                <w:ins w:id="235" w:author="Carolina Ramírez H" w:date="2019-10-15T11:15:00Z"/>
                <w:b/>
                <w:color w:val="FF0000"/>
                <w:lang w:val="es-CR" w:eastAsia="en-US"/>
                <w:rPrChange w:id="236" w:author="Carolina Ramírez H" w:date="2019-10-15T11:17:00Z">
                  <w:rPr>
                    <w:ins w:id="237" w:author="Carolina Ramírez H" w:date="2019-10-15T11:15:00Z"/>
                    <w:b/>
                    <w:strike/>
                    <w:lang w:val="es-CR" w:eastAsia="en-US"/>
                  </w:rPr>
                </w:rPrChange>
              </w:rPr>
            </w:pPr>
            <w:ins w:id="238" w:author="Carolina Ramírez H" w:date="2019-10-15T11:15:00Z">
              <w:r w:rsidRPr="00A87F5A">
                <w:rPr>
                  <w:b/>
                  <w:color w:val="FF0000"/>
                  <w:lang w:val="es-CR"/>
                  <w:rPrChange w:id="239" w:author="Carolina Ramírez H" w:date="2019-10-15T11:17:00Z">
                    <w:rPr>
                      <w:b/>
                      <w:strike/>
                      <w:lang w:val="es-CR"/>
                    </w:rPr>
                  </w:rPrChange>
                </w:rPr>
                <w:t>NIVEL:</w:t>
              </w:r>
            </w:ins>
          </w:p>
        </w:tc>
        <w:tc>
          <w:tcPr>
            <w:tcW w:w="5800" w:type="dxa"/>
            <w:tcBorders>
              <w:top w:val="single" w:sz="4" w:space="0" w:color="auto"/>
              <w:left w:val="single" w:sz="4" w:space="0" w:color="auto"/>
              <w:bottom w:val="single" w:sz="4" w:space="0" w:color="auto"/>
              <w:right w:val="single" w:sz="4" w:space="0" w:color="auto"/>
            </w:tcBorders>
          </w:tcPr>
          <w:p w14:paraId="6BA4EBFC" w14:textId="77777777" w:rsidR="00A87F5A" w:rsidRPr="00A87F5A" w:rsidRDefault="00A87F5A" w:rsidP="001507AA">
            <w:pPr>
              <w:pStyle w:val="Sinespaciado"/>
              <w:rPr>
                <w:ins w:id="240" w:author="Carolina Ramírez H" w:date="2019-10-15T11:15:00Z"/>
                <w:color w:val="FF0000"/>
                <w:lang w:val="es-CR" w:eastAsia="en-US"/>
                <w:rPrChange w:id="241" w:author="Carolina Ramírez H" w:date="2019-10-15T11:17:00Z">
                  <w:rPr>
                    <w:ins w:id="242" w:author="Carolina Ramírez H" w:date="2019-10-15T11:15:00Z"/>
                    <w:strike/>
                    <w:lang w:val="es-CR" w:eastAsia="en-US"/>
                  </w:rPr>
                </w:rPrChange>
              </w:rPr>
            </w:pPr>
            <w:ins w:id="243" w:author="Carolina Ramírez H" w:date="2019-10-15T11:15:00Z">
              <w:r w:rsidRPr="00A87F5A">
                <w:rPr>
                  <w:color w:val="FF0000"/>
                  <w:lang w:val="es-CR" w:eastAsia="en-US"/>
                  <w:rPrChange w:id="244" w:author="Carolina Ramírez H" w:date="2019-10-15T11:17:00Z">
                    <w:rPr>
                      <w:strike/>
                      <w:lang w:val="es-CR" w:eastAsia="en-US"/>
                    </w:rPr>
                  </w:rPrChange>
                </w:rPr>
                <w:t xml:space="preserve">I </w:t>
              </w:r>
            </w:ins>
          </w:p>
        </w:tc>
      </w:tr>
      <w:tr w:rsidR="00A87F5A" w:rsidRPr="00A87F5A" w14:paraId="0CA2C63B" w14:textId="77777777" w:rsidTr="001507AA">
        <w:trPr>
          <w:trHeight w:val="77"/>
          <w:ins w:id="245" w:author="Carolina Ramírez H" w:date="2019-10-15T11:15:00Z"/>
        </w:trPr>
        <w:tc>
          <w:tcPr>
            <w:tcW w:w="3085" w:type="dxa"/>
            <w:tcBorders>
              <w:top w:val="single" w:sz="4" w:space="0" w:color="auto"/>
              <w:left w:val="single" w:sz="4" w:space="0" w:color="auto"/>
              <w:bottom w:val="single" w:sz="4" w:space="0" w:color="auto"/>
              <w:right w:val="single" w:sz="4" w:space="0" w:color="auto"/>
            </w:tcBorders>
          </w:tcPr>
          <w:p w14:paraId="1E09CE36" w14:textId="77777777" w:rsidR="00A87F5A" w:rsidRPr="00A87F5A" w:rsidRDefault="00A87F5A" w:rsidP="001507AA">
            <w:pPr>
              <w:pStyle w:val="Sinespaciado"/>
              <w:rPr>
                <w:ins w:id="246" w:author="Carolina Ramírez H" w:date="2019-10-15T11:15:00Z"/>
                <w:b/>
                <w:color w:val="FF0000"/>
                <w:lang w:val="es-CR"/>
                <w:rPrChange w:id="247" w:author="Carolina Ramírez H" w:date="2019-10-15T11:17:00Z">
                  <w:rPr>
                    <w:ins w:id="248" w:author="Carolina Ramírez H" w:date="2019-10-15T11:15:00Z"/>
                    <w:b/>
                    <w:strike/>
                    <w:lang w:val="es-CR"/>
                  </w:rPr>
                </w:rPrChange>
              </w:rPr>
            </w:pPr>
            <w:ins w:id="249" w:author="Carolina Ramírez H" w:date="2019-10-15T11:15:00Z">
              <w:r w:rsidRPr="00A87F5A">
                <w:rPr>
                  <w:b/>
                  <w:color w:val="FF0000"/>
                  <w:lang w:val="es-CR"/>
                  <w:rPrChange w:id="250" w:author="Carolina Ramírez H" w:date="2019-10-15T11:17:00Z">
                    <w:rPr>
                      <w:b/>
                      <w:strike/>
                      <w:lang w:val="es-CR"/>
                    </w:rPr>
                  </w:rPrChange>
                </w:rPr>
                <w:t>CICLO:</w:t>
              </w:r>
            </w:ins>
          </w:p>
        </w:tc>
        <w:tc>
          <w:tcPr>
            <w:tcW w:w="5800" w:type="dxa"/>
            <w:tcBorders>
              <w:top w:val="single" w:sz="4" w:space="0" w:color="auto"/>
              <w:left w:val="single" w:sz="4" w:space="0" w:color="auto"/>
              <w:bottom w:val="single" w:sz="4" w:space="0" w:color="auto"/>
              <w:right w:val="single" w:sz="4" w:space="0" w:color="auto"/>
            </w:tcBorders>
          </w:tcPr>
          <w:p w14:paraId="7938A1C4" w14:textId="1581847E" w:rsidR="00A87F5A" w:rsidRPr="00A87F5A" w:rsidRDefault="00A87F5A" w:rsidP="001507AA">
            <w:pPr>
              <w:pStyle w:val="Sinespaciado"/>
              <w:rPr>
                <w:ins w:id="251" w:author="Carolina Ramírez H" w:date="2019-10-15T11:15:00Z"/>
                <w:color w:val="FF0000"/>
                <w:lang w:val="es-CR" w:eastAsia="en-US"/>
                <w:rPrChange w:id="252" w:author="Carolina Ramírez H" w:date="2019-10-15T11:17:00Z">
                  <w:rPr>
                    <w:ins w:id="253" w:author="Carolina Ramírez H" w:date="2019-10-15T11:15:00Z"/>
                    <w:strike/>
                    <w:lang w:val="es-CR" w:eastAsia="en-US"/>
                  </w:rPr>
                </w:rPrChange>
              </w:rPr>
            </w:pPr>
            <w:ins w:id="254" w:author="Carolina Ramírez H" w:date="2019-10-15T11:15:00Z">
              <w:r w:rsidRPr="00A87F5A">
                <w:rPr>
                  <w:color w:val="FF0000"/>
                  <w:lang w:val="es-CR" w:eastAsia="en-US"/>
                  <w:rPrChange w:id="255" w:author="Carolina Ramírez H" w:date="2019-10-15T11:17:00Z">
                    <w:rPr>
                      <w:strike/>
                      <w:lang w:val="es-CR" w:eastAsia="en-US"/>
                    </w:rPr>
                  </w:rPrChange>
                </w:rPr>
                <w:t>I o II</w:t>
              </w:r>
            </w:ins>
            <w:ins w:id="256" w:author="Carolina Ramírez H" w:date="2019-10-15T11:16:00Z">
              <w:r w:rsidRPr="00A87F5A">
                <w:rPr>
                  <w:color w:val="FF0000"/>
                  <w:lang w:val="es-CR" w:eastAsia="en-US"/>
                  <w:rPrChange w:id="257" w:author="Carolina Ramírez H" w:date="2019-10-15T11:17:00Z">
                    <w:rPr>
                      <w:lang w:val="es-CR" w:eastAsia="en-US"/>
                    </w:rPr>
                  </w:rPrChange>
                </w:rPr>
                <w:t xml:space="preserve"> </w:t>
              </w:r>
            </w:ins>
            <w:ins w:id="258" w:author="Carolina Ramírez H" w:date="2019-10-15T11:15:00Z">
              <w:r w:rsidRPr="00A87F5A">
                <w:rPr>
                  <w:color w:val="FF0000"/>
                  <w:lang w:val="es-CR" w:eastAsia="en-US"/>
                  <w:rPrChange w:id="259" w:author="Carolina Ramírez H" w:date="2019-10-15T11:17:00Z">
                    <w:rPr>
                      <w:strike/>
                      <w:lang w:val="es-CR" w:eastAsia="en-US"/>
                    </w:rPr>
                  </w:rPrChange>
                </w:rPr>
                <w:t>ciclo</w:t>
              </w:r>
            </w:ins>
          </w:p>
        </w:tc>
      </w:tr>
      <w:tr w:rsidR="00A87F5A" w:rsidRPr="00A87F5A" w14:paraId="794E7780" w14:textId="77777777" w:rsidTr="001507AA">
        <w:trPr>
          <w:trHeight w:val="77"/>
          <w:ins w:id="260"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5B9B79CF" w14:textId="77777777" w:rsidR="00A87F5A" w:rsidRPr="00A87F5A" w:rsidRDefault="00A87F5A" w:rsidP="001507AA">
            <w:pPr>
              <w:pStyle w:val="Sinespaciado"/>
              <w:rPr>
                <w:ins w:id="261" w:author="Carolina Ramírez H" w:date="2019-10-15T11:15:00Z"/>
                <w:b/>
                <w:color w:val="FF0000"/>
                <w:lang w:val="es-CR" w:eastAsia="en-US"/>
                <w:rPrChange w:id="262" w:author="Carolina Ramírez H" w:date="2019-10-15T11:17:00Z">
                  <w:rPr>
                    <w:ins w:id="263" w:author="Carolina Ramírez H" w:date="2019-10-15T11:15:00Z"/>
                    <w:b/>
                    <w:strike/>
                    <w:lang w:val="es-CR" w:eastAsia="en-US"/>
                  </w:rPr>
                </w:rPrChange>
              </w:rPr>
            </w:pPr>
            <w:ins w:id="264" w:author="Carolina Ramírez H" w:date="2019-10-15T11:15:00Z">
              <w:r w:rsidRPr="00A87F5A">
                <w:rPr>
                  <w:b/>
                  <w:color w:val="FF0000"/>
                  <w:lang w:val="es-CR"/>
                  <w:rPrChange w:id="265" w:author="Carolina Ramírez H" w:date="2019-10-15T11:17:00Z">
                    <w:rPr>
                      <w:b/>
                      <w:strike/>
                      <w:lang w:val="es-CR"/>
                    </w:rPr>
                  </w:rPrChange>
                </w:rPr>
                <w:t>PERIODO LECTIVO:</w:t>
              </w:r>
            </w:ins>
          </w:p>
        </w:tc>
        <w:tc>
          <w:tcPr>
            <w:tcW w:w="5800" w:type="dxa"/>
            <w:tcBorders>
              <w:top w:val="single" w:sz="4" w:space="0" w:color="auto"/>
              <w:left w:val="single" w:sz="4" w:space="0" w:color="auto"/>
              <w:bottom w:val="single" w:sz="4" w:space="0" w:color="auto"/>
              <w:right w:val="single" w:sz="4" w:space="0" w:color="auto"/>
            </w:tcBorders>
          </w:tcPr>
          <w:p w14:paraId="769CD2C3" w14:textId="77777777" w:rsidR="00A87F5A" w:rsidRPr="00A87F5A" w:rsidRDefault="00A87F5A" w:rsidP="001507AA">
            <w:pPr>
              <w:pStyle w:val="Sinespaciado"/>
              <w:rPr>
                <w:ins w:id="266" w:author="Carolina Ramírez H" w:date="2019-10-15T11:15:00Z"/>
                <w:color w:val="FF0000"/>
                <w:lang w:val="es-CR" w:eastAsia="en-US"/>
                <w:rPrChange w:id="267" w:author="Carolina Ramírez H" w:date="2019-10-15T11:17:00Z">
                  <w:rPr>
                    <w:ins w:id="268" w:author="Carolina Ramírez H" w:date="2019-10-15T11:15:00Z"/>
                    <w:strike/>
                    <w:lang w:val="es-CR" w:eastAsia="en-US"/>
                  </w:rPr>
                </w:rPrChange>
              </w:rPr>
            </w:pPr>
            <w:ins w:id="269" w:author="Carolina Ramírez H" w:date="2019-10-15T11:15:00Z">
              <w:r w:rsidRPr="00A87F5A">
                <w:rPr>
                  <w:color w:val="FF0000"/>
                  <w:lang w:val="es-CR" w:eastAsia="en-US"/>
                  <w:rPrChange w:id="270" w:author="Carolina Ramírez H" w:date="2019-10-15T11:17:00Z">
                    <w:rPr>
                      <w:strike/>
                      <w:lang w:val="es-CR" w:eastAsia="en-US"/>
                    </w:rPr>
                  </w:rPrChange>
                </w:rPr>
                <w:t>17 semanas</w:t>
              </w:r>
            </w:ins>
          </w:p>
        </w:tc>
      </w:tr>
      <w:tr w:rsidR="00A87F5A" w:rsidRPr="00A87F5A" w14:paraId="03886D5B" w14:textId="77777777" w:rsidTr="001507AA">
        <w:trPr>
          <w:trHeight w:val="77"/>
          <w:ins w:id="271"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524B62A9" w14:textId="77777777" w:rsidR="00A87F5A" w:rsidRPr="00A87F5A" w:rsidRDefault="00A87F5A" w:rsidP="001507AA">
            <w:pPr>
              <w:pStyle w:val="Sinespaciado"/>
              <w:rPr>
                <w:ins w:id="272" w:author="Carolina Ramírez H" w:date="2019-10-15T11:15:00Z"/>
                <w:b/>
                <w:color w:val="FF0000"/>
                <w:lang w:val="es-CR" w:eastAsia="en-US"/>
                <w:rPrChange w:id="273" w:author="Carolina Ramírez H" w:date="2019-10-15T11:17:00Z">
                  <w:rPr>
                    <w:ins w:id="274" w:author="Carolina Ramírez H" w:date="2019-10-15T11:15:00Z"/>
                    <w:b/>
                    <w:strike/>
                    <w:lang w:val="es-CR" w:eastAsia="en-US"/>
                  </w:rPr>
                </w:rPrChange>
              </w:rPr>
            </w:pPr>
            <w:ins w:id="275" w:author="Carolina Ramírez H" w:date="2019-10-15T11:15:00Z">
              <w:r w:rsidRPr="00A87F5A">
                <w:rPr>
                  <w:b/>
                  <w:color w:val="FF0000"/>
                  <w:lang w:val="es-CR"/>
                  <w:rPrChange w:id="276" w:author="Carolina Ramírez H" w:date="2019-10-15T11:17:00Z">
                    <w:rPr>
                      <w:b/>
                      <w:strike/>
                      <w:lang w:val="es-CR"/>
                    </w:rPr>
                  </w:rPrChange>
                </w:rPr>
                <w:t xml:space="preserve">MODALIDAD: </w:t>
              </w:r>
            </w:ins>
          </w:p>
        </w:tc>
        <w:tc>
          <w:tcPr>
            <w:tcW w:w="5800" w:type="dxa"/>
            <w:tcBorders>
              <w:top w:val="single" w:sz="4" w:space="0" w:color="auto"/>
              <w:left w:val="single" w:sz="4" w:space="0" w:color="auto"/>
              <w:bottom w:val="single" w:sz="4" w:space="0" w:color="auto"/>
              <w:right w:val="single" w:sz="4" w:space="0" w:color="auto"/>
            </w:tcBorders>
          </w:tcPr>
          <w:p w14:paraId="3114BC4C" w14:textId="77777777" w:rsidR="00A87F5A" w:rsidRPr="00A87F5A" w:rsidRDefault="00A87F5A" w:rsidP="001507AA">
            <w:pPr>
              <w:pStyle w:val="Sinespaciado"/>
              <w:rPr>
                <w:ins w:id="277" w:author="Carolina Ramírez H" w:date="2019-10-15T11:15:00Z"/>
                <w:color w:val="FF0000"/>
                <w:lang w:val="es-CR" w:eastAsia="en-US"/>
                <w:rPrChange w:id="278" w:author="Carolina Ramírez H" w:date="2019-10-15T11:17:00Z">
                  <w:rPr>
                    <w:ins w:id="279" w:author="Carolina Ramírez H" w:date="2019-10-15T11:15:00Z"/>
                    <w:strike/>
                    <w:lang w:val="es-CR" w:eastAsia="en-US"/>
                  </w:rPr>
                </w:rPrChange>
              </w:rPr>
            </w:pPr>
            <w:ins w:id="280" w:author="Carolina Ramírez H" w:date="2019-10-15T11:15:00Z">
              <w:r w:rsidRPr="00A87F5A">
                <w:rPr>
                  <w:color w:val="FF0000"/>
                  <w:lang w:val="es-CR" w:eastAsia="en-US"/>
                  <w:rPrChange w:id="281" w:author="Carolina Ramírez H" w:date="2019-10-15T11:17:00Z">
                    <w:rPr>
                      <w:strike/>
                      <w:lang w:val="es-CR" w:eastAsia="en-US"/>
                    </w:rPr>
                  </w:rPrChange>
                </w:rPr>
                <w:t xml:space="preserve">PRESENCIAL </w:t>
              </w:r>
            </w:ins>
          </w:p>
        </w:tc>
      </w:tr>
      <w:tr w:rsidR="00A87F5A" w:rsidRPr="00A87F5A" w14:paraId="6C3946CE" w14:textId="77777777" w:rsidTr="001507AA">
        <w:trPr>
          <w:trHeight w:val="77"/>
          <w:ins w:id="282" w:author="Carolina Ramírez H" w:date="2019-10-15T11:15:00Z"/>
        </w:trPr>
        <w:tc>
          <w:tcPr>
            <w:tcW w:w="3085" w:type="dxa"/>
            <w:tcBorders>
              <w:top w:val="single" w:sz="4" w:space="0" w:color="auto"/>
              <w:left w:val="single" w:sz="4" w:space="0" w:color="auto"/>
              <w:bottom w:val="single" w:sz="4" w:space="0" w:color="auto"/>
              <w:right w:val="single" w:sz="4" w:space="0" w:color="auto"/>
            </w:tcBorders>
            <w:vAlign w:val="center"/>
            <w:hideMark/>
          </w:tcPr>
          <w:p w14:paraId="23D7E2F3" w14:textId="77777777" w:rsidR="00A87F5A" w:rsidRPr="00A87F5A" w:rsidRDefault="00A87F5A" w:rsidP="001507AA">
            <w:pPr>
              <w:pStyle w:val="Sinespaciado"/>
              <w:rPr>
                <w:ins w:id="283" w:author="Carolina Ramírez H" w:date="2019-10-15T11:15:00Z"/>
                <w:b/>
                <w:color w:val="FF0000"/>
                <w:lang w:val="es-CR" w:eastAsia="en-US"/>
                <w:rPrChange w:id="284" w:author="Carolina Ramírez H" w:date="2019-10-15T11:17:00Z">
                  <w:rPr>
                    <w:ins w:id="285" w:author="Carolina Ramírez H" w:date="2019-10-15T11:15:00Z"/>
                    <w:b/>
                    <w:strike/>
                    <w:lang w:val="es-CR" w:eastAsia="en-US"/>
                  </w:rPr>
                </w:rPrChange>
              </w:rPr>
            </w:pPr>
            <w:ins w:id="286" w:author="Carolina Ramírez H" w:date="2019-10-15T11:15:00Z">
              <w:r w:rsidRPr="00A87F5A">
                <w:rPr>
                  <w:b/>
                  <w:color w:val="FF0000"/>
                  <w:lang w:val="es-CR"/>
                  <w:rPrChange w:id="287" w:author="Carolina Ramírez H" w:date="2019-10-15T11:17:00Z">
                    <w:rPr>
                      <w:b/>
                      <w:strike/>
                      <w:lang w:val="es-CR"/>
                    </w:rPr>
                  </w:rPrChange>
                </w:rPr>
                <w:t>NATURALEZA:</w:t>
              </w:r>
            </w:ins>
          </w:p>
        </w:tc>
        <w:tc>
          <w:tcPr>
            <w:tcW w:w="5800" w:type="dxa"/>
            <w:tcBorders>
              <w:top w:val="single" w:sz="4" w:space="0" w:color="auto"/>
              <w:left w:val="single" w:sz="4" w:space="0" w:color="auto"/>
              <w:bottom w:val="single" w:sz="4" w:space="0" w:color="auto"/>
              <w:right w:val="single" w:sz="4" w:space="0" w:color="auto"/>
            </w:tcBorders>
          </w:tcPr>
          <w:p w14:paraId="2C2A422B" w14:textId="77777777" w:rsidR="00A87F5A" w:rsidRPr="00A87F5A" w:rsidRDefault="00A87F5A" w:rsidP="001507AA">
            <w:pPr>
              <w:pStyle w:val="Sinespaciado"/>
              <w:rPr>
                <w:ins w:id="288" w:author="Carolina Ramírez H" w:date="2019-10-15T11:15:00Z"/>
                <w:color w:val="FF0000"/>
                <w:lang w:val="es-CR" w:eastAsia="en-US"/>
                <w:rPrChange w:id="289" w:author="Carolina Ramírez H" w:date="2019-10-15T11:17:00Z">
                  <w:rPr>
                    <w:ins w:id="290" w:author="Carolina Ramírez H" w:date="2019-10-15T11:15:00Z"/>
                    <w:strike/>
                    <w:lang w:val="es-CR" w:eastAsia="en-US"/>
                  </w:rPr>
                </w:rPrChange>
              </w:rPr>
            </w:pPr>
            <w:ins w:id="291" w:author="Carolina Ramírez H" w:date="2019-10-15T11:15:00Z">
              <w:r w:rsidRPr="00A87F5A">
                <w:rPr>
                  <w:color w:val="FF0000"/>
                  <w:lang w:val="es-CR" w:eastAsia="en-US"/>
                  <w:rPrChange w:id="292" w:author="Carolina Ramírez H" w:date="2019-10-15T11:17:00Z">
                    <w:rPr>
                      <w:strike/>
                      <w:lang w:val="es-CR" w:eastAsia="en-US"/>
                    </w:rPr>
                  </w:rPrChange>
                </w:rPr>
                <w:t>TEÓRICO-PRÁCTICO</w:t>
              </w:r>
            </w:ins>
          </w:p>
        </w:tc>
      </w:tr>
      <w:tr w:rsidR="00A87F5A" w:rsidRPr="00A87F5A" w14:paraId="352F6AA1" w14:textId="77777777" w:rsidTr="001507AA">
        <w:trPr>
          <w:trHeight w:val="140"/>
          <w:ins w:id="293"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6C5E4F35" w14:textId="77777777" w:rsidR="00A87F5A" w:rsidRPr="00A87F5A" w:rsidRDefault="00A87F5A" w:rsidP="001507AA">
            <w:pPr>
              <w:pStyle w:val="Sinespaciado"/>
              <w:rPr>
                <w:ins w:id="294" w:author="Carolina Ramírez H" w:date="2019-10-15T11:15:00Z"/>
                <w:b/>
                <w:color w:val="FF0000"/>
                <w:lang w:val="es-CR" w:eastAsia="en-US"/>
                <w:rPrChange w:id="295" w:author="Carolina Ramírez H" w:date="2019-10-15T11:17:00Z">
                  <w:rPr>
                    <w:ins w:id="296" w:author="Carolina Ramírez H" w:date="2019-10-15T11:15:00Z"/>
                    <w:b/>
                    <w:strike/>
                    <w:lang w:val="es-CR" w:eastAsia="en-US"/>
                  </w:rPr>
                </w:rPrChange>
              </w:rPr>
            </w:pPr>
            <w:ins w:id="297" w:author="Carolina Ramírez H" w:date="2019-10-15T11:15:00Z">
              <w:r w:rsidRPr="00A87F5A">
                <w:rPr>
                  <w:b/>
                  <w:color w:val="FF0000"/>
                  <w:lang w:val="es-CR"/>
                  <w:rPrChange w:id="298" w:author="Carolina Ramírez H" w:date="2019-10-15T11:17:00Z">
                    <w:rPr>
                      <w:b/>
                      <w:strike/>
                      <w:lang w:val="es-CR"/>
                    </w:rPr>
                  </w:rPrChange>
                </w:rPr>
                <w:t xml:space="preserve">TIPO DE LABORATORIO: </w:t>
              </w:r>
            </w:ins>
          </w:p>
        </w:tc>
        <w:tc>
          <w:tcPr>
            <w:tcW w:w="5800" w:type="dxa"/>
            <w:tcBorders>
              <w:top w:val="single" w:sz="4" w:space="0" w:color="auto"/>
              <w:left w:val="single" w:sz="4" w:space="0" w:color="auto"/>
              <w:bottom w:val="single" w:sz="4" w:space="0" w:color="auto"/>
              <w:right w:val="single" w:sz="4" w:space="0" w:color="auto"/>
            </w:tcBorders>
          </w:tcPr>
          <w:p w14:paraId="7911A68D" w14:textId="77777777" w:rsidR="00A87F5A" w:rsidRPr="00A87F5A" w:rsidRDefault="00A87F5A" w:rsidP="001507AA">
            <w:pPr>
              <w:pStyle w:val="Sinespaciado"/>
              <w:rPr>
                <w:ins w:id="299" w:author="Carolina Ramírez H" w:date="2019-10-15T11:15:00Z"/>
                <w:color w:val="FF0000"/>
                <w:lang w:val="es-CR" w:eastAsia="en-US"/>
                <w:rPrChange w:id="300" w:author="Carolina Ramírez H" w:date="2019-10-15T11:17:00Z">
                  <w:rPr>
                    <w:ins w:id="301" w:author="Carolina Ramírez H" w:date="2019-10-15T11:15:00Z"/>
                    <w:strike/>
                    <w:lang w:val="es-CR" w:eastAsia="en-US"/>
                  </w:rPr>
                </w:rPrChange>
              </w:rPr>
            </w:pPr>
            <w:ins w:id="302" w:author="Carolina Ramírez H" w:date="2019-10-15T11:15:00Z">
              <w:r w:rsidRPr="00A87F5A">
                <w:rPr>
                  <w:color w:val="FF0000"/>
                  <w:lang w:val="es-CR" w:eastAsia="en-US"/>
                  <w:rPrChange w:id="303" w:author="Carolina Ramírez H" w:date="2019-10-15T11:17:00Z">
                    <w:rPr>
                      <w:strike/>
                      <w:lang w:val="es-CR" w:eastAsia="en-US"/>
                    </w:rPr>
                  </w:rPrChange>
                </w:rPr>
                <w:t>NO TIENE</w:t>
              </w:r>
            </w:ins>
          </w:p>
        </w:tc>
      </w:tr>
      <w:tr w:rsidR="00A87F5A" w:rsidRPr="00A87F5A" w14:paraId="7D30EDCA" w14:textId="77777777" w:rsidTr="001507AA">
        <w:trPr>
          <w:trHeight w:val="284"/>
          <w:ins w:id="304"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771A829E" w14:textId="77777777" w:rsidR="00A87F5A" w:rsidRPr="00A87F5A" w:rsidRDefault="00A87F5A" w:rsidP="001507AA">
            <w:pPr>
              <w:pStyle w:val="Sinespaciado"/>
              <w:rPr>
                <w:ins w:id="305" w:author="Carolina Ramírez H" w:date="2019-10-15T11:15:00Z"/>
                <w:b/>
                <w:color w:val="FF0000"/>
                <w:lang w:val="es-CR" w:eastAsia="en-US"/>
                <w:rPrChange w:id="306" w:author="Carolina Ramírez H" w:date="2019-10-15T11:17:00Z">
                  <w:rPr>
                    <w:ins w:id="307" w:author="Carolina Ramírez H" w:date="2019-10-15T11:15:00Z"/>
                    <w:b/>
                    <w:strike/>
                    <w:lang w:val="es-CR" w:eastAsia="en-US"/>
                  </w:rPr>
                </w:rPrChange>
              </w:rPr>
            </w:pPr>
            <w:ins w:id="308" w:author="Carolina Ramírez H" w:date="2019-10-15T11:15:00Z">
              <w:r w:rsidRPr="00A87F5A">
                <w:rPr>
                  <w:b/>
                  <w:color w:val="FF0000"/>
                  <w:lang w:val="es-CR"/>
                  <w:rPrChange w:id="309" w:author="Carolina Ramírez H" w:date="2019-10-15T11:17:00Z">
                    <w:rPr>
                      <w:b/>
                      <w:strike/>
                      <w:lang w:val="es-CR"/>
                    </w:rPr>
                  </w:rPrChange>
                </w:rPr>
                <w:t xml:space="preserve">CRÉDITOS: </w:t>
              </w:r>
            </w:ins>
          </w:p>
        </w:tc>
        <w:tc>
          <w:tcPr>
            <w:tcW w:w="5800" w:type="dxa"/>
            <w:tcBorders>
              <w:top w:val="single" w:sz="4" w:space="0" w:color="auto"/>
              <w:left w:val="single" w:sz="4" w:space="0" w:color="auto"/>
              <w:bottom w:val="single" w:sz="4" w:space="0" w:color="auto"/>
              <w:right w:val="single" w:sz="4" w:space="0" w:color="auto"/>
            </w:tcBorders>
          </w:tcPr>
          <w:p w14:paraId="4F11E953" w14:textId="77777777" w:rsidR="00A87F5A" w:rsidRPr="00A87F5A" w:rsidRDefault="00A87F5A" w:rsidP="001507AA">
            <w:pPr>
              <w:pStyle w:val="Sinespaciado"/>
              <w:rPr>
                <w:ins w:id="310" w:author="Carolina Ramírez H" w:date="2019-10-15T11:15:00Z"/>
                <w:color w:val="FF0000"/>
                <w:lang w:val="es-CR" w:eastAsia="en-US"/>
                <w:rPrChange w:id="311" w:author="Carolina Ramírez H" w:date="2019-10-15T11:17:00Z">
                  <w:rPr>
                    <w:ins w:id="312" w:author="Carolina Ramírez H" w:date="2019-10-15T11:15:00Z"/>
                    <w:strike/>
                    <w:lang w:val="es-CR" w:eastAsia="en-US"/>
                  </w:rPr>
                </w:rPrChange>
              </w:rPr>
            </w:pPr>
            <w:ins w:id="313" w:author="Carolina Ramírez H" w:date="2019-10-15T11:15:00Z">
              <w:r w:rsidRPr="00A87F5A">
                <w:rPr>
                  <w:color w:val="FF0000"/>
                  <w:lang w:val="es-CR" w:eastAsia="en-US"/>
                  <w:rPrChange w:id="314" w:author="Carolina Ramírez H" w:date="2019-10-15T11:17:00Z">
                    <w:rPr>
                      <w:strike/>
                      <w:lang w:val="es-CR" w:eastAsia="en-US"/>
                    </w:rPr>
                  </w:rPrChange>
                </w:rPr>
                <w:t>3 CRÉDITOS</w:t>
              </w:r>
            </w:ins>
          </w:p>
        </w:tc>
      </w:tr>
      <w:tr w:rsidR="00A87F5A" w:rsidRPr="00A87F5A" w14:paraId="3173130F" w14:textId="77777777" w:rsidTr="001507AA">
        <w:trPr>
          <w:trHeight w:val="77"/>
          <w:ins w:id="315"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591F5A03" w14:textId="77777777" w:rsidR="00A87F5A" w:rsidRPr="00A87F5A" w:rsidRDefault="00A87F5A" w:rsidP="001507AA">
            <w:pPr>
              <w:pStyle w:val="Sinespaciado"/>
              <w:rPr>
                <w:ins w:id="316" w:author="Carolina Ramírez H" w:date="2019-10-15T11:15:00Z"/>
                <w:b/>
                <w:color w:val="FF0000"/>
                <w:lang w:val="es-CR" w:eastAsia="en-US"/>
                <w:rPrChange w:id="317" w:author="Carolina Ramírez H" w:date="2019-10-15T11:17:00Z">
                  <w:rPr>
                    <w:ins w:id="318" w:author="Carolina Ramírez H" w:date="2019-10-15T11:15:00Z"/>
                    <w:b/>
                    <w:strike/>
                    <w:lang w:val="es-CR" w:eastAsia="en-US"/>
                  </w:rPr>
                </w:rPrChange>
              </w:rPr>
            </w:pPr>
            <w:ins w:id="319" w:author="Carolina Ramírez H" w:date="2019-10-15T11:15:00Z">
              <w:r w:rsidRPr="00A87F5A">
                <w:rPr>
                  <w:b/>
                  <w:color w:val="FF0000"/>
                  <w:lang w:val="es-CR"/>
                  <w:rPrChange w:id="320" w:author="Carolina Ramírez H" w:date="2019-10-15T11:17:00Z">
                    <w:rPr>
                      <w:b/>
                      <w:strike/>
                      <w:lang w:val="es-CR"/>
                    </w:rPr>
                  </w:rPrChange>
                </w:rPr>
                <w:t>HORAS SEMANALES:</w:t>
              </w:r>
              <w:r w:rsidRPr="00A87F5A">
                <w:rPr>
                  <w:b/>
                  <w:color w:val="FF0000"/>
                  <w:lang w:val="es-CR"/>
                  <w:rPrChange w:id="321" w:author="Carolina Ramírez H" w:date="2019-10-15T11:17:00Z">
                    <w:rPr>
                      <w:b/>
                      <w:strike/>
                      <w:lang w:val="es-CR"/>
                    </w:rPr>
                  </w:rPrChange>
                </w:rPr>
                <w:tab/>
              </w:r>
            </w:ins>
          </w:p>
        </w:tc>
        <w:tc>
          <w:tcPr>
            <w:tcW w:w="5800" w:type="dxa"/>
            <w:tcBorders>
              <w:top w:val="single" w:sz="4" w:space="0" w:color="auto"/>
              <w:left w:val="single" w:sz="4" w:space="0" w:color="auto"/>
              <w:bottom w:val="single" w:sz="4" w:space="0" w:color="auto"/>
              <w:right w:val="single" w:sz="4" w:space="0" w:color="auto"/>
            </w:tcBorders>
          </w:tcPr>
          <w:p w14:paraId="22CD1A34" w14:textId="77777777" w:rsidR="00A87F5A" w:rsidRPr="00A87F5A" w:rsidRDefault="00A87F5A" w:rsidP="001507AA">
            <w:pPr>
              <w:pStyle w:val="Sinespaciado"/>
              <w:rPr>
                <w:ins w:id="322" w:author="Carolina Ramírez H" w:date="2019-10-15T11:15:00Z"/>
                <w:color w:val="FF0000"/>
                <w:lang w:val="es-CR" w:eastAsia="en-US"/>
                <w:rPrChange w:id="323" w:author="Carolina Ramírez H" w:date="2019-10-15T11:17:00Z">
                  <w:rPr>
                    <w:ins w:id="324" w:author="Carolina Ramírez H" w:date="2019-10-15T11:15:00Z"/>
                    <w:strike/>
                    <w:lang w:val="es-CR" w:eastAsia="en-US"/>
                  </w:rPr>
                </w:rPrChange>
              </w:rPr>
            </w:pPr>
            <w:ins w:id="325" w:author="Carolina Ramírez H" w:date="2019-10-15T11:15:00Z">
              <w:r w:rsidRPr="00A87F5A">
                <w:rPr>
                  <w:color w:val="FF0000"/>
                  <w:lang w:val="es-CR" w:eastAsia="en-US"/>
                  <w:rPrChange w:id="326" w:author="Carolina Ramírez H" w:date="2019-10-15T11:17:00Z">
                    <w:rPr>
                      <w:strike/>
                      <w:lang w:val="es-CR" w:eastAsia="en-US"/>
                    </w:rPr>
                  </w:rPrChange>
                </w:rPr>
                <w:t>3 Hrs presenciales + 5 hrs de estudio independiente</w:t>
              </w:r>
            </w:ins>
          </w:p>
        </w:tc>
      </w:tr>
      <w:tr w:rsidR="00A87F5A" w:rsidRPr="00A87F5A" w14:paraId="15B46B52" w14:textId="77777777" w:rsidTr="001507AA">
        <w:trPr>
          <w:trHeight w:val="77"/>
          <w:ins w:id="327"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26AEFBF2" w14:textId="77777777" w:rsidR="00A87F5A" w:rsidRPr="00A87F5A" w:rsidRDefault="00A87F5A" w:rsidP="001507AA">
            <w:pPr>
              <w:pStyle w:val="Sinespaciado"/>
              <w:rPr>
                <w:ins w:id="328" w:author="Carolina Ramírez H" w:date="2019-10-15T11:15:00Z"/>
                <w:b/>
                <w:color w:val="FF0000"/>
                <w:lang w:val="es-CR" w:eastAsia="en-US"/>
                <w:rPrChange w:id="329" w:author="Carolina Ramírez H" w:date="2019-10-15T11:17:00Z">
                  <w:rPr>
                    <w:ins w:id="330" w:author="Carolina Ramírez H" w:date="2019-10-15T11:15:00Z"/>
                    <w:b/>
                    <w:strike/>
                    <w:lang w:val="es-CR" w:eastAsia="en-US"/>
                  </w:rPr>
                </w:rPrChange>
              </w:rPr>
            </w:pPr>
            <w:ins w:id="331" w:author="Carolina Ramírez H" w:date="2019-10-15T11:15:00Z">
              <w:r w:rsidRPr="00A87F5A">
                <w:rPr>
                  <w:b/>
                  <w:color w:val="FF0000"/>
                  <w:lang w:val="es-CR"/>
                  <w:rPrChange w:id="332" w:author="Carolina Ramírez H" w:date="2019-10-15T11:17:00Z">
                    <w:rPr>
                      <w:b/>
                      <w:strike/>
                      <w:lang w:val="es-CR"/>
                    </w:rPr>
                  </w:rPrChange>
                </w:rPr>
                <w:t xml:space="preserve">HORAS PRESENCIALES: </w:t>
              </w:r>
            </w:ins>
          </w:p>
        </w:tc>
        <w:tc>
          <w:tcPr>
            <w:tcW w:w="5800" w:type="dxa"/>
            <w:tcBorders>
              <w:top w:val="single" w:sz="4" w:space="0" w:color="auto"/>
              <w:left w:val="single" w:sz="4" w:space="0" w:color="auto"/>
              <w:bottom w:val="single" w:sz="4" w:space="0" w:color="auto"/>
              <w:right w:val="single" w:sz="4" w:space="0" w:color="auto"/>
            </w:tcBorders>
          </w:tcPr>
          <w:p w14:paraId="2204300F" w14:textId="77777777" w:rsidR="00A87F5A" w:rsidRPr="00A87F5A" w:rsidRDefault="00A87F5A" w:rsidP="001507AA">
            <w:pPr>
              <w:pStyle w:val="Sinespaciado"/>
              <w:rPr>
                <w:ins w:id="333" w:author="Carolina Ramírez H" w:date="2019-10-15T11:15:00Z"/>
                <w:color w:val="FF0000"/>
                <w:lang w:val="es-CR" w:eastAsia="en-US"/>
                <w:rPrChange w:id="334" w:author="Carolina Ramírez H" w:date="2019-10-15T11:17:00Z">
                  <w:rPr>
                    <w:ins w:id="335" w:author="Carolina Ramírez H" w:date="2019-10-15T11:15:00Z"/>
                    <w:strike/>
                    <w:lang w:val="es-CR" w:eastAsia="en-US"/>
                  </w:rPr>
                </w:rPrChange>
              </w:rPr>
            </w:pPr>
            <w:ins w:id="336" w:author="Carolina Ramírez H" w:date="2019-10-15T11:15:00Z">
              <w:r w:rsidRPr="00A87F5A">
                <w:rPr>
                  <w:color w:val="FF0000"/>
                  <w:lang w:val="es-CR" w:eastAsia="en-US"/>
                  <w:rPrChange w:id="337" w:author="Carolina Ramírez H" w:date="2019-10-15T11:17:00Z">
                    <w:rPr>
                      <w:strike/>
                      <w:lang w:val="es-CR" w:eastAsia="en-US"/>
                    </w:rPr>
                  </w:rPrChange>
                </w:rPr>
                <w:t>8 Hrs totales (2 hrs teoría, 1 hrs práctica)</w:t>
              </w:r>
            </w:ins>
          </w:p>
        </w:tc>
      </w:tr>
      <w:tr w:rsidR="00A87F5A" w:rsidRPr="00A87F5A" w14:paraId="46B668F0" w14:textId="77777777" w:rsidTr="001507AA">
        <w:trPr>
          <w:trHeight w:val="376"/>
          <w:ins w:id="338" w:author="Carolina Ramírez H" w:date="2019-10-15T11:15:00Z"/>
        </w:trPr>
        <w:tc>
          <w:tcPr>
            <w:tcW w:w="3085" w:type="dxa"/>
            <w:tcBorders>
              <w:top w:val="single" w:sz="4" w:space="0" w:color="auto"/>
              <w:left w:val="single" w:sz="4" w:space="0" w:color="auto"/>
              <w:bottom w:val="single" w:sz="4" w:space="0" w:color="auto"/>
              <w:right w:val="single" w:sz="4" w:space="0" w:color="auto"/>
            </w:tcBorders>
            <w:vAlign w:val="center"/>
          </w:tcPr>
          <w:p w14:paraId="4585E149" w14:textId="77777777" w:rsidR="00A87F5A" w:rsidRPr="00A87F5A" w:rsidRDefault="00A87F5A" w:rsidP="001507AA">
            <w:pPr>
              <w:pStyle w:val="Sinespaciado"/>
              <w:jc w:val="center"/>
              <w:rPr>
                <w:ins w:id="339" w:author="Carolina Ramírez H" w:date="2019-10-15T11:15:00Z"/>
                <w:b/>
                <w:color w:val="FF0000"/>
                <w:lang w:val="es-CR"/>
                <w:rPrChange w:id="340" w:author="Carolina Ramírez H" w:date="2019-10-15T11:17:00Z">
                  <w:rPr>
                    <w:ins w:id="341" w:author="Carolina Ramírez H" w:date="2019-10-15T11:15:00Z"/>
                    <w:b/>
                    <w:strike/>
                    <w:lang w:val="es-CR"/>
                  </w:rPr>
                </w:rPrChange>
              </w:rPr>
            </w:pPr>
            <w:ins w:id="342" w:author="Carolina Ramírez H" w:date="2019-10-15T11:15:00Z">
              <w:r w:rsidRPr="00A87F5A">
                <w:rPr>
                  <w:b/>
                  <w:color w:val="FF0000"/>
                  <w:lang w:val="es-CR"/>
                  <w:rPrChange w:id="343" w:author="Carolina Ramírez H" w:date="2019-10-15T11:17:00Z">
                    <w:rPr>
                      <w:b/>
                      <w:strike/>
                      <w:lang w:val="es-CR"/>
                    </w:rPr>
                  </w:rPrChange>
                </w:rPr>
                <w:t>HORAS DE LABORATORIO</w:t>
              </w:r>
            </w:ins>
          </w:p>
        </w:tc>
        <w:tc>
          <w:tcPr>
            <w:tcW w:w="5800" w:type="dxa"/>
            <w:tcBorders>
              <w:top w:val="single" w:sz="4" w:space="0" w:color="auto"/>
              <w:left w:val="single" w:sz="4" w:space="0" w:color="auto"/>
              <w:bottom w:val="single" w:sz="4" w:space="0" w:color="auto"/>
              <w:right w:val="single" w:sz="4" w:space="0" w:color="auto"/>
            </w:tcBorders>
          </w:tcPr>
          <w:p w14:paraId="3C2085B6" w14:textId="77777777" w:rsidR="00A87F5A" w:rsidRPr="00A87F5A" w:rsidRDefault="00A87F5A" w:rsidP="001507AA">
            <w:pPr>
              <w:pStyle w:val="Sinespaciado"/>
              <w:rPr>
                <w:ins w:id="344" w:author="Carolina Ramírez H" w:date="2019-10-15T11:15:00Z"/>
                <w:color w:val="FF0000"/>
                <w:lang w:val="es-CR" w:eastAsia="en-US"/>
                <w:rPrChange w:id="345" w:author="Carolina Ramírez H" w:date="2019-10-15T11:17:00Z">
                  <w:rPr>
                    <w:ins w:id="346" w:author="Carolina Ramírez H" w:date="2019-10-15T11:15:00Z"/>
                    <w:strike/>
                    <w:lang w:val="es-CR" w:eastAsia="en-US"/>
                  </w:rPr>
                </w:rPrChange>
              </w:rPr>
            </w:pPr>
            <w:ins w:id="347" w:author="Carolina Ramírez H" w:date="2019-10-15T11:15:00Z">
              <w:r w:rsidRPr="00A87F5A">
                <w:rPr>
                  <w:color w:val="FF0000"/>
                  <w:lang w:val="es-CR" w:eastAsia="en-US"/>
                  <w:rPrChange w:id="348" w:author="Carolina Ramírez H" w:date="2019-10-15T11:17:00Z">
                    <w:rPr>
                      <w:strike/>
                      <w:lang w:val="es-CR" w:eastAsia="en-US"/>
                    </w:rPr>
                  </w:rPrChange>
                </w:rPr>
                <w:t>No tiene</w:t>
              </w:r>
            </w:ins>
          </w:p>
        </w:tc>
      </w:tr>
      <w:tr w:rsidR="00A87F5A" w:rsidRPr="00A87F5A" w14:paraId="750652B0" w14:textId="77777777" w:rsidTr="001507AA">
        <w:trPr>
          <w:trHeight w:val="541"/>
          <w:ins w:id="349"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5EE4A683" w14:textId="77777777" w:rsidR="00A87F5A" w:rsidRPr="00A87F5A" w:rsidRDefault="00A87F5A" w:rsidP="001507AA">
            <w:pPr>
              <w:pStyle w:val="Sinespaciado"/>
              <w:rPr>
                <w:ins w:id="350" w:author="Carolina Ramírez H" w:date="2019-10-15T11:15:00Z"/>
                <w:b/>
                <w:color w:val="FF0000"/>
                <w:lang w:val="es-CR" w:eastAsia="en-US"/>
                <w:rPrChange w:id="351" w:author="Carolina Ramírez H" w:date="2019-10-15T11:17:00Z">
                  <w:rPr>
                    <w:ins w:id="352" w:author="Carolina Ramírez H" w:date="2019-10-15T11:15:00Z"/>
                    <w:b/>
                    <w:strike/>
                    <w:lang w:val="es-CR" w:eastAsia="en-US"/>
                  </w:rPr>
                </w:rPrChange>
              </w:rPr>
            </w:pPr>
            <w:ins w:id="353" w:author="Carolina Ramírez H" w:date="2019-10-15T11:15:00Z">
              <w:r w:rsidRPr="00A87F5A">
                <w:rPr>
                  <w:b/>
                  <w:color w:val="FF0000"/>
                  <w:lang w:val="es-CR"/>
                  <w:rPrChange w:id="354" w:author="Carolina Ramírez H" w:date="2019-10-15T11:17:00Z">
                    <w:rPr>
                      <w:b/>
                      <w:strike/>
                      <w:lang w:val="es-CR"/>
                    </w:rPr>
                  </w:rPrChange>
                </w:rPr>
                <w:t>HORAS DE ESTUDIO INDEPENDIENTE:</w:t>
              </w:r>
            </w:ins>
          </w:p>
        </w:tc>
        <w:tc>
          <w:tcPr>
            <w:tcW w:w="5800" w:type="dxa"/>
            <w:tcBorders>
              <w:top w:val="single" w:sz="4" w:space="0" w:color="auto"/>
              <w:left w:val="single" w:sz="4" w:space="0" w:color="auto"/>
              <w:bottom w:val="single" w:sz="4" w:space="0" w:color="auto"/>
              <w:right w:val="single" w:sz="4" w:space="0" w:color="auto"/>
            </w:tcBorders>
          </w:tcPr>
          <w:p w14:paraId="04D4DBF1" w14:textId="77777777" w:rsidR="00A87F5A" w:rsidRPr="00A87F5A" w:rsidRDefault="00A87F5A" w:rsidP="001507AA">
            <w:pPr>
              <w:pStyle w:val="Sinespaciado"/>
              <w:rPr>
                <w:ins w:id="355" w:author="Carolina Ramírez H" w:date="2019-10-15T11:15:00Z"/>
                <w:color w:val="FF0000"/>
                <w:lang w:val="es-CR" w:eastAsia="en-US"/>
                <w:rPrChange w:id="356" w:author="Carolina Ramírez H" w:date="2019-10-15T11:17:00Z">
                  <w:rPr>
                    <w:ins w:id="357" w:author="Carolina Ramírez H" w:date="2019-10-15T11:15:00Z"/>
                    <w:strike/>
                    <w:lang w:val="es-CR" w:eastAsia="en-US"/>
                  </w:rPr>
                </w:rPrChange>
              </w:rPr>
            </w:pPr>
            <w:ins w:id="358" w:author="Carolina Ramírez H" w:date="2019-10-15T11:15:00Z">
              <w:r w:rsidRPr="00A87F5A">
                <w:rPr>
                  <w:color w:val="FF0000"/>
                  <w:lang w:val="es-CR" w:eastAsia="en-US"/>
                  <w:rPrChange w:id="359" w:author="Carolina Ramírez H" w:date="2019-10-15T11:17:00Z">
                    <w:rPr>
                      <w:strike/>
                      <w:lang w:val="es-CR" w:eastAsia="en-US"/>
                    </w:rPr>
                  </w:rPrChange>
                </w:rPr>
                <w:t>5 hrs</w:t>
              </w:r>
            </w:ins>
          </w:p>
        </w:tc>
      </w:tr>
      <w:tr w:rsidR="00A87F5A" w:rsidRPr="00A87F5A" w14:paraId="4907CFA5" w14:textId="77777777" w:rsidTr="001507AA">
        <w:trPr>
          <w:trHeight w:val="297"/>
          <w:ins w:id="360"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0E9F153D" w14:textId="77777777" w:rsidR="00A87F5A" w:rsidRPr="00A87F5A" w:rsidRDefault="00A87F5A" w:rsidP="001507AA">
            <w:pPr>
              <w:pStyle w:val="Sinespaciado"/>
              <w:rPr>
                <w:ins w:id="361" w:author="Carolina Ramírez H" w:date="2019-10-15T11:15:00Z"/>
                <w:b/>
                <w:color w:val="FF0000"/>
                <w:lang w:val="es-CR" w:eastAsia="en-US"/>
                <w:rPrChange w:id="362" w:author="Carolina Ramírez H" w:date="2019-10-15T11:17:00Z">
                  <w:rPr>
                    <w:ins w:id="363" w:author="Carolina Ramírez H" w:date="2019-10-15T11:15:00Z"/>
                    <w:b/>
                    <w:strike/>
                    <w:lang w:val="es-CR" w:eastAsia="en-US"/>
                  </w:rPr>
                </w:rPrChange>
              </w:rPr>
            </w:pPr>
            <w:ins w:id="364" w:author="Carolina Ramírez H" w:date="2019-10-15T11:15:00Z">
              <w:r w:rsidRPr="00A87F5A">
                <w:rPr>
                  <w:b/>
                  <w:color w:val="FF0000"/>
                  <w:lang w:val="es-CR"/>
                  <w:rPrChange w:id="365" w:author="Carolina Ramírez H" w:date="2019-10-15T11:17:00Z">
                    <w:rPr>
                      <w:b/>
                      <w:strike/>
                      <w:lang w:val="es-CR"/>
                    </w:rPr>
                  </w:rPrChange>
                </w:rPr>
                <w:t xml:space="preserve">HORAS DOCENTE: </w:t>
              </w:r>
            </w:ins>
          </w:p>
        </w:tc>
        <w:tc>
          <w:tcPr>
            <w:tcW w:w="5800" w:type="dxa"/>
            <w:tcBorders>
              <w:top w:val="single" w:sz="4" w:space="0" w:color="auto"/>
              <w:left w:val="single" w:sz="4" w:space="0" w:color="auto"/>
              <w:bottom w:val="single" w:sz="4" w:space="0" w:color="auto"/>
              <w:right w:val="single" w:sz="4" w:space="0" w:color="auto"/>
            </w:tcBorders>
          </w:tcPr>
          <w:p w14:paraId="07FE7CD6" w14:textId="77777777" w:rsidR="00A87F5A" w:rsidRPr="00A87F5A" w:rsidRDefault="00A87F5A" w:rsidP="001507AA">
            <w:pPr>
              <w:pStyle w:val="Sinespaciado"/>
              <w:rPr>
                <w:ins w:id="366" w:author="Carolina Ramírez H" w:date="2019-10-15T11:15:00Z"/>
                <w:color w:val="FF0000"/>
                <w:lang w:val="es-CR" w:eastAsia="en-US"/>
                <w:rPrChange w:id="367" w:author="Carolina Ramírez H" w:date="2019-10-15T11:17:00Z">
                  <w:rPr>
                    <w:ins w:id="368" w:author="Carolina Ramírez H" w:date="2019-10-15T11:15:00Z"/>
                    <w:strike/>
                    <w:lang w:val="es-CR" w:eastAsia="en-US"/>
                  </w:rPr>
                </w:rPrChange>
              </w:rPr>
            </w:pPr>
            <w:ins w:id="369" w:author="Carolina Ramírez H" w:date="2019-10-15T11:15:00Z">
              <w:r w:rsidRPr="00A87F5A">
                <w:rPr>
                  <w:color w:val="FF0000"/>
                  <w:lang w:val="es-CR" w:eastAsia="en-US"/>
                  <w:rPrChange w:id="370" w:author="Carolina Ramírez H" w:date="2019-10-15T11:17:00Z">
                    <w:rPr>
                      <w:strike/>
                      <w:lang w:val="es-CR" w:eastAsia="en-US"/>
                    </w:rPr>
                  </w:rPrChange>
                </w:rPr>
                <w:t xml:space="preserve">3 </w:t>
              </w:r>
              <w:proofErr w:type="gramStart"/>
              <w:r w:rsidRPr="00A87F5A">
                <w:rPr>
                  <w:color w:val="FF0000"/>
                  <w:lang w:val="es-CR" w:eastAsia="en-US"/>
                  <w:rPrChange w:id="371" w:author="Carolina Ramírez H" w:date="2019-10-15T11:17:00Z">
                    <w:rPr>
                      <w:strike/>
                      <w:lang w:val="es-CR" w:eastAsia="en-US"/>
                    </w:rPr>
                  </w:rPrChange>
                </w:rPr>
                <w:t>Horas</w:t>
              </w:r>
              <w:proofErr w:type="gramEnd"/>
              <w:r w:rsidRPr="00A87F5A">
                <w:rPr>
                  <w:color w:val="FF0000"/>
                  <w:lang w:val="es-CR" w:eastAsia="en-US"/>
                  <w:rPrChange w:id="372" w:author="Carolina Ramírez H" w:date="2019-10-15T11:17:00Z">
                    <w:rPr>
                      <w:strike/>
                      <w:lang w:val="es-CR" w:eastAsia="en-US"/>
                    </w:rPr>
                  </w:rPrChange>
                </w:rPr>
                <w:t xml:space="preserve"> presenciales </w:t>
              </w:r>
            </w:ins>
          </w:p>
        </w:tc>
      </w:tr>
      <w:tr w:rsidR="00A87F5A" w:rsidRPr="00A87F5A" w14:paraId="2AAD7D70" w14:textId="77777777" w:rsidTr="001507AA">
        <w:trPr>
          <w:trHeight w:val="77"/>
          <w:ins w:id="373"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4BB5C5BB" w14:textId="77777777" w:rsidR="00A87F5A" w:rsidRPr="00A87F5A" w:rsidRDefault="00A87F5A" w:rsidP="001507AA">
            <w:pPr>
              <w:pStyle w:val="Sinespaciado"/>
              <w:rPr>
                <w:ins w:id="374" w:author="Carolina Ramírez H" w:date="2019-10-15T11:15:00Z"/>
                <w:b/>
                <w:color w:val="FF0000"/>
                <w:lang w:val="es-CR" w:eastAsia="en-US"/>
                <w:rPrChange w:id="375" w:author="Carolina Ramírez H" w:date="2019-10-15T11:17:00Z">
                  <w:rPr>
                    <w:ins w:id="376" w:author="Carolina Ramírez H" w:date="2019-10-15T11:15:00Z"/>
                    <w:b/>
                    <w:strike/>
                    <w:lang w:val="es-CR" w:eastAsia="en-US"/>
                  </w:rPr>
                </w:rPrChange>
              </w:rPr>
            </w:pPr>
            <w:ins w:id="377" w:author="Carolina Ramírez H" w:date="2019-10-15T11:15:00Z">
              <w:r w:rsidRPr="00A87F5A">
                <w:rPr>
                  <w:b/>
                  <w:color w:val="FF0000"/>
                  <w:lang w:val="es-CR"/>
                  <w:rPrChange w:id="378" w:author="Carolina Ramírez H" w:date="2019-10-15T11:17:00Z">
                    <w:rPr>
                      <w:b/>
                      <w:strike/>
                      <w:lang w:val="es-CR"/>
                    </w:rPr>
                  </w:rPrChange>
                </w:rPr>
                <w:t xml:space="preserve">REQUISITOS: </w:t>
              </w:r>
            </w:ins>
          </w:p>
        </w:tc>
        <w:tc>
          <w:tcPr>
            <w:tcW w:w="5800" w:type="dxa"/>
            <w:tcBorders>
              <w:top w:val="single" w:sz="4" w:space="0" w:color="auto"/>
              <w:left w:val="single" w:sz="4" w:space="0" w:color="auto"/>
              <w:bottom w:val="single" w:sz="4" w:space="0" w:color="auto"/>
              <w:right w:val="single" w:sz="4" w:space="0" w:color="auto"/>
            </w:tcBorders>
          </w:tcPr>
          <w:p w14:paraId="176F7A24" w14:textId="77777777" w:rsidR="00A87F5A" w:rsidRPr="00A87F5A" w:rsidRDefault="00A87F5A" w:rsidP="001507AA">
            <w:pPr>
              <w:pStyle w:val="Sinespaciado"/>
              <w:rPr>
                <w:ins w:id="379" w:author="Carolina Ramírez H" w:date="2019-10-15T11:15:00Z"/>
                <w:bCs/>
                <w:color w:val="FF0000"/>
                <w:lang w:val="es-CR" w:eastAsia="en-US"/>
                <w:rPrChange w:id="380" w:author="Carolina Ramírez H" w:date="2019-10-15T11:17:00Z">
                  <w:rPr>
                    <w:ins w:id="381" w:author="Carolina Ramírez H" w:date="2019-10-15T11:15:00Z"/>
                    <w:bCs/>
                    <w:strike/>
                    <w:lang w:val="es-CR" w:eastAsia="en-US"/>
                  </w:rPr>
                </w:rPrChange>
              </w:rPr>
            </w:pPr>
            <w:ins w:id="382" w:author="Carolina Ramírez H" w:date="2019-10-15T11:15:00Z">
              <w:r w:rsidRPr="00A87F5A">
                <w:rPr>
                  <w:bCs/>
                  <w:color w:val="FF0000"/>
                  <w:lang w:val="es-CR" w:eastAsia="en-US"/>
                  <w:rPrChange w:id="383" w:author="Carolina Ramírez H" w:date="2019-10-15T11:17:00Z">
                    <w:rPr>
                      <w:bCs/>
                      <w:strike/>
                      <w:lang w:val="es-CR" w:eastAsia="en-US"/>
                    </w:rPr>
                  </w:rPrChange>
                </w:rPr>
                <w:t>No tiene</w:t>
              </w:r>
            </w:ins>
          </w:p>
        </w:tc>
      </w:tr>
      <w:tr w:rsidR="00A87F5A" w:rsidRPr="00A87F5A" w14:paraId="60F83378" w14:textId="77777777" w:rsidTr="001507AA">
        <w:trPr>
          <w:trHeight w:val="77"/>
          <w:ins w:id="384"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5CB1FAAB" w14:textId="77777777" w:rsidR="00A87F5A" w:rsidRPr="00A87F5A" w:rsidRDefault="00A87F5A" w:rsidP="001507AA">
            <w:pPr>
              <w:pStyle w:val="Sinespaciado"/>
              <w:rPr>
                <w:ins w:id="385" w:author="Carolina Ramírez H" w:date="2019-10-15T11:15:00Z"/>
                <w:b/>
                <w:color w:val="FF0000"/>
                <w:lang w:val="es-CR" w:eastAsia="en-US"/>
                <w:rPrChange w:id="386" w:author="Carolina Ramírez H" w:date="2019-10-15T11:17:00Z">
                  <w:rPr>
                    <w:ins w:id="387" w:author="Carolina Ramírez H" w:date="2019-10-15T11:15:00Z"/>
                    <w:b/>
                    <w:strike/>
                    <w:lang w:val="es-CR" w:eastAsia="en-US"/>
                  </w:rPr>
                </w:rPrChange>
              </w:rPr>
            </w:pPr>
            <w:ins w:id="388" w:author="Carolina Ramírez H" w:date="2019-10-15T11:15:00Z">
              <w:r w:rsidRPr="00A87F5A">
                <w:rPr>
                  <w:b/>
                  <w:color w:val="FF0000"/>
                  <w:lang w:val="es-CR"/>
                  <w:rPrChange w:id="389" w:author="Carolina Ramírez H" w:date="2019-10-15T11:17:00Z">
                    <w:rPr>
                      <w:b/>
                      <w:strike/>
                      <w:lang w:val="es-CR"/>
                    </w:rPr>
                  </w:rPrChange>
                </w:rPr>
                <w:t xml:space="preserve">CORREQUISITO: </w:t>
              </w:r>
            </w:ins>
          </w:p>
        </w:tc>
        <w:tc>
          <w:tcPr>
            <w:tcW w:w="5800" w:type="dxa"/>
            <w:tcBorders>
              <w:top w:val="single" w:sz="4" w:space="0" w:color="auto"/>
              <w:left w:val="single" w:sz="4" w:space="0" w:color="auto"/>
              <w:bottom w:val="single" w:sz="4" w:space="0" w:color="auto"/>
              <w:right w:val="single" w:sz="4" w:space="0" w:color="auto"/>
            </w:tcBorders>
          </w:tcPr>
          <w:p w14:paraId="32EA48D0" w14:textId="77777777" w:rsidR="00A87F5A" w:rsidRPr="00A87F5A" w:rsidRDefault="00A87F5A" w:rsidP="001507AA">
            <w:pPr>
              <w:pStyle w:val="Sinespaciado"/>
              <w:rPr>
                <w:ins w:id="390" w:author="Carolina Ramírez H" w:date="2019-10-15T11:15:00Z"/>
                <w:bCs/>
                <w:color w:val="FF0000"/>
                <w:lang w:val="es-CR" w:eastAsia="en-US"/>
                <w:rPrChange w:id="391" w:author="Carolina Ramírez H" w:date="2019-10-15T11:17:00Z">
                  <w:rPr>
                    <w:ins w:id="392" w:author="Carolina Ramírez H" w:date="2019-10-15T11:15:00Z"/>
                    <w:bCs/>
                    <w:strike/>
                    <w:lang w:val="es-CR" w:eastAsia="en-US"/>
                  </w:rPr>
                </w:rPrChange>
              </w:rPr>
            </w:pPr>
            <w:ins w:id="393" w:author="Carolina Ramírez H" w:date="2019-10-15T11:15:00Z">
              <w:r w:rsidRPr="00A87F5A">
                <w:rPr>
                  <w:bCs/>
                  <w:color w:val="FF0000"/>
                  <w:lang w:val="es-CR" w:eastAsia="en-US"/>
                  <w:rPrChange w:id="394" w:author="Carolina Ramírez H" w:date="2019-10-15T11:17:00Z">
                    <w:rPr>
                      <w:bCs/>
                      <w:strike/>
                      <w:lang w:val="es-CR" w:eastAsia="en-US"/>
                    </w:rPr>
                  </w:rPrChange>
                </w:rPr>
                <w:t>No tiene</w:t>
              </w:r>
            </w:ins>
          </w:p>
        </w:tc>
      </w:tr>
      <w:tr w:rsidR="00A87F5A" w:rsidRPr="00A87F5A" w14:paraId="6988F709" w14:textId="77777777" w:rsidTr="001507AA">
        <w:trPr>
          <w:trHeight w:val="77"/>
          <w:ins w:id="395" w:author="Carolina Ramírez H" w:date="2019-10-15T11:15:00Z"/>
        </w:trPr>
        <w:tc>
          <w:tcPr>
            <w:tcW w:w="3085" w:type="dxa"/>
            <w:tcBorders>
              <w:top w:val="single" w:sz="4" w:space="0" w:color="auto"/>
              <w:left w:val="single" w:sz="4" w:space="0" w:color="auto"/>
              <w:bottom w:val="single" w:sz="4" w:space="0" w:color="auto"/>
              <w:right w:val="single" w:sz="4" w:space="0" w:color="auto"/>
            </w:tcBorders>
            <w:hideMark/>
          </w:tcPr>
          <w:p w14:paraId="2CDB6F9E" w14:textId="77777777" w:rsidR="00A87F5A" w:rsidRPr="00A87F5A" w:rsidRDefault="00A87F5A" w:rsidP="001507AA">
            <w:pPr>
              <w:pStyle w:val="Sinespaciado"/>
              <w:rPr>
                <w:ins w:id="396" w:author="Carolina Ramírez H" w:date="2019-10-15T11:15:00Z"/>
                <w:b/>
                <w:color w:val="FF0000"/>
                <w:lang w:val="es-CR" w:eastAsia="en-US"/>
                <w:rPrChange w:id="397" w:author="Carolina Ramírez H" w:date="2019-10-15T11:17:00Z">
                  <w:rPr>
                    <w:ins w:id="398" w:author="Carolina Ramírez H" w:date="2019-10-15T11:15:00Z"/>
                    <w:b/>
                    <w:strike/>
                    <w:lang w:val="es-CR" w:eastAsia="en-US"/>
                  </w:rPr>
                </w:rPrChange>
              </w:rPr>
            </w:pPr>
            <w:ins w:id="399" w:author="Carolina Ramírez H" w:date="2019-10-15T11:15:00Z">
              <w:r w:rsidRPr="00A87F5A">
                <w:rPr>
                  <w:b/>
                  <w:color w:val="FF0000"/>
                  <w:lang w:val="es-CR"/>
                  <w:rPrChange w:id="400" w:author="Carolina Ramírez H" w:date="2019-10-15T11:17:00Z">
                    <w:rPr>
                      <w:b/>
                      <w:strike/>
                      <w:lang w:val="es-CR"/>
                    </w:rPr>
                  </w:rPrChange>
                </w:rPr>
                <w:t>PERSONA DOCENTE:</w:t>
              </w:r>
            </w:ins>
          </w:p>
        </w:tc>
        <w:tc>
          <w:tcPr>
            <w:tcW w:w="5800" w:type="dxa"/>
            <w:tcBorders>
              <w:top w:val="single" w:sz="4" w:space="0" w:color="auto"/>
              <w:left w:val="single" w:sz="4" w:space="0" w:color="auto"/>
              <w:bottom w:val="single" w:sz="4" w:space="0" w:color="auto"/>
              <w:right w:val="single" w:sz="4" w:space="0" w:color="auto"/>
            </w:tcBorders>
          </w:tcPr>
          <w:p w14:paraId="7955BEE3" w14:textId="77777777" w:rsidR="00A87F5A" w:rsidRPr="00A87F5A" w:rsidRDefault="00A87F5A" w:rsidP="001507AA">
            <w:pPr>
              <w:pStyle w:val="Sinespaciado"/>
              <w:rPr>
                <w:ins w:id="401" w:author="Carolina Ramírez H" w:date="2019-10-15T11:15:00Z"/>
                <w:color w:val="FF0000"/>
                <w:lang w:val="es-CR" w:eastAsia="en-US"/>
                <w:rPrChange w:id="402" w:author="Carolina Ramírez H" w:date="2019-10-15T11:17:00Z">
                  <w:rPr>
                    <w:ins w:id="403" w:author="Carolina Ramírez H" w:date="2019-10-15T11:15:00Z"/>
                    <w:strike/>
                    <w:lang w:val="es-CR" w:eastAsia="en-US"/>
                  </w:rPr>
                </w:rPrChange>
              </w:rPr>
            </w:pPr>
            <w:ins w:id="404" w:author="Carolina Ramírez H" w:date="2019-10-15T11:15:00Z">
              <w:r w:rsidRPr="00A87F5A">
                <w:rPr>
                  <w:color w:val="FF0000"/>
                  <w:lang w:val="es-CR" w:eastAsia="en-US"/>
                  <w:rPrChange w:id="405" w:author="Carolina Ramírez H" w:date="2019-10-15T11:17:00Z">
                    <w:rPr>
                      <w:strike/>
                      <w:lang w:val="es-CR" w:eastAsia="en-US"/>
                    </w:rPr>
                  </w:rPrChange>
                </w:rPr>
                <w:t xml:space="preserve">Máster Leonela Artavia Jiménez </w:t>
              </w:r>
            </w:ins>
          </w:p>
        </w:tc>
      </w:tr>
    </w:tbl>
    <w:p w14:paraId="12997CF4" w14:textId="77777777" w:rsidR="00A87F5A" w:rsidRPr="00A87F5A" w:rsidRDefault="00A87F5A" w:rsidP="00A87F5A">
      <w:pPr>
        <w:pPrChange w:id="406" w:author="Carolina Ramírez H" w:date="2019-10-15T11:15:00Z">
          <w:pPr>
            <w:pStyle w:val="Ttulo2"/>
            <w:numPr>
              <w:numId w:val="49"/>
            </w:numPr>
            <w:ind w:left="720" w:hanging="360"/>
          </w:pPr>
        </w:pPrChange>
      </w:pPr>
    </w:p>
    <w:p w14:paraId="119DA11D" w14:textId="2869FC33" w:rsidR="003314E3" w:rsidRPr="00066BB8" w:rsidRDefault="003314E3" w:rsidP="00F0259A">
      <w:pPr>
        <w:pStyle w:val="Prrafodelista"/>
        <w:numPr>
          <w:ilvl w:val="0"/>
          <w:numId w:val="54"/>
        </w:numPr>
        <w:rPr>
          <w:b/>
          <w:lang w:val="es-CR"/>
        </w:rPr>
      </w:pPr>
      <w:r w:rsidRPr="00066BB8">
        <w:rPr>
          <w:b/>
          <w:lang w:val="es-CR"/>
        </w:rPr>
        <w:t>Descripción del curso</w:t>
      </w:r>
    </w:p>
    <w:p w14:paraId="10EF7A1A" w14:textId="4E980D5E" w:rsidR="009A6FFE" w:rsidRPr="00AE67C4" w:rsidRDefault="009A6FFE" w:rsidP="009A6FFE">
      <w:pPr>
        <w:rPr>
          <w:rFonts w:cs="Arial"/>
          <w:szCs w:val="24"/>
        </w:rPr>
      </w:pPr>
      <w:r w:rsidRPr="00AE67C4">
        <w:rPr>
          <w:rFonts w:cs="Arial"/>
          <w:szCs w:val="24"/>
        </w:rPr>
        <w:t xml:space="preserve">Los problemas económicos a los que deben dar solución </w:t>
      </w:r>
      <w:r w:rsidR="00BF0882">
        <w:rPr>
          <w:rFonts w:cs="Arial"/>
          <w:szCs w:val="24"/>
        </w:rPr>
        <w:t>al</w:t>
      </w:r>
      <w:r w:rsidRPr="00AE67C4">
        <w:rPr>
          <w:rFonts w:cs="Arial"/>
          <w:szCs w:val="24"/>
        </w:rPr>
        <w:t xml:space="preserve"> profesional en economía en la mayoría de los casos han resultado imposibles de solucionar con las formulaciones teóricas tradicionales pr</w:t>
      </w:r>
      <w:r w:rsidR="00C33AE1">
        <w:rPr>
          <w:rFonts w:cs="Arial"/>
          <w:szCs w:val="24"/>
        </w:rPr>
        <w:t>o</w:t>
      </w:r>
      <w:r w:rsidRPr="00AE67C4">
        <w:rPr>
          <w:rFonts w:cs="Arial"/>
          <w:szCs w:val="24"/>
        </w:rPr>
        <w:t>venientes principalmente de la corriente neoclásica; este aspecto obliga al profesional en economía a conocer nuevas formulaciones teóricas alternativas.</w:t>
      </w:r>
    </w:p>
    <w:p w14:paraId="4E2C00F3" w14:textId="3A45A1F2" w:rsidR="009A6FFE" w:rsidRPr="00AE67C4" w:rsidRDefault="009A6FFE" w:rsidP="009A6FFE">
      <w:pPr>
        <w:rPr>
          <w:rFonts w:cs="Arial"/>
          <w:szCs w:val="24"/>
        </w:rPr>
      </w:pPr>
      <w:r w:rsidRPr="00AE67C4">
        <w:rPr>
          <w:rFonts w:cs="Arial"/>
          <w:szCs w:val="24"/>
        </w:rPr>
        <w:t>Según Gramsci, “la manera de cambiar el mundo es cambiar las ideas que lo dominan", por lo que en este curso el estudiant</w:t>
      </w:r>
      <w:r w:rsidR="00BF0882">
        <w:rPr>
          <w:rFonts w:cs="Arial"/>
          <w:szCs w:val="24"/>
        </w:rPr>
        <w:t>ado</w:t>
      </w:r>
      <w:r w:rsidRPr="00AE67C4">
        <w:rPr>
          <w:rFonts w:cs="Arial"/>
          <w:szCs w:val="24"/>
        </w:rPr>
        <w:t xml:space="preserve"> debe entender el funcionamiento de la económica </w:t>
      </w:r>
      <w:r w:rsidR="004866EA" w:rsidRPr="00AE67C4">
        <w:rPr>
          <w:rFonts w:cs="Arial"/>
          <w:szCs w:val="24"/>
        </w:rPr>
        <w:t>neoclásica,</w:t>
      </w:r>
      <w:r w:rsidRPr="00AE67C4">
        <w:rPr>
          <w:rFonts w:cs="Arial"/>
          <w:szCs w:val="24"/>
        </w:rPr>
        <w:t xml:space="preserve"> pero a su vez debe ser capaz de detectar las debilidades teóricas y metodológicas de esta corriente de pensamiento.</w:t>
      </w:r>
    </w:p>
    <w:p w14:paraId="092D4B63" w14:textId="613AEA62" w:rsidR="009A6FFE" w:rsidRDefault="009A6FFE" w:rsidP="009A6FFE">
      <w:pPr>
        <w:rPr>
          <w:rFonts w:cs="Arial"/>
          <w:szCs w:val="24"/>
        </w:rPr>
      </w:pPr>
      <w:r w:rsidRPr="00AE67C4">
        <w:rPr>
          <w:rFonts w:cs="Arial"/>
          <w:szCs w:val="24"/>
        </w:rPr>
        <w:lastRenderedPageBreak/>
        <w:t>En lo fundamental, el curso apunta a realizar un balance crítico del largo proceso de desarrollo económico mundial el cual ha estado determinado por las concepciones teóricas económicas, mismas que han moldeado las políticas públicas he incentivado el sistema productivo y de distribución de recursos, bienes y servicios actual.</w:t>
      </w:r>
    </w:p>
    <w:p w14:paraId="4E2AECCB" w14:textId="1C628FBE" w:rsidR="003314E3" w:rsidRPr="004A57DD" w:rsidRDefault="003314E3" w:rsidP="003314E3">
      <w:pPr>
        <w:rPr>
          <w:rFonts w:eastAsia="Times New Roman"/>
          <w:b/>
          <w:bCs/>
          <w:lang w:val="es-CR"/>
        </w:rPr>
      </w:pPr>
      <w:r w:rsidRPr="00A46194">
        <w:rPr>
          <w:rFonts w:eastAsia="Times New Roman"/>
          <w:b/>
          <w:bCs/>
          <w:lang w:val="es-CR"/>
        </w:rPr>
        <w:t>II. Objetivo</w:t>
      </w:r>
      <w:r w:rsidR="00BF0882">
        <w:rPr>
          <w:rFonts w:eastAsia="Times New Roman"/>
          <w:b/>
          <w:bCs/>
          <w:lang w:val="es-CR"/>
        </w:rPr>
        <w:t>s</w:t>
      </w:r>
    </w:p>
    <w:p w14:paraId="1FE11B9B" w14:textId="77777777" w:rsidR="009A6FFE" w:rsidRPr="00C33AE1" w:rsidRDefault="009A6FFE" w:rsidP="009A6FFE">
      <w:pPr>
        <w:rPr>
          <w:rFonts w:cs="Arial"/>
          <w:i/>
          <w:szCs w:val="24"/>
        </w:rPr>
      </w:pPr>
      <w:r w:rsidRPr="00C33AE1">
        <w:rPr>
          <w:rFonts w:cs="Arial"/>
          <w:i/>
          <w:szCs w:val="24"/>
        </w:rPr>
        <w:t xml:space="preserve">Objetivo General: </w:t>
      </w:r>
    </w:p>
    <w:p w14:paraId="736D66B3" w14:textId="13786F19" w:rsidR="009A6FFE" w:rsidRDefault="00BF0882" w:rsidP="009A6FFE">
      <w:pPr>
        <w:rPr>
          <w:rFonts w:cs="Arial"/>
          <w:szCs w:val="24"/>
        </w:rPr>
      </w:pPr>
      <w:r>
        <w:rPr>
          <w:rFonts w:cs="Arial"/>
          <w:szCs w:val="24"/>
        </w:rPr>
        <w:t>D</w:t>
      </w:r>
      <w:r w:rsidR="009A6FFE" w:rsidRPr="00AE67C4">
        <w:rPr>
          <w:rFonts w:cs="Arial"/>
          <w:szCs w:val="24"/>
        </w:rPr>
        <w:t xml:space="preserve">iscutir críticamente las teorías económicas convencionales </w:t>
      </w:r>
      <w:r>
        <w:rPr>
          <w:rFonts w:cs="Arial"/>
          <w:szCs w:val="24"/>
        </w:rPr>
        <w:t>de cara a</w:t>
      </w:r>
      <w:r w:rsidR="009A6FFE" w:rsidRPr="00AE67C4">
        <w:rPr>
          <w:rFonts w:cs="Arial"/>
          <w:szCs w:val="24"/>
        </w:rPr>
        <w:t xml:space="preserve"> propuestas alternativas desde la economía para el análisis de la realidad. </w:t>
      </w:r>
    </w:p>
    <w:p w14:paraId="2A01FD78" w14:textId="100BE519" w:rsidR="009A6FFE" w:rsidRPr="00C33AE1" w:rsidRDefault="009A6FFE" w:rsidP="009A6FFE">
      <w:pPr>
        <w:rPr>
          <w:rFonts w:cs="Arial"/>
          <w:i/>
          <w:szCs w:val="24"/>
        </w:rPr>
      </w:pPr>
      <w:r w:rsidRPr="00C33AE1">
        <w:rPr>
          <w:rFonts w:cs="Arial"/>
          <w:i/>
          <w:szCs w:val="24"/>
        </w:rPr>
        <w:t xml:space="preserve">Objetivos Específicos: </w:t>
      </w:r>
    </w:p>
    <w:p w14:paraId="20D38F91" w14:textId="77777777" w:rsidR="009A6FFE" w:rsidRPr="00AE67C4" w:rsidRDefault="009A6FFE" w:rsidP="00F0259A">
      <w:pPr>
        <w:pStyle w:val="Prrafodelista"/>
        <w:numPr>
          <w:ilvl w:val="0"/>
          <w:numId w:val="48"/>
        </w:numPr>
        <w:suppressAutoHyphens/>
        <w:spacing w:before="0" w:after="200" w:line="331" w:lineRule="auto"/>
        <w:contextualSpacing w:val="0"/>
        <w:rPr>
          <w:rFonts w:cs="Arial"/>
          <w:szCs w:val="24"/>
        </w:rPr>
      </w:pPr>
      <w:r w:rsidRPr="00AE67C4">
        <w:rPr>
          <w:rFonts w:cs="Arial"/>
          <w:szCs w:val="24"/>
        </w:rPr>
        <w:t xml:space="preserve">Comprender las principales críticas a la economía neoclásica. </w:t>
      </w:r>
    </w:p>
    <w:p w14:paraId="6F377621" w14:textId="6B0F77D0" w:rsidR="009A6FFE" w:rsidRPr="00AE67C4" w:rsidRDefault="009A6FFE" w:rsidP="00F0259A">
      <w:pPr>
        <w:pStyle w:val="Prrafodelista"/>
        <w:numPr>
          <w:ilvl w:val="0"/>
          <w:numId w:val="48"/>
        </w:numPr>
        <w:suppressAutoHyphens/>
        <w:spacing w:before="0" w:after="200" w:line="331" w:lineRule="auto"/>
        <w:contextualSpacing w:val="0"/>
        <w:rPr>
          <w:rFonts w:cs="Arial"/>
          <w:szCs w:val="24"/>
        </w:rPr>
      </w:pPr>
      <w:r w:rsidRPr="00AE67C4">
        <w:rPr>
          <w:rFonts w:cs="Arial"/>
          <w:szCs w:val="24"/>
        </w:rPr>
        <w:t>Analizar los problemas de la economía mundial</w:t>
      </w:r>
      <w:r w:rsidR="00A46194">
        <w:rPr>
          <w:rFonts w:cs="Arial"/>
          <w:szCs w:val="24"/>
        </w:rPr>
        <w:t>, regional y nacional</w:t>
      </w:r>
      <w:r w:rsidRPr="00AE67C4">
        <w:rPr>
          <w:rFonts w:cs="Arial"/>
          <w:szCs w:val="24"/>
        </w:rPr>
        <w:t xml:space="preserve"> actual a la luz del análisis económico convencional y alternativo. </w:t>
      </w:r>
    </w:p>
    <w:p w14:paraId="4709DE28" w14:textId="01C4DFAC" w:rsidR="009A6FFE" w:rsidRDefault="009A6FFE" w:rsidP="00F0259A">
      <w:pPr>
        <w:pStyle w:val="Prrafodelista"/>
        <w:numPr>
          <w:ilvl w:val="0"/>
          <w:numId w:val="48"/>
        </w:numPr>
        <w:suppressAutoHyphens/>
        <w:spacing w:before="0" w:after="200" w:line="331" w:lineRule="auto"/>
        <w:contextualSpacing w:val="0"/>
        <w:rPr>
          <w:rFonts w:cs="Arial"/>
          <w:szCs w:val="24"/>
        </w:rPr>
      </w:pPr>
      <w:r w:rsidRPr="00AE67C4">
        <w:rPr>
          <w:rFonts w:cs="Arial"/>
          <w:szCs w:val="24"/>
        </w:rPr>
        <w:t xml:space="preserve">Análisis de la crisis </w:t>
      </w:r>
      <w:r w:rsidR="00A46194">
        <w:rPr>
          <w:rFonts w:cs="Arial"/>
          <w:szCs w:val="24"/>
        </w:rPr>
        <w:t>multidimensional</w:t>
      </w:r>
      <w:r w:rsidRPr="00AE67C4">
        <w:rPr>
          <w:rFonts w:cs="Arial"/>
          <w:szCs w:val="24"/>
        </w:rPr>
        <w:t xml:space="preserve"> actual y los intentos de respuesta desde varios paradigmas.</w:t>
      </w:r>
    </w:p>
    <w:p w14:paraId="2781D136" w14:textId="77777777" w:rsidR="00B26BDE" w:rsidRPr="00C33AE1" w:rsidRDefault="00B26BDE" w:rsidP="00B26BDE">
      <w:pPr>
        <w:pStyle w:val="Prrafodelista"/>
        <w:suppressAutoHyphens/>
        <w:spacing w:before="0" w:after="200" w:line="331" w:lineRule="auto"/>
        <w:contextualSpacing w:val="0"/>
        <w:rPr>
          <w:rFonts w:cs="Arial"/>
          <w:szCs w:val="24"/>
        </w:rPr>
      </w:pPr>
    </w:p>
    <w:p w14:paraId="5DB1D5A1" w14:textId="07CC948B" w:rsidR="00BF0882" w:rsidRDefault="00BF0882" w:rsidP="003314E3">
      <w:pPr>
        <w:rPr>
          <w:b/>
        </w:rPr>
      </w:pPr>
      <w:r w:rsidRPr="00B26BDE">
        <w:rPr>
          <w:b/>
        </w:rPr>
        <w:t>III. Contenidos</w:t>
      </w:r>
    </w:p>
    <w:p w14:paraId="3A43CEDF" w14:textId="25B2F883" w:rsidR="00B26BDE" w:rsidRDefault="00B26BDE" w:rsidP="00F0259A">
      <w:pPr>
        <w:pStyle w:val="Prrafodelista"/>
        <w:numPr>
          <w:ilvl w:val="0"/>
          <w:numId w:val="78"/>
        </w:numPr>
      </w:pPr>
      <w:r>
        <w:t>Crítica a la economía neoclásica y nuevas propuestas.</w:t>
      </w:r>
    </w:p>
    <w:p w14:paraId="5557D5D4" w14:textId="53B5DB54" w:rsidR="00B26BDE" w:rsidRDefault="00B26BDE" w:rsidP="00F0259A">
      <w:pPr>
        <w:pStyle w:val="Prrafodelista"/>
        <w:numPr>
          <w:ilvl w:val="0"/>
          <w:numId w:val="78"/>
        </w:numPr>
      </w:pPr>
      <w:r>
        <w:t>Problema no resuelto por la economía neoclásica.</w:t>
      </w:r>
    </w:p>
    <w:p w14:paraId="4CD99F02" w14:textId="501193F8" w:rsidR="00B26BDE" w:rsidRPr="00B26BDE" w:rsidRDefault="00B26BDE" w:rsidP="00F0259A">
      <w:pPr>
        <w:pStyle w:val="Prrafodelista"/>
        <w:numPr>
          <w:ilvl w:val="0"/>
          <w:numId w:val="78"/>
        </w:numPr>
      </w:pPr>
      <w:r>
        <w:t>Nuevos paradigmas económicos alternativos.</w:t>
      </w:r>
    </w:p>
    <w:p w14:paraId="4E3F3DF9" w14:textId="003C01D8" w:rsidR="003314E3" w:rsidRDefault="003314E3" w:rsidP="003314E3">
      <w:pPr>
        <w:rPr>
          <w:b/>
        </w:rPr>
      </w:pPr>
      <w:r w:rsidRPr="00777962">
        <w:rPr>
          <w:b/>
        </w:rPr>
        <w:t xml:space="preserve">IV. </w:t>
      </w:r>
      <w:r w:rsidR="00777962">
        <w:rPr>
          <w:b/>
        </w:rPr>
        <w:t>Aspectos Metodológicos</w:t>
      </w:r>
    </w:p>
    <w:p w14:paraId="4415EC02" w14:textId="77777777" w:rsidR="00A46194" w:rsidRDefault="00A46194" w:rsidP="00A46194">
      <w:r>
        <w:t xml:space="preserve">De acuerdo con el compromiso de mejora asumido en el proceso de acreditación de la carrera, se utilizarán estrategias de aprendizaje que incentiven habilidades blandas como la capacidad para el trabajo en equipo y darle prioridad a evaluaciones formativas por encima de aquellas que se enfocan en lo memorístico. </w:t>
      </w:r>
    </w:p>
    <w:p w14:paraId="180BD0BC" w14:textId="77777777" w:rsidR="00A46194" w:rsidRPr="00A46194" w:rsidRDefault="00A46194" w:rsidP="00A46194">
      <w:r>
        <w:t xml:space="preserve">Asimismo, en correspondencia con los ejes curriculares del Plan de Estudios, se incorporarán al abordaje de las temáticas del curso actividades que promuevan el pensamiento crítico, la interdisciplinariedad y la profundización en la búsqueda de un proceso de ascenso de las personas en cuanto a su bien estar, esto es, el </w:t>
      </w:r>
      <w:r>
        <w:lastRenderedPageBreak/>
        <w:t xml:space="preserve">desarrollo. A lo cual se añaden aquellas dinámicas que conduzcan a lograr el perfil profesional indicado. </w:t>
      </w:r>
    </w:p>
    <w:p w14:paraId="447FF5E6" w14:textId="2F91201F" w:rsidR="003314E3" w:rsidRPr="004A17B7" w:rsidRDefault="003314E3" w:rsidP="003314E3">
      <w:pPr>
        <w:rPr>
          <w:b/>
        </w:rPr>
      </w:pPr>
      <w:r w:rsidRPr="00777962">
        <w:rPr>
          <w:b/>
        </w:rPr>
        <w:t xml:space="preserve">V. </w:t>
      </w:r>
      <w:r w:rsidR="00777962">
        <w:rPr>
          <w:b/>
        </w:rPr>
        <w:t>Recursos Bibliográficos</w:t>
      </w:r>
    </w:p>
    <w:p w14:paraId="2C9D4E26" w14:textId="77777777" w:rsidR="009A6FFE" w:rsidRPr="00AE67C4" w:rsidRDefault="009A6FFE" w:rsidP="009A6FFE">
      <w:pPr>
        <w:spacing w:line="331" w:lineRule="auto"/>
        <w:ind w:left="709" w:hanging="709"/>
        <w:rPr>
          <w:rFonts w:cs="Arial"/>
          <w:szCs w:val="24"/>
        </w:rPr>
      </w:pPr>
      <w:r w:rsidRPr="00AE67C4">
        <w:rPr>
          <w:rFonts w:cs="Arial"/>
          <w:szCs w:val="24"/>
        </w:rPr>
        <w:t xml:space="preserve">Acosa, A (2010). El Buen Vivir en el camino del </w:t>
      </w:r>
      <w:proofErr w:type="gramStart"/>
      <w:r w:rsidRPr="00AE67C4">
        <w:rPr>
          <w:rFonts w:cs="Arial"/>
          <w:szCs w:val="24"/>
        </w:rPr>
        <w:t>post-desarrollo</w:t>
      </w:r>
      <w:proofErr w:type="gramEnd"/>
      <w:r w:rsidRPr="00AE67C4">
        <w:rPr>
          <w:rFonts w:cs="Arial"/>
          <w:szCs w:val="24"/>
        </w:rPr>
        <w:t xml:space="preserve"> Una lectura desde la Constitución de Montecristi. </w:t>
      </w:r>
      <w:hyperlink r:id="rId43" w:history="1">
        <w:r w:rsidRPr="00AE67C4">
          <w:rPr>
            <w:rFonts w:cs="Arial"/>
            <w:szCs w:val="24"/>
          </w:rPr>
          <w:t>http://library.fes.de/pdf-files/bueros/quito/07671.pdf</w:t>
        </w:r>
      </w:hyperlink>
      <w:r w:rsidRPr="00AE67C4">
        <w:rPr>
          <w:rFonts w:cs="Arial"/>
          <w:szCs w:val="24"/>
        </w:rPr>
        <w:t xml:space="preserve"> </w:t>
      </w:r>
    </w:p>
    <w:p w14:paraId="29CBDCC6" w14:textId="77777777" w:rsidR="009A6FFE" w:rsidRPr="00AE67C4" w:rsidRDefault="009A6FFE" w:rsidP="009A6FFE">
      <w:pPr>
        <w:spacing w:line="331" w:lineRule="auto"/>
        <w:ind w:left="709" w:hanging="709"/>
        <w:rPr>
          <w:rFonts w:cs="Arial"/>
          <w:szCs w:val="24"/>
        </w:rPr>
      </w:pPr>
      <w:r w:rsidRPr="00AE67C4">
        <w:rPr>
          <w:rFonts w:cs="Arial"/>
          <w:szCs w:val="24"/>
        </w:rPr>
        <w:t xml:space="preserve">Alvares, Francisco, (2001) Capacidades, libertades y desarrollo: Amartya Kumar Sen. </w:t>
      </w:r>
    </w:p>
    <w:p w14:paraId="0CE17106" w14:textId="77777777" w:rsidR="009A6FFE" w:rsidRPr="00AE67C4" w:rsidRDefault="009A6FFE" w:rsidP="009A6FFE">
      <w:pPr>
        <w:spacing w:line="331" w:lineRule="auto"/>
        <w:ind w:left="709" w:hanging="709"/>
        <w:rPr>
          <w:rFonts w:cs="Arial"/>
          <w:szCs w:val="24"/>
        </w:rPr>
      </w:pPr>
      <w:r w:rsidRPr="00AE67C4">
        <w:rPr>
          <w:rFonts w:cs="Arial"/>
          <w:szCs w:val="24"/>
        </w:rPr>
        <w:t>Publicado en Máiz, R. (comp.) (2001), Teorías políticas contemporáneas, Tirant lo blanch, Valencia, pp. 381-396</w:t>
      </w:r>
    </w:p>
    <w:p w14:paraId="3FB9A588" w14:textId="77777777" w:rsidR="009A6FFE" w:rsidRPr="00AE67C4" w:rsidRDefault="009A6FFE" w:rsidP="009A6FFE">
      <w:pPr>
        <w:spacing w:line="331" w:lineRule="auto"/>
        <w:ind w:left="709" w:hanging="709"/>
        <w:rPr>
          <w:rFonts w:cs="Arial"/>
          <w:szCs w:val="24"/>
        </w:rPr>
      </w:pPr>
      <w:r w:rsidRPr="00AE67C4">
        <w:rPr>
          <w:rFonts w:cs="Arial"/>
          <w:szCs w:val="24"/>
        </w:rPr>
        <w:t>Franz Josef Hinkelammert. El huracán de la globalización. Departamento Ecuménico de Investigaciones, 1999, Paginas 55-104.</w:t>
      </w:r>
    </w:p>
    <w:p w14:paraId="50102EA4" w14:textId="78C577A3" w:rsidR="009A6FFE" w:rsidRDefault="009A6FFE" w:rsidP="009A6FFE">
      <w:pPr>
        <w:spacing w:line="331" w:lineRule="auto"/>
        <w:ind w:left="709" w:hanging="709"/>
        <w:rPr>
          <w:rFonts w:cs="Arial"/>
          <w:szCs w:val="24"/>
        </w:rPr>
      </w:pPr>
      <w:r w:rsidRPr="00AE67C4">
        <w:rPr>
          <w:rFonts w:cs="Arial"/>
          <w:szCs w:val="24"/>
        </w:rPr>
        <w:t xml:space="preserve">Harvey, D (2014). Diecisiete contradicciones y el fin del capitalismo. </w:t>
      </w:r>
      <w:hyperlink r:id="rId44" w:history="1">
        <w:r w:rsidRPr="00AE67C4">
          <w:rPr>
            <w:rFonts w:cs="Arial"/>
            <w:szCs w:val="24"/>
          </w:rPr>
          <w:t>http://www.cpalsocial.org/documentos/73.pdf</w:t>
        </w:r>
      </w:hyperlink>
      <w:r w:rsidRPr="00AE67C4">
        <w:rPr>
          <w:rFonts w:cs="Arial"/>
          <w:szCs w:val="24"/>
        </w:rPr>
        <w:t xml:space="preserve"> </w:t>
      </w:r>
    </w:p>
    <w:p w14:paraId="340E6C4C" w14:textId="77777777" w:rsidR="00B26BDE" w:rsidRDefault="00B26BDE" w:rsidP="009A6FFE">
      <w:pPr>
        <w:spacing w:line="331" w:lineRule="auto"/>
        <w:ind w:left="709" w:hanging="709"/>
        <w:rPr>
          <w:rFonts w:cs="Arial"/>
          <w:szCs w:val="24"/>
        </w:rPr>
      </w:pPr>
    </w:p>
    <w:p w14:paraId="285D6D16" w14:textId="77777777" w:rsidR="00B26BDE" w:rsidRDefault="00B26BDE" w:rsidP="009A6FFE">
      <w:pPr>
        <w:spacing w:line="331" w:lineRule="auto"/>
        <w:ind w:left="709" w:hanging="709"/>
        <w:rPr>
          <w:rFonts w:cs="Arial"/>
          <w:szCs w:val="24"/>
        </w:rPr>
      </w:pPr>
    </w:p>
    <w:p w14:paraId="62D0B2F0" w14:textId="70AA8713" w:rsidR="009A6FFE" w:rsidRDefault="00DF4F87" w:rsidP="00F0259A">
      <w:pPr>
        <w:pStyle w:val="Ttulo2"/>
        <w:numPr>
          <w:ilvl w:val="0"/>
          <w:numId w:val="49"/>
        </w:numPr>
        <w:rPr>
          <w:ins w:id="407" w:author="Carolina Ramírez H" w:date="2019-10-15T11:17:00Z"/>
        </w:rPr>
      </w:pPr>
      <w:bookmarkStart w:id="408" w:name="_Toc21529105"/>
      <w:r>
        <w:t>Economía del Trabajo</w:t>
      </w:r>
      <w:bookmarkEnd w:id="408"/>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800"/>
      </w:tblGrid>
      <w:tr w:rsidR="00A87F5A" w:rsidRPr="00A87F5A" w14:paraId="0455B7ED" w14:textId="77777777" w:rsidTr="001507AA">
        <w:trPr>
          <w:trHeight w:val="162"/>
          <w:ins w:id="409"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235803D2" w14:textId="77777777" w:rsidR="00A87F5A" w:rsidRPr="00A87F5A" w:rsidRDefault="00A87F5A" w:rsidP="001507AA">
            <w:pPr>
              <w:pStyle w:val="Sinespaciado"/>
              <w:rPr>
                <w:ins w:id="410" w:author="Carolina Ramírez H" w:date="2019-10-15T11:17:00Z"/>
                <w:b/>
                <w:color w:val="FF0000"/>
                <w:lang w:val="es-CR" w:eastAsia="en-US"/>
                <w:rPrChange w:id="411" w:author="Carolina Ramírez H" w:date="2019-10-15T11:17:00Z">
                  <w:rPr>
                    <w:ins w:id="412" w:author="Carolina Ramírez H" w:date="2019-10-15T11:17:00Z"/>
                    <w:b/>
                    <w:strike/>
                    <w:lang w:val="es-CR" w:eastAsia="en-US"/>
                  </w:rPr>
                </w:rPrChange>
              </w:rPr>
            </w:pPr>
            <w:ins w:id="413" w:author="Carolina Ramírez H" w:date="2019-10-15T11:17:00Z">
              <w:r w:rsidRPr="00A87F5A">
                <w:rPr>
                  <w:b/>
                  <w:color w:val="FF0000"/>
                  <w:lang w:val="es-CR"/>
                  <w:rPrChange w:id="414" w:author="Carolina Ramírez H" w:date="2019-10-15T11:17:00Z">
                    <w:rPr>
                      <w:b/>
                      <w:strike/>
                      <w:lang w:val="es-CR"/>
                    </w:rPr>
                  </w:rPrChange>
                </w:rPr>
                <w:t>NOMBRE DEL CURSO:</w:t>
              </w:r>
            </w:ins>
          </w:p>
        </w:tc>
        <w:tc>
          <w:tcPr>
            <w:tcW w:w="5800" w:type="dxa"/>
            <w:tcBorders>
              <w:top w:val="single" w:sz="4" w:space="0" w:color="auto"/>
              <w:left w:val="single" w:sz="4" w:space="0" w:color="auto"/>
              <w:bottom w:val="single" w:sz="4" w:space="0" w:color="auto"/>
              <w:right w:val="single" w:sz="4" w:space="0" w:color="auto"/>
            </w:tcBorders>
          </w:tcPr>
          <w:p w14:paraId="0297604A" w14:textId="77777777" w:rsidR="00A87F5A" w:rsidRPr="00A87F5A" w:rsidRDefault="00A87F5A" w:rsidP="001507AA">
            <w:pPr>
              <w:pStyle w:val="Sinespaciado"/>
              <w:rPr>
                <w:ins w:id="415" w:author="Carolina Ramírez H" w:date="2019-10-15T11:17:00Z"/>
                <w:b/>
                <w:color w:val="FF0000"/>
                <w:lang w:val="es-CR" w:eastAsia="en-US"/>
                <w:rPrChange w:id="416" w:author="Carolina Ramírez H" w:date="2019-10-15T11:17:00Z">
                  <w:rPr>
                    <w:ins w:id="417" w:author="Carolina Ramírez H" w:date="2019-10-15T11:17:00Z"/>
                    <w:b/>
                    <w:strike/>
                    <w:lang w:val="es-CR" w:eastAsia="en-US"/>
                  </w:rPr>
                </w:rPrChange>
              </w:rPr>
            </w:pPr>
            <w:ins w:id="418" w:author="Carolina Ramírez H" w:date="2019-10-15T11:17:00Z">
              <w:r w:rsidRPr="00A87F5A">
                <w:rPr>
                  <w:b/>
                  <w:color w:val="FF0000"/>
                  <w:lang w:val="es-CR" w:eastAsia="en-US"/>
                  <w:rPrChange w:id="419" w:author="Carolina Ramírez H" w:date="2019-10-15T11:17:00Z">
                    <w:rPr>
                      <w:b/>
                      <w:strike/>
                      <w:lang w:val="es-CR" w:eastAsia="en-US"/>
                    </w:rPr>
                  </w:rPrChange>
                </w:rPr>
                <w:t>ECONOMÍA DEL TRABAJO</w:t>
              </w:r>
            </w:ins>
          </w:p>
        </w:tc>
      </w:tr>
      <w:tr w:rsidR="00A87F5A" w:rsidRPr="00A87F5A" w14:paraId="6B2C4061" w14:textId="77777777" w:rsidTr="001507AA">
        <w:trPr>
          <w:trHeight w:val="77"/>
          <w:ins w:id="420"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677DA5B0" w14:textId="77777777" w:rsidR="00A87F5A" w:rsidRPr="00A87F5A" w:rsidRDefault="00A87F5A" w:rsidP="001507AA">
            <w:pPr>
              <w:pStyle w:val="Sinespaciado"/>
              <w:rPr>
                <w:ins w:id="421" w:author="Carolina Ramírez H" w:date="2019-10-15T11:17:00Z"/>
                <w:b/>
                <w:color w:val="FF0000"/>
                <w:lang w:val="es-CR" w:eastAsia="en-US"/>
                <w:rPrChange w:id="422" w:author="Carolina Ramírez H" w:date="2019-10-15T11:17:00Z">
                  <w:rPr>
                    <w:ins w:id="423" w:author="Carolina Ramírez H" w:date="2019-10-15T11:17:00Z"/>
                    <w:b/>
                    <w:strike/>
                    <w:lang w:val="es-CR" w:eastAsia="en-US"/>
                  </w:rPr>
                </w:rPrChange>
              </w:rPr>
            </w:pPr>
            <w:ins w:id="424" w:author="Carolina Ramírez H" w:date="2019-10-15T11:17:00Z">
              <w:r w:rsidRPr="00A87F5A">
                <w:rPr>
                  <w:b/>
                  <w:color w:val="FF0000"/>
                  <w:lang w:val="es-CR"/>
                  <w:rPrChange w:id="425" w:author="Carolina Ramírez H" w:date="2019-10-15T11:17:00Z">
                    <w:rPr>
                      <w:b/>
                      <w:strike/>
                      <w:lang w:val="es-CR"/>
                    </w:rPr>
                  </w:rPrChange>
                </w:rPr>
                <w:t>TIPO DE CURSO:</w:t>
              </w:r>
            </w:ins>
          </w:p>
        </w:tc>
        <w:tc>
          <w:tcPr>
            <w:tcW w:w="5800" w:type="dxa"/>
            <w:tcBorders>
              <w:top w:val="single" w:sz="4" w:space="0" w:color="auto"/>
              <w:left w:val="single" w:sz="4" w:space="0" w:color="auto"/>
              <w:bottom w:val="single" w:sz="4" w:space="0" w:color="auto"/>
              <w:right w:val="single" w:sz="4" w:space="0" w:color="auto"/>
            </w:tcBorders>
          </w:tcPr>
          <w:p w14:paraId="5A4A3050" w14:textId="77777777" w:rsidR="00A87F5A" w:rsidRPr="00A87F5A" w:rsidRDefault="00A87F5A" w:rsidP="001507AA">
            <w:pPr>
              <w:pStyle w:val="Sinespaciado"/>
              <w:rPr>
                <w:ins w:id="426" w:author="Carolina Ramírez H" w:date="2019-10-15T11:17:00Z"/>
                <w:color w:val="FF0000"/>
                <w:lang w:val="es-CR" w:eastAsia="en-US"/>
                <w:rPrChange w:id="427" w:author="Carolina Ramírez H" w:date="2019-10-15T11:17:00Z">
                  <w:rPr>
                    <w:ins w:id="428" w:author="Carolina Ramírez H" w:date="2019-10-15T11:17:00Z"/>
                    <w:strike/>
                    <w:lang w:val="es-CR" w:eastAsia="en-US"/>
                  </w:rPr>
                </w:rPrChange>
              </w:rPr>
            </w:pPr>
            <w:ins w:id="429" w:author="Carolina Ramírez H" w:date="2019-10-15T11:17:00Z">
              <w:r w:rsidRPr="00A87F5A">
                <w:rPr>
                  <w:color w:val="FF0000"/>
                  <w:lang w:val="es-CR" w:eastAsia="en-US"/>
                  <w:rPrChange w:id="430" w:author="Carolina Ramírez H" w:date="2019-10-15T11:17:00Z">
                    <w:rPr>
                      <w:strike/>
                      <w:lang w:val="es-CR" w:eastAsia="en-US"/>
                    </w:rPr>
                  </w:rPrChange>
                </w:rPr>
                <w:t>OPTATIVO</w:t>
              </w:r>
            </w:ins>
          </w:p>
        </w:tc>
      </w:tr>
      <w:tr w:rsidR="00A87F5A" w:rsidRPr="00A87F5A" w14:paraId="2AE7B458" w14:textId="77777777" w:rsidTr="001507AA">
        <w:trPr>
          <w:trHeight w:val="77"/>
          <w:ins w:id="431"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1BAEC8D8" w14:textId="77777777" w:rsidR="00A87F5A" w:rsidRPr="00A87F5A" w:rsidRDefault="00A87F5A" w:rsidP="001507AA">
            <w:pPr>
              <w:pStyle w:val="Sinespaciado"/>
              <w:rPr>
                <w:ins w:id="432" w:author="Carolina Ramírez H" w:date="2019-10-15T11:17:00Z"/>
                <w:b/>
                <w:color w:val="FF0000"/>
                <w:lang w:val="es-CR" w:eastAsia="en-US"/>
                <w:rPrChange w:id="433" w:author="Carolina Ramírez H" w:date="2019-10-15T11:17:00Z">
                  <w:rPr>
                    <w:ins w:id="434" w:author="Carolina Ramírez H" w:date="2019-10-15T11:17:00Z"/>
                    <w:b/>
                    <w:strike/>
                    <w:lang w:val="es-CR" w:eastAsia="en-US"/>
                  </w:rPr>
                </w:rPrChange>
              </w:rPr>
            </w:pPr>
            <w:ins w:id="435" w:author="Carolina Ramírez H" w:date="2019-10-15T11:17:00Z">
              <w:r w:rsidRPr="00A87F5A">
                <w:rPr>
                  <w:b/>
                  <w:color w:val="FF0000"/>
                  <w:lang w:val="es-CR"/>
                  <w:rPrChange w:id="436" w:author="Carolina Ramírez H" w:date="2019-10-15T11:17:00Z">
                    <w:rPr>
                      <w:b/>
                      <w:strike/>
                      <w:lang w:val="es-CR"/>
                    </w:rPr>
                  </w:rPrChange>
                </w:rPr>
                <w:t>CÓDIGO DE CURSO:</w:t>
              </w:r>
            </w:ins>
          </w:p>
        </w:tc>
        <w:tc>
          <w:tcPr>
            <w:tcW w:w="5800" w:type="dxa"/>
            <w:tcBorders>
              <w:top w:val="single" w:sz="4" w:space="0" w:color="auto"/>
              <w:left w:val="single" w:sz="4" w:space="0" w:color="auto"/>
              <w:bottom w:val="single" w:sz="4" w:space="0" w:color="auto"/>
              <w:right w:val="single" w:sz="4" w:space="0" w:color="auto"/>
            </w:tcBorders>
          </w:tcPr>
          <w:p w14:paraId="1B5BC6D6" w14:textId="77777777" w:rsidR="00A87F5A" w:rsidRPr="00A87F5A" w:rsidRDefault="00A87F5A" w:rsidP="001507AA">
            <w:pPr>
              <w:pStyle w:val="Sinespaciado"/>
              <w:rPr>
                <w:ins w:id="437" w:author="Carolina Ramírez H" w:date="2019-10-15T11:17:00Z"/>
                <w:color w:val="FF0000"/>
                <w:lang w:val="es-CR" w:eastAsia="en-US"/>
                <w:rPrChange w:id="438" w:author="Carolina Ramírez H" w:date="2019-10-15T11:17:00Z">
                  <w:rPr>
                    <w:ins w:id="439" w:author="Carolina Ramírez H" w:date="2019-10-15T11:17:00Z"/>
                    <w:strike/>
                    <w:lang w:val="es-CR" w:eastAsia="en-US"/>
                  </w:rPr>
                </w:rPrChange>
              </w:rPr>
            </w:pPr>
            <w:ins w:id="440" w:author="Carolina Ramírez H" w:date="2019-10-15T11:17:00Z">
              <w:r w:rsidRPr="00A87F5A">
                <w:rPr>
                  <w:color w:val="FF0000"/>
                  <w:lang w:val="es-CR" w:eastAsia="en-US"/>
                  <w:rPrChange w:id="441" w:author="Carolina Ramírez H" w:date="2019-10-15T11:17:00Z">
                    <w:rPr>
                      <w:strike/>
                      <w:lang w:val="es-CR" w:eastAsia="en-US"/>
                    </w:rPr>
                  </w:rPrChange>
                </w:rPr>
                <w:t>POR ASIGAR</w:t>
              </w:r>
            </w:ins>
          </w:p>
        </w:tc>
      </w:tr>
      <w:tr w:rsidR="00A87F5A" w:rsidRPr="00A87F5A" w14:paraId="39582EBC" w14:textId="77777777" w:rsidTr="001507AA">
        <w:trPr>
          <w:trHeight w:val="77"/>
          <w:ins w:id="442"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15FE5B14" w14:textId="77777777" w:rsidR="00A87F5A" w:rsidRPr="00A87F5A" w:rsidRDefault="00A87F5A" w:rsidP="001507AA">
            <w:pPr>
              <w:pStyle w:val="Sinespaciado"/>
              <w:rPr>
                <w:ins w:id="443" w:author="Carolina Ramírez H" w:date="2019-10-15T11:17:00Z"/>
                <w:b/>
                <w:color w:val="FF0000"/>
                <w:lang w:val="es-CR" w:eastAsia="en-US"/>
                <w:rPrChange w:id="444" w:author="Carolina Ramírez H" w:date="2019-10-15T11:17:00Z">
                  <w:rPr>
                    <w:ins w:id="445" w:author="Carolina Ramírez H" w:date="2019-10-15T11:17:00Z"/>
                    <w:b/>
                    <w:strike/>
                    <w:lang w:val="es-CR" w:eastAsia="en-US"/>
                  </w:rPr>
                </w:rPrChange>
              </w:rPr>
            </w:pPr>
            <w:ins w:id="446" w:author="Carolina Ramírez H" w:date="2019-10-15T11:17:00Z">
              <w:r w:rsidRPr="00A87F5A">
                <w:rPr>
                  <w:b/>
                  <w:color w:val="FF0000"/>
                  <w:lang w:val="es-CR"/>
                  <w:rPrChange w:id="447" w:author="Carolina Ramírez H" w:date="2019-10-15T11:17:00Z">
                    <w:rPr>
                      <w:b/>
                      <w:strike/>
                      <w:lang w:val="es-CR"/>
                    </w:rPr>
                  </w:rPrChange>
                </w:rPr>
                <w:t>NIVEL:</w:t>
              </w:r>
            </w:ins>
          </w:p>
        </w:tc>
        <w:tc>
          <w:tcPr>
            <w:tcW w:w="5800" w:type="dxa"/>
            <w:tcBorders>
              <w:top w:val="single" w:sz="4" w:space="0" w:color="auto"/>
              <w:left w:val="single" w:sz="4" w:space="0" w:color="auto"/>
              <w:bottom w:val="single" w:sz="4" w:space="0" w:color="auto"/>
              <w:right w:val="single" w:sz="4" w:space="0" w:color="auto"/>
            </w:tcBorders>
          </w:tcPr>
          <w:p w14:paraId="59F8D034" w14:textId="77777777" w:rsidR="00A87F5A" w:rsidRPr="00A87F5A" w:rsidRDefault="00A87F5A" w:rsidP="001507AA">
            <w:pPr>
              <w:pStyle w:val="Sinespaciado"/>
              <w:rPr>
                <w:ins w:id="448" w:author="Carolina Ramírez H" w:date="2019-10-15T11:17:00Z"/>
                <w:color w:val="FF0000"/>
                <w:lang w:val="es-CR" w:eastAsia="en-US"/>
                <w:rPrChange w:id="449" w:author="Carolina Ramírez H" w:date="2019-10-15T11:17:00Z">
                  <w:rPr>
                    <w:ins w:id="450" w:author="Carolina Ramírez H" w:date="2019-10-15T11:17:00Z"/>
                    <w:strike/>
                    <w:lang w:val="es-CR" w:eastAsia="en-US"/>
                  </w:rPr>
                </w:rPrChange>
              </w:rPr>
            </w:pPr>
            <w:ins w:id="451" w:author="Carolina Ramírez H" w:date="2019-10-15T11:17:00Z">
              <w:r w:rsidRPr="00A87F5A">
                <w:rPr>
                  <w:color w:val="FF0000"/>
                  <w:lang w:val="es-CR" w:eastAsia="en-US"/>
                  <w:rPrChange w:id="452" w:author="Carolina Ramírez H" w:date="2019-10-15T11:17:00Z">
                    <w:rPr>
                      <w:strike/>
                      <w:lang w:val="es-CR" w:eastAsia="en-US"/>
                    </w:rPr>
                  </w:rPrChange>
                </w:rPr>
                <w:t xml:space="preserve">I </w:t>
              </w:r>
            </w:ins>
          </w:p>
        </w:tc>
      </w:tr>
      <w:tr w:rsidR="00A87F5A" w:rsidRPr="00A87F5A" w14:paraId="10604B09" w14:textId="77777777" w:rsidTr="001507AA">
        <w:trPr>
          <w:trHeight w:val="77"/>
          <w:ins w:id="453" w:author="Carolina Ramírez H" w:date="2019-10-15T11:17:00Z"/>
        </w:trPr>
        <w:tc>
          <w:tcPr>
            <w:tcW w:w="3085" w:type="dxa"/>
            <w:tcBorders>
              <w:top w:val="single" w:sz="4" w:space="0" w:color="auto"/>
              <w:left w:val="single" w:sz="4" w:space="0" w:color="auto"/>
              <w:bottom w:val="single" w:sz="4" w:space="0" w:color="auto"/>
              <w:right w:val="single" w:sz="4" w:space="0" w:color="auto"/>
            </w:tcBorders>
          </w:tcPr>
          <w:p w14:paraId="0705C5F5" w14:textId="77777777" w:rsidR="00A87F5A" w:rsidRPr="00A87F5A" w:rsidRDefault="00A87F5A" w:rsidP="001507AA">
            <w:pPr>
              <w:pStyle w:val="Sinespaciado"/>
              <w:rPr>
                <w:ins w:id="454" w:author="Carolina Ramírez H" w:date="2019-10-15T11:17:00Z"/>
                <w:b/>
                <w:color w:val="FF0000"/>
                <w:lang w:val="es-CR"/>
                <w:rPrChange w:id="455" w:author="Carolina Ramírez H" w:date="2019-10-15T11:17:00Z">
                  <w:rPr>
                    <w:ins w:id="456" w:author="Carolina Ramírez H" w:date="2019-10-15T11:17:00Z"/>
                    <w:b/>
                    <w:strike/>
                    <w:lang w:val="es-CR"/>
                  </w:rPr>
                </w:rPrChange>
              </w:rPr>
            </w:pPr>
            <w:ins w:id="457" w:author="Carolina Ramírez H" w:date="2019-10-15T11:17:00Z">
              <w:r w:rsidRPr="00A87F5A">
                <w:rPr>
                  <w:b/>
                  <w:color w:val="FF0000"/>
                  <w:lang w:val="es-CR"/>
                  <w:rPrChange w:id="458" w:author="Carolina Ramírez H" w:date="2019-10-15T11:17:00Z">
                    <w:rPr>
                      <w:b/>
                      <w:strike/>
                      <w:lang w:val="es-CR"/>
                    </w:rPr>
                  </w:rPrChange>
                </w:rPr>
                <w:t>CICLO:</w:t>
              </w:r>
            </w:ins>
          </w:p>
        </w:tc>
        <w:tc>
          <w:tcPr>
            <w:tcW w:w="5800" w:type="dxa"/>
            <w:tcBorders>
              <w:top w:val="single" w:sz="4" w:space="0" w:color="auto"/>
              <w:left w:val="single" w:sz="4" w:space="0" w:color="auto"/>
              <w:bottom w:val="single" w:sz="4" w:space="0" w:color="auto"/>
              <w:right w:val="single" w:sz="4" w:space="0" w:color="auto"/>
            </w:tcBorders>
          </w:tcPr>
          <w:p w14:paraId="0387EB73" w14:textId="77777777" w:rsidR="00A87F5A" w:rsidRPr="00A87F5A" w:rsidRDefault="00A87F5A" w:rsidP="001507AA">
            <w:pPr>
              <w:pStyle w:val="Sinespaciado"/>
              <w:rPr>
                <w:ins w:id="459" w:author="Carolina Ramírez H" w:date="2019-10-15T11:17:00Z"/>
                <w:color w:val="FF0000"/>
                <w:lang w:val="es-CR" w:eastAsia="en-US"/>
                <w:rPrChange w:id="460" w:author="Carolina Ramírez H" w:date="2019-10-15T11:17:00Z">
                  <w:rPr>
                    <w:ins w:id="461" w:author="Carolina Ramírez H" w:date="2019-10-15T11:17:00Z"/>
                    <w:strike/>
                    <w:lang w:val="es-CR" w:eastAsia="en-US"/>
                  </w:rPr>
                </w:rPrChange>
              </w:rPr>
            </w:pPr>
            <w:ins w:id="462" w:author="Carolina Ramírez H" w:date="2019-10-15T11:17:00Z">
              <w:r w:rsidRPr="00A87F5A">
                <w:rPr>
                  <w:color w:val="FF0000"/>
                  <w:lang w:val="es-CR" w:eastAsia="en-US"/>
                  <w:rPrChange w:id="463" w:author="Carolina Ramírez H" w:date="2019-10-15T11:17:00Z">
                    <w:rPr>
                      <w:strike/>
                      <w:lang w:val="es-CR" w:eastAsia="en-US"/>
                    </w:rPr>
                  </w:rPrChange>
                </w:rPr>
                <w:t>I o II ciclo</w:t>
              </w:r>
            </w:ins>
          </w:p>
        </w:tc>
      </w:tr>
      <w:tr w:rsidR="00A87F5A" w:rsidRPr="00A87F5A" w14:paraId="62F31226" w14:textId="77777777" w:rsidTr="001507AA">
        <w:trPr>
          <w:trHeight w:val="77"/>
          <w:ins w:id="464"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592B4AD8" w14:textId="77777777" w:rsidR="00A87F5A" w:rsidRPr="00A87F5A" w:rsidRDefault="00A87F5A" w:rsidP="001507AA">
            <w:pPr>
              <w:pStyle w:val="Sinespaciado"/>
              <w:rPr>
                <w:ins w:id="465" w:author="Carolina Ramírez H" w:date="2019-10-15T11:17:00Z"/>
                <w:b/>
                <w:color w:val="FF0000"/>
                <w:lang w:val="es-CR" w:eastAsia="en-US"/>
                <w:rPrChange w:id="466" w:author="Carolina Ramírez H" w:date="2019-10-15T11:17:00Z">
                  <w:rPr>
                    <w:ins w:id="467" w:author="Carolina Ramírez H" w:date="2019-10-15T11:17:00Z"/>
                    <w:b/>
                    <w:strike/>
                    <w:lang w:val="es-CR" w:eastAsia="en-US"/>
                  </w:rPr>
                </w:rPrChange>
              </w:rPr>
            </w:pPr>
            <w:ins w:id="468" w:author="Carolina Ramírez H" w:date="2019-10-15T11:17:00Z">
              <w:r w:rsidRPr="00A87F5A">
                <w:rPr>
                  <w:b/>
                  <w:color w:val="FF0000"/>
                  <w:lang w:val="es-CR"/>
                  <w:rPrChange w:id="469" w:author="Carolina Ramírez H" w:date="2019-10-15T11:17:00Z">
                    <w:rPr>
                      <w:b/>
                      <w:strike/>
                      <w:lang w:val="es-CR"/>
                    </w:rPr>
                  </w:rPrChange>
                </w:rPr>
                <w:t>PERIODO LECTIVO:</w:t>
              </w:r>
            </w:ins>
          </w:p>
        </w:tc>
        <w:tc>
          <w:tcPr>
            <w:tcW w:w="5800" w:type="dxa"/>
            <w:tcBorders>
              <w:top w:val="single" w:sz="4" w:space="0" w:color="auto"/>
              <w:left w:val="single" w:sz="4" w:space="0" w:color="auto"/>
              <w:bottom w:val="single" w:sz="4" w:space="0" w:color="auto"/>
              <w:right w:val="single" w:sz="4" w:space="0" w:color="auto"/>
            </w:tcBorders>
          </w:tcPr>
          <w:p w14:paraId="6CE3319C" w14:textId="77777777" w:rsidR="00A87F5A" w:rsidRPr="00A87F5A" w:rsidRDefault="00A87F5A" w:rsidP="001507AA">
            <w:pPr>
              <w:pStyle w:val="Sinespaciado"/>
              <w:rPr>
                <w:ins w:id="470" w:author="Carolina Ramírez H" w:date="2019-10-15T11:17:00Z"/>
                <w:color w:val="FF0000"/>
                <w:lang w:val="es-CR" w:eastAsia="en-US"/>
                <w:rPrChange w:id="471" w:author="Carolina Ramírez H" w:date="2019-10-15T11:17:00Z">
                  <w:rPr>
                    <w:ins w:id="472" w:author="Carolina Ramírez H" w:date="2019-10-15T11:17:00Z"/>
                    <w:strike/>
                    <w:lang w:val="es-CR" w:eastAsia="en-US"/>
                  </w:rPr>
                </w:rPrChange>
              </w:rPr>
            </w:pPr>
            <w:ins w:id="473" w:author="Carolina Ramírez H" w:date="2019-10-15T11:17:00Z">
              <w:r w:rsidRPr="00A87F5A">
                <w:rPr>
                  <w:color w:val="FF0000"/>
                  <w:lang w:val="es-CR" w:eastAsia="en-US"/>
                  <w:rPrChange w:id="474" w:author="Carolina Ramírez H" w:date="2019-10-15T11:17:00Z">
                    <w:rPr>
                      <w:strike/>
                      <w:lang w:val="es-CR" w:eastAsia="en-US"/>
                    </w:rPr>
                  </w:rPrChange>
                </w:rPr>
                <w:t>17 semanas</w:t>
              </w:r>
            </w:ins>
          </w:p>
        </w:tc>
      </w:tr>
      <w:tr w:rsidR="00A87F5A" w:rsidRPr="00A87F5A" w14:paraId="3A5E9FD8" w14:textId="77777777" w:rsidTr="001507AA">
        <w:trPr>
          <w:trHeight w:val="77"/>
          <w:ins w:id="475"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220C2BF9" w14:textId="77777777" w:rsidR="00A87F5A" w:rsidRPr="00A87F5A" w:rsidRDefault="00A87F5A" w:rsidP="001507AA">
            <w:pPr>
              <w:pStyle w:val="Sinespaciado"/>
              <w:rPr>
                <w:ins w:id="476" w:author="Carolina Ramírez H" w:date="2019-10-15T11:17:00Z"/>
                <w:b/>
                <w:color w:val="FF0000"/>
                <w:lang w:val="es-CR" w:eastAsia="en-US"/>
                <w:rPrChange w:id="477" w:author="Carolina Ramírez H" w:date="2019-10-15T11:17:00Z">
                  <w:rPr>
                    <w:ins w:id="478" w:author="Carolina Ramírez H" w:date="2019-10-15T11:17:00Z"/>
                    <w:b/>
                    <w:strike/>
                    <w:lang w:val="es-CR" w:eastAsia="en-US"/>
                  </w:rPr>
                </w:rPrChange>
              </w:rPr>
            </w:pPr>
            <w:ins w:id="479" w:author="Carolina Ramírez H" w:date="2019-10-15T11:17:00Z">
              <w:r w:rsidRPr="00A87F5A">
                <w:rPr>
                  <w:b/>
                  <w:color w:val="FF0000"/>
                  <w:lang w:val="es-CR"/>
                  <w:rPrChange w:id="480" w:author="Carolina Ramírez H" w:date="2019-10-15T11:17:00Z">
                    <w:rPr>
                      <w:b/>
                      <w:strike/>
                      <w:lang w:val="es-CR"/>
                    </w:rPr>
                  </w:rPrChange>
                </w:rPr>
                <w:t xml:space="preserve">MODALIDAD: </w:t>
              </w:r>
            </w:ins>
          </w:p>
        </w:tc>
        <w:tc>
          <w:tcPr>
            <w:tcW w:w="5800" w:type="dxa"/>
            <w:tcBorders>
              <w:top w:val="single" w:sz="4" w:space="0" w:color="auto"/>
              <w:left w:val="single" w:sz="4" w:space="0" w:color="auto"/>
              <w:bottom w:val="single" w:sz="4" w:space="0" w:color="auto"/>
              <w:right w:val="single" w:sz="4" w:space="0" w:color="auto"/>
            </w:tcBorders>
          </w:tcPr>
          <w:p w14:paraId="47FFC613" w14:textId="77777777" w:rsidR="00A87F5A" w:rsidRPr="00A87F5A" w:rsidRDefault="00A87F5A" w:rsidP="001507AA">
            <w:pPr>
              <w:pStyle w:val="Sinespaciado"/>
              <w:rPr>
                <w:ins w:id="481" w:author="Carolina Ramírez H" w:date="2019-10-15T11:17:00Z"/>
                <w:color w:val="FF0000"/>
                <w:lang w:val="es-CR" w:eastAsia="en-US"/>
                <w:rPrChange w:id="482" w:author="Carolina Ramírez H" w:date="2019-10-15T11:17:00Z">
                  <w:rPr>
                    <w:ins w:id="483" w:author="Carolina Ramírez H" w:date="2019-10-15T11:17:00Z"/>
                    <w:strike/>
                    <w:lang w:val="es-CR" w:eastAsia="en-US"/>
                  </w:rPr>
                </w:rPrChange>
              </w:rPr>
            </w:pPr>
            <w:ins w:id="484" w:author="Carolina Ramírez H" w:date="2019-10-15T11:17:00Z">
              <w:r w:rsidRPr="00A87F5A">
                <w:rPr>
                  <w:color w:val="FF0000"/>
                  <w:lang w:val="es-CR" w:eastAsia="en-US"/>
                  <w:rPrChange w:id="485" w:author="Carolina Ramírez H" w:date="2019-10-15T11:17:00Z">
                    <w:rPr>
                      <w:strike/>
                      <w:lang w:val="es-CR" w:eastAsia="en-US"/>
                    </w:rPr>
                  </w:rPrChange>
                </w:rPr>
                <w:t xml:space="preserve">PRESENCIAL </w:t>
              </w:r>
            </w:ins>
          </w:p>
        </w:tc>
      </w:tr>
      <w:tr w:rsidR="00A87F5A" w:rsidRPr="00A87F5A" w14:paraId="24A10CE1" w14:textId="77777777" w:rsidTr="001507AA">
        <w:trPr>
          <w:trHeight w:val="77"/>
          <w:ins w:id="486" w:author="Carolina Ramírez H" w:date="2019-10-15T11:17:00Z"/>
        </w:trPr>
        <w:tc>
          <w:tcPr>
            <w:tcW w:w="3085" w:type="dxa"/>
            <w:tcBorders>
              <w:top w:val="single" w:sz="4" w:space="0" w:color="auto"/>
              <w:left w:val="single" w:sz="4" w:space="0" w:color="auto"/>
              <w:bottom w:val="single" w:sz="4" w:space="0" w:color="auto"/>
              <w:right w:val="single" w:sz="4" w:space="0" w:color="auto"/>
            </w:tcBorders>
            <w:vAlign w:val="center"/>
            <w:hideMark/>
          </w:tcPr>
          <w:p w14:paraId="5B26EC3F" w14:textId="77777777" w:rsidR="00A87F5A" w:rsidRPr="00A87F5A" w:rsidRDefault="00A87F5A" w:rsidP="001507AA">
            <w:pPr>
              <w:pStyle w:val="Sinespaciado"/>
              <w:rPr>
                <w:ins w:id="487" w:author="Carolina Ramírez H" w:date="2019-10-15T11:17:00Z"/>
                <w:b/>
                <w:color w:val="FF0000"/>
                <w:lang w:val="es-CR" w:eastAsia="en-US"/>
                <w:rPrChange w:id="488" w:author="Carolina Ramírez H" w:date="2019-10-15T11:17:00Z">
                  <w:rPr>
                    <w:ins w:id="489" w:author="Carolina Ramírez H" w:date="2019-10-15T11:17:00Z"/>
                    <w:b/>
                    <w:strike/>
                    <w:lang w:val="es-CR" w:eastAsia="en-US"/>
                  </w:rPr>
                </w:rPrChange>
              </w:rPr>
            </w:pPr>
            <w:ins w:id="490" w:author="Carolina Ramírez H" w:date="2019-10-15T11:17:00Z">
              <w:r w:rsidRPr="00A87F5A">
                <w:rPr>
                  <w:b/>
                  <w:color w:val="FF0000"/>
                  <w:lang w:val="es-CR"/>
                  <w:rPrChange w:id="491" w:author="Carolina Ramírez H" w:date="2019-10-15T11:17:00Z">
                    <w:rPr>
                      <w:b/>
                      <w:strike/>
                      <w:lang w:val="es-CR"/>
                    </w:rPr>
                  </w:rPrChange>
                </w:rPr>
                <w:t>NATURALEZA:</w:t>
              </w:r>
            </w:ins>
          </w:p>
        </w:tc>
        <w:tc>
          <w:tcPr>
            <w:tcW w:w="5800" w:type="dxa"/>
            <w:tcBorders>
              <w:top w:val="single" w:sz="4" w:space="0" w:color="auto"/>
              <w:left w:val="single" w:sz="4" w:space="0" w:color="auto"/>
              <w:bottom w:val="single" w:sz="4" w:space="0" w:color="auto"/>
              <w:right w:val="single" w:sz="4" w:space="0" w:color="auto"/>
            </w:tcBorders>
          </w:tcPr>
          <w:p w14:paraId="7F42115D" w14:textId="77777777" w:rsidR="00A87F5A" w:rsidRPr="00A87F5A" w:rsidRDefault="00A87F5A" w:rsidP="001507AA">
            <w:pPr>
              <w:pStyle w:val="Sinespaciado"/>
              <w:rPr>
                <w:ins w:id="492" w:author="Carolina Ramírez H" w:date="2019-10-15T11:17:00Z"/>
                <w:color w:val="FF0000"/>
                <w:lang w:val="es-CR" w:eastAsia="en-US"/>
                <w:rPrChange w:id="493" w:author="Carolina Ramírez H" w:date="2019-10-15T11:17:00Z">
                  <w:rPr>
                    <w:ins w:id="494" w:author="Carolina Ramírez H" w:date="2019-10-15T11:17:00Z"/>
                    <w:strike/>
                    <w:lang w:val="es-CR" w:eastAsia="en-US"/>
                  </w:rPr>
                </w:rPrChange>
              </w:rPr>
            </w:pPr>
            <w:ins w:id="495" w:author="Carolina Ramírez H" w:date="2019-10-15T11:17:00Z">
              <w:r w:rsidRPr="00A87F5A">
                <w:rPr>
                  <w:color w:val="FF0000"/>
                  <w:lang w:val="es-CR" w:eastAsia="en-US"/>
                  <w:rPrChange w:id="496" w:author="Carolina Ramírez H" w:date="2019-10-15T11:17:00Z">
                    <w:rPr>
                      <w:strike/>
                      <w:lang w:val="es-CR" w:eastAsia="en-US"/>
                    </w:rPr>
                  </w:rPrChange>
                </w:rPr>
                <w:t>TEÓRICO-PRÁCTICO</w:t>
              </w:r>
            </w:ins>
          </w:p>
        </w:tc>
      </w:tr>
      <w:tr w:rsidR="00A87F5A" w:rsidRPr="00A87F5A" w14:paraId="676818F2" w14:textId="77777777" w:rsidTr="001507AA">
        <w:trPr>
          <w:trHeight w:val="140"/>
          <w:ins w:id="497"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5177E363" w14:textId="77777777" w:rsidR="00A87F5A" w:rsidRPr="00A87F5A" w:rsidRDefault="00A87F5A" w:rsidP="001507AA">
            <w:pPr>
              <w:pStyle w:val="Sinespaciado"/>
              <w:rPr>
                <w:ins w:id="498" w:author="Carolina Ramírez H" w:date="2019-10-15T11:17:00Z"/>
                <w:b/>
                <w:color w:val="FF0000"/>
                <w:lang w:val="es-CR" w:eastAsia="en-US"/>
                <w:rPrChange w:id="499" w:author="Carolina Ramírez H" w:date="2019-10-15T11:17:00Z">
                  <w:rPr>
                    <w:ins w:id="500" w:author="Carolina Ramírez H" w:date="2019-10-15T11:17:00Z"/>
                    <w:b/>
                    <w:strike/>
                    <w:lang w:val="es-CR" w:eastAsia="en-US"/>
                  </w:rPr>
                </w:rPrChange>
              </w:rPr>
            </w:pPr>
            <w:ins w:id="501" w:author="Carolina Ramírez H" w:date="2019-10-15T11:17:00Z">
              <w:r w:rsidRPr="00A87F5A">
                <w:rPr>
                  <w:b/>
                  <w:color w:val="FF0000"/>
                  <w:lang w:val="es-CR"/>
                  <w:rPrChange w:id="502" w:author="Carolina Ramírez H" w:date="2019-10-15T11:17:00Z">
                    <w:rPr>
                      <w:b/>
                      <w:strike/>
                      <w:lang w:val="es-CR"/>
                    </w:rPr>
                  </w:rPrChange>
                </w:rPr>
                <w:t xml:space="preserve">TIPO DE LABORATORIO: </w:t>
              </w:r>
            </w:ins>
          </w:p>
        </w:tc>
        <w:tc>
          <w:tcPr>
            <w:tcW w:w="5800" w:type="dxa"/>
            <w:tcBorders>
              <w:top w:val="single" w:sz="4" w:space="0" w:color="auto"/>
              <w:left w:val="single" w:sz="4" w:space="0" w:color="auto"/>
              <w:bottom w:val="single" w:sz="4" w:space="0" w:color="auto"/>
              <w:right w:val="single" w:sz="4" w:space="0" w:color="auto"/>
            </w:tcBorders>
          </w:tcPr>
          <w:p w14:paraId="7F5B2A06" w14:textId="77777777" w:rsidR="00A87F5A" w:rsidRPr="00A87F5A" w:rsidRDefault="00A87F5A" w:rsidP="001507AA">
            <w:pPr>
              <w:pStyle w:val="Sinespaciado"/>
              <w:rPr>
                <w:ins w:id="503" w:author="Carolina Ramírez H" w:date="2019-10-15T11:17:00Z"/>
                <w:color w:val="FF0000"/>
                <w:lang w:val="es-CR" w:eastAsia="en-US"/>
                <w:rPrChange w:id="504" w:author="Carolina Ramírez H" w:date="2019-10-15T11:17:00Z">
                  <w:rPr>
                    <w:ins w:id="505" w:author="Carolina Ramírez H" w:date="2019-10-15T11:17:00Z"/>
                    <w:strike/>
                    <w:lang w:val="es-CR" w:eastAsia="en-US"/>
                  </w:rPr>
                </w:rPrChange>
              </w:rPr>
            </w:pPr>
            <w:ins w:id="506" w:author="Carolina Ramírez H" w:date="2019-10-15T11:17:00Z">
              <w:r w:rsidRPr="00A87F5A">
                <w:rPr>
                  <w:color w:val="FF0000"/>
                  <w:lang w:val="es-CR" w:eastAsia="en-US"/>
                  <w:rPrChange w:id="507" w:author="Carolina Ramírez H" w:date="2019-10-15T11:17:00Z">
                    <w:rPr>
                      <w:strike/>
                      <w:lang w:val="es-CR" w:eastAsia="en-US"/>
                    </w:rPr>
                  </w:rPrChange>
                </w:rPr>
                <w:t>NO TIENE</w:t>
              </w:r>
            </w:ins>
          </w:p>
        </w:tc>
      </w:tr>
      <w:tr w:rsidR="00A87F5A" w:rsidRPr="00A87F5A" w14:paraId="626675A2" w14:textId="77777777" w:rsidTr="001507AA">
        <w:trPr>
          <w:trHeight w:val="284"/>
          <w:ins w:id="508"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1F91E3FE" w14:textId="77777777" w:rsidR="00A87F5A" w:rsidRPr="00A87F5A" w:rsidRDefault="00A87F5A" w:rsidP="001507AA">
            <w:pPr>
              <w:pStyle w:val="Sinespaciado"/>
              <w:rPr>
                <w:ins w:id="509" w:author="Carolina Ramírez H" w:date="2019-10-15T11:17:00Z"/>
                <w:b/>
                <w:color w:val="FF0000"/>
                <w:lang w:val="es-CR" w:eastAsia="en-US"/>
                <w:rPrChange w:id="510" w:author="Carolina Ramírez H" w:date="2019-10-15T11:17:00Z">
                  <w:rPr>
                    <w:ins w:id="511" w:author="Carolina Ramírez H" w:date="2019-10-15T11:17:00Z"/>
                    <w:b/>
                    <w:strike/>
                    <w:lang w:val="es-CR" w:eastAsia="en-US"/>
                  </w:rPr>
                </w:rPrChange>
              </w:rPr>
            </w:pPr>
            <w:ins w:id="512" w:author="Carolina Ramírez H" w:date="2019-10-15T11:17:00Z">
              <w:r w:rsidRPr="00A87F5A">
                <w:rPr>
                  <w:b/>
                  <w:color w:val="FF0000"/>
                  <w:lang w:val="es-CR"/>
                  <w:rPrChange w:id="513" w:author="Carolina Ramírez H" w:date="2019-10-15T11:17:00Z">
                    <w:rPr>
                      <w:b/>
                      <w:strike/>
                      <w:lang w:val="es-CR"/>
                    </w:rPr>
                  </w:rPrChange>
                </w:rPr>
                <w:t xml:space="preserve">CRÉDITOS: </w:t>
              </w:r>
            </w:ins>
          </w:p>
        </w:tc>
        <w:tc>
          <w:tcPr>
            <w:tcW w:w="5800" w:type="dxa"/>
            <w:tcBorders>
              <w:top w:val="single" w:sz="4" w:space="0" w:color="auto"/>
              <w:left w:val="single" w:sz="4" w:space="0" w:color="auto"/>
              <w:bottom w:val="single" w:sz="4" w:space="0" w:color="auto"/>
              <w:right w:val="single" w:sz="4" w:space="0" w:color="auto"/>
            </w:tcBorders>
          </w:tcPr>
          <w:p w14:paraId="3AE44637" w14:textId="77777777" w:rsidR="00A87F5A" w:rsidRPr="00A87F5A" w:rsidRDefault="00A87F5A" w:rsidP="001507AA">
            <w:pPr>
              <w:pStyle w:val="Sinespaciado"/>
              <w:rPr>
                <w:ins w:id="514" w:author="Carolina Ramírez H" w:date="2019-10-15T11:17:00Z"/>
                <w:color w:val="FF0000"/>
                <w:lang w:val="es-CR" w:eastAsia="en-US"/>
                <w:rPrChange w:id="515" w:author="Carolina Ramírez H" w:date="2019-10-15T11:17:00Z">
                  <w:rPr>
                    <w:ins w:id="516" w:author="Carolina Ramírez H" w:date="2019-10-15T11:17:00Z"/>
                    <w:strike/>
                    <w:lang w:val="es-CR" w:eastAsia="en-US"/>
                  </w:rPr>
                </w:rPrChange>
              </w:rPr>
            </w:pPr>
            <w:ins w:id="517" w:author="Carolina Ramírez H" w:date="2019-10-15T11:17:00Z">
              <w:r w:rsidRPr="00A87F5A">
                <w:rPr>
                  <w:color w:val="FF0000"/>
                  <w:lang w:val="es-CR" w:eastAsia="en-US"/>
                  <w:rPrChange w:id="518" w:author="Carolina Ramírez H" w:date="2019-10-15T11:17:00Z">
                    <w:rPr>
                      <w:strike/>
                      <w:lang w:val="es-CR" w:eastAsia="en-US"/>
                    </w:rPr>
                  </w:rPrChange>
                </w:rPr>
                <w:t>3 CRÉDITOS</w:t>
              </w:r>
            </w:ins>
          </w:p>
        </w:tc>
      </w:tr>
      <w:tr w:rsidR="00A87F5A" w:rsidRPr="00A87F5A" w14:paraId="366C3CE8" w14:textId="77777777" w:rsidTr="001507AA">
        <w:trPr>
          <w:trHeight w:val="77"/>
          <w:ins w:id="519"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0FBBB6E6" w14:textId="77777777" w:rsidR="00A87F5A" w:rsidRPr="00A87F5A" w:rsidRDefault="00A87F5A" w:rsidP="001507AA">
            <w:pPr>
              <w:pStyle w:val="Sinespaciado"/>
              <w:rPr>
                <w:ins w:id="520" w:author="Carolina Ramírez H" w:date="2019-10-15T11:17:00Z"/>
                <w:b/>
                <w:color w:val="FF0000"/>
                <w:lang w:val="es-CR" w:eastAsia="en-US"/>
                <w:rPrChange w:id="521" w:author="Carolina Ramírez H" w:date="2019-10-15T11:17:00Z">
                  <w:rPr>
                    <w:ins w:id="522" w:author="Carolina Ramírez H" w:date="2019-10-15T11:17:00Z"/>
                    <w:b/>
                    <w:strike/>
                    <w:lang w:val="es-CR" w:eastAsia="en-US"/>
                  </w:rPr>
                </w:rPrChange>
              </w:rPr>
            </w:pPr>
            <w:ins w:id="523" w:author="Carolina Ramírez H" w:date="2019-10-15T11:17:00Z">
              <w:r w:rsidRPr="00A87F5A">
                <w:rPr>
                  <w:b/>
                  <w:color w:val="FF0000"/>
                  <w:lang w:val="es-CR"/>
                  <w:rPrChange w:id="524" w:author="Carolina Ramírez H" w:date="2019-10-15T11:17:00Z">
                    <w:rPr>
                      <w:b/>
                      <w:strike/>
                      <w:lang w:val="es-CR"/>
                    </w:rPr>
                  </w:rPrChange>
                </w:rPr>
                <w:t>HORAS SEMANALES:</w:t>
              </w:r>
              <w:r w:rsidRPr="00A87F5A">
                <w:rPr>
                  <w:b/>
                  <w:color w:val="FF0000"/>
                  <w:lang w:val="es-CR"/>
                  <w:rPrChange w:id="525" w:author="Carolina Ramírez H" w:date="2019-10-15T11:17:00Z">
                    <w:rPr>
                      <w:b/>
                      <w:strike/>
                      <w:lang w:val="es-CR"/>
                    </w:rPr>
                  </w:rPrChange>
                </w:rPr>
                <w:tab/>
              </w:r>
            </w:ins>
          </w:p>
        </w:tc>
        <w:tc>
          <w:tcPr>
            <w:tcW w:w="5800" w:type="dxa"/>
            <w:tcBorders>
              <w:top w:val="single" w:sz="4" w:space="0" w:color="auto"/>
              <w:left w:val="single" w:sz="4" w:space="0" w:color="auto"/>
              <w:bottom w:val="single" w:sz="4" w:space="0" w:color="auto"/>
              <w:right w:val="single" w:sz="4" w:space="0" w:color="auto"/>
            </w:tcBorders>
          </w:tcPr>
          <w:p w14:paraId="2F645060" w14:textId="77777777" w:rsidR="00A87F5A" w:rsidRPr="00A87F5A" w:rsidRDefault="00A87F5A" w:rsidP="001507AA">
            <w:pPr>
              <w:pStyle w:val="Sinespaciado"/>
              <w:rPr>
                <w:ins w:id="526" w:author="Carolina Ramírez H" w:date="2019-10-15T11:17:00Z"/>
                <w:color w:val="FF0000"/>
                <w:lang w:val="es-CR" w:eastAsia="en-US"/>
                <w:rPrChange w:id="527" w:author="Carolina Ramírez H" w:date="2019-10-15T11:17:00Z">
                  <w:rPr>
                    <w:ins w:id="528" w:author="Carolina Ramírez H" w:date="2019-10-15T11:17:00Z"/>
                    <w:strike/>
                    <w:lang w:val="es-CR" w:eastAsia="en-US"/>
                  </w:rPr>
                </w:rPrChange>
              </w:rPr>
            </w:pPr>
            <w:ins w:id="529" w:author="Carolina Ramírez H" w:date="2019-10-15T11:17:00Z">
              <w:r w:rsidRPr="00A87F5A">
                <w:rPr>
                  <w:color w:val="FF0000"/>
                  <w:lang w:val="es-CR" w:eastAsia="en-US"/>
                  <w:rPrChange w:id="530" w:author="Carolina Ramírez H" w:date="2019-10-15T11:17:00Z">
                    <w:rPr>
                      <w:strike/>
                      <w:lang w:val="es-CR" w:eastAsia="en-US"/>
                    </w:rPr>
                  </w:rPrChange>
                </w:rPr>
                <w:t>3 Hrs presenciales + 5 hrs de estudio independiente</w:t>
              </w:r>
            </w:ins>
          </w:p>
        </w:tc>
      </w:tr>
      <w:tr w:rsidR="00A87F5A" w:rsidRPr="00A87F5A" w14:paraId="1928988B" w14:textId="77777777" w:rsidTr="001507AA">
        <w:trPr>
          <w:trHeight w:val="77"/>
          <w:ins w:id="531"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71695570" w14:textId="77777777" w:rsidR="00A87F5A" w:rsidRPr="00A87F5A" w:rsidRDefault="00A87F5A" w:rsidP="001507AA">
            <w:pPr>
              <w:pStyle w:val="Sinespaciado"/>
              <w:rPr>
                <w:ins w:id="532" w:author="Carolina Ramírez H" w:date="2019-10-15T11:17:00Z"/>
                <w:b/>
                <w:color w:val="FF0000"/>
                <w:lang w:val="es-CR" w:eastAsia="en-US"/>
                <w:rPrChange w:id="533" w:author="Carolina Ramírez H" w:date="2019-10-15T11:17:00Z">
                  <w:rPr>
                    <w:ins w:id="534" w:author="Carolina Ramírez H" w:date="2019-10-15T11:17:00Z"/>
                    <w:b/>
                    <w:strike/>
                    <w:lang w:val="es-CR" w:eastAsia="en-US"/>
                  </w:rPr>
                </w:rPrChange>
              </w:rPr>
            </w:pPr>
            <w:ins w:id="535" w:author="Carolina Ramírez H" w:date="2019-10-15T11:17:00Z">
              <w:r w:rsidRPr="00A87F5A">
                <w:rPr>
                  <w:b/>
                  <w:color w:val="FF0000"/>
                  <w:lang w:val="es-CR"/>
                  <w:rPrChange w:id="536" w:author="Carolina Ramírez H" w:date="2019-10-15T11:17:00Z">
                    <w:rPr>
                      <w:b/>
                      <w:strike/>
                      <w:lang w:val="es-CR"/>
                    </w:rPr>
                  </w:rPrChange>
                </w:rPr>
                <w:t xml:space="preserve">HORAS PRESENCIALES: </w:t>
              </w:r>
            </w:ins>
          </w:p>
        </w:tc>
        <w:tc>
          <w:tcPr>
            <w:tcW w:w="5800" w:type="dxa"/>
            <w:tcBorders>
              <w:top w:val="single" w:sz="4" w:space="0" w:color="auto"/>
              <w:left w:val="single" w:sz="4" w:space="0" w:color="auto"/>
              <w:bottom w:val="single" w:sz="4" w:space="0" w:color="auto"/>
              <w:right w:val="single" w:sz="4" w:space="0" w:color="auto"/>
            </w:tcBorders>
          </w:tcPr>
          <w:p w14:paraId="70FF9CA0" w14:textId="77777777" w:rsidR="00A87F5A" w:rsidRPr="00A87F5A" w:rsidRDefault="00A87F5A" w:rsidP="001507AA">
            <w:pPr>
              <w:pStyle w:val="Sinespaciado"/>
              <w:rPr>
                <w:ins w:id="537" w:author="Carolina Ramírez H" w:date="2019-10-15T11:17:00Z"/>
                <w:color w:val="FF0000"/>
                <w:lang w:val="es-CR" w:eastAsia="en-US"/>
                <w:rPrChange w:id="538" w:author="Carolina Ramírez H" w:date="2019-10-15T11:17:00Z">
                  <w:rPr>
                    <w:ins w:id="539" w:author="Carolina Ramírez H" w:date="2019-10-15T11:17:00Z"/>
                    <w:strike/>
                    <w:lang w:val="es-CR" w:eastAsia="en-US"/>
                  </w:rPr>
                </w:rPrChange>
              </w:rPr>
            </w:pPr>
            <w:ins w:id="540" w:author="Carolina Ramírez H" w:date="2019-10-15T11:17:00Z">
              <w:r w:rsidRPr="00A87F5A">
                <w:rPr>
                  <w:color w:val="FF0000"/>
                  <w:lang w:val="es-CR" w:eastAsia="en-US"/>
                  <w:rPrChange w:id="541" w:author="Carolina Ramírez H" w:date="2019-10-15T11:17:00Z">
                    <w:rPr>
                      <w:strike/>
                      <w:lang w:val="es-CR" w:eastAsia="en-US"/>
                    </w:rPr>
                  </w:rPrChange>
                </w:rPr>
                <w:t>8 Hrs totales (2 hrs teoría, 1 hrs práctica)</w:t>
              </w:r>
            </w:ins>
          </w:p>
        </w:tc>
      </w:tr>
      <w:tr w:rsidR="00A87F5A" w:rsidRPr="00A87F5A" w14:paraId="2C92DFD3" w14:textId="77777777" w:rsidTr="001507AA">
        <w:trPr>
          <w:trHeight w:val="376"/>
          <w:ins w:id="542" w:author="Carolina Ramírez H" w:date="2019-10-15T11:17:00Z"/>
        </w:trPr>
        <w:tc>
          <w:tcPr>
            <w:tcW w:w="3085" w:type="dxa"/>
            <w:tcBorders>
              <w:top w:val="single" w:sz="4" w:space="0" w:color="auto"/>
              <w:left w:val="single" w:sz="4" w:space="0" w:color="auto"/>
              <w:bottom w:val="single" w:sz="4" w:space="0" w:color="auto"/>
              <w:right w:val="single" w:sz="4" w:space="0" w:color="auto"/>
            </w:tcBorders>
            <w:vAlign w:val="center"/>
          </w:tcPr>
          <w:p w14:paraId="4570CE0F" w14:textId="77777777" w:rsidR="00A87F5A" w:rsidRPr="00A87F5A" w:rsidRDefault="00A87F5A" w:rsidP="001507AA">
            <w:pPr>
              <w:pStyle w:val="Sinespaciado"/>
              <w:jc w:val="center"/>
              <w:rPr>
                <w:ins w:id="543" w:author="Carolina Ramírez H" w:date="2019-10-15T11:17:00Z"/>
                <w:b/>
                <w:color w:val="FF0000"/>
                <w:lang w:val="es-CR"/>
                <w:rPrChange w:id="544" w:author="Carolina Ramírez H" w:date="2019-10-15T11:17:00Z">
                  <w:rPr>
                    <w:ins w:id="545" w:author="Carolina Ramírez H" w:date="2019-10-15T11:17:00Z"/>
                    <w:b/>
                    <w:strike/>
                    <w:lang w:val="es-CR"/>
                  </w:rPr>
                </w:rPrChange>
              </w:rPr>
            </w:pPr>
            <w:ins w:id="546" w:author="Carolina Ramírez H" w:date="2019-10-15T11:17:00Z">
              <w:r w:rsidRPr="00A87F5A">
                <w:rPr>
                  <w:b/>
                  <w:color w:val="FF0000"/>
                  <w:lang w:val="es-CR"/>
                  <w:rPrChange w:id="547" w:author="Carolina Ramírez H" w:date="2019-10-15T11:17:00Z">
                    <w:rPr>
                      <w:b/>
                      <w:strike/>
                      <w:lang w:val="es-CR"/>
                    </w:rPr>
                  </w:rPrChange>
                </w:rPr>
                <w:t>HORAS DE LABORATORIO</w:t>
              </w:r>
            </w:ins>
          </w:p>
        </w:tc>
        <w:tc>
          <w:tcPr>
            <w:tcW w:w="5800" w:type="dxa"/>
            <w:tcBorders>
              <w:top w:val="single" w:sz="4" w:space="0" w:color="auto"/>
              <w:left w:val="single" w:sz="4" w:space="0" w:color="auto"/>
              <w:bottom w:val="single" w:sz="4" w:space="0" w:color="auto"/>
              <w:right w:val="single" w:sz="4" w:space="0" w:color="auto"/>
            </w:tcBorders>
          </w:tcPr>
          <w:p w14:paraId="139DECD2" w14:textId="77777777" w:rsidR="00A87F5A" w:rsidRPr="00A87F5A" w:rsidRDefault="00A87F5A" w:rsidP="001507AA">
            <w:pPr>
              <w:pStyle w:val="Sinespaciado"/>
              <w:rPr>
                <w:ins w:id="548" w:author="Carolina Ramírez H" w:date="2019-10-15T11:17:00Z"/>
                <w:color w:val="FF0000"/>
                <w:lang w:val="es-CR" w:eastAsia="en-US"/>
                <w:rPrChange w:id="549" w:author="Carolina Ramírez H" w:date="2019-10-15T11:17:00Z">
                  <w:rPr>
                    <w:ins w:id="550" w:author="Carolina Ramírez H" w:date="2019-10-15T11:17:00Z"/>
                    <w:strike/>
                    <w:lang w:val="es-CR" w:eastAsia="en-US"/>
                  </w:rPr>
                </w:rPrChange>
              </w:rPr>
            </w:pPr>
            <w:ins w:id="551" w:author="Carolina Ramírez H" w:date="2019-10-15T11:17:00Z">
              <w:r w:rsidRPr="00A87F5A">
                <w:rPr>
                  <w:color w:val="FF0000"/>
                  <w:lang w:val="es-CR" w:eastAsia="en-US"/>
                  <w:rPrChange w:id="552" w:author="Carolina Ramírez H" w:date="2019-10-15T11:17:00Z">
                    <w:rPr>
                      <w:strike/>
                      <w:lang w:val="es-CR" w:eastAsia="en-US"/>
                    </w:rPr>
                  </w:rPrChange>
                </w:rPr>
                <w:t>NO TIENE</w:t>
              </w:r>
            </w:ins>
          </w:p>
        </w:tc>
      </w:tr>
      <w:tr w:rsidR="00A87F5A" w:rsidRPr="00A87F5A" w14:paraId="530FACEF" w14:textId="77777777" w:rsidTr="001507AA">
        <w:trPr>
          <w:trHeight w:val="541"/>
          <w:ins w:id="553"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19A16996" w14:textId="77777777" w:rsidR="00A87F5A" w:rsidRPr="00A87F5A" w:rsidRDefault="00A87F5A" w:rsidP="001507AA">
            <w:pPr>
              <w:pStyle w:val="Sinespaciado"/>
              <w:rPr>
                <w:ins w:id="554" w:author="Carolina Ramírez H" w:date="2019-10-15T11:17:00Z"/>
                <w:b/>
                <w:color w:val="FF0000"/>
                <w:lang w:val="es-CR" w:eastAsia="en-US"/>
                <w:rPrChange w:id="555" w:author="Carolina Ramírez H" w:date="2019-10-15T11:17:00Z">
                  <w:rPr>
                    <w:ins w:id="556" w:author="Carolina Ramírez H" w:date="2019-10-15T11:17:00Z"/>
                    <w:b/>
                    <w:strike/>
                    <w:lang w:val="es-CR" w:eastAsia="en-US"/>
                  </w:rPr>
                </w:rPrChange>
              </w:rPr>
            </w:pPr>
            <w:ins w:id="557" w:author="Carolina Ramírez H" w:date="2019-10-15T11:17:00Z">
              <w:r w:rsidRPr="00A87F5A">
                <w:rPr>
                  <w:b/>
                  <w:color w:val="FF0000"/>
                  <w:lang w:val="es-CR"/>
                  <w:rPrChange w:id="558" w:author="Carolina Ramírez H" w:date="2019-10-15T11:17:00Z">
                    <w:rPr>
                      <w:b/>
                      <w:strike/>
                      <w:lang w:val="es-CR"/>
                    </w:rPr>
                  </w:rPrChange>
                </w:rPr>
                <w:t>HORAS DE ESTUDIO INDEPENDIENTE:</w:t>
              </w:r>
            </w:ins>
          </w:p>
        </w:tc>
        <w:tc>
          <w:tcPr>
            <w:tcW w:w="5800" w:type="dxa"/>
            <w:tcBorders>
              <w:top w:val="single" w:sz="4" w:space="0" w:color="auto"/>
              <w:left w:val="single" w:sz="4" w:space="0" w:color="auto"/>
              <w:bottom w:val="single" w:sz="4" w:space="0" w:color="auto"/>
              <w:right w:val="single" w:sz="4" w:space="0" w:color="auto"/>
            </w:tcBorders>
          </w:tcPr>
          <w:p w14:paraId="605C615A" w14:textId="77777777" w:rsidR="00A87F5A" w:rsidRPr="00A87F5A" w:rsidRDefault="00A87F5A" w:rsidP="001507AA">
            <w:pPr>
              <w:pStyle w:val="Sinespaciado"/>
              <w:rPr>
                <w:ins w:id="559" w:author="Carolina Ramírez H" w:date="2019-10-15T11:17:00Z"/>
                <w:color w:val="FF0000"/>
                <w:lang w:val="es-CR" w:eastAsia="en-US"/>
                <w:rPrChange w:id="560" w:author="Carolina Ramírez H" w:date="2019-10-15T11:17:00Z">
                  <w:rPr>
                    <w:ins w:id="561" w:author="Carolina Ramírez H" w:date="2019-10-15T11:17:00Z"/>
                    <w:strike/>
                    <w:lang w:val="es-CR" w:eastAsia="en-US"/>
                  </w:rPr>
                </w:rPrChange>
              </w:rPr>
            </w:pPr>
            <w:ins w:id="562" w:author="Carolina Ramírez H" w:date="2019-10-15T11:17:00Z">
              <w:r w:rsidRPr="00A87F5A">
                <w:rPr>
                  <w:color w:val="FF0000"/>
                  <w:lang w:val="es-CR" w:eastAsia="en-US"/>
                  <w:rPrChange w:id="563" w:author="Carolina Ramírez H" w:date="2019-10-15T11:17:00Z">
                    <w:rPr>
                      <w:strike/>
                      <w:lang w:val="es-CR" w:eastAsia="en-US"/>
                    </w:rPr>
                  </w:rPrChange>
                </w:rPr>
                <w:t>5 hrs</w:t>
              </w:r>
            </w:ins>
          </w:p>
        </w:tc>
      </w:tr>
      <w:tr w:rsidR="00A87F5A" w:rsidRPr="00A87F5A" w14:paraId="04B75A05" w14:textId="77777777" w:rsidTr="001507AA">
        <w:trPr>
          <w:trHeight w:val="297"/>
          <w:ins w:id="564"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1B6A349A" w14:textId="77777777" w:rsidR="00A87F5A" w:rsidRPr="00A87F5A" w:rsidRDefault="00A87F5A" w:rsidP="001507AA">
            <w:pPr>
              <w:pStyle w:val="Sinespaciado"/>
              <w:rPr>
                <w:ins w:id="565" w:author="Carolina Ramírez H" w:date="2019-10-15T11:17:00Z"/>
                <w:b/>
                <w:color w:val="FF0000"/>
                <w:lang w:val="es-CR" w:eastAsia="en-US"/>
                <w:rPrChange w:id="566" w:author="Carolina Ramírez H" w:date="2019-10-15T11:17:00Z">
                  <w:rPr>
                    <w:ins w:id="567" w:author="Carolina Ramírez H" w:date="2019-10-15T11:17:00Z"/>
                    <w:b/>
                    <w:strike/>
                    <w:lang w:val="es-CR" w:eastAsia="en-US"/>
                  </w:rPr>
                </w:rPrChange>
              </w:rPr>
            </w:pPr>
            <w:ins w:id="568" w:author="Carolina Ramírez H" w:date="2019-10-15T11:17:00Z">
              <w:r w:rsidRPr="00A87F5A">
                <w:rPr>
                  <w:b/>
                  <w:color w:val="FF0000"/>
                  <w:lang w:val="es-CR"/>
                  <w:rPrChange w:id="569" w:author="Carolina Ramírez H" w:date="2019-10-15T11:17:00Z">
                    <w:rPr>
                      <w:b/>
                      <w:strike/>
                      <w:lang w:val="es-CR"/>
                    </w:rPr>
                  </w:rPrChange>
                </w:rPr>
                <w:t xml:space="preserve">HORAS DOCENTE: </w:t>
              </w:r>
            </w:ins>
          </w:p>
        </w:tc>
        <w:tc>
          <w:tcPr>
            <w:tcW w:w="5800" w:type="dxa"/>
            <w:tcBorders>
              <w:top w:val="single" w:sz="4" w:space="0" w:color="auto"/>
              <w:left w:val="single" w:sz="4" w:space="0" w:color="auto"/>
              <w:bottom w:val="single" w:sz="4" w:space="0" w:color="auto"/>
              <w:right w:val="single" w:sz="4" w:space="0" w:color="auto"/>
            </w:tcBorders>
          </w:tcPr>
          <w:p w14:paraId="5470C160" w14:textId="77777777" w:rsidR="00A87F5A" w:rsidRPr="00A87F5A" w:rsidRDefault="00A87F5A" w:rsidP="001507AA">
            <w:pPr>
              <w:pStyle w:val="Sinespaciado"/>
              <w:rPr>
                <w:ins w:id="570" w:author="Carolina Ramírez H" w:date="2019-10-15T11:17:00Z"/>
                <w:color w:val="FF0000"/>
                <w:lang w:val="es-CR" w:eastAsia="en-US"/>
                <w:rPrChange w:id="571" w:author="Carolina Ramírez H" w:date="2019-10-15T11:17:00Z">
                  <w:rPr>
                    <w:ins w:id="572" w:author="Carolina Ramírez H" w:date="2019-10-15T11:17:00Z"/>
                    <w:strike/>
                    <w:lang w:val="es-CR" w:eastAsia="en-US"/>
                  </w:rPr>
                </w:rPrChange>
              </w:rPr>
            </w:pPr>
            <w:ins w:id="573" w:author="Carolina Ramírez H" w:date="2019-10-15T11:17:00Z">
              <w:r w:rsidRPr="00A87F5A">
                <w:rPr>
                  <w:color w:val="FF0000"/>
                  <w:lang w:val="es-CR" w:eastAsia="en-US"/>
                  <w:rPrChange w:id="574" w:author="Carolina Ramírez H" w:date="2019-10-15T11:17:00Z">
                    <w:rPr>
                      <w:strike/>
                      <w:lang w:val="es-CR" w:eastAsia="en-US"/>
                    </w:rPr>
                  </w:rPrChange>
                </w:rPr>
                <w:t xml:space="preserve">3 </w:t>
              </w:r>
              <w:proofErr w:type="gramStart"/>
              <w:r w:rsidRPr="00A87F5A">
                <w:rPr>
                  <w:color w:val="FF0000"/>
                  <w:lang w:val="es-CR" w:eastAsia="en-US"/>
                  <w:rPrChange w:id="575" w:author="Carolina Ramírez H" w:date="2019-10-15T11:17:00Z">
                    <w:rPr>
                      <w:strike/>
                      <w:lang w:val="es-CR" w:eastAsia="en-US"/>
                    </w:rPr>
                  </w:rPrChange>
                </w:rPr>
                <w:t>Horas</w:t>
              </w:r>
              <w:proofErr w:type="gramEnd"/>
              <w:r w:rsidRPr="00A87F5A">
                <w:rPr>
                  <w:color w:val="FF0000"/>
                  <w:lang w:val="es-CR" w:eastAsia="en-US"/>
                  <w:rPrChange w:id="576" w:author="Carolina Ramírez H" w:date="2019-10-15T11:17:00Z">
                    <w:rPr>
                      <w:strike/>
                      <w:lang w:val="es-CR" w:eastAsia="en-US"/>
                    </w:rPr>
                  </w:rPrChange>
                </w:rPr>
                <w:t xml:space="preserve"> presenciales </w:t>
              </w:r>
            </w:ins>
          </w:p>
        </w:tc>
      </w:tr>
      <w:tr w:rsidR="00A87F5A" w:rsidRPr="00A87F5A" w14:paraId="3EDF34FC" w14:textId="77777777" w:rsidTr="001507AA">
        <w:trPr>
          <w:trHeight w:val="77"/>
          <w:ins w:id="577"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090512A4" w14:textId="77777777" w:rsidR="00A87F5A" w:rsidRPr="00A87F5A" w:rsidRDefault="00A87F5A" w:rsidP="001507AA">
            <w:pPr>
              <w:pStyle w:val="Sinespaciado"/>
              <w:rPr>
                <w:ins w:id="578" w:author="Carolina Ramírez H" w:date="2019-10-15T11:17:00Z"/>
                <w:b/>
                <w:color w:val="FF0000"/>
                <w:lang w:val="es-CR" w:eastAsia="en-US"/>
                <w:rPrChange w:id="579" w:author="Carolina Ramírez H" w:date="2019-10-15T11:17:00Z">
                  <w:rPr>
                    <w:ins w:id="580" w:author="Carolina Ramírez H" w:date="2019-10-15T11:17:00Z"/>
                    <w:b/>
                    <w:strike/>
                    <w:lang w:val="es-CR" w:eastAsia="en-US"/>
                  </w:rPr>
                </w:rPrChange>
              </w:rPr>
            </w:pPr>
            <w:ins w:id="581" w:author="Carolina Ramírez H" w:date="2019-10-15T11:17:00Z">
              <w:r w:rsidRPr="00A87F5A">
                <w:rPr>
                  <w:b/>
                  <w:color w:val="FF0000"/>
                  <w:lang w:val="es-CR"/>
                  <w:rPrChange w:id="582" w:author="Carolina Ramírez H" w:date="2019-10-15T11:17:00Z">
                    <w:rPr>
                      <w:b/>
                      <w:strike/>
                      <w:lang w:val="es-CR"/>
                    </w:rPr>
                  </w:rPrChange>
                </w:rPr>
                <w:t xml:space="preserve">REQUISITOS: </w:t>
              </w:r>
            </w:ins>
          </w:p>
        </w:tc>
        <w:tc>
          <w:tcPr>
            <w:tcW w:w="5800" w:type="dxa"/>
            <w:tcBorders>
              <w:top w:val="single" w:sz="4" w:space="0" w:color="auto"/>
              <w:left w:val="single" w:sz="4" w:space="0" w:color="auto"/>
              <w:bottom w:val="single" w:sz="4" w:space="0" w:color="auto"/>
              <w:right w:val="single" w:sz="4" w:space="0" w:color="auto"/>
            </w:tcBorders>
          </w:tcPr>
          <w:p w14:paraId="22A8C01F" w14:textId="77777777" w:rsidR="00A87F5A" w:rsidRPr="00A87F5A" w:rsidRDefault="00A87F5A" w:rsidP="001507AA">
            <w:pPr>
              <w:pStyle w:val="Sinespaciado"/>
              <w:rPr>
                <w:ins w:id="583" w:author="Carolina Ramírez H" w:date="2019-10-15T11:17:00Z"/>
                <w:bCs/>
                <w:color w:val="FF0000"/>
                <w:lang w:val="es-CR" w:eastAsia="en-US"/>
                <w:rPrChange w:id="584" w:author="Carolina Ramírez H" w:date="2019-10-15T11:17:00Z">
                  <w:rPr>
                    <w:ins w:id="585" w:author="Carolina Ramírez H" w:date="2019-10-15T11:17:00Z"/>
                    <w:bCs/>
                    <w:strike/>
                    <w:lang w:val="es-CR" w:eastAsia="en-US"/>
                  </w:rPr>
                </w:rPrChange>
              </w:rPr>
            </w:pPr>
            <w:ins w:id="586" w:author="Carolina Ramírez H" w:date="2019-10-15T11:17:00Z">
              <w:r w:rsidRPr="00A87F5A">
                <w:rPr>
                  <w:bCs/>
                  <w:color w:val="FF0000"/>
                  <w:lang w:val="es-CR" w:eastAsia="en-US"/>
                  <w:rPrChange w:id="587" w:author="Carolina Ramírez H" w:date="2019-10-15T11:17:00Z">
                    <w:rPr>
                      <w:bCs/>
                      <w:strike/>
                      <w:lang w:val="es-CR" w:eastAsia="en-US"/>
                    </w:rPr>
                  </w:rPrChange>
                </w:rPr>
                <w:t>No tiene</w:t>
              </w:r>
              <w:r w:rsidRPr="00A87F5A" w:rsidDel="00BF0882">
                <w:rPr>
                  <w:bCs/>
                  <w:color w:val="FF0000"/>
                  <w:lang w:val="es-CR" w:eastAsia="en-US"/>
                  <w:rPrChange w:id="588" w:author="Carolina Ramírez H" w:date="2019-10-15T11:17:00Z">
                    <w:rPr>
                      <w:bCs/>
                      <w:strike/>
                      <w:lang w:val="es-CR" w:eastAsia="en-US"/>
                    </w:rPr>
                  </w:rPrChange>
                </w:rPr>
                <w:t xml:space="preserve"> </w:t>
              </w:r>
            </w:ins>
          </w:p>
        </w:tc>
      </w:tr>
      <w:tr w:rsidR="00A87F5A" w:rsidRPr="00A87F5A" w14:paraId="77057BBB" w14:textId="77777777" w:rsidTr="001507AA">
        <w:trPr>
          <w:trHeight w:val="77"/>
          <w:ins w:id="589"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14008B94" w14:textId="77777777" w:rsidR="00A87F5A" w:rsidRPr="00A87F5A" w:rsidRDefault="00A87F5A" w:rsidP="001507AA">
            <w:pPr>
              <w:pStyle w:val="Sinespaciado"/>
              <w:rPr>
                <w:ins w:id="590" w:author="Carolina Ramírez H" w:date="2019-10-15T11:17:00Z"/>
                <w:b/>
                <w:color w:val="FF0000"/>
                <w:lang w:val="es-CR" w:eastAsia="en-US"/>
                <w:rPrChange w:id="591" w:author="Carolina Ramírez H" w:date="2019-10-15T11:17:00Z">
                  <w:rPr>
                    <w:ins w:id="592" w:author="Carolina Ramírez H" w:date="2019-10-15T11:17:00Z"/>
                    <w:b/>
                    <w:strike/>
                    <w:lang w:val="es-CR" w:eastAsia="en-US"/>
                  </w:rPr>
                </w:rPrChange>
              </w:rPr>
            </w:pPr>
            <w:ins w:id="593" w:author="Carolina Ramírez H" w:date="2019-10-15T11:17:00Z">
              <w:r w:rsidRPr="00A87F5A">
                <w:rPr>
                  <w:b/>
                  <w:color w:val="FF0000"/>
                  <w:lang w:val="es-CR"/>
                  <w:rPrChange w:id="594" w:author="Carolina Ramírez H" w:date="2019-10-15T11:17:00Z">
                    <w:rPr>
                      <w:b/>
                      <w:strike/>
                      <w:lang w:val="es-CR"/>
                    </w:rPr>
                  </w:rPrChange>
                </w:rPr>
                <w:t xml:space="preserve">CORREQUISITO: </w:t>
              </w:r>
            </w:ins>
          </w:p>
        </w:tc>
        <w:tc>
          <w:tcPr>
            <w:tcW w:w="5800" w:type="dxa"/>
            <w:tcBorders>
              <w:top w:val="single" w:sz="4" w:space="0" w:color="auto"/>
              <w:left w:val="single" w:sz="4" w:space="0" w:color="auto"/>
              <w:bottom w:val="single" w:sz="4" w:space="0" w:color="auto"/>
              <w:right w:val="single" w:sz="4" w:space="0" w:color="auto"/>
            </w:tcBorders>
          </w:tcPr>
          <w:p w14:paraId="73F7730C" w14:textId="77777777" w:rsidR="00A87F5A" w:rsidRPr="00A87F5A" w:rsidRDefault="00A87F5A" w:rsidP="001507AA">
            <w:pPr>
              <w:pStyle w:val="Sinespaciado"/>
              <w:rPr>
                <w:ins w:id="595" w:author="Carolina Ramírez H" w:date="2019-10-15T11:17:00Z"/>
                <w:bCs/>
                <w:color w:val="FF0000"/>
                <w:lang w:val="es-CR" w:eastAsia="en-US"/>
                <w:rPrChange w:id="596" w:author="Carolina Ramírez H" w:date="2019-10-15T11:17:00Z">
                  <w:rPr>
                    <w:ins w:id="597" w:author="Carolina Ramírez H" w:date="2019-10-15T11:17:00Z"/>
                    <w:bCs/>
                    <w:strike/>
                    <w:lang w:val="es-CR" w:eastAsia="en-US"/>
                  </w:rPr>
                </w:rPrChange>
              </w:rPr>
            </w:pPr>
            <w:ins w:id="598" w:author="Carolina Ramírez H" w:date="2019-10-15T11:17:00Z">
              <w:r w:rsidRPr="00A87F5A">
                <w:rPr>
                  <w:bCs/>
                  <w:color w:val="FF0000"/>
                  <w:lang w:val="es-CR" w:eastAsia="en-US"/>
                  <w:rPrChange w:id="599" w:author="Carolina Ramírez H" w:date="2019-10-15T11:17:00Z">
                    <w:rPr>
                      <w:bCs/>
                      <w:strike/>
                      <w:lang w:val="es-CR" w:eastAsia="en-US"/>
                    </w:rPr>
                  </w:rPrChange>
                </w:rPr>
                <w:t>No tiene</w:t>
              </w:r>
            </w:ins>
          </w:p>
        </w:tc>
      </w:tr>
      <w:tr w:rsidR="00A87F5A" w:rsidRPr="00A87F5A" w14:paraId="39BF46B2" w14:textId="77777777" w:rsidTr="001507AA">
        <w:trPr>
          <w:trHeight w:val="77"/>
          <w:ins w:id="600"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2868B630" w14:textId="77777777" w:rsidR="00A87F5A" w:rsidRPr="00A87F5A" w:rsidRDefault="00A87F5A" w:rsidP="001507AA">
            <w:pPr>
              <w:pStyle w:val="Sinespaciado"/>
              <w:rPr>
                <w:ins w:id="601" w:author="Carolina Ramírez H" w:date="2019-10-15T11:17:00Z"/>
                <w:b/>
                <w:color w:val="FF0000"/>
                <w:lang w:val="es-CR" w:eastAsia="en-US"/>
                <w:rPrChange w:id="602" w:author="Carolina Ramírez H" w:date="2019-10-15T11:17:00Z">
                  <w:rPr>
                    <w:ins w:id="603" w:author="Carolina Ramírez H" w:date="2019-10-15T11:17:00Z"/>
                    <w:b/>
                    <w:strike/>
                    <w:lang w:val="es-CR" w:eastAsia="en-US"/>
                  </w:rPr>
                </w:rPrChange>
              </w:rPr>
            </w:pPr>
            <w:ins w:id="604" w:author="Carolina Ramírez H" w:date="2019-10-15T11:17:00Z">
              <w:r w:rsidRPr="00A87F5A">
                <w:rPr>
                  <w:b/>
                  <w:color w:val="FF0000"/>
                  <w:lang w:val="es-CR"/>
                  <w:rPrChange w:id="605" w:author="Carolina Ramírez H" w:date="2019-10-15T11:17:00Z">
                    <w:rPr>
                      <w:b/>
                      <w:strike/>
                      <w:lang w:val="es-CR"/>
                    </w:rPr>
                  </w:rPrChange>
                </w:rPr>
                <w:t>PERSONA DOCENTE:</w:t>
              </w:r>
            </w:ins>
          </w:p>
        </w:tc>
        <w:tc>
          <w:tcPr>
            <w:tcW w:w="5800" w:type="dxa"/>
            <w:tcBorders>
              <w:top w:val="single" w:sz="4" w:space="0" w:color="auto"/>
              <w:left w:val="single" w:sz="4" w:space="0" w:color="auto"/>
              <w:bottom w:val="single" w:sz="4" w:space="0" w:color="auto"/>
              <w:right w:val="single" w:sz="4" w:space="0" w:color="auto"/>
            </w:tcBorders>
          </w:tcPr>
          <w:p w14:paraId="54220FA6" w14:textId="77777777" w:rsidR="00A87F5A" w:rsidRPr="00A87F5A" w:rsidRDefault="00A87F5A" w:rsidP="001507AA">
            <w:pPr>
              <w:pStyle w:val="Sinespaciado"/>
              <w:rPr>
                <w:ins w:id="606" w:author="Carolina Ramírez H" w:date="2019-10-15T11:17:00Z"/>
                <w:color w:val="FF0000"/>
                <w:lang w:val="es-CR" w:eastAsia="en-US"/>
                <w:rPrChange w:id="607" w:author="Carolina Ramírez H" w:date="2019-10-15T11:17:00Z">
                  <w:rPr>
                    <w:ins w:id="608" w:author="Carolina Ramírez H" w:date="2019-10-15T11:17:00Z"/>
                    <w:strike/>
                    <w:lang w:val="es-CR" w:eastAsia="en-US"/>
                  </w:rPr>
                </w:rPrChange>
              </w:rPr>
            </w:pPr>
            <w:ins w:id="609" w:author="Carolina Ramírez H" w:date="2019-10-15T11:17:00Z">
              <w:r w:rsidRPr="00A87F5A">
                <w:rPr>
                  <w:color w:val="FF0000"/>
                  <w:lang w:val="es-CR" w:eastAsia="en-US"/>
                  <w:rPrChange w:id="610" w:author="Carolina Ramírez H" w:date="2019-10-15T11:17:00Z">
                    <w:rPr>
                      <w:strike/>
                      <w:lang w:val="es-CR" w:eastAsia="en-US"/>
                    </w:rPr>
                  </w:rPrChange>
                </w:rPr>
                <w:t>Doctora Shirley Benavides Vindas</w:t>
              </w:r>
            </w:ins>
          </w:p>
        </w:tc>
      </w:tr>
    </w:tbl>
    <w:p w14:paraId="590CCF59" w14:textId="77777777" w:rsidR="00A87F5A" w:rsidRPr="00A87F5A" w:rsidRDefault="00A87F5A" w:rsidP="00A87F5A">
      <w:pPr>
        <w:pPrChange w:id="611" w:author="Carolina Ramírez H" w:date="2019-10-15T11:17:00Z">
          <w:pPr>
            <w:pStyle w:val="Ttulo2"/>
            <w:numPr>
              <w:numId w:val="49"/>
            </w:numPr>
            <w:ind w:left="720" w:hanging="360"/>
          </w:pPr>
        </w:pPrChange>
      </w:pPr>
    </w:p>
    <w:p w14:paraId="21CC237A" w14:textId="38BEEA22" w:rsidR="003314E3" w:rsidRDefault="003314E3" w:rsidP="00F0259A">
      <w:pPr>
        <w:pStyle w:val="Prrafodelista"/>
        <w:numPr>
          <w:ilvl w:val="0"/>
          <w:numId w:val="55"/>
        </w:numPr>
        <w:rPr>
          <w:b/>
          <w:bCs/>
          <w:lang w:val="es-CR"/>
        </w:rPr>
      </w:pPr>
      <w:r w:rsidRPr="00C33AE1">
        <w:rPr>
          <w:b/>
          <w:bCs/>
          <w:lang w:val="es-CR"/>
        </w:rPr>
        <w:t>Descripción del curso</w:t>
      </w:r>
    </w:p>
    <w:p w14:paraId="6F198397" w14:textId="77777777" w:rsidR="00BA0086" w:rsidRDefault="00BA0086" w:rsidP="00BA0086">
      <w:pPr>
        <w:pStyle w:val="Standard"/>
        <w:spacing w:line="360" w:lineRule="auto"/>
        <w:jc w:val="both"/>
        <w:rPr>
          <w:rFonts w:ascii="Arial" w:hAnsi="Arial" w:cs="Arial"/>
          <w:kern w:val="0"/>
          <w:sz w:val="24"/>
          <w:szCs w:val="24"/>
          <w:lang w:val="es-CR"/>
        </w:rPr>
      </w:pPr>
      <w:r>
        <w:rPr>
          <w:rFonts w:ascii="Arial" w:hAnsi="Arial" w:cs="Arial"/>
          <w:kern w:val="0"/>
          <w:sz w:val="24"/>
          <w:szCs w:val="24"/>
          <w:lang w:val="es-CR"/>
        </w:rPr>
        <w:lastRenderedPageBreak/>
        <w:t xml:space="preserve">La Economía del Trabajo se centra en la organización de los mercados laborales, su funcionamiento y dinámicas, además de las condiciones en que el trabajo se ejerce y las otras variables que inciden en estas como la educación, la zona geográfica, la edad y el sexo, y, el rol de la productividad y las heterogeneidades estructurales en estas relaciones. </w:t>
      </w:r>
    </w:p>
    <w:p w14:paraId="40DA2D91" w14:textId="3BBFB724" w:rsidR="00BA0086" w:rsidRDefault="00BA0086" w:rsidP="00BA0086">
      <w:pPr>
        <w:pStyle w:val="Standard"/>
        <w:spacing w:line="360" w:lineRule="auto"/>
        <w:jc w:val="both"/>
        <w:rPr>
          <w:rFonts w:ascii="Arial" w:hAnsi="Arial" w:cs="Arial"/>
          <w:kern w:val="0"/>
          <w:sz w:val="24"/>
          <w:szCs w:val="24"/>
          <w:lang w:val="es-CR"/>
        </w:rPr>
      </w:pPr>
      <w:r>
        <w:rPr>
          <w:rFonts w:ascii="Arial" w:hAnsi="Arial" w:cs="Arial"/>
          <w:kern w:val="0"/>
          <w:sz w:val="24"/>
          <w:szCs w:val="24"/>
          <w:lang w:val="es-CR"/>
        </w:rPr>
        <w:t xml:space="preserve">El curso integra una lectura actualizada de estos elementos, en el contexto global de flexibilización de las condiciones laborales y ante la IV Revolución Tecnológica, que tiene sus implicaciones directas en el mundo del trabajo, lo que permite integrar </w:t>
      </w:r>
      <w:r w:rsidRPr="00F568E0">
        <w:rPr>
          <w:rFonts w:ascii="Arial" w:hAnsi="Arial" w:cs="Arial"/>
          <w:kern w:val="0"/>
          <w:sz w:val="24"/>
          <w:szCs w:val="24"/>
          <w:lang w:val="es-CR"/>
        </w:rPr>
        <w:t>los cambios en los tipos de productos, las formas productivas, la tecnología y la educación</w:t>
      </w:r>
      <w:r>
        <w:rPr>
          <w:rFonts w:ascii="Arial" w:hAnsi="Arial" w:cs="Arial"/>
          <w:kern w:val="0"/>
          <w:sz w:val="24"/>
          <w:szCs w:val="24"/>
          <w:lang w:val="es-CR"/>
        </w:rPr>
        <w:t xml:space="preserve">. </w:t>
      </w:r>
    </w:p>
    <w:p w14:paraId="0D12FB4E" w14:textId="77777777" w:rsidR="00BA0086" w:rsidRDefault="00BA0086" w:rsidP="00BA0086">
      <w:pPr>
        <w:pStyle w:val="Standard"/>
        <w:spacing w:line="360" w:lineRule="auto"/>
        <w:jc w:val="both"/>
        <w:rPr>
          <w:rFonts w:ascii="Arial" w:hAnsi="Arial" w:cs="Arial"/>
          <w:kern w:val="0"/>
          <w:sz w:val="24"/>
          <w:szCs w:val="24"/>
          <w:lang w:val="es-CR"/>
        </w:rPr>
      </w:pPr>
      <w:r>
        <w:rPr>
          <w:rFonts w:ascii="Arial" w:hAnsi="Arial" w:cs="Arial"/>
          <w:kern w:val="0"/>
          <w:sz w:val="24"/>
          <w:szCs w:val="24"/>
          <w:lang w:val="es-CR"/>
        </w:rPr>
        <w:t xml:space="preserve">Asimismo, se integra la visibilización de la dimensión reproductiva del trabajo y el rol trascendental que tiene para el modo de producción dominante y para otras formas de organización. </w:t>
      </w:r>
    </w:p>
    <w:p w14:paraId="6E2B7DFC" w14:textId="0E4ADA77" w:rsidR="003314E3" w:rsidRPr="00F57571" w:rsidRDefault="003314E3" w:rsidP="00F0259A">
      <w:pPr>
        <w:pStyle w:val="Prrafodelista"/>
        <w:numPr>
          <w:ilvl w:val="0"/>
          <w:numId w:val="55"/>
        </w:numPr>
        <w:rPr>
          <w:rFonts w:eastAsia="Times New Roman"/>
          <w:b/>
          <w:bCs/>
          <w:lang w:val="es-CR"/>
        </w:rPr>
      </w:pPr>
      <w:r w:rsidRPr="00F57571">
        <w:rPr>
          <w:rFonts w:eastAsia="Times New Roman"/>
          <w:b/>
          <w:bCs/>
          <w:lang w:val="es-CR"/>
        </w:rPr>
        <w:t xml:space="preserve"> Objetivos</w:t>
      </w:r>
    </w:p>
    <w:p w14:paraId="158D1A8B" w14:textId="5A0EE3FB" w:rsidR="003314E3" w:rsidRDefault="003314E3" w:rsidP="003314E3">
      <w:pPr>
        <w:rPr>
          <w:i/>
          <w:lang w:val="es-CR"/>
        </w:rPr>
      </w:pPr>
      <w:r>
        <w:rPr>
          <w:i/>
          <w:lang w:val="es-CR"/>
        </w:rPr>
        <w:t>Objetivo General</w:t>
      </w:r>
    </w:p>
    <w:p w14:paraId="329357B4" w14:textId="071ADFC8" w:rsidR="00607CAC" w:rsidRPr="00BA0086" w:rsidRDefault="00607CAC" w:rsidP="00F0259A">
      <w:pPr>
        <w:pStyle w:val="Prrafodelista"/>
        <w:numPr>
          <w:ilvl w:val="0"/>
          <w:numId w:val="50"/>
        </w:numPr>
        <w:tabs>
          <w:tab w:val="left" w:pos="360"/>
        </w:tabs>
        <w:suppressAutoHyphens/>
        <w:spacing w:before="0" w:after="200" w:line="276" w:lineRule="auto"/>
        <w:contextualSpacing w:val="0"/>
        <w:rPr>
          <w:rFonts w:cs="Arial"/>
          <w:szCs w:val="24"/>
        </w:rPr>
      </w:pPr>
      <w:r w:rsidRPr="00BA0086">
        <w:rPr>
          <w:rFonts w:cs="Arial"/>
          <w:szCs w:val="24"/>
        </w:rPr>
        <w:t xml:space="preserve">Comprender el funcionamiento de los mercados de trabajo </w:t>
      </w:r>
      <w:r w:rsidR="00BA0086" w:rsidRPr="00BA0086">
        <w:rPr>
          <w:rFonts w:cs="Arial"/>
          <w:szCs w:val="24"/>
        </w:rPr>
        <w:t xml:space="preserve">tomando en cuenta las demás dimensiones que inciden en este con base en las </w:t>
      </w:r>
      <w:r w:rsidRPr="00BA0086">
        <w:rPr>
          <w:rFonts w:cs="Arial"/>
          <w:szCs w:val="24"/>
        </w:rPr>
        <w:t>teorías que explican el fenómeno del trabajo.</w:t>
      </w:r>
    </w:p>
    <w:p w14:paraId="32EAA8DC" w14:textId="77777777" w:rsidR="003314E3" w:rsidRPr="00D7318C" w:rsidRDefault="003314E3" w:rsidP="003314E3">
      <w:pPr>
        <w:rPr>
          <w:i/>
          <w:lang w:val="es-CR"/>
        </w:rPr>
      </w:pPr>
      <w:r w:rsidRPr="00D7318C">
        <w:rPr>
          <w:i/>
          <w:lang w:val="es-CR"/>
        </w:rPr>
        <w:t xml:space="preserve">Objetivos </w:t>
      </w:r>
      <w:r>
        <w:rPr>
          <w:i/>
          <w:lang w:val="es-CR"/>
        </w:rPr>
        <w:t>específicos</w:t>
      </w:r>
    </w:p>
    <w:p w14:paraId="35B4CAD7" w14:textId="77777777" w:rsidR="00607CAC" w:rsidRPr="00AE67C4" w:rsidRDefault="00607CAC" w:rsidP="00F0259A">
      <w:pPr>
        <w:pStyle w:val="Prrafodelista"/>
        <w:numPr>
          <w:ilvl w:val="0"/>
          <w:numId w:val="51"/>
        </w:numPr>
        <w:suppressAutoHyphens/>
        <w:spacing w:before="0" w:after="200" w:line="331" w:lineRule="auto"/>
        <w:contextualSpacing w:val="0"/>
        <w:rPr>
          <w:rFonts w:cs="Arial"/>
          <w:szCs w:val="24"/>
        </w:rPr>
      </w:pPr>
      <w:r w:rsidRPr="00AE67C4">
        <w:rPr>
          <w:rFonts w:cs="Arial"/>
          <w:szCs w:val="24"/>
        </w:rPr>
        <w:t>Aplicar, comprensivamente, el instrumental analítico (micro y macro), que la Economía utiliza para explicar el funcionamiento del mercado laboral.</w:t>
      </w:r>
    </w:p>
    <w:p w14:paraId="73D65CDD" w14:textId="3AEECE11" w:rsidR="00607CAC" w:rsidRPr="00AE67C4" w:rsidRDefault="00607CAC" w:rsidP="00F0259A">
      <w:pPr>
        <w:pStyle w:val="Prrafodelista"/>
        <w:numPr>
          <w:ilvl w:val="0"/>
          <w:numId w:val="51"/>
        </w:numPr>
        <w:suppressAutoHyphens/>
        <w:spacing w:before="0" w:after="200" w:line="331" w:lineRule="auto"/>
        <w:contextualSpacing w:val="0"/>
        <w:rPr>
          <w:rFonts w:cs="Arial"/>
          <w:szCs w:val="24"/>
        </w:rPr>
      </w:pPr>
      <w:r w:rsidRPr="00AE67C4">
        <w:rPr>
          <w:rFonts w:cs="Arial"/>
          <w:szCs w:val="24"/>
        </w:rPr>
        <w:t xml:space="preserve">Conocer las teorías </w:t>
      </w:r>
      <w:r w:rsidR="00BA0086">
        <w:rPr>
          <w:rFonts w:cs="Arial"/>
          <w:szCs w:val="24"/>
        </w:rPr>
        <w:t xml:space="preserve">económicas </w:t>
      </w:r>
      <w:r w:rsidRPr="00AE67C4">
        <w:rPr>
          <w:rFonts w:cs="Arial"/>
          <w:szCs w:val="24"/>
        </w:rPr>
        <w:t>clásica, neoclásica, institucional</w:t>
      </w:r>
      <w:r w:rsidR="00BA0086">
        <w:rPr>
          <w:rFonts w:cs="Arial"/>
          <w:szCs w:val="24"/>
        </w:rPr>
        <w:t>,</w:t>
      </w:r>
      <w:r w:rsidRPr="00AE67C4">
        <w:rPr>
          <w:rFonts w:cs="Arial"/>
          <w:szCs w:val="24"/>
        </w:rPr>
        <w:t xml:space="preserve"> marxista</w:t>
      </w:r>
      <w:r w:rsidR="00BA0086">
        <w:rPr>
          <w:rFonts w:cs="Arial"/>
          <w:szCs w:val="24"/>
        </w:rPr>
        <w:t xml:space="preserve"> y feminista</w:t>
      </w:r>
      <w:r w:rsidRPr="00AE67C4">
        <w:rPr>
          <w:rFonts w:cs="Arial"/>
          <w:szCs w:val="24"/>
        </w:rPr>
        <w:t xml:space="preserve"> sobre el trabajo.</w:t>
      </w:r>
    </w:p>
    <w:p w14:paraId="01B5846C" w14:textId="0939DE4B" w:rsidR="00607CAC" w:rsidRDefault="00607CAC" w:rsidP="00F0259A">
      <w:pPr>
        <w:pStyle w:val="Prrafodelista"/>
        <w:numPr>
          <w:ilvl w:val="0"/>
          <w:numId w:val="51"/>
        </w:numPr>
        <w:suppressAutoHyphens/>
        <w:spacing w:before="0" w:after="200" w:line="331" w:lineRule="auto"/>
        <w:contextualSpacing w:val="0"/>
        <w:rPr>
          <w:rFonts w:cs="Arial"/>
          <w:szCs w:val="24"/>
        </w:rPr>
      </w:pPr>
      <w:r w:rsidRPr="00AE67C4">
        <w:rPr>
          <w:rFonts w:cs="Arial"/>
          <w:szCs w:val="24"/>
        </w:rPr>
        <w:t xml:space="preserve">Integrar las interpretaciones teóricas del mercado laboral con las tendencias actuales del comportamiento del trabajo </w:t>
      </w:r>
      <w:r w:rsidR="00BA0086">
        <w:rPr>
          <w:rFonts w:cs="Arial"/>
          <w:szCs w:val="24"/>
        </w:rPr>
        <w:t>ante la revolución tecnológica presente y las características propias de Costa Rica en el contexto latinoamericano.</w:t>
      </w:r>
    </w:p>
    <w:p w14:paraId="0C11ABEE" w14:textId="7E2D4C65" w:rsidR="00BA0086" w:rsidRPr="00AE67C4" w:rsidRDefault="00BA0086" w:rsidP="00F0259A">
      <w:pPr>
        <w:pStyle w:val="Prrafodelista"/>
        <w:numPr>
          <w:ilvl w:val="0"/>
          <w:numId w:val="51"/>
        </w:numPr>
        <w:suppressAutoHyphens/>
        <w:spacing w:before="0" w:after="200" w:line="331" w:lineRule="auto"/>
        <w:contextualSpacing w:val="0"/>
        <w:rPr>
          <w:rFonts w:cs="Arial"/>
          <w:szCs w:val="24"/>
        </w:rPr>
      </w:pPr>
      <w:r>
        <w:rPr>
          <w:rFonts w:cs="Arial"/>
          <w:szCs w:val="24"/>
        </w:rPr>
        <w:t xml:space="preserve">Conocer y reflexionar sobre las condiciones en que se ejerce el trabajo en el país y en la región en cuanto flexibilización que conduce a precariedad e informalidad del empleo. </w:t>
      </w:r>
    </w:p>
    <w:p w14:paraId="0D72473B" w14:textId="5463A585" w:rsidR="00BF0882" w:rsidRDefault="00BF0882" w:rsidP="00F0259A">
      <w:pPr>
        <w:pStyle w:val="Prrafodelista"/>
        <w:numPr>
          <w:ilvl w:val="0"/>
          <w:numId w:val="55"/>
        </w:numPr>
        <w:rPr>
          <w:b/>
        </w:rPr>
      </w:pPr>
      <w:r w:rsidRPr="00B26BDE">
        <w:rPr>
          <w:b/>
        </w:rPr>
        <w:t>Contenidos</w:t>
      </w:r>
    </w:p>
    <w:p w14:paraId="232EB7CA" w14:textId="3067FF42" w:rsidR="00B26BDE" w:rsidRDefault="00B26BDE" w:rsidP="00F0259A">
      <w:pPr>
        <w:pStyle w:val="Prrafodelista"/>
        <w:numPr>
          <w:ilvl w:val="0"/>
          <w:numId w:val="79"/>
        </w:numPr>
      </w:pPr>
      <w:r>
        <w:lastRenderedPageBreak/>
        <w:t>Concepto de la Economía del trabajo</w:t>
      </w:r>
    </w:p>
    <w:p w14:paraId="2168112F" w14:textId="59DD60D3" w:rsidR="00B26BDE" w:rsidRDefault="00B26BDE" w:rsidP="00F0259A">
      <w:pPr>
        <w:pStyle w:val="Prrafodelista"/>
        <w:numPr>
          <w:ilvl w:val="0"/>
          <w:numId w:val="79"/>
        </w:numPr>
      </w:pPr>
      <w:r>
        <w:t>Oferta y demanda del trabajo</w:t>
      </w:r>
    </w:p>
    <w:p w14:paraId="20B84FE2" w14:textId="03EE01A4" w:rsidR="00B26BDE" w:rsidRDefault="00B26BDE" w:rsidP="00F0259A">
      <w:pPr>
        <w:pStyle w:val="Prrafodelista"/>
        <w:numPr>
          <w:ilvl w:val="0"/>
          <w:numId w:val="79"/>
        </w:numPr>
      </w:pPr>
      <w:r>
        <w:t>Función de producción</w:t>
      </w:r>
    </w:p>
    <w:p w14:paraId="46714EEF" w14:textId="0C99F4EF" w:rsidR="00B26BDE" w:rsidRDefault="00B26BDE" w:rsidP="00F0259A">
      <w:pPr>
        <w:pStyle w:val="Prrafodelista"/>
        <w:numPr>
          <w:ilvl w:val="0"/>
          <w:numId w:val="79"/>
        </w:numPr>
      </w:pPr>
      <w:r>
        <w:t>Curva de aprendizaje</w:t>
      </w:r>
    </w:p>
    <w:p w14:paraId="5CC1A9BF" w14:textId="13ECD02D" w:rsidR="00B26BDE" w:rsidRDefault="00B26BDE" w:rsidP="00F0259A">
      <w:pPr>
        <w:pStyle w:val="Prrafodelista"/>
        <w:numPr>
          <w:ilvl w:val="0"/>
          <w:numId w:val="79"/>
        </w:numPr>
      </w:pPr>
      <w:r>
        <w:t>Relación trabajo-ocio</w:t>
      </w:r>
    </w:p>
    <w:p w14:paraId="48522F49" w14:textId="451A4AC9" w:rsidR="00B26BDE" w:rsidRDefault="00B26BDE" w:rsidP="00F0259A">
      <w:pPr>
        <w:pStyle w:val="Prrafodelista"/>
        <w:numPr>
          <w:ilvl w:val="0"/>
          <w:numId w:val="79"/>
        </w:numPr>
      </w:pPr>
      <w:r>
        <w:t>Microeconomía del mercado del trabajo</w:t>
      </w:r>
    </w:p>
    <w:p w14:paraId="7D767959" w14:textId="35EA0524" w:rsidR="00B26BDE" w:rsidRDefault="00B26BDE" w:rsidP="00F0259A">
      <w:pPr>
        <w:pStyle w:val="Prrafodelista"/>
        <w:numPr>
          <w:ilvl w:val="0"/>
          <w:numId w:val="79"/>
        </w:numPr>
      </w:pPr>
      <w:r>
        <w:t>Macroeconomía del mercado de trabajo</w:t>
      </w:r>
    </w:p>
    <w:p w14:paraId="3AB7BD68" w14:textId="78ECB923" w:rsidR="00B26BDE" w:rsidRDefault="00B26BDE" w:rsidP="00F0259A">
      <w:pPr>
        <w:pStyle w:val="Prrafodelista"/>
        <w:numPr>
          <w:ilvl w:val="0"/>
          <w:numId w:val="79"/>
        </w:numPr>
      </w:pPr>
      <w:r>
        <w:t>El mercado del trabajo como centro de la vida en la sociedad</w:t>
      </w:r>
    </w:p>
    <w:p w14:paraId="6DD3FF0E" w14:textId="64628583" w:rsidR="00B26BDE" w:rsidRDefault="00B26BDE" w:rsidP="00F0259A">
      <w:pPr>
        <w:pStyle w:val="Prrafodelista"/>
        <w:numPr>
          <w:ilvl w:val="0"/>
          <w:numId w:val="79"/>
        </w:numPr>
      </w:pPr>
      <w:r>
        <w:t>Capital Humano</w:t>
      </w:r>
    </w:p>
    <w:p w14:paraId="2C877A10" w14:textId="12CB31B6" w:rsidR="00B26BDE" w:rsidRDefault="00B26BDE" w:rsidP="00F0259A">
      <w:pPr>
        <w:pStyle w:val="Prrafodelista"/>
        <w:numPr>
          <w:ilvl w:val="0"/>
          <w:numId w:val="79"/>
        </w:numPr>
      </w:pPr>
      <w:r>
        <w:t>Competencias laborales</w:t>
      </w:r>
    </w:p>
    <w:p w14:paraId="32A8DA4B" w14:textId="2C32DB5B" w:rsidR="00B26BDE" w:rsidRPr="00B26BDE" w:rsidRDefault="00B26BDE" w:rsidP="00F0259A">
      <w:pPr>
        <w:pStyle w:val="Prrafodelista"/>
        <w:numPr>
          <w:ilvl w:val="0"/>
          <w:numId w:val="79"/>
        </w:numPr>
      </w:pPr>
      <w:r>
        <w:t>Gestión del conocimiento</w:t>
      </w:r>
    </w:p>
    <w:p w14:paraId="0D481F4D" w14:textId="5D363135" w:rsidR="003314E3" w:rsidRPr="008963AC" w:rsidRDefault="008963AC" w:rsidP="00F0259A">
      <w:pPr>
        <w:pStyle w:val="Prrafodelista"/>
        <w:numPr>
          <w:ilvl w:val="0"/>
          <w:numId w:val="55"/>
        </w:numPr>
        <w:rPr>
          <w:b/>
        </w:rPr>
      </w:pPr>
      <w:r w:rsidRPr="008963AC">
        <w:rPr>
          <w:b/>
        </w:rPr>
        <w:t>Aspectos Metodológicos</w:t>
      </w:r>
      <w:r w:rsidR="003314E3" w:rsidRPr="008963AC">
        <w:rPr>
          <w:b/>
        </w:rPr>
        <w:t xml:space="preserve"> </w:t>
      </w:r>
    </w:p>
    <w:p w14:paraId="1A89CDEE" w14:textId="1F01287E" w:rsidR="008963AC" w:rsidRPr="00843D57" w:rsidRDefault="008963AC" w:rsidP="008963AC">
      <w:r w:rsidRPr="004D58B6">
        <w:t xml:space="preserve">El curso tiene la modalidad de ser teórico – </w:t>
      </w:r>
      <w:r w:rsidR="00B26BDE" w:rsidRPr="004D58B6">
        <w:t>práctico</w:t>
      </w:r>
      <w:r w:rsidRPr="004D58B6">
        <w:t xml:space="preserve">, donde </w:t>
      </w:r>
      <w:r>
        <w:t>la persona docente</w:t>
      </w:r>
      <w:r w:rsidRPr="004D58B6">
        <w:t xml:space="preserve"> impartirá clases guías para que el estudiant</w:t>
      </w:r>
      <w:r>
        <w:t>ado</w:t>
      </w:r>
      <w:r w:rsidRPr="004D58B6">
        <w:t xml:space="preserve"> desarrolle en clase cada uno de los ejercicios de programación de algoritmos propuestos durante el curso</w:t>
      </w:r>
      <w:r>
        <w:t xml:space="preserve">. </w:t>
      </w:r>
      <w:r w:rsidRPr="004D58B6">
        <w:t>Se estima una alta participación del estudiant</w:t>
      </w:r>
      <w:r>
        <w:t>ado</w:t>
      </w:r>
      <w:r w:rsidRPr="004D58B6">
        <w:t xml:space="preserve"> ya que se requerirá previa lectura de los temas, así como la resolución de casos prácticos para el adecuado aprovechamiento del curso.</w:t>
      </w:r>
    </w:p>
    <w:p w14:paraId="176158A7" w14:textId="423806FD" w:rsidR="003314E3" w:rsidRPr="008963AC" w:rsidRDefault="003314E3" w:rsidP="00F0259A">
      <w:pPr>
        <w:pStyle w:val="Prrafodelista"/>
        <w:numPr>
          <w:ilvl w:val="0"/>
          <w:numId w:val="55"/>
        </w:numPr>
        <w:rPr>
          <w:b/>
        </w:rPr>
      </w:pPr>
      <w:r w:rsidRPr="00F57571">
        <w:rPr>
          <w:b/>
        </w:rPr>
        <w:t xml:space="preserve"> </w:t>
      </w:r>
      <w:r w:rsidR="008963AC">
        <w:rPr>
          <w:b/>
        </w:rPr>
        <w:t>Recursos Bibliograficos</w:t>
      </w:r>
    </w:p>
    <w:p w14:paraId="1B73EF55" w14:textId="1BFD3DCA" w:rsidR="00BA0086" w:rsidRDefault="00BA0086" w:rsidP="00607CAC">
      <w:pPr>
        <w:spacing w:line="331" w:lineRule="auto"/>
        <w:ind w:left="709" w:hanging="709"/>
        <w:rPr>
          <w:rFonts w:cs="Arial"/>
          <w:szCs w:val="24"/>
        </w:rPr>
      </w:pPr>
      <w:r w:rsidRPr="00BA0086">
        <w:rPr>
          <w:rFonts w:cs="Arial"/>
          <w:szCs w:val="24"/>
        </w:rPr>
        <w:t xml:space="preserve">Comisión Económica para América Latina (2010). La hora de la igualdad. Brechas por cerrar, caminos por abrir. CEPAL. Santiago, Chile. Recuperado de: </w:t>
      </w:r>
      <w:hyperlink r:id="rId45" w:history="1">
        <w:r w:rsidRPr="00C6717B">
          <w:rPr>
            <w:rStyle w:val="Hipervnculo"/>
            <w:rFonts w:cs="Arial"/>
            <w:szCs w:val="24"/>
          </w:rPr>
          <w:t>https://repositorio.cepal.org/bitstream/handle/11362/13309/S2010986_es.pdf</w:t>
        </w:r>
      </w:hyperlink>
      <w:r>
        <w:rPr>
          <w:rFonts w:cs="Arial"/>
          <w:szCs w:val="24"/>
        </w:rPr>
        <w:t xml:space="preserve"> </w:t>
      </w:r>
    </w:p>
    <w:p w14:paraId="5D382BBF" w14:textId="0529A9A7" w:rsidR="00BA0086" w:rsidRDefault="00BA0086" w:rsidP="00607CAC">
      <w:pPr>
        <w:spacing w:line="331" w:lineRule="auto"/>
        <w:ind w:left="709" w:hanging="709"/>
        <w:rPr>
          <w:rFonts w:cs="Arial"/>
          <w:szCs w:val="24"/>
        </w:rPr>
      </w:pPr>
      <w:r w:rsidRPr="00BA0086">
        <w:rPr>
          <w:rFonts w:cs="Arial"/>
          <w:szCs w:val="24"/>
        </w:rPr>
        <w:t xml:space="preserve">Comisión Económica para América Latina (1994). Informalidad y pobreza en América Latina. Revista de la CEPAL. NO. 52. Recuperado de: </w:t>
      </w:r>
      <w:hyperlink r:id="rId46" w:history="1">
        <w:r w:rsidRPr="00C6717B">
          <w:rPr>
            <w:rStyle w:val="Hipervnculo"/>
            <w:rFonts w:cs="Arial"/>
            <w:szCs w:val="24"/>
          </w:rPr>
          <w:t>https://repositorio.cepal.org/bitstream/handle/11362/11941/1/052157177_es.pdf</w:t>
        </w:r>
      </w:hyperlink>
      <w:r>
        <w:rPr>
          <w:rFonts w:cs="Arial"/>
          <w:szCs w:val="24"/>
        </w:rPr>
        <w:t xml:space="preserve"> </w:t>
      </w:r>
    </w:p>
    <w:p w14:paraId="0A3B038F" w14:textId="307BE103" w:rsidR="00607CAC" w:rsidRPr="00AE67C4" w:rsidRDefault="00607CAC" w:rsidP="00607CAC">
      <w:pPr>
        <w:spacing w:line="331" w:lineRule="auto"/>
        <w:ind w:left="709" w:hanging="709"/>
        <w:rPr>
          <w:rFonts w:cs="Arial"/>
          <w:szCs w:val="24"/>
        </w:rPr>
      </w:pPr>
      <w:r w:rsidRPr="00AE67C4">
        <w:rPr>
          <w:rFonts w:cs="Arial"/>
          <w:szCs w:val="24"/>
        </w:rPr>
        <w:t xml:space="preserve">Destinobles, André Gérald. El capital humano en las teorías del crecimiento económico, editado por </w:t>
      </w:r>
      <w:hyperlink r:id="rId47" w:history="1">
        <w:r w:rsidRPr="00AE67C4">
          <w:rPr>
            <w:rFonts w:cs="Arial"/>
            <w:szCs w:val="24"/>
          </w:rPr>
          <w:t>www.eumed.net</w:t>
        </w:r>
      </w:hyperlink>
      <w:r w:rsidRPr="00AE67C4">
        <w:rPr>
          <w:rFonts w:cs="Arial"/>
          <w:szCs w:val="24"/>
        </w:rPr>
        <w:t xml:space="preserve">, ISBN-10:84689-7764-0, N° Registro: 06/24139. </w:t>
      </w:r>
    </w:p>
    <w:p w14:paraId="15043881" w14:textId="16EDB0A1" w:rsidR="00607CAC" w:rsidRDefault="00607CAC" w:rsidP="00607CAC">
      <w:pPr>
        <w:spacing w:line="331" w:lineRule="auto"/>
        <w:ind w:left="709" w:hanging="709"/>
        <w:rPr>
          <w:rFonts w:cs="Arial"/>
          <w:szCs w:val="24"/>
        </w:rPr>
      </w:pPr>
      <w:r w:rsidRPr="00AE67C4">
        <w:rPr>
          <w:rFonts w:cs="Arial"/>
          <w:szCs w:val="24"/>
        </w:rPr>
        <w:lastRenderedPageBreak/>
        <w:t>Eymard-Duvernay, Franςois, y Neffa, Julio César. Teorías económicas sobre el mercado del trabajo. III. Análisis institucionalistas, editorial Fondo Cultura Económica (FCE), México D.F. 2008.</w:t>
      </w:r>
    </w:p>
    <w:p w14:paraId="379DDAAB" w14:textId="4FEA7A96" w:rsidR="00F57571" w:rsidRPr="00AE67C4" w:rsidRDefault="00F57571" w:rsidP="00607CAC">
      <w:pPr>
        <w:spacing w:line="331" w:lineRule="auto"/>
        <w:ind w:left="709" w:hanging="709"/>
        <w:rPr>
          <w:rFonts w:cs="Arial"/>
          <w:szCs w:val="24"/>
        </w:rPr>
      </w:pPr>
      <w:r w:rsidRPr="00F57571">
        <w:rPr>
          <w:rFonts w:cs="Arial"/>
          <w:szCs w:val="24"/>
        </w:rPr>
        <w:t xml:space="preserve">Federici, S. y Cox, N. (2018). Contraatacando desde la cocina. En “El patriarcado del salario”, p.p. 25-47. Críticas feministas al marxismo. Traficantes de Sueños. Madrid. Recuperado de: </w:t>
      </w:r>
      <w:hyperlink r:id="rId48" w:history="1">
        <w:r w:rsidRPr="00C6717B">
          <w:rPr>
            <w:rStyle w:val="Hipervnculo"/>
            <w:rFonts w:cs="Arial"/>
            <w:szCs w:val="24"/>
          </w:rPr>
          <w:t>https://www.traficantes.net/sites/default/files/pdfs/TDS_map49_federici_web_0.pdf</w:t>
        </w:r>
      </w:hyperlink>
      <w:r>
        <w:rPr>
          <w:rFonts w:cs="Arial"/>
          <w:szCs w:val="24"/>
        </w:rPr>
        <w:t xml:space="preserve"> </w:t>
      </w:r>
    </w:p>
    <w:p w14:paraId="19216F6C" w14:textId="789967BB" w:rsidR="00F57571" w:rsidRPr="00F57571" w:rsidRDefault="00F57571" w:rsidP="00F57571">
      <w:pPr>
        <w:spacing w:line="331" w:lineRule="auto"/>
        <w:ind w:left="709" w:hanging="709"/>
        <w:rPr>
          <w:rFonts w:cs="Arial"/>
          <w:szCs w:val="24"/>
        </w:rPr>
      </w:pPr>
      <w:r w:rsidRPr="00F57571">
        <w:rPr>
          <w:rFonts w:cs="Arial"/>
          <w:szCs w:val="24"/>
        </w:rPr>
        <w:t xml:space="preserve">Harvey, D. (1995). Posmodernidad y cambios del capitalismo. Equipo Editorial Revista Cuaderno Urbano, 01 September 1995, Vol.2(2), pp.133-140. Recuperado de: </w:t>
      </w:r>
      <w:hyperlink r:id="rId49" w:history="1">
        <w:r w:rsidRPr="00C6717B">
          <w:rPr>
            <w:rStyle w:val="Hipervnculo"/>
            <w:rFonts w:cs="Arial"/>
            <w:szCs w:val="24"/>
          </w:rPr>
          <w:t>http://revistas.unne.edu.ar.una.idm.oclc.org/index.php/crn/article/view/2062</w:t>
        </w:r>
      </w:hyperlink>
      <w:r>
        <w:rPr>
          <w:rFonts w:cs="Arial"/>
          <w:szCs w:val="24"/>
        </w:rPr>
        <w:t xml:space="preserve"> </w:t>
      </w:r>
    </w:p>
    <w:p w14:paraId="32BC3B68" w14:textId="788A2D50" w:rsidR="00F57571" w:rsidRPr="00F57571" w:rsidRDefault="00F57571" w:rsidP="00F57571">
      <w:pPr>
        <w:spacing w:line="331" w:lineRule="auto"/>
        <w:ind w:left="709" w:hanging="709"/>
        <w:rPr>
          <w:rFonts w:cs="Arial"/>
          <w:szCs w:val="24"/>
        </w:rPr>
      </w:pPr>
      <w:r w:rsidRPr="00F57571">
        <w:rPr>
          <w:rFonts w:cs="Arial"/>
          <w:szCs w:val="24"/>
        </w:rPr>
        <w:t xml:space="preserve">Harvey, D. (2014). Diecisiete contradicciones y el fin del capitalismo. Traficante de Sueños. Quito. Recuperado de: </w:t>
      </w:r>
      <w:hyperlink r:id="rId50" w:history="1">
        <w:r w:rsidRPr="00C6717B">
          <w:rPr>
            <w:rStyle w:val="Hipervnculo"/>
            <w:rFonts w:cs="Arial"/>
            <w:szCs w:val="24"/>
          </w:rPr>
          <w:t>https://www.traficantes.net/sites/default/files/pdfs/Diecisiete%20contradicciones%20-%20Traficantes%20de%20Sue%C3%B1os.pdf</w:t>
        </w:r>
      </w:hyperlink>
      <w:r>
        <w:rPr>
          <w:rFonts w:cs="Arial"/>
          <w:szCs w:val="24"/>
        </w:rPr>
        <w:t xml:space="preserve"> </w:t>
      </w:r>
    </w:p>
    <w:p w14:paraId="7A3FCEF5" w14:textId="77777777" w:rsidR="00F57571" w:rsidRPr="00F57571" w:rsidRDefault="00F57571" w:rsidP="00F57571">
      <w:pPr>
        <w:spacing w:line="331" w:lineRule="auto"/>
        <w:ind w:left="709" w:hanging="709"/>
        <w:rPr>
          <w:rFonts w:cs="Arial"/>
          <w:szCs w:val="24"/>
        </w:rPr>
      </w:pPr>
      <w:r w:rsidRPr="00F57571">
        <w:rPr>
          <w:rFonts w:cs="Arial"/>
          <w:szCs w:val="24"/>
        </w:rPr>
        <w:t>Harvey, D. (2014). Diecisiete contradicciones y el fin del capitalismo. Profile Books, LTD. Quito, Ecuador.</w:t>
      </w:r>
    </w:p>
    <w:p w14:paraId="7CF38676" w14:textId="77777777" w:rsidR="00F57571" w:rsidRPr="00F57571" w:rsidRDefault="00F57571" w:rsidP="00F57571">
      <w:pPr>
        <w:spacing w:line="331" w:lineRule="auto"/>
        <w:ind w:left="709" w:hanging="709"/>
        <w:rPr>
          <w:rFonts w:cs="Arial"/>
          <w:szCs w:val="24"/>
        </w:rPr>
      </w:pPr>
      <w:r w:rsidRPr="00F57571">
        <w:rPr>
          <w:rFonts w:cs="Arial"/>
          <w:szCs w:val="24"/>
        </w:rPr>
        <w:t xml:space="preserve">Hinkelammert, F. (1995). Cultura de la Esperanza y Sociedad sin Exclusión. Editorial Departamente Ecuménico de Investigaciones, Costa Rica. </w:t>
      </w:r>
    </w:p>
    <w:p w14:paraId="257A47A4" w14:textId="77777777" w:rsidR="00F57571" w:rsidRPr="00F57571" w:rsidRDefault="00F57571" w:rsidP="00F57571">
      <w:pPr>
        <w:spacing w:line="331" w:lineRule="auto"/>
        <w:ind w:left="709" w:hanging="709"/>
        <w:rPr>
          <w:rFonts w:cs="Arial"/>
          <w:szCs w:val="24"/>
        </w:rPr>
      </w:pPr>
      <w:r w:rsidRPr="00F57571">
        <w:rPr>
          <w:rFonts w:cs="Arial"/>
          <w:szCs w:val="24"/>
        </w:rPr>
        <w:t>Hinkelammert, F. y Mora, H. (2001). Coordinación social del trabajo, mercado y reproducción de la vida humana. Editorial DEI. San José, Costa Rica.</w:t>
      </w:r>
    </w:p>
    <w:p w14:paraId="1D45B694" w14:textId="6010E73F" w:rsidR="00607CAC" w:rsidRDefault="00F57571" w:rsidP="00F57571">
      <w:pPr>
        <w:spacing w:line="331" w:lineRule="auto"/>
        <w:ind w:left="709" w:hanging="709"/>
        <w:rPr>
          <w:rFonts w:cs="Arial"/>
          <w:szCs w:val="24"/>
        </w:rPr>
      </w:pPr>
      <w:r w:rsidRPr="00F57571">
        <w:rPr>
          <w:rFonts w:cs="Arial"/>
          <w:szCs w:val="24"/>
        </w:rPr>
        <w:t>Hinkelammert, F. (2018). Totalitarismo del mercado. El mercado capitalista como ser supremo. Editorial Akal, México.</w:t>
      </w:r>
    </w:p>
    <w:p w14:paraId="038444F1" w14:textId="1BD98C41" w:rsidR="00F57571" w:rsidRDefault="00F57571" w:rsidP="00F57571">
      <w:pPr>
        <w:spacing w:line="331" w:lineRule="auto"/>
        <w:ind w:left="709" w:hanging="709"/>
        <w:rPr>
          <w:rFonts w:cs="Arial"/>
          <w:szCs w:val="24"/>
        </w:rPr>
      </w:pPr>
      <w:r w:rsidRPr="00F57571">
        <w:rPr>
          <w:rFonts w:cs="Arial"/>
          <w:szCs w:val="24"/>
        </w:rPr>
        <w:t>Tavares, M. (2004). Os fios (in)</w:t>
      </w:r>
      <w:proofErr w:type="gramStart"/>
      <w:r w:rsidRPr="00F57571">
        <w:rPr>
          <w:rFonts w:cs="Arial"/>
          <w:szCs w:val="24"/>
        </w:rPr>
        <w:t>visíveis  da</w:t>
      </w:r>
      <w:proofErr w:type="gramEnd"/>
      <w:r w:rsidRPr="00F57571">
        <w:rPr>
          <w:rFonts w:cs="Arial"/>
          <w:szCs w:val="24"/>
        </w:rPr>
        <w:t xml:space="preserve"> produção capitalista: informalidade e precarização do trabalho. Editora Cortez. São Paulo - Brasil.</w:t>
      </w:r>
    </w:p>
    <w:p w14:paraId="03E64992" w14:textId="0A746D5A" w:rsidR="00F57571" w:rsidRDefault="00F57571" w:rsidP="00F57571">
      <w:pPr>
        <w:spacing w:line="331" w:lineRule="auto"/>
        <w:ind w:left="709" w:hanging="709"/>
        <w:rPr>
          <w:rFonts w:cs="Arial"/>
          <w:szCs w:val="24"/>
        </w:rPr>
      </w:pPr>
      <w:r w:rsidRPr="00F57571">
        <w:rPr>
          <w:rFonts w:cs="Arial"/>
          <w:szCs w:val="24"/>
        </w:rPr>
        <w:t xml:space="preserve">Tókman, V. (2007). Informalidad, inseguridad y cohesión social en América Latina. Políticas Sociales. Serie 130. CEPAL. Santiago de Chile. Disponible en: </w:t>
      </w:r>
      <w:hyperlink r:id="rId51" w:history="1">
        <w:r w:rsidRPr="00C6717B">
          <w:rPr>
            <w:rStyle w:val="Hipervnculo"/>
            <w:rFonts w:cs="Arial"/>
            <w:szCs w:val="24"/>
          </w:rPr>
          <w:t>https://repositorio.cepal.org/bitstream/handle/11362/6135/S0700178.pdf?sequence=1</w:t>
        </w:r>
      </w:hyperlink>
      <w:r>
        <w:rPr>
          <w:rFonts w:cs="Arial"/>
          <w:szCs w:val="24"/>
        </w:rPr>
        <w:t xml:space="preserve"> </w:t>
      </w:r>
    </w:p>
    <w:p w14:paraId="64CE1654" w14:textId="7CF4C0B4" w:rsidR="00607CAC" w:rsidRDefault="00607CAC" w:rsidP="00F0259A">
      <w:pPr>
        <w:pStyle w:val="Ttulo2"/>
        <w:numPr>
          <w:ilvl w:val="0"/>
          <w:numId w:val="49"/>
        </w:numPr>
        <w:rPr>
          <w:ins w:id="612" w:author="Carolina Ramírez H" w:date="2019-10-15T11:17:00Z"/>
        </w:rPr>
      </w:pPr>
      <w:bookmarkStart w:id="613" w:name="_Toc21529106"/>
      <w:r>
        <w:lastRenderedPageBreak/>
        <w:t>Gestión y Evaluación de Proyectos</w:t>
      </w:r>
      <w:bookmarkEnd w:id="613"/>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800"/>
      </w:tblGrid>
      <w:tr w:rsidR="00A87F5A" w:rsidRPr="00A87F5A" w14:paraId="710C0C20" w14:textId="77777777" w:rsidTr="001507AA">
        <w:trPr>
          <w:trHeight w:val="162"/>
          <w:ins w:id="614"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2533255B" w14:textId="77777777" w:rsidR="00A87F5A" w:rsidRPr="00A87F5A" w:rsidRDefault="00A87F5A" w:rsidP="001507AA">
            <w:pPr>
              <w:pStyle w:val="Sinespaciado"/>
              <w:rPr>
                <w:ins w:id="615" w:author="Carolina Ramírez H" w:date="2019-10-15T11:17:00Z"/>
                <w:b/>
                <w:color w:val="FF0000"/>
                <w:lang w:val="es-CR" w:eastAsia="en-US"/>
                <w:rPrChange w:id="616" w:author="Carolina Ramírez H" w:date="2019-10-15T11:18:00Z">
                  <w:rPr>
                    <w:ins w:id="617" w:author="Carolina Ramírez H" w:date="2019-10-15T11:17:00Z"/>
                    <w:b/>
                    <w:strike/>
                    <w:lang w:val="es-CR" w:eastAsia="en-US"/>
                  </w:rPr>
                </w:rPrChange>
              </w:rPr>
            </w:pPr>
            <w:ins w:id="618" w:author="Carolina Ramírez H" w:date="2019-10-15T11:17:00Z">
              <w:r w:rsidRPr="00A87F5A">
                <w:rPr>
                  <w:b/>
                  <w:color w:val="FF0000"/>
                  <w:lang w:val="es-CR"/>
                  <w:rPrChange w:id="619" w:author="Carolina Ramírez H" w:date="2019-10-15T11:18:00Z">
                    <w:rPr>
                      <w:b/>
                      <w:strike/>
                      <w:lang w:val="es-CR"/>
                    </w:rPr>
                  </w:rPrChange>
                </w:rPr>
                <w:t>NOMBRE DEL CURSO:</w:t>
              </w:r>
            </w:ins>
          </w:p>
        </w:tc>
        <w:tc>
          <w:tcPr>
            <w:tcW w:w="5800" w:type="dxa"/>
            <w:tcBorders>
              <w:top w:val="single" w:sz="4" w:space="0" w:color="auto"/>
              <w:left w:val="single" w:sz="4" w:space="0" w:color="auto"/>
              <w:bottom w:val="single" w:sz="4" w:space="0" w:color="auto"/>
              <w:right w:val="single" w:sz="4" w:space="0" w:color="auto"/>
            </w:tcBorders>
          </w:tcPr>
          <w:p w14:paraId="362CD59F" w14:textId="77777777" w:rsidR="00A87F5A" w:rsidRPr="00A87F5A" w:rsidRDefault="00A87F5A" w:rsidP="001507AA">
            <w:pPr>
              <w:pStyle w:val="Sinespaciado"/>
              <w:rPr>
                <w:ins w:id="620" w:author="Carolina Ramírez H" w:date="2019-10-15T11:17:00Z"/>
                <w:b/>
                <w:color w:val="FF0000"/>
                <w:lang w:val="es-CR" w:eastAsia="en-US"/>
                <w:rPrChange w:id="621" w:author="Carolina Ramírez H" w:date="2019-10-15T11:18:00Z">
                  <w:rPr>
                    <w:ins w:id="622" w:author="Carolina Ramírez H" w:date="2019-10-15T11:17:00Z"/>
                    <w:b/>
                    <w:strike/>
                    <w:lang w:val="es-CR" w:eastAsia="en-US"/>
                  </w:rPr>
                </w:rPrChange>
              </w:rPr>
            </w:pPr>
            <w:ins w:id="623" w:author="Carolina Ramírez H" w:date="2019-10-15T11:17:00Z">
              <w:r w:rsidRPr="00A87F5A">
                <w:rPr>
                  <w:b/>
                  <w:color w:val="FF0000"/>
                  <w:lang w:val="es-CR" w:eastAsia="en-US"/>
                  <w:rPrChange w:id="624" w:author="Carolina Ramírez H" w:date="2019-10-15T11:18:00Z">
                    <w:rPr>
                      <w:b/>
                      <w:strike/>
                      <w:lang w:val="es-CR" w:eastAsia="en-US"/>
                    </w:rPr>
                  </w:rPrChange>
                </w:rPr>
                <w:t>GESTIÓN Y EVALUACIÓN DE PROYECTOS</w:t>
              </w:r>
            </w:ins>
          </w:p>
        </w:tc>
      </w:tr>
      <w:tr w:rsidR="00A87F5A" w:rsidRPr="00A87F5A" w14:paraId="4AEC5DDD" w14:textId="77777777" w:rsidTr="001507AA">
        <w:trPr>
          <w:trHeight w:val="77"/>
          <w:ins w:id="625"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763A1FE2" w14:textId="77777777" w:rsidR="00A87F5A" w:rsidRPr="00A87F5A" w:rsidRDefault="00A87F5A" w:rsidP="001507AA">
            <w:pPr>
              <w:pStyle w:val="Sinespaciado"/>
              <w:rPr>
                <w:ins w:id="626" w:author="Carolina Ramírez H" w:date="2019-10-15T11:17:00Z"/>
                <w:b/>
                <w:color w:val="FF0000"/>
                <w:lang w:val="es-CR" w:eastAsia="en-US"/>
                <w:rPrChange w:id="627" w:author="Carolina Ramírez H" w:date="2019-10-15T11:18:00Z">
                  <w:rPr>
                    <w:ins w:id="628" w:author="Carolina Ramírez H" w:date="2019-10-15T11:17:00Z"/>
                    <w:b/>
                    <w:strike/>
                    <w:lang w:val="es-CR" w:eastAsia="en-US"/>
                  </w:rPr>
                </w:rPrChange>
              </w:rPr>
            </w:pPr>
            <w:ins w:id="629" w:author="Carolina Ramírez H" w:date="2019-10-15T11:17:00Z">
              <w:r w:rsidRPr="00A87F5A">
                <w:rPr>
                  <w:b/>
                  <w:color w:val="FF0000"/>
                  <w:lang w:val="es-CR"/>
                  <w:rPrChange w:id="630" w:author="Carolina Ramírez H" w:date="2019-10-15T11:18:00Z">
                    <w:rPr>
                      <w:b/>
                      <w:strike/>
                      <w:lang w:val="es-CR"/>
                    </w:rPr>
                  </w:rPrChange>
                </w:rPr>
                <w:t>TIPO DE CURSO:</w:t>
              </w:r>
            </w:ins>
          </w:p>
        </w:tc>
        <w:tc>
          <w:tcPr>
            <w:tcW w:w="5800" w:type="dxa"/>
            <w:tcBorders>
              <w:top w:val="single" w:sz="4" w:space="0" w:color="auto"/>
              <w:left w:val="single" w:sz="4" w:space="0" w:color="auto"/>
              <w:bottom w:val="single" w:sz="4" w:space="0" w:color="auto"/>
              <w:right w:val="single" w:sz="4" w:space="0" w:color="auto"/>
            </w:tcBorders>
          </w:tcPr>
          <w:p w14:paraId="2EE60F79" w14:textId="77777777" w:rsidR="00A87F5A" w:rsidRPr="00A87F5A" w:rsidRDefault="00A87F5A" w:rsidP="001507AA">
            <w:pPr>
              <w:pStyle w:val="Sinespaciado"/>
              <w:rPr>
                <w:ins w:id="631" w:author="Carolina Ramírez H" w:date="2019-10-15T11:17:00Z"/>
                <w:color w:val="FF0000"/>
                <w:lang w:val="es-CR" w:eastAsia="en-US"/>
                <w:rPrChange w:id="632" w:author="Carolina Ramírez H" w:date="2019-10-15T11:18:00Z">
                  <w:rPr>
                    <w:ins w:id="633" w:author="Carolina Ramírez H" w:date="2019-10-15T11:17:00Z"/>
                    <w:strike/>
                    <w:lang w:val="es-CR" w:eastAsia="en-US"/>
                  </w:rPr>
                </w:rPrChange>
              </w:rPr>
            </w:pPr>
            <w:ins w:id="634" w:author="Carolina Ramírez H" w:date="2019-10-15T11:17:00Z">
              <w:r w:rsidRPr="00A87F5A">
                <w:rPr>
                  <w:color w:val="FF0000"/>
                  <w:lang w:val="es-CR" w:eastAsia="en-US"/>
                  <w:rPrChange w:id="635" w:author="Carolina Ramírez H" w:date="2019-10-15T11:18:00Z">
                    <w:rPr>
                      <w:strike/>
                      <w:lang w:val="es-CR" w:eastAsia="en-US"/>
                    </w:rPr>
                  </w:rPrChange>
                </w:rPr>
                <w:t>OPTATIVO</w:t>
              </w:r>
            </w:ins>
          </w:p>
        </w:tc>
      </w:tr>
      <w:tr w:rsidR="00A87F5A" w:rsidRPr="00A87F5A" w14:paraId="7C1FF7C2" w14:textId="77777777" w:rsidTr="001507AA">
        <w:trPr>
          <w:trHeight w:val="77"/>
          <w:ins w:id="636"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68D9B702" w14:textId="77777777" w:rsidR="00A87F5A" w:rsidRPr="00A87F5A" w:rsidRDefault="00A87F5A" w:rsidP="001507AA">
            <w:pPr>
              <w:pStyle w:val="Sinespaciado"/>
              <w:rPr>
                <w:ins w:id="637" w:author="Carolina Ramírez H" w:date="2019-10-15T11:17:00Z"/>
                <w:b/>
                <w:color w:val="FF0000"/>
                <w:lang w:val="es-CR" w:eastAsia="en-US"/>
                <w:rPrChange w:id="638" w:author="Carolina Ramírez H" w:date="2019-10-15T11:18:00Z">
                  <w:rPr>
                    <w:ins w:id="639" w:author="Carolina Ramírez H" w:date="2019-10-15T11:17:00Z"/>
                    <w:b/>
                    <w:strike/>
                    <w:lang w:val="es-CR" w:eastAsia="en-US"/>
                  </w:rPr>
                </w:rPrChange>
              </w:rPr>
            </w:pPr>
            <w:ins w:id="640" w:author="Carolina Ramírez H" w:date="2019-10-15T11:17:00Z">
              <w:r w:rsidRPr="00A87F5A">
                <w:rPr>
                  <w:b/>
                  <w:color w:val="FF0000"/>
                  <w:lang w:val="es-CR"/>
                  <w:rPrChange w:id="641" w:author="Carolina Ramírez H" w:date="2019-10-15T11:18:00Z">
                    <w:rPr>
                      <w:b/>
                      <w:strike/>
                      <w:lang w:val="es-CR"/>
                    </w:rPr>
                  </w:rPrChange>
                </w:rPr>
                <w:t>CÓDIGO DE CURSO:</w:t>
              </w:r>
            </w:ins>
          </w:p>
        </w:tc>
        <w:tc>
          <w:tcPr>
            <w:tcW w:w="5800" w:type="dxa"/>
            <w:tcBorders>
              <w:top w:val="single" w:sz="4" w:space="0" w:color="auto"/>
              <w:left w:val="single" w:sz="4" w:space="0" w:color="auto"/>
              <w:bottom w:val="single" w:sz="4" w:space="0" w:color="auto"/>
              <w:right w:val="single" w:sz="4" w:space="0" w:color="auto"/>
            </w:tcBorders>
          </w:tcPr>
          <w:p w14:paraId="034EABC3" w14:textId="77777777" w:rsidR="00A87F5A" w:rsidRPr="00A87F5A" w:rsidRDefault="00A87F5A" w:rsidP="001507AA">
            <w:pPr>
              <w:pStyle w:val="Sinespaciado"/>
              <w:rPr>
                <w:ins w:id="642" w:author="Carolina Ramírez H" w:date="2019-10-15T11:17:00Z"/>
                <w:color w:val="FF0000"/>
                <w:lang w:val="es-CR" w:eastAsia="en-US"/>
                <w:rPrChange w:id="643" w:author="Carolina Ramírez H" w:date="2019-10-15T11:18:00Z">
                  <w:rPr>
                    <w:ins w:id="644" w:author="Carolina Ramírez H" w:date="2019-10-15T11:17:00Z"/>
                    <w:strike/>
                    <w:lang w:val="es-CR" w:eastAsia="en-US"/>
                  </w:rPr>
                </w:rPrChange>
              </w:rPr>
            </w:pPr>
            <w:ins w:id="645" w:author="Carolina Ramírez H" w:date="2019-10-15T11:17:00Z">
              <w:r w:rsidRPr="00A87F5A">
                <w:rPr>
                  <w:color w:val="FF0000"/>
                  <w:lang w:val="es-CR" w:eastAsia="en-US"/>
                  <w:rPrChange w:id="646" w:author="Carolina Ramírez H" w:date="2019-10-15T11:18:00Z">
                    <w:rPr>
                      <w:strike/>
                      <w:lang w:val="es-CR" w:eastAsia="en-US"/>
                    </w:rPr>
                  </w:rPrChange>
                </w:rPr>
                <w:t>POR ASIGAR</w:t>
              </w:r>
            </w:ins>
          </w:p>
        </w:tc>
      </w:tr>
      <w:tr w:rsidR="00A87F5A" w:rsidRPr="00A87F5A" w14:paraId="120C6FA3" w14:textId="77777777" w:rsidTr="001507AA">
        <w:trPr>
          <w:trHeight w:val="77"/>
          <w:ins w:id="647"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7170B5DA" w14:textId="77777777" w:rsidR="00A87F5A" w:rsidRPr="00A87F5A" w:rsidRDefault="00A87F5A" w:rsidP="001507AA">
            <w:pPr>
              <w:pStyle w:val="Sinespaciado"/>
              <w:rPr>
                <w:ins w:id="648" w:author="Carolina Ramírez H" w:date="2019-10-15T11:17:00Z"/>
                <w:b/>
                <w:color w:val="FF0000"/>
                <w:lang w:val="es-CR" w:eastAsia="en-US"/>
                <w:rPrChange w:id="649" w:author="Carolina Ramírez H" w:date="2019-10-15T11:18:00Z">
                  <w:rPr>
                    <w:ins w:id="650" w:author="Carolina Ramírez H" w:date="2019-10-15T11:17:00Z"/>
                    <w:b/>
                    <w:strike/>
                    <w:lang w:val="es-CR" w:eastAsia="en-US"/>
                  </w:rPr>
                </w:rPrChange>
              </w:rPr>
            </w:pPr>
            <w:ins w:id="651" w:author="Carolina Ramírez H" w:date="2019-10-15T11:17:00Z">
              <w:r w:rsidRPr="00A87F5A">
                <w:rPr>
                  <w:b/>
                  <w:color w:val="FF0000"/>
                  <w:lang w:val="es-CR"/>
                  <w:rPrChange w:id="652" w:author="Carolina Ramírez H" w:date="2019-10-15T11:18:00Z">
                    <w:rPr>
                      <w:b/>
                      <w:strike/>
                      <w:lang w:val="es-CR"/>
                    </w:rPr>
                  </w:rPrChange>
                </w:rPr>
                <w:t>NIVEL:</w:t>
              </w:r>
            </w:ins>
          </w:p>
        </w:tc>
        <w:tc>
          <w:tcPr>
            <w:tcW w:w="5800" w:type="dxa"/>
            <w:tcBorders>
              <w:top w:val="single" w:sz="4" w:space="0" w:color="auto"/>
              <w:left w:val="single" w:sz="4" w:space="0" w:color="auto"/>
              <w:bottom w:val="single" w:sz="4" w:space="0" w:color="auto"/>
              <w:right w:val="single" w:sz="4" w:space="0" w:color="auto"/>
            </w:tcBorders>
          </w:tcPr>
          <w:p w14:paraId="0BFD5E04" w14:textId="77777777" w:rsidR="00A87F5A" w:rsidRPr="00A87F5A" w:rsidRDefault="00A87F5A" w:rsidP="001507AA">
            <w:pPr>
              <w:pStyle w:val="Sinespaciado"/>
              <w:rPr>
                <w:ins w:id="653" w:author="Carolina Ramírez H" w:date="2019-10-15T11:17:00Z"/>
                <w:color w:val="FF0000"/>
                <w:lang w:val="es-CR" w:eastAsia="en-US"/>
                <w:rPrChange w:id="654" w:author="Carolina Ramírez H" w:date="2019-10-15T11:18:00Z">
                  <w:rPr>
                    <w:ins w:id="655" w:author="Carolina Ramírez H" w:date="2019-10-15T11:17:00Z"/>
                    <w:strike/>
                    <w:lang w:val="es-CR" w:eastAsia="en-US"/>
                  </w:rPr>
                </w:rPrChange>
              </w:rPr>
            </w:pPr>
            <w:ins w:id="656" w:author="Carolina Ramírez H" w:date="2019-10-15T11:17:00Z">
              <w:r w:rsidRPr="00A87F5A">
                <w:rPr>
                  <w:color w:val="FF0000"/>
                  <w:lang w:val="es-CR" w:eastAsia="en-US"/>
                  <w:rPrChange w:id="657" w:author="Carolina Ramírez H" w:date="2019-10-15T11:18:00Z">
                    <w:rPr>
                      <w:strike/>
                      <w:lang w:val="es-CR" w:eastAsia="en-US"/>
                    </w:rPr>
                  </w:rPrChange>
                </w:rPr>
                <w:t xml:space="preserve">I </w:t>
              </w:r>
            </w:ins>
          </w:p>
        </w:tc>
      </w:tr>
      <w:tr w:rsidR="00A87F5A" w:rsidRPr="00A87F5A" w14:paraId="3B41A154" w14:textId="77777777" w:rsidTr="001507AA">
        <w:trPr>
          <w:trHeight w:val="77"/>
          <w:ins w:id="658" w:author="Carolina Ramírez H" w:date="2019-10-15T11:17:00Z"/>
        </w:trPr>
        <w:tc>
          <w:tcPr>
            <w:tcW w:w="3085" w:type="dxa"/>
            <w:tcBorders>
              <w:top w:val="single" w:sz="4" w:space="0" w:color="auto"/>
              <w:left w:val="single" w:sz="4" w:space="0" w:color="auto"/>
              <w:bottom w:val="single" w:sz="4" w:space="0" w:color="auto"/>
              <w:right w:val="single" w:sz="4" w:space="0" w:color="auto"/>
            </w:tcBorders>
          </w:tcPr>
          <w:p w14:paraId="02236BD4" w14:textId="77777777" w:rsidR="00A87F5A" w:rsidRPr="00A87F5A" w:rsidRDefault="00A87F5A" w:rsidP="001507AA">
            <w:pPr>
              <w:pStyle w:val="Sinespaciado"/>
              <w:rPr>
                <w:ins w:id="659" w:author="Carolina Ramírez H" w:date="2019-10-15T11:17:00Z"/>
                <w:b/>
                <w:color w:val="FF0000"/>
                <w:lang w:val="es-CR"/>
                <w:rPrChange w:id="660" w:author="Carolina Ramírez H" w:date="2019-10-15T11:18:00Z">
                  <w:rPr>
                    <w:ins w:id="661" w:author="Carolina Ramírez H" w:date="2019-10-15T11:17:00Z"/>
                    <w:b/>
                    <w:strike/>
                    <w:lang w:val="es-CR"/>
                  </w:rPr>
                </w:rPrChange>
              </w:rPr>
            </w:pPr>
            <w:ins w:id="662" w:author="Carolina Ramírez H" w:date="2019-10-15T11:17:00Z">
              <w:r w:rsidRPr="00A87F5A">
                <w:rPr>
                  <w:b/>
                  <w:color w:val="FF0000"/>
                  <w:lang w:val="es-CR"/>
                  <w:rPrChange w:id="663" w:author="Carolina Ramírez H" w:date="2019-10-15T11:18:00Z">
                    <w:rPr>
                      <w:b/>
                      <w:strike/>
                      <w:lang w:val="es-CR"/>
                    </w:rPr>
                  </w:rPrChange>
                </w:rPr>
                <w:t>CICLO / TRIMESTRE O CUATRIMESTRE:</w:t>
              </w:r>
            </w:ins>
          </w:p>
        </w:tc>
        <w:tc>
          <w:tcPr>
            <w:tcW w:w="5800" w:type="dxa"/>
            <w:tcBorders>
              <w:top w:val="single" w:sz="4" w:space="0" w:color="auto"/>
              <w:left w:val="single" w:sz="4" w:space="0" w:color="auto"/>
              <w:bottom w:val="single" w:sz="4" w:space="0" w:color="auto"/>
              <w:right w:val="single" w:sz="4" w:space="0" w:color="auto"/>
            </w:tcBorders>
          </w:tcPr>
          <w:p w14:paraId="23EC4C8E" w14:textId="77777777" w:rsidR="00A87F5A" w:rsidRPr="00A87F5A" w:rsidRDefault="00A87F5A" w:rsidP="001507AA">
            <w:pPr>
              <w:pStyle w:val="Sinespaciado"/>
              <w:rPr>
                <w:ins w:id="664" w:author="Carolina Ramírez H" w:date="2019-10-15T11:17:00Z"/>
                <w:color w:val="FF0000"/>
                <w:lang w:val="es-CR" w:eastAsia="en-US"/>
                <w:rPrChange w:id="665" w:author="Carolina Ramírez H" w:date="2019-10-15T11:18:00Z">
                  <w:rPr>
                    <w:ins w:id="666" w:author="Carolina Ramírez H" w:date="2019-10-15T11:17:00Z"/>
                    <w:strike/>
                    <w:lang w:val="es-CR" w:eastAsia="en-US"/>
                  </w:rPr>
                </w:rPrChange>
              </w:rPr>
            </w:pPr>
            <w:ins w:id="667" w:author="Carolina Ramírez H" w:date="2019-10-15T11:17:00Z">
              <w:r w:rsidRPr="00A87F5A">
                <w:rPr>
                  <w:color w:val="FF0000"/>
                  <w:lang w:val="es-CR" w:eastAsia="en-US"/>
                  <w:rPrChange w:id="668" w:author="Carolina Ramírez H" w:date="2019-10-15T11:18:00Z">
                    <w:rPr>
                      <w:strike/>
                      <w:lang w:val="es-CR" w:eastAsia="en-US"/>
                    </w:rPr>
                  </w:rPrChange>
                </w:rPr>
                <w:t>I o II ciclo</w:t>
              </w:r>
            </w:ins>
          </w:p>
        </w:tc>
      </w:tr>
      <w:tr w:rsidR="00A87F5A" w:rsidRPr="00A87F5A" w14:paraId="00F19721" w14:textId="77777777" w:rsidTr="001507AA">
        <w:trPr>
          <w:trHeight w:val="77"/>
          <w:ins w:id="669"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5FD6F7C5" w14:textId="77777777" w:rsidR="00A87F5A" w:rsidRPr="00A87F5A" w:rsidRDefault="00A87F5A" w:rsidP="001507AA">
            <w:pPr>
              <w:pStyle w:val="Sinespaciado"/>
              <w:rPr>
                <w:ins w:id="670" w:author="Carolina Ramírez H" w:date="2019-10-15T11:17:00Z"/>
                <w:b/>
                <w:color w:val="FF0000"/>
                <w:lang w:val="es-CR" w:eastAsia="en-US"/>
                <w:rPrChange w:id="671" w:author="Carolina Ramírez H" w:date="2019-10-15T11:18:00Z">
                  <w:rPr>
                    <w:ins w:id="672" w:author="Carolina Ramírez H" w:date="2019-10-15T11:17:00Z"/>
                    <w:b/>
                    <w:strike/>
                    <w:lang w:val="es-CR" w:eastAsia="en-US"/>
                  </w:rPr>
                </w:rPrChange>
              </w:rPr>
            </w:pPr>
            <w:ins w:id="673" w:author="Carolina Ramírez H" w:date="2019-10-15T11:17:00Z">
              <w:r w:rsidRPr="00A87F5A">
                <w:rPr>
                  <w:b/>
                  <w:color w:val="FF0000"/>
                  <w:lang w:val="es-CR"/>
                  <w:rPrChange w:id="674" w:author="Carolina Ramírez H" w:date="2019-10-15T11:18:00Z">
                    <w:rPr>
                      <w:b/>
                      <w:strike/>
                      <w:lang w:val="es-CR"/>
                    </w:rPr>
                  </w:rPrChange>
                </w:rPr>
                <w:t>PERIODO LECTIVO:</w:t>
              </w:r>
            </w:ins>
          </w:p>
        </w:tc>
        <w:tc>
          <w:tcPr>
            <w:tcW w:w="5800" w:type="dxa"/>
            <w:tcBorders>
              <w:top w:val="single" w:sz="4" w:space="0" w:color="auto"/>
              <w:left w:val="single" w:sz="4" w:space="0" w:color="auto"/>
              <w:bottom w:val="single" w:sz="4" w:space="0" w:color="auto"/>
              <w:right w:val="single" w:sz="4" w:space="0" w:color="auto"/>
            </w:tcBorders>
          </w:tcPr>
          <w:p w14:paraId="54EC1BC1" w14:textId="77777777" w:rsidR="00A87F5A" w:rsidRPr="00A87F5A" w:rsidRDefault="00A87F5A" w:rsidP="001507AA">
            <w:pPr>
              <w:pStyle w:val="Sinespaciado"/>
              <w:rPr>
                <w:ins w:id="675" w:author="Carolina Ramírez H" w:date="2019-10-15T11:17:00Z"/>
                <w:color w:val="FF0000"/>
                <w:lang w:val="es-CR" w:eastAsia="en-US"/>
                <w:rPrChange w:id="676" w:author="Carolina Ramírez H" w:date="2019-10-15T11:18:00Z">
                  <w:rPr>
                    <w:ins w:id="677" w:author="Carolina Ramírez H" w:date="2019-10-15T11:17:00Z"/>
                    <w:strike/>
                    <w:lang w:val="es-CR" w:eastAsia="en-US"/>
                  </w:rPr>
                </w:rPrChange>
              </w:rPr>
            </w:pPr>
            <w:ins w:id="678" w:author="Carolina Ramírez H" w:date="2019-10-15T11:17:00Z">
              <w:r w:rsidRPr="00A87F5A">
                <w:rPr>
                  <w:color w:val="FF0000"/>
                  <w:lang w:val="es-CR" w:eastAsia="en-US"/>
                  <w:rPrChange w:id="679" w:author="Carolina Ramírez H" w:date="2019-10-15T11:18:00Z">
                    <w:rPr>
                      <w:strike/>
                      <w:lang w:val="es-CR" w:eastAsia="en-US"/>
                    </w:rPr>
                  </w:rPrChange>
                </w:rPr>
                <w:t>17 semanas</w:t>
              </w:r>
            </w:ins>
          </w:p>
        </w:tc>
      </w:tr>
      <w:tr w:rsidR="00A87F5A" w:rsidRPr="00A87F5A" w14:paraId="2C04E5B6" w14:textId="77777777" w:rsidTr="001507AA">
        <w:trPr>
          <w:trHeight w:val="77"/>
          <w:ins w:id="680"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4F3F8290" w14:textId="77777777" w:rsidR="00A87F5A" w:rsidRPr="00A87F5A" w:rsidRDefault="00A87F5A" w:rsidP="001507AA">
            <w:pPr>
              <w:pStyle w:val="Sinespaciado"/>
              <w:rPr>
                <w:ins w:id="681" w:author="Carolina Ramírez H" w:date="2019-10-15T11:17:00Z"/>
                <w:b/>
                <w:color w:val="FF0000"/>
                <w:lang w:val="es-CR" w:eastAsia="en-US"/>
                <w:rPrChange w:id="682" w:author="Carolina Ramírez H" w:date="2019-10-15T11:18:00Z">
                  <w:rPr>
                    <w:ins w:id="683" w:author="Carolina Ramírez H" w:date="2019-10-15T11:17:00Z"/>
                    <w:b/>
                    <w:strike/>
                    <w:lang w:val="es-CR" w:eastAsia="en-US"/>
                  </w:rPr>
                </w:rPrChange>
              </w:rPr>
            </w:pPr>
            <w:ins w:id="684" w:author="Carolina Ramírez H" w:date="2019-10-15T11:17:00Z">
              <w:r w:rsidRPr="00A87F5A">
                <w:rPr>
                  <w:b/>
                  <w:color w:val="FF0000"/>
                  <w:lang w:val="es-CR"/>
                  <w:rPrChange w:id="685" w:author="Carolina Ramírez H" w:date="2019-10-15T11:18:00Z">
                    <w:rPr>
                      <w:b/>
                      <w:strike/>
                      <w:lang w:val="es-CR"/>
                    </w:rPr>
                  </w:rPrChange>
                </w:rPr>
                <w:t xml:space="preserve">MODALIDAD: </w:t>
              </w:r>
            </w:ins>
          </w:p>
        </w:tc>
        <w:tc>
          <w:tcPr>
            <w:tcW w:w="5800" w:type="dxa"/>
            <w:tcBorders>
              <w:top w:val="single" w:sz="4" w:space="0" w:color="auto"/>
              <w:left w:val="single" w:sz="4" w:space="0" w:color="auto"/>
              <w:bottom w:val="single" w:sz="4" w:space="0" w:color="auto"/>
              <w:right w:val="single" w:sz="4" w:space="0" w:color="auto"/>
            </w:tcBorders>
          </w:tcPr>
          <w:p w14:paraId="5280A348" w14:textId="77777777" w:rsidR="00A87F5A" w:rsidRPr="00A87F5A" w:rsidRDefault="00A87F5A" w:rsidP="001507AA">
            <w:pPr>
              <w:pStyle w:val="Sinespaciado"/>
              <w:rPr>
                <w:ins w:id="686" w:author="Carolina Ramírez H" w:date="2019-10-15T11:17:00Z"/>
                <w:color w:val="FF0000"/>
                <w:lang w:val="es-CR" w:eastAsia="en-US"/>
                <w:rPrChange w:id="687" w:author="Carolina Ramírez H" w:date="2019-10-15T11:18:00Z">
                  <w:rPr>
                    <w:ins w:id="688" w:author="Carolina Ramírez H" w:date="2019-10-15T11:17:00Z"/>
                    <w:strike/>
                    <w:lang w:val="es-CR" w:eastAsia="en-US"/>
                  </w:rPr>
                </w:rPrChange>
              </w:rPr>
            </w:pPr>
            <w:ins w:id="689" w:author="Carolina Ramírez H" w:date="2019-10-15T11:17:00Z">
              <w:r w:rsidRPr="00A87F5A">
                <w:rPr>
                  <w:color w:val="FF0000"/>
                  <w:lang w:val="es-CR" w:eastAsia="en-US"/>
                  <w:rPrChange w:id="690" w:author="Carolina Ramírez H" w:date="2019-10-15T11:18:00Z">
                    <w:rPr>
                      <w:strike/>
                      <w:lang w:val="es-CR" w:eastAsia="en-US"/>
                    </w:rPr>
                  </w:rPrChange>
                </w:rPr>
                <w:t xml:space="preserve">PRESENCIAL </w:t>
              </w:r>
            </w:ins>
          </w:p>
        </w:tc>
      </w:tr>
      <w:tr w:rsidR="00A87F5A" w:rsidRPr="00A87F5A" w14:paraId="492A8793" w14:textId="77777777" w:rsidTr="001507AA">
        <w:trPr>
          <w:trHeight w:val="77"/>
          <w:ins w:id="691" w:author="Carolina Ramírez H" w:date="2019-10-15T11:17:00Z"/>
        </w:trPr>
        <w:tc>
          <w:tcPr>
            <w:tcW w:w="3085" w:type="dxa"/>
            <w:tcBorders>
              <w:top w:val="single" w:sz="4" w:space="0" w:color="auto"/>
              <w:left w:val="single" w:sz="4" w:space="0" w:color="auto"/>
              <w:bottom w:val="single" w:sz="4" w:space="0" w:color="auto"/>
              <w:right w:val="single" w:sz="4" w:space="0" w:color="auto"/>
            </w:tcBorders>
            <w:vAlign w:val="center"/>
            <w:hideMark/>
          </w:tcPr>
          <w:p w14:paraId="52ED47D0" w14:textId="77777777" w:rsidR="00A87F5A" w:rsidRPr="00A87F5A" w:rsidRDefault="00A87F5A" w:rsidP="001507AA">
            <w:pPr>
              <w:pStyle w:val="Sinespaciado"/>
              <w:rPr>
                <w:ins w:id="692" w:author="Carolina Ramírez H" w:date="2019-10-15T11:17:00Z"/>
                <w:b/>
                <w:color w:val="FF0000"/>
                <w:lang w:val="es-CR" w:eastAsia="en-US"/>
                <w:rPrChange w:id="693" w:author="Carolina Ramírez H" w:date="2019-10-15T11:18:00Z">
                  <w:rPr>
                    <w:ins w:id="694" w:author="Carolina Ramírez H" w:date="2019-10-15T11:17:00Z"/>
                    <w:b/>
                    <w:strike/>
                    <w:lang w:val="es-CR" w:eastAsia="en-US"/>
                  </w:rPr>
                </w:rPrChange>
              </w:rPr>
            </w:pPr>
            <w:ins w:id="695" w:author="Carolina Ramírez H" w:date="2019-10-15T11:17:00Z">
              <w:r w:rsidRPr="00A87F5A">
                <w:rPr>
                  <w:b/>
                  <w:color w:val="FF0000"/>
                  <w:lang w:val="es-CR"/>
                  <w:rPrChange w:id="696" w:author="Carolina Ramírez H" w:date="2019-10-15T11:18:00Z">
                    <w:rPr>
                      <w:b/>
                      <w:strike/>
                      <w:lang w:val="es-CR"/>
                    </w:rPr>
                  </w:rPrChange>
                </w:rPr>
                <w:t>NATURALEZA:</w:t>
              </w:r>
            </w:ins>
          </w:p>
        </w:tc>
        <w:tc>
          <w:tcPr>
            <w:tcW w:w="5800" w:type="dxa"/>
            <w:tcBorders>
              <w:top w:val="single" w:sz="4" w:space="0" w:color="auto"/>
              <w:left w:val="single" w:sz="4" w:space="0" w:color="auto"/>
              <w:bottom w:val="single" w:sz="4" w:space="0" w:color="auto"/>
              <w:right w:val="single" w:sz="4" w:space="0" w:color="auto"/>
            </w:tcBorders>
          </w:tcPr>
          <w:p w14:paraId="73E8E873" w14:textId="77777777" w:rsidR="00A87F5A" w:rsidRPr="00A87F5A" w:rsidRDefault="00A87F5A" w:rsidP="001507AA">
            <w:pPr>
              <w:pStyle w:val="Sinespaciado"/>
              <w:rPr>
                <w:ins w:id="697" w:author="Carolina Ramírez H" w:date="2019-10-15T11:17:00Z"/>
                <w:color w:val="FF0000"/>
                <w:lang w:val="es-CR" w:eastAsia="en-US"/>
                <w:rPrChange w:id="698" w:author="Carolina Ramírez H" w:date="2019-10-15T11:18:00Z">
                  <w:rPr>
                    <w:ins w:id="699" w:author="Carolina Ramírez H" w:date="2019-10-15T11:17:00Z"/>
                    <w:strike/>
                    <w:lang w:val="es-CR" w:eastAsia="en-US"/>
                  </w:rPr>
                </w:rPrChange>
              </w:rPr>
            </w:pPr>
            <w:ins w:id="700" w:author="Carolina Ramírez H" w:date="2019-10-15T11:17:00Z">
              <w:r w:rsidRPr="00A87F5A">
                <w:rPr>
                  <w:color w:val="FF0000"/>
                  <w:lang w:val="es-CR" w:eastAsia="en-US"/>
                  <w:rPrChange w:id="701" w:author="Carolina Ramírez H" w:date="2019-10-15T11:18:00Z">
                    <w:rPr>
                      <w:strike/>
                      <w:lang w:val="es-CR" w:eastAsia="en-US"/>
                    </w:rPr>
                  </w:rPrChange>
                </w:rPr>
                <w:t>TEÓRICO-PRÁCTICO</w:t>
              </w:r>
            </w:ins>
          </w:p>
        </w:tc>
      </w:tr>
      <w:tr w:rsidR="00A87F5A" w:rsidRPr="00A87F5A" w14:paraId="13945B47" w14:textId="77777777" w:rsidTr="001507AA">
        <w:trPr>
          <w:trHeight w:val="140"/>
          <w:ins w:id="702"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7F9FFFB8" w14:textId="77777777" w:rsidR="00A87F5A" w:rsidRPr="00A87F5A" w:rsidRDefault="00A87F5A" w:rsidP="001507AA">
            <w:pPr>
              <w:pStyle w:val="Sinespaciado"/>
              <w:rPr>
                <w:ins w:id="703" w:author="Carolina Ramírez H" w:date="2019-10-15T11:17:00Z"/>
                <w:b/>
                <w:color w:val="FF0000"/>
                <w:lang w:val="es-CR" w:eastAsia="en-US"/>
                <w:rPrChange w:id="704" w:author="Carolina Ramírez H" w:date="2019-10-15T11:18:00Z">
                  <w:rPr>
                    <w:ins w:id="705" w:author="Carolina Ramírez H" w:date="2019-10-15T11:17:00Z"/>
                    <w:b/>
                    <w:strike/>
                    <w:lang w:val="es-CR" w:eastAsia="en-US"/>
                  </w:rPr>
                </w:rPrChange>
              </w:rPr>
            </w:pPr>
            <w:ins w:id="706" w:author="Carolina Ramírez H" w:date="2019-10-15T11:17:00Z">
              <w:r w:rsidRPr="00A87F5A">
                <w:rPr>
                  <w:b/>
                  <w:color w:val="FF0000"/>
                  <w:lang w:val="es-CR"/>
                  <w:rPrChange w:id="707" w:author="Carolina Ramírez H" w:date="2019-10-15T11:18:00Z">
                    <w:rPr>
                      <w:b/>
                      <w:strike/>
                      <w:lang w:val="es-CR"/>
                    </w:rPr>
                  </w:rPrChange>
                </w:rPr>
                <w:t xml:space="preserve">TIPO DE LABORATORIO: </w:t>
              </w:r>
            </w:ins>
          </w:p>
        </w:tc>
        <w:tc>
          <w:tcPr>
            <w:tcW w:w="5800" w:type="dxa"/>
            <w:tcBorders>
              <w:top w:val="single" w:sz="4" w:space="0" w:color="auto"/>
              <w:left w:val="single" w:sz="4" w:space="0" w:color="auto"/>
              <w:bottom w:val="single" w:sz="4" w:space="0" w:color="auto"/>
              <w:right w:val="single" w:sz="4" w:space="0" w:color="auto"/>
            </w:tcBorders>
          </w:tcPr>
          <w:p w14:paraId="38223692" w14:textId="77777777" w:rsidR="00A87F5A" w:rsidRPr="00A87F5A" w:rsidRDefault="00A87F5A" w:rsidP="001507AA">
            <w:pPr>
              <w:pStyle w:val="Sinespaciado"/>
              <w:rPr>
                <w:ins w:id="708" w:author="Carolina Ramírez H" w:date="2019-10-15T11:17:00Z"/>
                <w:color w:val="FF0000"/>
                <w:lang w:val="es-CR" w:eastAsia="en-US"/>
                <w:rPrChange w:id="709" w:author="Carolina Ramírez H" w:date="2019-10-15T11:18:00Z">
                  <w:rPr>
                    <w:ins w:id="710" w:author="Carolina Ramírez H" w:date="2019-10-15T11:17:00Z"/>
                    <w:strike/>
                    <w:lang w:val="es-CR" w:eastAsia="en-US"/>
                  </w:rPr>
                </w:rPrChange>
              </w:rPr>
            </w:pPr>
            <w:ins w:id="711" w:author="Carolina Ramírez H" w:date="2019-10-15T11:17:00Z">
              <w:r w:rsidRPr="00A87F5A">
                <w:rPr>
                  <w:color w:val="FF0000"/>
                  <w:lang w:val="es-CR" w:eastAsia="en-US"/>
                  <w:rPrChange w:id="712" w:author="Carolina Ramírez H" w:date="2019-10-15T11:18:00Z">
                    <w:rPr>
                      <w:strike/>
                      <w:lang w:val="es-CR" w:eastAsia="en-US"/>
                    </w:rPr>
                  </w:rPrChange>
                </w:rPr>
                <w:t>NO TIENE</w:t>
              </w:r>
            </w:ins>
          </w:p>
        </w:tc>
      </w:tr>
      <w:tr w:rsidR="00A87F5A" w:rsidRPr="00A87F5A" w14:paraId="547FC67B" w14:textId="77777777" w:rsidTr="001507AA">
        <w:trPr>
          <w:trHeight w:val="284"/>
          <w:ins w:id="713"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3D7E7D46" w14:textId="77777777" w:rsidR="00A87F5A" w:rsidRPr="00A87F5A" w:rsidRDefault="00A87F5A" w:rsidP="001507AA">
            <w:pPr>
              <w:pStyle w:val="Sinespaciado"/>
              <w:rPr>
                <w:ins w:id="714" w:author="Carolina Ramírez H" w:date="2019-10-15T11:17:00Z"/>
                <w:b/>
                <w:color w:val="FF0000"/>
                <w:lang w:val="es-CR" w:eastAsia="en-US"/>
                <w:rPrChange w:id="715" w:author="Carolina Ramírez H" w:date="2019-10-15T11:18:00Z">
                  <w:rPr>
                    <w:ins w:id="716" w:author="Carolina Ramírez H" w:date="2019-10-15T11:17:00Z"/>
                    <w:b/>
                    <w:strike/>
                    <w:lang w:val="es-CR" w:eastAsia="en-US"/>
                  </w:rPr>
                </w:rPrChange>
              </w:rPr>
            </w:pPr>
            <w:ins w:id="717" w:author="Carolina Ramírez H" w:date="2019-10-15T11:17:00Z">
              <w:r w:rsidRPr="00A87F5A">
                <w:rPr>
                  <w:b/>
                  <w:color w:val="FF0000"/>
                  <w:lang w:val="es-CR"/>
                  <w:rPrChange w:id="718" w:author="Carolina Ramírez H" w:date="2019-10-15T11:18:00Z">
                    <w:rPr>
                      <w:b/>
                      <w:strike/>
                      <w:lang w:val="es-CR"/>
                    </w:rPr>
                  </w:rPrChange>
                </w:rPr>
                <w:t xml:space="preserve">CRÉDITOS: </w:t>
              </w:r>
            </w:ins>
          </w:p>
        </w:tc>
        <w:tc>
          <w:tcPr>
            <w:tcW w:w="5800" w:type="dxa"/>
            <w:tcBorders>
              <w:top w:val="single" w:sz="4" w:space="0" w:color="auto"/>
              <w:left w:val="single" w:sz="4" w:space="0" w:color="auto"/>
              <w:bottom w:val="single" w:sz="4" w:space="0" w:color="auto"/>
              <w:right w:val="single" w:sz="4" w:space="0" w:color="auto"/>
            </w:tcBorders>
          </w:tcPr>
          <w:p w14:paraId="3898AF09" w14:textId="77777777" w:rsidR="00A87F5A" w:rsidRPr="00A87F5A" w:rsidRDefault="00A87F5A" w:rsidP="001507AA">
            <w:pPr>
              <w:pStyle w:val="Sinespaciado"/>
              <w:rPr>
                <w:ins w:id="719" w:author="Carolina Ramírez H" w:date="2019-10-15T11:17:00Z"/>
                <w:color w:val="FF0000"/>
                <w:lang w:val="es-CR" w:eastAsia="en-US"/>
                <w:rPrChange w:id="720" w:author="Carolina Ramírez H" w:date="2019-10-15T11:18:00Z">
                  <w:rPr>
                    <w:ins w:id="721" w:author="Carolina Ramírez H" w:date="2019-10-15T11:17:00Z"/>
                    <w:strike/>
                    <w:lang w:val="es-CR" w:eastAsia="en-US"/>
                  </w:rPr>
                </w:rPrChange>
              </w:rPr>
            </w:pPr>
            <w:ins w:id="722" w:author="Carolina Ramírez H" w:date="2019-10-15T11:17:00Z">
              <w:r w:rsidRPr="00A87F5A">
                <w:rPr>
                  <w:color w:val="FF0000"/>
                  <w:lang w:val="es-CR" w:eastAsia="en-US"/>
                  <w:rPrChange w:id="723" w:author="Carolina Ramírez H" w:date="2019-10-15T11:18:00Z">
                    <w:rPr>
                      <w:strike/>
                      <w:lang w:val="es-CR" w:eastAsia="en-US"/>
                    </w:rPr>
                  </w:rPrChange>
                </w:rPr>
                <w:t>CRÉDITOS</w:t>
              </w:r>
            </w:ins>
          </w:p>
        </w:tc>
      </w:tr>
      <w:tr w:rsidR="00A87F5A" w:rsidRPr="00A87F5A" w14:paraId="79038B28" w14:textId="77777777" w:rsidTr="001507AA">
        <w:trPr>
          <w:trHeight w:val="77"/>
          <w:ins w:id="724"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44EE5132" w14:textId="77777777" w:rsidR="00A87F5A" w:rsidRPr="00A87F5A" w:rsidRDefault="00A87F5A" w:rsidP="001507AA">
            <w:pPr>
              <w:pStyle w:val="Sinespaciado"/>
              <w:rPr>
                <w:ins w:id="725" w:author="Carolina Ramírez H" w:date="2019-10-15T11:17:00Z"/>
                <w:b/>
                <w:color w:val="FF0000"/>
                <w:lang w:val="es-CR" w:eastAsia="en-US"/>
                <w:rPrChange w:id="726" w:author="Carolina Ramírez H" w:date="2019-10-15T11:18:00Z">
                  <w:rPr>
                    <w:ins w:id="727" w:author="Carolina Ramírez H" w:date="2019-10-15T11:17:00Z"/>
                    <w:b/>
                    <w:strike/>
                    <w:lang w:val="es-CR" w:eastAsia="en-US"/>
                  </w:rPr>
                </w:rPrChange>
              </w:rPr>
            </w:pPr>
            <w:ins w:id="728" w:author="Carolina Ramírez H" w:date="2019-10-15T11:17:00Z">
              <w:r w:rsidRPr="00A87F5A">
                <w:rPr>
                  <w:b/>
                  <w:color w:val="FF0000"/>
                  <w:lang w:val="es-CR"/>
                  <w:rPrChange w:id="729" w:author="Carolina Ramírez H" w:date="2019-10-15T11:18:00Z">
                    <w:rPr>
                      <w:b/>
                      <w:strike/>
                      <w:lang w:val="es-CR"/>
                    </w:rPr>
                  </w:rPrChange>
                </w:rPr>
                <w:t>HORAS SEMANALES:</w:t>
              </w:r>
              <w:r w:rsidRPr="00A87F5A">
                <w:rPr>
                  <w:b/>
                  <w:color w:val="FF0000"/>
                  <w:lang w:val="es-CR"/>
                  <w:rPrChange w:id="730" w:author="Carolina Ramírez H" w:date="2019-10-15T11:18:00Z">
                    <w:rPr>
                      <w:b/>
                      <w:strike/>
                      <w:lang w:val="es-CR"/>
                    </w:rPr>
                  </w:rPrChange>
                </w:rPr>
                <w:tab/>
              </w:r>
            </w:ins>
          </w:p>
        </w:tc>
        <w:tc>
          <w:tcPr>
            <w:tcW w:w="5800" w:type="dxa"/>
            <w:tcBorders>
              <w:top w:val="single" w:sz="4" w:space="0" w:color="auto"/>
              <w:left w:val="single" w:sz="4" w:space="0" w:color="auto"/>
              <w:bottom w:val="single" w:sz="4" w:space="0" w:color="auto"/>
              <w:right w:val="single" w:sz="4" w:space="0" w:color="auto"/>
            </w:tcBorders>
          </w:tcPr>
          <w:p w14:paraId="05ADD651" w14:textId="77777777" w:rsidR="00A87F5A" w:rsidRPr="00A87F5A" w:rsidRDefault="00A87F5A" w:rsidP="001507AA">
            <w:pPr>
              <w:pStyle w:val="Sinespaciado"/>
              <w:rPr>
                <w:ins w:id="731" w:author="Carolina Ramírez H" w:date="2019-10-15T11:17:00Z"/>
                <w:color w:val="FF0000"/>
                <w:lang w:val="es-CR" w:eastAsia="en-US"/>
                <w:rPrChange w:id="732" w:author="Carolina Ramírez H" w:date="2019-10-15T11:18:00Z">
                  <w:rPr>
                    <w:ins w:id="733" w:author="Carolina Ramírez H" w:date="2019-10-15T11:17:00Z"/>
                    <w:strike/>
                    <w:lang w:val="es-CR" w:eastAsia="en-US"/>
                  </w:rPr>
                </w:rPrChange>
              </w:rPr>
            </w:pPr>
            <w:ins w:id="734" w:author="Carolina Ramírez H" w:date="2019-10-15T11:17:00Z">
              <w:r w:rsidRPr="00A87F5A">
                <w:rPr>
                  <w:color w:val="FF0000"/>
                  <w:lang w:val="es-CR" w:eastAsia="en-US"/>
                  <w:rPrChange w:id="735" w:author="Carolina Ramírez H" w:date="2019-10-15T11:18:00Z">
                    <w:rPr>
                      <w:strike/>
                      <w:lang w:val="es-CR" w:eastAsia="en-US"/>
                    </w:rPr>
                  </w:rPrChange>
                </w:rPr>
                <w:t>3 Hrs presenciales + 5 hrs de estudio independiente</w:t>
              </w:r>
            </w:ins>
          </w:p>
        </w:tc>
      </w:tr>
      <w:tr w:rsidR="00A87F5A" w:rsidRPr="00A87F5A" w14:paraId="6137E1C0" w14:textId="77777777" w:rsidTr="001507AA">
        <w:trPr>
          <w:trHeight w:val="77"/>
          <w:ins w:id="736"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17FE8468" w14:textId="77777777" w:rsidR="00A87F5A" w:rsidRPr="00A87F5A" w:rsidRDefault="00A87F5A" w:rsidP="001507AA">
            <w:pPr>
              <w:pStyle w:val="Sinespaciado"/>
              <w:rPr>
                <w:ins w:id="737" w:author="Carolina Ramírez H" w:date="2019-10-15T11:17:00Z"/>
                <w:b/>
                <w:color w:val="FF0000"/>
                <w:lang w:val="es-CR" w:eastAsia="en-US"/>
                <w:rPrChange w:id="738" w:author="Carolina Ramírez H" w:date="2019-10-15T11:18:00Z">
                  <w:rPr>
                    <w:ins w:id="739" w:author="Carolina Ramírez H" w:date="2019-10-15T11:17:00Z"/>
                    <w:b/>
                    <w:strike/>
                    <w:lang w:val="es-CR" w:eastAsia="en-US"/>
                  </w:rPr>
                </w:rPrChange>
              </w:rPr>
            </w:pPr>
            <w:ins w:id="740" w:author="Carolina Ramírez H" w:date="2019-10-15T11:17:00Z">
              <w:r w:rsidRPr="00A87F5A">
                <w:rPr>
                  <w:b/>
                  <w:color w:val="FF0000"/>
                  <w:lang w:val="es-CR"/>
                  <w:rPrChange w:id="741" w:author="Carolina Ramírez H" w:date="2019-10-15T11:18:00Z">
                    <w:rPr>
                      <w:b/>
                      <w:strike/>
                      <w:lang w:val="es-CR"/>
                    </w:rPr>
                  </w:rPrChange>
                </w:rPr>
                <w:t xml:space="preserve">HORAS PRESENCIALES: </w:t>
              </w:r>
            </w:ins>
          </w:p>
        </w:tc>
        <w:tc>
          <w:tcPr>
            <w:tcW w:w="5800" w:type="dxa"/>
            <w:tcBorders>
              <w:top w:val="single" w:sz="4" w:space="0" w:color="auto"/>
              <w:left w:val="single" w:sz="4" w:space="0" w:color="auto"/>
              <w:bottom w:val="single" w:sz="4" w:space="0" w:color="auto"/>
              <w:right w:val="single" w:sz="4" w:space="0" w:color="auto"/>
            </w:tcBorders>
          </w:tcPr>
          <w:p w14:paraId="1A2A3B76" w14:textId="77777777" w:rsidR="00A87F5A" w:rsidRPr="00A87F5A" w:rsidRDefault="00A87F5A" w:rsidP="001507AA">
            <w:pPr>
              <w:pStyle w:val="Sinespaciado"/>
              <w:rPr>
                <w:ins w:id="742" w:author="Carolina Ramírez H" w:date="2019-10-15T11:17:00Z"/>
                <w:color w:val="FF0000"/>
                <w:lang w:val="es-CR" w:eastAsia="en-US"/>
                <w:rPrChange w:id="743" w:author="Carolina Ramírez H" w:date="2019-10-15T11:18:00Z">
                  <w:rPr>
                    <w:ins w:id="744" w:author="Carolina Ramírez H" w:date="2019-10-15T11:17:00Z"/>
                    <w:strike/>
                    <w:lang w:val="es-CR" w:eastAsia="en-US"/>
                  </w:rPr>
                </w:rPrChange>
              </w:rPr>
            </w:pPr>
            <w:ins w:id="745" w:author="Carolina Ramírez H" w:date="2019-10-15T11:17:00Z">
              <w:r w:rsidRPr="00A87F5A">
                <w:rPr>
                  <w:color w:val="FF0000"/>
                  <w:lang w:val="es-CR" w:eastAsia="en-US"/>
                  <w:rPrChange w:id="746" w:author="Carolina Ramírez H" w:date="2019-10-15T11:18:00Z">
                    <w:rPr>
                      <w:strike/>
                      <w:lang w:val="es-CR" w:eastAsia="en-US"/>
                    </w:rPr>
                  </w:rPrChange>
                </w:rPr>
                <w:t>8 Hrs totales (2 hrs teoría, 1 hrs práctica)</w:t>
              </w:r>
            </w:ins>
          </w:p>
        </w:tc>
      </w:tr>
      <w:tr w:rsidR="00A87F5A" w:rsidRPr="00A87F5A" w14:paraId="55A1AEB9" w14:textId="77777777" w:rsidTr="001507AA">
        <w:trPr>
          <w:trHeight w:val="376"/>
          <w:ins w:id="747" w:author="Carolina Ramírez H" w:date="2019-10-15T11:17:00Z"/>
        </w:trPr>
        <w:tc>
          <w:tcPr>
            <w:tcW w:w="3085" w:type="dxa"/>
            <w:tcBorders>
              <w:top w:val="single" w:sz="4" w:space="0" w:color="auto"/>
              <w:left w:val="single" w:sz="4" w:space="0" w:color="auto"/>
              <w:bottom w:val="single" w:sz="4" w:space="0" w:color="auto"/>
              <w:right w:val="single" w:sz="4" w:space="0" w:color="auto"/>
            </w:tcBorders>
            <w:vAlign w:val="center"/>
          </w:tcPr>
          <w:p w14:paraId="37DC7252" w14:textId="77777777" w:rsidR="00A87F5A" w:rsidRPr="00A87F5A" w:rsidRDefault="00A87F5A" w:rsidP="001507AA">
            <w:pPr>
              <w:pStyle w:val="Sinespaciado"/>
              <w:jc w:val="center"/>
              <w:rPr>
                <w:ins w:id="748" w:author="Carolina Ramírez H" w:date="2019-10-15T11:17:00Z"/>
                <w:b/>
                <w:color w:val="FF0000"/>
                <w:lang w:val="es-CR"/>
                <w:rPrChange w:id="749" w:author="Carolina Ramírez H" w:date="2019-10-15T11:18:00Z">
                  <w:rPr>
                    <w:ins w:id="750" w:author="Carolina Ramírez H" w:date="2019-10-15T11:17:00Z"/>
                    <w:b/>
                    <w:strike/>
                    <w:lang w:val="es-CR"/>
                  </w:rPr>
                </w:rPrChange>
              </w:rPr>
            </w:pPr>
            <w:ins w:id="751" w:author="Carolina Ramírez H" w:date="2019-10-15T11:17:00Z">
              <w:r w:rsidRPr="00A87F5A">
                <w:rPr>
                  <w:b/>
                  <w:color w:val="FF0000"/>
                  <w:lang w:val="es-CR"/>
                  <w:rPrChange w:id="752" w:author="Carolina Ramírez H" w:date="2019-10-15T11:18:00Z">
                    <w:rPr>
                      <w:b/>
                      <w:strike/>
                      <w:lang w:val="es-CR"/>
                    </w:rPr>
                  </w:rPrChange>
                </w:rPr>
                <w:t>HORAS DE LABORATORIO</w:t>
              </w:r>
            </w:ins>
          </w:p>
        </w:tc>
        <w:tc>
          <w:tcPr>
            <w:tcW w:w="5800" w:type="dxa"/>
            <w:tcBorders>
              <w:top w:val="single" w:sz="4" w:space="0" w:color="auto"/>
              <w:left w:val="single" w:sz="4" w:space="0" w:color="auto"/>
              <w:bottom w:val="single" w:sz="4" w:space="0" w:color="auto"/>
              <w:right w:val="single" w:sz="4" w:space="0" w:color="auto"/>
            </w:tcBorders>
          </w:tcPr>
          <w:p w14:paraId="1F1A7906" w14:textId="77777777" w:rsidR="00A87F5A" w:rsidRPr="00A87F5A" w:rsidRDefault="00A87F5A" w:rsidP="001507AA">
            <w:pPr>
              <w:pStyle w:val="Sinespaciado"/>
              <w:rPr>
                <w:ins w:id="753" w:author="Carolina Ramírez H" w:date="2019-10-15T11:17:00Z"/>
                <w:color w:val="FF0000"/>
                <w:lang w:val="es-CR" w:eastAsia="en-US"/>
                <w:rPrChange w:id="754" w:author="Carolina Ramírez H" w:date="2019-10-15T11:18:00Z">
                  <w:rPr>
                    <w:ins w:id="755" w:author="Carolina Ramírez H" w:date="2019-10-15T11:17:00Z"/>
                    <w:strike/>
                    <w:lang w:val="es-CR" w:eastAsia="en-US"/>
                  </w:rPr>
                </w:rPrChange>
              </w:rPr>
            </w:pPr>
            <w:ins w:id="756" w:author="Carolina Ramírez H" w:date="2019-10-15T11:17:00Z">
              <w:r w:rsidRPr="00A87F5A">
                <w:rPr>
                  <w:color w:val="FF0000"/>
                  <w:lang w:val="es-CR" w:eastAsia="en-US"/>
                  <w:rPrChange w:id="757" w:author="Carolina Ramírez H" w:date="2019-10-15T11:18:00Z">
                    <w:rPr>
                      <w:strike/>
                      <w:lang w:val="es-CR" w:eastAsia="en-US"/>
                    </w:rPr>
                  </w:rPrChange>
                </w:rPr>
                <w:t>NO TIENE</w:t>
              </w:r>
            </w:ins>
          </w:p>
        </w:tc>
      </w:tr>
      <w:tr w:rsidR="00A87F5A" w:rsidRPr="00A87F5A" w14:paraId="31D65BAB" w14:textId="77777777" w:rsidTr="001507AA">
        <w:trPr>
          <w:trHeight w:val="541"/>
          <w:ins w:id="758"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36B8DD5A" w14:textId="77777777" w:rsidR="00A87F5A" w:rsidRPr="00A87F5A" w:rsidRDefault="00A87F5A" w:rsidP="001507AA">
            <w:pPr>
              <w:pStyle w:val="Sinespaciado"/>
              <w:rPr>
                <w:ins w:id="759" w:author="Carolina Ramírez H" w:date="2019-10-15T11:17:00Z"/>
                <w:b/>
                <w:color w:val="FF0000"/>
                <w:lang w:val="es-CR" w:eastAsia="en-US"/>
                <w:rPrChange w:id="760" w:author="Carolina Ramírez H" w:date="2019-10-15T11:18:00Z">
                  <w:rPr>
                    <w:ins w:id="761" w:author="Carolina Ramírez H" w:date="2019-10-15T11:17:00Z"/>
                    <w:b/>
                    <w:strike/>
                    <w:lang w:val="es-CR" w:eastAsia="en-US"/>
                  </w:rPr>
                </w:rPrChange>
              </w:rPr>
            </w:pPr>
            <w:ins w:id="762" w:author="Carolina Ramírez H" w:date="2019-10-15T11:17:00Z">
              <w:r w:rsidRPr="00A87F5A">
                <w:rPr>
                  <w:b/>
                  <w:color w:val="FF0000"/>
                  <w:lang w:val="es-CR"/>
                  <w:rPrChange w:id="763" w:author="Carolina Ramírez H" w:date="2019-10-15T11:18:00Z">
                    <w:rPr>
                      <w:b/>
                      <w:strike/>
                      <w:lang w:val="es-CR"/>
                    </w:rPr>
                  </w:rPrChange>
                </w:rPr>
                <w:t>HORAS DE ESTUDIO INDEPENDIENTE:</w:t>
              </w:r>
            </w:ins>
          </w:p>
        </w:tc>
        <w:tc>
          <w:tcPr>
            <w:tcW w:w="5800" w:type="dxa"/>
            <w:tcBorders>
              <w:top w:val="single" w:sz="4" w:space="0" w:color="auto"/>
              <w:left w:val="single" w:sz="4" w:space="0" w:color="auto"/>
              <w:bottom w:val="single" w:sz="4" w:space="0" w:color="auto"/>
              <w:right w:val="single" w:sz="4" w:space="0" w:color="auto"/>
            </w:tcBorders>
          </w:tcPr>
          <w:p w14:paraId="6D109FFB" w14:textId="77777777" w:rsidR="00A87F5A" w:rsidRPr="00A87F5A" w:rsidRDefault="00A87F5A" w:rsidP="001507AA">
            <w:pPr>
              <w:pStyle w:val="Sinespaciado"/>
              <w:rPr>
                <w:ins w:id="764" w:author="Carolina Ramírez H" w:date="2019-10-15T11:17:00Z"/>
                <w:color w:val="FF0000"/>
                <w:lang w:val="es-CR" w:eastAsia="en-US"/>
                <w:rPrChange w:id="765" w:author="Carolina Ramírez H" w:date="2019-10-15T11:18:00Z">
                  <w:rPr>
                    <w:ins w:id="766" w:author="Carolina Ramírez H" w:date="2019-10-15T11:17:00Z"/>
                    <w:strike/>
                    <w:lang w:val="es-CR" w:eastAsia="en-US"/>
                  </w:rPr>
                </w:rPrChange>
              </w:rPr>
            </w:pPr>
            <w:ins w:id="767" w:author="Carolina Ramírez H" w:date="2019-10-15T11:17:00Z">
              <w:r w:rsidRPr="00A87F5A">
                <w:rPr>
                  <w:color w:val="FF0000"/>
                  <w:lang w:val="es-CR" w:eastAsia="en-US"/>
                  <w:rPrChange w:id="768" w:author="Carolina Ramírez H" w:date="2019-10-15T11:18:00Z">
                    <w:rPr>
                      <w:strike/>
                      <w:lang w:val="es-CR" w:eastAsia="en-US"/>
                    </w:rPr>
                  </w:rPrChange>
                </w:rPr>
                <w:t>5 hrs</w:t>
              </w:r>
            </w:ins>
          </w:p>
        </w:tc>
      </w:tr>
      <w:tr w:rsidR="00A87F5A" w:rsidRPr="00A87F5A" w14:paraId="107BB8C3" w14:textId="77777777" w:rsidTr="001507AA">
        <w:trPr>
          <w:trHeight w:val="297"/>
          <w:ins w:id="769"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07876FCA" w14:textId="77777777" w:rsidR="00A87F5A" w:rsidRPr="00A87F5A" w:rsidRDefault="00A87F5A" w:rsidP="001507AA">
            <w:pPr>
              <w:pStyle w:val="Sinespaciado"/>
              <w:rPr>
                <w:ins w:id="770" w:author="Carolina Ramírez H" w:date="2019-10-15T11:17:00Z"/>
                <w:b/>
                <w:color w:val="FF0000"/>
                <w:lang w:val="es-CR" w:eastAsia="en-US"/>
                <w:rPrChange w:id="771" w:author="Carolina Ramírez H" w:date="2019-10-15T11:18:00Z">
                  <w:rPr>
                    <w:ins w:id="772" w:author="Carolina Ramírez H" w:date="2019-10-15T11:17:00Z"/>
                    <w:b/>
                    <w:strike/>
                    <w:lang w:val="es-CR" w:eastAsia="en-US"/>
                  </w:rPr>
                </w:rPrChange>
              </w:rPr>
            </w:pPr>
            <w:ins w:id="773" w:author="Carolina Ramírez H" w:date="2019-10-15T11:17:00Z">
              <w:r w:rsidRPr="00A87F5A">
                <w:rPr>
                  <w:b/>
                  <w:color w:val="FF0000"/>
                  <w:lang w:val="es-CR"/>
                  <w:rPrChange w:id="774" w:author="Carolina Ramírez H" w:date="2019-10-15T11:18:00Z">
                    <w:rPr>
                      <w:b/>
                      <w:strike/>
                      <w:lang w:val="es-CR"/>
                    </w:rPr>
                  </w:rPrChange>
                </w:rPr>
                <w:t xml:space="preserve">HORAS DOCENTE: </w:t>
              </w:r>
            </w:ins>
          </w:p>
        </w:tc>
        <w:tc>
          <w:tcPr>
            <w:tcW w:w="5800" w:type="dxa"/>
            <w:tcBorders>
              <w:top w:val="single" w:sz="4" w:space="0" w:color="auto"/>
              <w:left w:val="single" w:sz="4" w:space="0" w:color="auto"/>
              <w:bottom w:val="single" w:sz="4" w:space="0" w:color="auto"/>
              <w:right w:val="single" w:sz="4" w:space="0" w:color="auto"/>
            </w:tcBorders>
          </w:tcPr>
          <w:p w14:paraId="71D8427D" w14:textId="77777777" w:rsidR="00A87F5A" w:rsidRPr="00A87F5A" w:rsidRDefault="00A87F5A" w:rsidP="001507AA">
            <w:pPr>
              <w:pStyle w:val="Sinespaciado"/>
              <w:rPr>
                <w:ins w:id="775" w:author="Carolina Ramírez H" w:date="2019-10-15T11:17:00Z"/>
                <w:color w:val="FF0000"/>
                <w:lang w:val="es-CR" w:eastAsia="en-US"/>
                <w:rPrChange w:id="776" w:author="Carolina Ramírez H" w:date="2019-10-15T11:18:00Z">
                  <w:rPr>
                    <w:ins w:id="777" w:author="Carolina Ramírez H" w:date="2019-10-15T11:17:00Z"/>
                    <w:strike/>
                    <w:lang w:val="es-CR" w:eastAsia="en-US"/>
                  </w:rPr>
                </w:rPrChange>
              </w:rPr>
            </w:pPr>
            <w:ins w:id="778" w:author="Carolina Ramírez H" w:date="2019-10-15T11:17:00Z">
              <w:r w:rsidRPr="00A87F5A">
                <w:rPr>
                  <w:color w:val="FF0000"/>
                  <w:lang w:val="es-CR" w:eastAsia="en-US"/>
                  <w:rPrChange w:id="779" w:author="Carolina Ramírez H" w:date="2019-10-15T11:18:00Z">
                    <w:rPr>
                      <w:strike/>
                      <w:lang w:val="es-CR" w:eastAsia="en-US"/>
                    </w:rPr>
                  </w:rPrChange>
                </w:rPr>
                <w:t xml:space="preserve">3 </w:t>
              </w:r>
              <w:proofErr w:type="gramStart"/>
              <w:r w:rsidRPr="00A87F5A">
                <w:rPr>
                  <w:color w:val="FF0000"/>
                  <w:lang w:val="es-CR" w:eastAsia="en-US"/>
                  <w:rPrChange w:id="780" w:author="Carolina Ramírez H" w:date="2019-10-15T11:18:00Z">
                    <w:rPr>
                      <w:strike/>
                      <w:lang w:val="es-CR" w:eastAsia="en-US"/>
                    </w:rPr>
                  </w:rPrChange>
                </w:rPr>
                <w:t>Horas</w:t>
              </w:r>
              <w:proofErr w:type="gramEnd"/>
              <w:r w:rsidRPr="00A87F5A">
                <w:rPr>
                  <w:color w:val="FF0000"/>
                  <w:lang w:val="es-CR" w:eastAsia="en-US"/>
                  <w:rPrChange w:id="781" w:author="Carolina Ramírez H" w:date="2019-10-15T11:18:00Z">
                    <w:rPr>
                      <w:strike/>
                      <w:lang w:val="es-CR" w:eastAsia="en-US"/>
                    </w:rPr>
                  </w:rPrChange>
                </w:rPr>
                <w:t xml:space="preserve"> presenciales </w:t>
              </w:r>
            </w:ins>
          </w:p>
        </w:tc>
      </w:tr>
      <w:tr w:rsidR="00A87F5A" w:rsidRPr="00A87F5A" w14:paraId="53AD0213" w14:textId="77777777" w:rsidTr="001507AA">
        <w:trPr>
          <w:trHeight w:val="77"/>
          <w:ins w:id="782"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756BD459" w14:textId="77777777" w:rsidR="00A87F5A" w:rsidRPr="00A87F5A" w:rsidRDefault="00A87F5A" w:rsidP="001507AA">
            <w:pPr>
              <w:pStyle w:val="Sinespaciado"/>
              <w:rPr>
                <w:ins w:id="783" w:author="Carolina Ramírez H" w:date="2019-10-15T11:17:00Z"/>
                <w:b/>
                <w:color w:val="FF0000"/>
                <w:lang w:val="es-CR" w:eastAsia="en-US"/>
                <w:rPrChange w:id="784" w:author="Carolina Ramírez H" w:date="2019-10-15T11:18:00Z">
                  <w:rPr>
                    <w:ins w:id="785" w:author="Carolina Ramírez H" w:date="2019-10-15T11:17:00Z"/>
                    <w:b/>
                    <w:strike/>
                    <w:lang w:val="es-CR" w:eastAsia="en-US"/>
                  </w:rPr>
                </w:rPrChange>
              </w:rPr>
            </w:pPr>
            <w:ins w:id="786" w:author="Carolina Ramírez H" w:date="2019-10-15T11:17:00Z">
              <w:r w:rsidRPr="00A87F5A">
                <w:rPr>
                  <w:b/>
                  <w:color w:val="FF0000"/>
                  <w:lang w:val="es-CR"/>
                  <w:rPrChange w:id="787" w:author="Carolina Ramírez H" w:date="2019-10-15T11:18:00Z">
                    <w:rPr>
                      <w:b/>
                      <w:strike/>
                      <w:lang w:val="es-CR"/>
                    </w:rPr>
                  </w:rPrChange>
                </w:rPr>
                <w:t xml:space="preserve">REQUISITOS: </w:t>
              </w:r>
            </w:ins>
          </w:p>
        </w:tc>
        <w:tc>
          <w:tcPr>
            <w:tcW w:w="5800" w:type="dxa"/>
            <w:tcBorders>
              <w:top w:val="single" w:sz="4" w:space="0" w:color="auto"/>
              <w:left w:val="single" w:sz="4" w:space="0" w:color="auto"/>
              <w:bottom w:val="single" w:sz="4" w:space="0" w:color="auto"/>
              <w:right w:val="single" w:sz="4" w:space="0" w:color="auto"/>
            </w:tcBorders>
          </w:tcPr>
          <w:p w14:paraId="44BE4D6C" w14:textId="77777777" w:rsidR="00A87F5A" w:rsidRPr="00A87F5A" w:rsidRDefault="00A87F5A" w:rsidP="001507AA">
            <w:pPr>
              <w:pStyle w:val="Sinespaciado"/>
              <w:rPr>
                <w:ins w:id="788" w:author="Carolina Ramírez H" w:date="2019-10-15T11:17:00Z"/>
                <w:bCs/>
                <w:color w:val="FF0000"/>
                <w:lang w:val="es-CR" w:eastAsia="en-US"/>
                <w:rPrChange w:id="789" w:author="Carolina Ramírez H" w:date="2019-10-15T11:18:00Z">
                  <w:rPr>
                    <w:ins w:id="790" w:author="Carolina Ramírez H" w:date="2019-10-15T11:17:00Z"/>
                    <w:bCs/>
                    <w:strike/>
                    <w:lang w:val="es-CR" w:eastAsia="en-US"/>
                  </w:rPr>
                </w:rPrChange>
              </w:rPr>
            </w:pPr>
            <w:ins w:id="791" w:author="Carolina Ramírez H" w:date="2019-10-15T11:17:00Z">
              <w:r w:rsidRPr="00A87F5A">
                <w:rPr>
                  <w:bCs/>
                  <w:color w:val="FF0000"/>
                  <w:lang w:val="es-CR" w:eastAsia="en-US"/>
                  <w:rPrChange w:id="792" w:author="Carolina Ramírez H" w:date="2019-10-15T11:18:00Z">
                    <w:rPr>
                      <w:bCs/>
                      <w:strike/>
                      <w:lang w:val="es-CR" w:eastAsia="en-US"/>
                    </w:rPr>
                  </w:rPrChange>
                </w:rPr>
                <w:t>No tiene</w:t>
              </w:r>
              <w:r w:rsidRPr="00A87F5A" w:rsidDel="00BF0882">
                <w:rPr>
                  <w:bCs/>
                  <w:color w:val="FF0000"/>
                  <w:lang w:val="es-CR" w:eastAsia="en-US"/>
                  <w:rPrChange w:id="793" w:author="Carolina Ramírez H" w:date="2019-10-15T11:18:00Z">
                    <w:rPr>
                      <w:bCs/>
                      <w:strike/>
                      <w:lang w:val="es-CR" w:eastAsia="en-US"/>
                    </w:rPr>
                  </w:rPrChange>
                </w:rPr>
                <w:t xml:space="preserve"> </w:t>
              </w:r>
            </w:ins>
          </w:p>
        </w:tc>
      </w:tr>
      <w:tr w:rsidR="00A87F5A" w:rsidRPr="00A87F5A" w14:paraId="3BD61DF9" w14:textId="77777777" w:rsidTr="001507AA">
        <w:trPr>
          <w:trHeight w:val="77"/>
          <w:ins w:id="794"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2F356493" w14:textId="77777777" w:rsidR="00A87F5A" w:rsidRPr="00A87F5A" w:rsidRDefault="00A87F5A" w:rsidP="001507AA">
            <w:pPr>
              <w:pStyle w:val="Sinespaciado"/>
              <w:rPr>
                <w:ins w:id="795" w:author="Carolina Ramírez H" w:date="2019-10-15T11:17:00Z"/>
                <w:b/>
                <w:color w:val="FF0000"/>
                <w:lang w:val="es-CR" w:eastAsia="en-US"/>
                <w:rPrChange w:id="796" w:author="Carolina Ramírez H" w:date="2019-10-15T11:18:00Z">
                  <w:rPr>
                    <w:ins w:id="797" w:author="Carolina Ramírez H" w:date="2019-10-15T11:17:00Z"/>
                    <w:b/>
                    <w:strike/>
                    <w:lang w:val="es-CR" w:eastAsia="en-US"/>
                  </w:rPr>
                </w:rPrChange>
              </w:rPr>
            </w:pPr>
            <w:ins w:id="798" w:author="Carolina Ramírez H" w:date="2019-10-15T11:17:00Z">
              <w:r w:rsidRPr="00A87F5A">
                <w:rPr>
                  <w:b/>
                  <w:color w:val="FF0000"/>
                  <w:lang w:val="es-CR"/>
                  <w:rPrChange w:id="799" w:author="Carolina Ramírez H" w:date="2019-10-15T11:18:00Z">
                    <w:rPr>
                      <w:b/>
                      <w:strike/>
                      <w:lang w:val="es-CR"/>
                    </w:rPr>
                  </w:rPrChange>
                </w:rPr>
                <w:t xml:space="preserve">CORREQUISITO: </w:t>
              </w:r>
            </w:ins>
          </w:p>
        </w:tc>
        <w:tc>
          <w:tcPr>
            <w:tcW w:w="5800" w:type="dxa"/>
            <w:tcBorders>
              <w:top w:val="single" w:sz="4" w:space="0" w:color="auto"/>
              <w:left w:val="single" w:sz="4" w:space="0" w:color="auto"/>
              <w:bottom w:val="single" w:sz="4" w:space="0" w:color="auto"/>
              <w:right w:val="single" w:sz="4" w:space="0" w:color="auto"/>
            </w:tcBorders>
          </w:tcPr>
          <w:p w14:paraId="2E6034CB" w14:textId="77777777" w:rsidR="00A87F5A" w:rsidRPr="00A87F5A" w:rsidRDefault="00A87F5A" w:rsidP="001507AA">
            <w:pPr>
              <w:pStyle w:val="Sinespaciado"/>
              <w:rPr>
                <w:ins w:id="800" w:author="Carolina Ramírez H" w:date="2019-10-15T11:17:00Z"/>
                <w:bCs/>
                <w:color w:val="FF0000"/>
                <w:lang w:val="es-CR" w:eastAsia="en-US"/>
                <w:rPrChange w:id="801" w:author="Carolina Ramírez H" w:date="2019-10-15T11:18:00Z">
                  <w:rPr>
                    <w:ins w:id="802" w:author="Carolina Ramírez H" w:date="2019-10-15T11:17:00Z"/>
                    <w:bCs/>
                    <w:strike/>
                    <w:lang w:val="es-CR" w:eastAsia="en-US"/>
                  </w:rPr>
                </w:rPrChange>
              </w:rPr>
            </w:pPr>
            <w:ins w:id="803" w:author="Carolina Ramírez H" w:date="2019-10-15T11:17:00Z">
              <w:r w:rsidRPr="00A87F5A">
                <w:rPr>
                  <w:bCs/>
                  <w:color w:val="FF0000"/>
                  <w:lang w:val="es-CR" w:eastAsia="en-US"/>
                  <w:rPrChange w:id="804" w:author="Carolina Ramírez H" w:date="2019-10-15T11:18:00Z">
                    <w:rPr>
                      <w:bCs/>
                      <w:strike/>
                      <w:lang w:val="es-CR" w:eastAsia="en-US"/>
                    </w:rPr>
                  </w:rPrChange>
                </w:rPr>
                <w:t>No tiene</w:t>
              </w:r>
            </w:ins>
          </w:p>
        </w:tc>
      </w:tr>
      <w:tr w:rsidR="00A87F5A" w:rsidRPr="00A87F5A" w14:paraId="2146AC1A" w14:textId="77777777" w:rsidTr="001507AA">
        <w:trPr>
          <w:trHeight w:val="77"/>
          <w:ins w:id="805" w:author="Carolina Ramírez H" w:date="2019-10-15T11:17:00Z"/>
        </w:trPr>
        <w:tc>
          <w:tcPr>
            <w:tcW w:w="3085" w:type="dxa"/>
            <w:tcBorders>
              <w:top w:val="single" w:sz="4" w:space="0" w:color="auto"/>
              <w:left w:val="single" w:sz="4" w:space="0" w:color="auto"/>
              <w:bottom w:val="single" w:sz="4" w:space="0" w:color="auto"/>
              <w:right w:val="single" w:sz="4" w:space="0" w:color="auto"/>
            </w:tcBorders>
            <w:hideMark/>
          </w:tcPr>
          <w:p w14:paraId="2048A536" w14:textId="77777777" w:rsidR="00A87F5A" w:rsidRPr="00A87F5A" w:rsidRDefault="00A87F5A" w:rsidP="001507AA">
            <w:pPr>
              <w:pStyle w:val="Sinespaciado"/>
              <w:rPr>
                <w:ins w:id="806" w:author="Carolina Ramírez H" w:date="2019-10-15T11:17:00Z"/>
                <w:b/>
                <w:color w:val="FF0000"/>
                <w:lang w:val="es-CR" w:eastAsia="en-US"/>
                <w:rPrChange w:id="807" w:author="Carolina Ramírez H" w:date="2019-10-15T11:18:00Z">
                  <w:rPr>
                    <w:ins w:id="808" w:author="Carolina Ramírez H" w:date="2019-10-15T11:17:00Z"/>
                    <w:b/>
                    <w:strike/>
                    <w:lang w:val="es-CR" w:eastAsia="en-US"/>
                  </w:rPr>
                </w:rPrChange>
              </w:rPr>
            </w:pPr>
            <w:ins w:id="809" w:author="Carolina Ramírez H" w:date="2019-10-15T11:17:00Z">
              <w:r w:rsidRPr="00A87F5A">
                <w:rPr>
                  <w:b/>
                  <w:color w:val="FF0000"/>
                  <w:lang w:val="es-CR"/>
                  <w:rPrChange w:id="810" w:author="Carolina Ramírez H" w:date="2019-10-15T11:18:00Z">
                    <w:rPr>
                      <w:b/>
                      <w:strike/>
                      <w:lang w:val="es-CR"/>
                    </w:rPr>
                  </w:rPrChange>
                </w:rPr>
                <w:t>PERSONA DOCENTE:</w:t>
              </w:r>
            </w:ins>
          </w:p>
        </w:tc>
        <w:tc>
          <w:tcPr>
            <w:tcW w:w="5800" w:type="dxa"/>
            <w:tcBorders>
              <w:top w:val="single" w:sz="4" w:space="0" w:color="auto"/>
              <w:left w:val="single" w:sz="4" w:space="0" w:color="auto"/>
              <w:bottom w:val="single" w:sz="4" w:space="0" w:color="auto"/>
              <w:right w:val="single" w:sz="4" w:space="0" w:color="auto"/>
            </w:tcBorders>
          </w:tcPr>
          <w:p w14:paraId="1DF6D499" w14:textId="77777777" w:rsidR="00A87F5A" w:rsidRPr="00A87F5A" w:rsidRDefault="00A87F5A" w:rsidP="001507AA">
            <w:pPr>
              <w:pStyle w:val="Sinespaciado"/>
              <w:rPr>
                <w:ins w:id="811" w:author="Carolina Ramírez H" w:date="2019-10-15T11:17:00Z"/>
                <w:color w:val="FF0000"/>
                <w:lang w:val="es-CR" w:eastAsia="en-US"/>
                <w:rPrChange w:id="812" w:author="Carolina Ramírez H" w:date="2019-10-15T11:18:00Z">
                  <w:rPr>
                    <w:ins w:id="813" w:author="Carolina Ramírez H" w:date="2019-10-15T11:17:00Z"/>
                    <w:strike/>
                    <w:lang w:val="es-CR" w:eastAsia="en-US"/>
                  </w:rPr>
                </w:rPrChange>
              </w:rPr>
            </w:pPr>
            <w:ins w:id="814" w:author="Carolina Ramírez H" w:date="2019-10-15T11:17:00Z">
              <w:r w:rsidRPr="00A87F5A">
                <w:rPr>
                  <w:color w:val="FF0000"/>
                  <w:lang w:val="es-CR" w:eastAsia="en-US"/>
                  <w:rPrChange w:id="815" w:author="Carolina Ramírez H" w:date="2019-10-15T11:18:00Z">
                    <w:rPr>
                      <w:strike/>
                      <w:lang w:val="es-CR" w:eastAsia="en-US"/>
                    </w:rPr>
                  </w:rPrChange>
                </w:rPr>
                <w:t xml:space="preserve">Doctor Martín Parada Gómez </w:t>
              </w:r>
            </w:ins>
          </w:p>
        </w:tc>
      </w:tr>
    </w:tbl>
    <w:p w14:paraId="5491AF2D" w14:textId="77777777" w:rsidR="00A87F5A" w:rsidRPr="00A87F5A" w:rsidRDefault="00A87F5A" w:rsidP="00A87F5A">
      <w:pPr>
        <w:pPrChange w:id="816" w:author="Carolina Ramírez H" w:date="2019-10-15T11:17:00Z">
          <w:pPr>
            <w:pStyle w:val="Ttulo2"/>
            <w:numPr>
              <w:numId w:val="49"/>
            </w:numPr>
            <w:ind w:left="720" w:hanging="360"/>
          </w:pPr>
        </w:pPrChange>
      </w:pPr>
    </w:p>
    <w:p w14:paraId="7C5B3207" w14:textId="68ABCC89" w:rsidR="003314E3" w:rsidRPr="00F848F2" w:rsidRDefault="003314E3" w:rsidP="00F0259A">
      <w:pPr>
        <w:pStyle w:val="Prrafodelista"/>
        <w:numPr>
          <w:ilvl w:val="0"/>
          <w:numId w:val="56"/>
        </w:numPr>
        <w:rPr>
          <w:b/>
          <w:bCs/>
          <w:lang w:val="es-CR"/>
        </w:rPr>
      </w:pPr>
      <w:r w:rsidRPr="00F848F2">
        <w:rPr>
          <w:b/>
          <w:bCs/>
          <w:lang w:val="es-CR"/>
        </w:rPr>
        <w:t>Descripción del curso</w:t>
      </w:r>
    </w:p>
    <w:p w14:paraId="54B616F1" w14:textId="221A1EF6" w:rsidR="00607CAC" w:rsidRPr="00AE67C4" w:rsidRDefault="00607CAC" w:rsidP="00607CAC">
      <w:pPr>
        <w:spacing w:after="0"/>
        <w:contextualSpacing/>
        <w:mirrorIndents/>
        <w:rPr>
          <w:rFonts w:cs="Arial"/>
          <w:szCs w:val="24"/>
          <w:lang w:val="es-CR"/>
        </w:rPr>
      </w:pPr>
      <w:r w:rsidRPr="00AE67C4">
        <w:rPr>
          <w:rFonts w:cs="Arial"/>
          <w:szCs w:val="24"/>
          <w:lang w:val="es-CR"/>
        </w:rPr>
        <w:t xml:space="preserve">En el contexto actual, es imprescindible la construcción de capacidad para formular proyectos viables, financiables y sustentables, que redunden en un aumento sostenido de la productividad de los beneficiarios. Esto implica reforzar en </w:t>
      </w:r>
      <w:r w:rsidR="000B6632">
        <w:rPr>
          <w:rFonts w:cs="Arial"/>
          <w:szCs w:val="24"/>
          <w:lang w:val="es-CR"/>
        </w:rPr>
        <w:t>e</w:t>
      </w:r>
      <w:r w:rsidRPr="00AE67C4">
        <w:rPr>
          <w:rFonts w:cs="Arial"/>
          <w:szCs w:val="24"/>
          <w:lang w:val="es-CR"/>
        </w:rPr>
        <w:t>l estudiant</w:t>
      </w:r>
      <w:r w:rsidR="000B6632">
        <w:rPr>
          <w:rFonts w:cs="Arial"/>
          <w:szCs w:val="24"/>
          <w:lang w:val="es-CR"/>
        </w:rPr>
        <w:t>ado</w:t>
      </w:r>
      <w:r w:rsidRPr="00AE67C4">
        <w:rPr>
          <w:rFonts w:cs="Arial"/>
          <w:szCs w:val="24"/>
          <w:lang w:val="es-CR"/>
        </w:rPr>
        <w:t>, la aptitud de preparar y evaluar buenos proyectos de inversión y alcanzar así los propósitos de mayor eficiencia e impacto de diversos programas de inversiones tanto en el ámbito local como regional.</w:t>
      </w:r>
    </w:p>
    <w:p w14:paraId="4A876F72" w14:textId="730577FE" w:rsidR="003314E3" w:rsidRPr="00F848F2" w:rsidRDefault="003314E3" w:rsidP="00F0259A">
      <w:pPr>
        <w:pStyle w:val="Prrafodelista"/>
        <w:numPr>
          <w:ilvl w:val="0"/>
          <w:numId w:val="56"/>
        </w:numPr>
        <w:rPr>
          <w:rFonts w:eastAsia="Times New Roman"/>
          <w:b/>
          <w:bCs/>
          <w:lang w:val="es-CR"/>
        </w:rPr>
      </w:pPr>
      <w:r w:rsidRPr="00F848F2">
        <w:rPr>
          <w:rFonts w:eastAsia="Times New Roman"/>
          <w:b/>
          <w:bCs/>
          <w:lang w:val="es-CR"/>
        </w:rPr>
        <w:t>Objetivos, propósitos o preguntas generadoras</w:t>
      </w:r>
    </w:p>
    <w:p w14:paraId="48CB4E2B" w14:textId="77777777" w:rsidR="003314E3" w:rsidRPr="00D7318C" w:rsidRDefault="003314E3" w:rsidP="003314E3">
      <w:pPr>
        <w:rPr>
          <w:i/>
          <w:lang w:val="es-CR"/>
        </w:rPr>
      </w:pPr>
      <w:r>
        <w:rPr>
          <w:i/>
          <w:lang w:val="es-CR"/>
        </w:rPr>
        <w:t>Objetivo General</w:t>
      </w:r>
    </w:p>
    <w:p w14:paraId="30D6401A" w14:textId="2F10F1D1" w:rsidR="00607CAC" w:rsidRDefault="000B6632" w:rsidP="003314E3">
      <w:pPr>
        <w:rPr>
          <w:rFonts w:cs="Arial"/>
          <w:szCs w:val="24"/>
          <w:lang w:val="es-CR"/>
        </w:rPr>
      </w:pPr>
      <w:r>
        <w:rPr>
          <w:rFonts w:cs="Arial"/>
          <w:szCs w:val="24"/>
          <w:lang w:val="es-CR"/>
        </w:rPr>
        <w:t>A</w:t>
      </w:r>
      <w:r w:rsidR="00607CAC" w:rsidRPr="00AE67C4">
        <w:rPr>
          <w:rFonts w:cs="Arial"/>
          <w:szCs w:val="24"/>
          <w:lang w:val="es-CR"/>
        </w:rPr>
        <w:t xml:space="preserve">plicar los conceptos relacionados con la identificación, formulación y evaluación de proyectos, principalmente de los proyectos de inversión; de forma tal </w:t>
      </w:r>
      <w:r>
        <w:rPr>
          <w:rFonts w:cs="Arial"/>
          <w:szCs w:val="24"/>
          <w:lang w:val="es-CR"/>
        </w:rPr>
        <w:t xml:space="preserve">que se evidencie el </w:t>
      </w:r>
      <w:r w:rsidR="00607CAC" w:rsidRPr="00AE67C4">
        <w:rPr>
          <w:rFonts w:cs="Arial"/>
          <w:szCs w:val="24"/>
          <w:lang w:val="es-CR"/>
        </w:rPr>
        <w:t>manej</w:t>
      </w:r>
      <w:r>
        <w:rPr>
          <w:rFonts w:cs="Arial"/>
          <w:szCs w:val="24"/>
          <w:lang w:val="es-CR"/>
        </w:rPr>
        <w:t>o de</w:t>
      </w:r>
      <w:r w:rsidR="00607CAC" w:rsidRPr="00AE67C4">
        <w:rPr>
          <w:rFonts w:cs="Arial"/>
          <w:szCs w:val="24"/>
          <w:lang w:val="es-CR"/>
        </w:rPr>
        <w:t xml:space="preserve"> los métodos y técnicas de la formulación y evaluación de proyectos de inversión, para </w:t>
      </w:r>
      <w:r>
        <w:rPr>
          <w:rFonts w:cs="Arial"/>
          <w:szCs w:val="24"/>
          <w:lang w:val="es-CR"/>
        </w:rPr>
        <w:t>su aporte al</w:t>
      </w:r>
      <w:r w:rsidR="00607CAC" w:rsidRPr="00AE67C4">
        <w:rPr>
          <w:rFonts w:cs="Arial"/>
          <w:szCs w:val="24"/>
          <w:lang w:val="es-CR"/>
        </w:rPr>
        <w:t xml:space="preserve"> mejor</w:t>
      </w:r>
      <w:r>
        <w:rPr>
          <w:rFonts w:cs="Arial"/>
          <w:szCs w:val="24"/>
          <w:lang w:val="es-CR"/>
        </w:rPr>
        <w:t>amiento de</w:t>
      </w:r>
      <w:r w:rsidR="00607CAC" w:rsidRPr="00AE67C4">
        <w:rPr>
          <w:rFonts w:cs="Arial"/>
          <w:szCs w:val="24"/>
          <w:lang w:val="es-CR"/>
        </w:rPr>
        <w:t xml:space="preserve"> las actividades de inversión</w:t>
      </w:r>
      <w:r w:rsidR="00607CAC">
        <w:rPr>
          <w:rFonts w:cs="Arial"/>
          <w:szCs w:val="24"/>
          <w:lang w:val="es-CR"/>
        </w:rPr>
        <w:t>.</w:t>
      </w:r>
    </w:p>
    <w:p w14:paraId="7473506F" w14:textId="2947AE64" w:rsidR="003314E3" w:rsidRDefault="003314E3" w:rsidP="003314E3">
      <w:pPr>
        <w:rPr>
          <w:i/>
          <w:lang w:val="es-CR"/>
        </w:rPr>
      </w:pPr>
      <w:r w:rsidRPr="00D7318C">
        <w:rPr>
          <w:i/>
          <w:lang w:val="es-CR"/>
        </w:rPr>
        <w:t xml:space="preserve">Objetivos </w:t>
      </w:r>
      <w:r>
        <w:rPr>
          <w:i/>
          <w:lang w:val="es-CR"/>
        </w:rPr>
        <w:t>específicos</w:t>
      </w:r>
    </w:p>
    <w:p w14:paraId="3CCE5E00" w14:textId="77777777" w:rsidR="00607CAC" w:rsidRPr="00AE67C4" w:rsidRDefault="00607CAC" w:rsidP="00F0259A">
      <w:pPr>
        <w:pStyle w:val="Prrafodelista"/>
        <w:numPr>
          <w:ilvl w:val="0"/>
          <w:numId w:val="52"/>
        </w:numPr>
        <w:suppressAutoHyphens/>
        <w:spacing w:before="0" w:after="0" w:line="276" w:lineRule="auto"/>
        <w:mirrorIndents/>
        <w:rPr>
          <w:rFonts w:cs="Arial"/>
          <w:szCs w:val="24"/>
          <w:lang w:val="es-CR"/>
        </w:rPr>
      </w:pPr>
      <w:r w:rsidRPr="00AE67C4">
        <w:rPr>
          <w:rFonts w:cs="Arial"/>
          <w:szCs w:val="24"/>
          <w:lang w:val="es-CR"/>
        </w:rPr>
        <w:lastRenderedPageBreak/>
        <w:t>Adquirir la herramienta metodológica básica para identificar y formular diferentes tipos de proyectos.</w:t>
      </w:r>
    </w:p>
    <w:p w14:paraId="53F8FC8B" w14:textId="77777777" w:rsidR="00607CAC" w:rsidRPr="00AE67C4" w:rsidRDefault="00607CAC" w:rsidP="00F0259A">
      <w:pPr>
        <w:pStyle w:val="Prrafodelista"/>
        <w:numPr>
          <w:ilvl w:val="0"/>
          <w:numId w:val="52"/>
        </w:numPr>
        <w:suppressAutoHyphens/>
        <w:spacing w:before="0" w:after="0" w:line="276" w:lineRule="auto"/>
        <w:mirrorIndents/>
        <w:rPr>
          <w:rFonts w:cs="Arial"/>
          <w:szCs w:val="24"/>
          <w:lang w:val="es-CR"/>
        </w:rPr>
      </w:pPr>
      <w:r w:rsidRPr="00AE67C4">
        <w:rPr>
          <w:rFonts w:cs="Arial"/>
          <w:szCs w:val="24"/>
          <w:lang w:val="es-CR"/>
        </w:rPr>
        <w:t>Desarrollar habilidades para aplicar y sustentar el esquema de elaboración y evaluación de un proyecto de inversión.</w:t>
      </w:r>
    </w:p>
    <w:p w14:paraId="11FD3279" w14:textId="77777777" w:rsidR="00607CAC" w:rsidRPr="00AE67C4" w:rsidRDefault="00607CAC" w:rsidP="00F0259A">
      <w:pPr>
        <w:pStyle w:val="Prrafodelista"/>
        <w:numPr>
          <w:ilvl w:val="0"/>
          <w:numId w:val="52"/>
        </w:numPr>
        <w:suppressAutoHyphens/>
        <w:spacing w:before="0" w:after="0" w:line="276" w:lineRule="auto"/>
        <w:mirrorIndents/>
        <w:rPr>
          <w:rFonts w:cs="Arial"/>
          <w:szCs w:val="24"/>
          <w:lang w:val="es-CR"/>
        </w:rPr>
      </w:pPr>
      <w:r w:rsidRPr="00AE67C4">
        <w:rPr>
          <w:rFonts w:cs="Arial"/>
          <w:szCs w:val="24"/>
          <w:lang w:val="es-CR"/>
        </w:rPr>
        <w:t>Dar seguimiento y hacer uso de los métodos, técnicas y criterios aplicados a la evaluación de proyectos en sus diferentes fases.</w:t>
      </w:r>
    </w:p>
    <w:p w14:paraId="3DFA0CEB" w14:textId="3E99E865" w:rsidR="00607CAC" w:rsidRPr="006237CD" w:rsidRDefault="008963AC" w:rsidP="00F0259A">
      <w:pPr>
        <w:pStyle w:val="Prrafodelista"/>
        <w:numPr>
          <w:ilvl w:val="0"/>
          <w:numId w:val="52"/>
        </w:numPr>
        <w:suppressAutoHyphens/>
        <w:spacing w:before="0" w:after="0" w:line="276" w:lineRule="auto"/>
        <w:mirrorIndents/>
        <w:rPr>
          <w:rFonts w:cs="Arial"/>
          <w:szCs w:val="24"/>
          <w:lang w:val="es-CR"/>
        </w:rPr>
      </w:pPr>
      <w:r>
        <w:rPr>
          <w:rFonts w:cs="Arial"/>
          <w:szCs w:val="24"/>
          <w:lang w:val="es-CR"/>
        </w:rPr>
        <w:t>Aplicar</w:t>
      </w:r>
      <w:r w:rsidR="00607CAC" w:rsidRPr="00AE67C4">
        <w:rPr>
          <w:rFonts w:cs="Arial"/>
          <w:szCs w:val="24"/>
          <w:lang w:val="es-CR"/>
        </w:rPr>
        <w:t xml:space="preserve"> los mecanismos básicos de evaluación</w:t>
      </w:r>
      <w:r w:rsidR="000B6632">
        <w:rPr>
          <w:rFonts w:cs="Arial"/>
          <w:szCs w:val="24"/>
          <w:lang w:val="es-CR"/>
        </w:rPr>
        <w:t xml:space="preserve"> </w:t>
      </w:r>
    </w:p>
    <w:p w14:paraId="612C55C3" w14:textId="52121834" w:rsidR="000B6632" w:rsidRDefault="000B6632" w:rsidP="00F0259A">
      <w:pPr>
        <w:pStyle w:val="Prrafodelista"/>
        <w:numPr>
          <w:ilvl w:val="0"/>
          <w:numId w:val="56"/>
        </w:numPr>
        <w:rPr>
          <w:b/>
        </w:rPr>
      </w:pPr>
      <w:r w:rsidRPr="00B26BDE">
        <w:rPr>
          <w:b/>
        </w:rPr>
        <w:t>Contenidos</w:t>
      </w:r>
      <w:r w:rsidR="003314E3" w:rsidRPr="00B26BDE">
        <w:rPr>
          <w:b/>
        </w:rPr>
        <w:t xml:space="preserve"> </w:t>
      </w:r>
    </w:p>
    <w:p w14:paraId="0A7B3DD9" w14:textId="3DD94423" w:rsidR="00B26BDE" w:rsidRDefault="00B26BDE" w:rsidP="00F0259A">
      <w:pPr>
        <w:pStyle w:val="Prrafodelista"/>
        <w:numPr>
          <w:ilvl w:val="0"/>
          <w:numId w:val="80"/>
        </w:numPr>
      </w:pPr>
      <w:r>
        <w:t>La programación social</w:t>
      </w:r>
    </w:p>
    <w:p w14:paraId="7C3FFCFC" w14:textId="54B14741" w:rsidR="00B26BDE" w:rsidRDefault="00B26BDE" w:rsidP="00F0259A">
      <w:pPr>
        <w:pStyle w:val="Prrafodelista"/>
        <w:numPr>
          <w:ilvl w:val="0"/>
          <w:numId w:val="80"/>
        </w:numPr>
      </w:pPr>
      <w:r>
        <w:t>El diagnóstico para la formulación y evaluación de proyectos</w:t>
      </w:r>
    </w:p>
    <w:p w14:paraId="62724440" w14:textId="6880C982" w:rsidR="00B26BDE" w:rsidRDefault="00B26BDE" w:rsidP="00F0259A">
      <w:pPr>
        <w:pStyle w:val="Prrafodelista"/>
        <w:numPr>
          <w:ilvl w:val="0"/>
          <w:numId w:val="80"/>
        </w:numPr>
      </w:pPr>
      <w:r>
        <w:t>¿Para que la evaluación?</w:t>
      </w:r>
    </w:p>
    <w:p w14:paraId="29E24514" w14:textId="352B9DED" w:rsidR="00B26BDE" w:rsidRDefault="00B26BDE" w:rsidP="00F0259A">
      <w:pPr>
        <w:pStyle w:val="Prrafodelista"/>
        <w:numPr>
          <w:ilvl w:val="0"/>
          <w:numId w:val="80"/>
        </w:numPr>
      </w:pPr>
      <w:r>
        <w:t>Los tipos de evaluación</w:t>
      </w:r>
    </w:p>
    <w:p w14:paraId="5F615CA2" w14:textId="30C59430" w:rsidR="00B26BDE" w:rsidRDefault="00B26BDE" w:rsidP="00F0259A">
      <w:pPr>
        <w:pStyle w:val="Prrafodelista"/>
        <w:numPr>
          <w:ilvl w:val="0"/>
          <w:numId w:val="80"/>
        </w:numPr>
      </w:pPr>
      <w:r>
        <w:t>Las técnicas de evaluación</w:t>
      </w:r>
    </w:p>
    <w:p w14:paraId="59230D64" w14:textId="1281F434" w:rsidR="00B26BDE" w:rsidRDefault="00B26BDE" w:rsidP="00F0259A">
      <w:pPr>
        <w:pStyle w:val="Prrafodelista"/>
        <w:numPr>
          <w:ilvl w:val="0"/>
          <w:numId w:val="80"/>
        </w:numPr>
      </w:pPr>
      <w:r>
        <w:t>La evaluación de la formulación de un proyecto</w:t>
      </w:r>
    </w:p>
    <w:p w14:paraId="515DB1FC" w14:textId="6B727173" w:rsidR="00B26BDE" w:rsidRDefault="00B26BDE" w:rsidP="00F0259A">
      <w:pPr>
        <w:pStyle w:val="Prrafodelista"/>
        <w:numPr>
          <w:ilvl w:val="0"/>
          <w:numId w:val="80"/>
        </w:numPr>
      </w:pPr>
      <w:r>
        <w:t>La evaluación de la ejecución de un proyecto</w:t>
      </w:r>
    </w:p>
    <w:p w14:paraId="2E00B026" w14:textId="116BC518" w:rsidR="00B26BDE" w:rsidRDefault="00B26BDE" w:rsidP="00F0259A">
      <w:pPr>
        <w:pStyle w:val="Prrafodelista"/>
        <w:numPr>
          <w:ilvl w:val="0"/>
          <w:numId w:val="80"/>
        </w:numPr>
      </w:pPr>
      <w:r>
        <w:t>La sistematización de experiencia</w:t>
      </w:r>
    </w:p>
    <w:p w14:paraId="6890ADE3" w14:textId="4203BB7C" w:rsidR="00B26BDE" w:rsidRDefault="00B26BDE" w:rsidP="00F0259A">
      <w:pPr>
        <w:pStyle w:val="Prrafodelista"/>
        <w:numPr>
          <w:ilvl w:val="0"/>
          <w:numId w:val="80"/>
        </w:numPr>
      </w:pPr>
      <w:r>
        <w:t>La evaluación de los resultados de un proyecto social</w:t>
      </w:r>
    </w:p>
    <w:p w14:paraId="757C70E3" w14:textId="57B0CA49" w:rsidR="00B26BDE" w:rsidRPr="00B26BDE" w:rsidRDefault="00B26BDE" w:rsidP="00F0259A">
      <w:pPr>
        <w:pStyle w:val="Prrafodelista"/>
        <w:numPr>
          <w:ilvl w:val="0"/>
          <w:numId w:val="80"/>
        </w:numPr>
      </w:pPr>
      <w:r>
        <w:t>El diseño de un modelo evaluativo</w:t>
      </w:r>
    </w:p>
    <w:p w14:paraId="53D7AE19" w14:textId="7C84DA10" w:rsidR="003314E3" w:rsidRPr="008963AC" w:rsidRDefault="008963AC" w:rsidP="00F0259A">
      <w:pPr>
        <w:pStyle w:val="Prrafodelista"/>
        <w:numPr>
          <w:ilvl w:val="0"/>
          <w:numId w:val="56"/>
        </w:numPr>
        <w:rPr>
          <w:b/>
        </w:rPr>
      </w:pPr>
      <w:r w:rsidRPr="008963AC">
        <w:rPr>
          <w:b/>
        </w:rPr>
        <w:t>Aspectos Metodológicos</w:t>
      </w:r>
      <w:r w:rsidR="003314E3" w:rsidRPr="008963AC">
        <w:rPr>
          <w:b/>
        </w:rPr>
        <w:t xml:space="preserve"> </w:t>
      </w:r>
    </w:p>
    <w:p w14:paraId="249A9BD7" w14:textId="4B923278" w:rsidR="008963AC" w:rsidRPr="00843D57" w:rsidRDefault="008963AC" w:rsidP="008963AC">
      <w:r>
        <w:t>S</w:t>
      </w:r>
      <w:r w:rsidR="00A46194">
        <w:t>e utilizarán estrategias de aprendizaje que incentiven habilidades blandas como la capacidad para el trabajo en equipo y darle prioridad a evaluaciones formativas por encima de aquellas que se enfocan en lo memorístico.</w:t>
      </w:r>
      <w:r>
        <w:t xml:space="preserve"> Además, por la naturaleza </w:t>
      </w:r>
      <w:r w:rsidRPr="004D58B6">
        <w:t xml:space="preserve">teórico – práctico, </w:t>
      </w:r>
      <w:r>
        <w:t>la persona docente</w:t>
      </w:r>
      <w:r w:rsidRPr="004D58B6">
        <w:t xml:space="preserve"> impartirá clases guías para que el estudiant</w:t>
      </w:r>
      <w:r>
        <w:t>ado</w:t>
      </w:r>
      <w:r w:rsidRPr="004D58B6">
        <w:t xml:space="preserve"> desarrolle en clase cada uno de los ejercicios de programación de algoritmos propuestos durante el curso</w:t>
      </w:r>
      <w:r>
        <w:t xml:space="preserve">. </w:t>
      </w:r>
    </w:p>
    <w:p w14:paraId="3CB72D22" w14:textId="2CCC4147" w:rsidR="003314E3" w:rsidRPr="008963AC" w:rsidRDefault="008963AC" w:rsidP="00F0259A">
      <w:pPr>
        <w:pStyle w:val="Prrafodelista"/>
        <w:numPr>
          <w:ilvl w:val="0"/>
          <w:numId w:val="56"/>
        </w:numPr>
        <w:rPr>
          <w:b/>
        </w:rPr>
      </w:pPr>
      <w:r w:rsidRPr="008963AC">
        <w:rPr>
          <w:b/>
        </w:rPr>
        <w:t>Recursos Bibliográficos</w:t>
      </w:r>
    </w:p>
    <w:p w14:paraId="1C9B90F5" w14:textId="77777777" w:rsidR="00607CAC" w:rsidRPr="00AE67C4" w:rsidRDefault="00607CAC" w:rsidP="00607CAC">
      <w:pPr>
        <w:pStyle w:val="Prrafodelista"/>
        <w:suppressAutoHyphens/>
        <w:spacing w:before="0" w:after="0"/>
        <w:ind w:left="1423" w:hanging="709"/>
        <w:mirrorIndents/>
        <w:rPr>
          <w:rFonts w:cs="Arial"/>
          <w:szCs w:val="24"/>
          <w:lang w:val="es-CR"/>
        </w:rPr>
      </w:pPr>
      <w:r w:rsidRPr="00AE67C4">
        <w:rPr>
          <w:rFonts w:cs="Arial"/>
          <w:szCs w:val="24"/>
          <w:lang w:val="es-CR"/>
        </w:rPr>
        <w:t>Nassir Sapag Chain. Proyectos de Inversión. Formulación y Evaluación de proyectos. Editorial Pearson. 2007</w:t>
      </w:r>
    </w:p>
    <w:p w14:paraId="11F50A57" w14:textId="77777777" w:rsidR="00607CAC" w:rsidRPr="00AE67C4" w:rsidRDefault="00607CAC" w:rsidP="00607CAC">
      <w:pPr>
        <w:pStyle w:val="Prrafodelista"/>
        <w:suppressAutoHyphens/>
        <w:spacing w:before="0" w:after="0"/>
        <w:ind w:left="1423" w:hanging="709"/>
        <w:mirrorIndents/>
        <w:rPr>
          <w:rFonts w:cs="Arial"/>
          <w:szCs w:val="24"/>
          <w:lang w:val="es-CR"/>
        </w:rPr>
      </w:pPr>
      <w:r w:rsidRPr="00AE67C4">
        <w:rPr>
          <w:rFonts w:cs="Arial"/>
          <w:szCs w:val="24"/>
          <w:lang w:val="es-CR"/>
        </w:rPr>
        <w:t>Dario Murcia M. Jairo (2009) PROYECTOS. Formulación y criterios de evaluación. Editorial Alfaomega. México.</w:t>
      </w:r>
    </w:p>
    <w:p w14:paraId="009A6BAC" w14:textId="77777777" w:rsidR="00607CAC" w:rsidRPr="00AE67C4" w:rsidRDefault="00607CAC" w:rsidP="00607CAC">
      <w:pPr>
        <w:pStyle w:val="Prrafodelista"/>
        <w:suppressAutoHyphens/>
        <w:spacing w:before="0" w:after="0"/>
        <w:ind w:left="1423" w:hanging="709"/>
        <w:mirrorIndents/>
        <w:rPr>
          <w:rFonts w:cs="Arial"/>
          <w:szCs w:val="24"/>
          <w:lang w:val="es-CR"/>
        </w:rPr>
      </w:pPr>
      <w:r w:rsidRPr="00AE67C4">
        <w:rPr>
          <w:rFonts w:cs="Arial"/>
          <w:szCs w:val="24"/>
          <w:lang w:val="es-CR"/>
        </w:rPr>
        <w:t>Baca Urbina. Gabriel . Evaluación de proyectos, Quinta Edición. Editorial McGraw-Hill. Mexico.</w:t>
      </w:r>
    </w:p>
    <w:p w14:paraId="12E16E3D" w14:textId="77777777" w:rsidR="00A87F5A" w:rsidRDefault="00A87F5A">
      <w:pPr>
        <w:spacing w:before="0" w:after="200" w:line="276" w:lineRule="auto"/>
        <w:jc w:val="left"/>
        <w:rPr>
          <w:ins w:id="817" w:author="Carolina Ramírez H" w:date="2019-10-15T11:18:00Z"/>
          <w:rFonts w:eastAsiaTheme="majorEastAsia" w:cstheme="majorBidi"/>
          <w:b/>
          <w:bCs/>
          <w:szCs w:val="26"/>
        </w:rPr>
      </w:pPr>
      <w:bookmarkStart w:id="818" w:name="_Toc21529107"/>
      <w:ins w:id="819" w:author="Carolina Ramírez H" w:date="2019-10-15T11:18:00Z">
        <w:r>
          <w:br w:type="page"/>
        </w:r>
      </w:ins>
    </w:p>
    <w:p w14:paraId="062A3763" w14:textId="1B1C1EA6" w:rsidR="00607CAC" w:rsidRDefault="003A09D6" w:rsidP="00F0259A">
      <w:pPr>
        <w:pStyle w:val="Ttulo2"/>
        <w:numPr>
          <w:ilvl w:val="0"/>
          <w:numId w:val="49"/>
        </w:numPr>
        <w:rPr>
          <w:ins w:id="820" w:author="Carolina Ramírez H" w:date="2019-10-15T11:18:00Z"/>
        </w:rPr>
      </w:pPr>
      <w:r>
        <w:lastRenderedPageBreak/>
        <w:t>Modelos Macroeconómicos</w:t>
      </w:r>
      <w:bookmarkEnd w:id="818"/>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800"/>
      </w:tblGrid>
      <w:tr w:rsidR="00A87F5A" w:rsidRPr="00A87F5A" w14:paraId="1FA8034A" w14:textId="77777777" w:rsidTr="001507AA">
        <w:trPr>
          <w:trHeight w:val="162"/>
          <w:ins w:id="821"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30E094BB" w14:textId="77777777" w:rsidR="00A87F5A" w:rsidRPr="00A87F5A" w:rsidRDefault="00A87F5A" w:rsidP="001507AA">
            <w:pPr>
              <w:pStyle w:val="Sinespaciado"/>
              <w:rPr>
                <w:ins w:id="822" w:author="Carolina Ramírez H" w:date="2019-10-15T11:18:00Z"/>
                <w:b/>
                <w:color w:val="FF0000"/>
                <w:lang w:val="es-CR" w:eastAsia="en-US"/>
                <w:rPrChange w:id="823" w:author="Carolina Ramírez H" w:date="2019-10-15T11:18:00Z">
                  <w:rPr>
                    <w:ins w:id="824" w:author="Carolina Ramírez H" w:date="2019-10-15T11:18:00Z"/>
                    <w:b/>
                    <w:strike/>
                    <w:lang w:val="es-CR" w:eastAsia="en-US"/>
                  </w:rPr>
                </w:rPrChange>
              </w:rPr>
            </w:pPr>
            <w:ins w:id="825" w:author="Carolina Ramírez H" w:date="2019-10-15T11:18:00Z">
              <w:r w:rsidRPr="00A87F5A">
                <w:rPr>
                  <w:b/>
                  <w:color w:val="FF0000"/>
                  <w:lang w:val="es-CR"/>
                  <w:rPrChange w:id="826" w:author="Carolina Ramírez H" w:date="2019-10-15T11:18:00Z">
                    <w:rPr>
                      <w:b/>
                      <w:strike/>
                      <w:lang w:val="es-CR"/>
                    </w:rPr>
                  </w:rPrChange>
                </w:rPr>
                <w:t>NOMBRE DEL CURSO:</w:t>
              </w:r>
            </w:ins>
          </w:p>
        </w:tc>
        <w:tc>
          <w:tcPr>
            <w:tcW w:w="5800" w:type="dxa"/>
            <w:tcBorders>
              <w:top w:val="single" w:sz="4" w:space="0" w:color="auto"/>
              <w:left w:val="single" w:sz="4" w:space="0" w:color="auto"/>
              <w:bottom w:val="single" w:sz="4" w:space="0" w:color="auto"/>
              <w:right w:val="single" w:sz="4" w:space="0" w:color="auto"/>
            </w:tcBorders>
          </w:tcPr>
          <w:p w14:paraId="32B688BA" w14:textId="77777777" w:rsidR="00A87F5A" w:rsidRPr="00A87F5A" w:rsidRDefault="00A87F5A" w:rsidP="001507AA">
            <w:pPr>
              <w:pStyle w:val="Sinespaciado"/>
              <w:rPr>
                <w:ins w:id="827" w:author="Carolina Ramírez H" w:date="2019-10-15T11:18:00Z"/>
                <w:b/>
                <w:color w:val="FF0000"/>
                <w:lang w:val="es-CR" w:eastAsia="en-US"/>
                <w:rPrChange w:id="828" w:author="Carolina Ramírez H" w:date="2019-10-15T11:18:00Z">
                  <w:rPr>
                    <w:ins w:id="829" w:author="Carolina Ramírez H" w:date="2019-10-15T11:18:00Z"/>
                    <w:b/>
                    <w:strike/>
                    <w:lang w:val="es-CR" w:eastAsia="en-US"/>
                  </w:rPr>
                </w:rPrChange>
              </w:rPr>
            </w:pPr>
            <w:ins w:id="830" w:author="Carolina Ramírez H" w:date="2019-10-15T11:18:00Z">
              <w:r w:rsidRPr="00A87F5A">
                <w:rPr>
                  <w:b/>
                  <w:color w:val="FF0000"/>
                  <w:lang w:val="es-CR" w:eastAsia="en-US"/>
                  <w:rPrChange w:id="831" w:author="Carolina Ramírez H" w:date="2019-10-15T11:18:00Z">
                    <w:rPr>
                      <w:b/>
                      <w:strike/>
                      <w:lang w:val="es-CR" w:eastAsia="en-US"/>
                    </w:rPr>
                  </w:rPrChange>
                </w:rPr>
                <w:t>MODELOS MACROECONÓMICOS</w:t>
              </w:r>
            </w:ins>
          </w:p>
        </w:tc>
      </w:tr>
      <w:tr w:rsidR="00A87F5A" w:rsidRPr="00A87F5A" w14:paraId="1644F924" w14:textId="77777777" w:rsidTr="001507AA">
        <w:trPr>
          <w:trHeight w:val="77"/>
          <w:ins w:id="832"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0B92FECF" w14:textId="77777777" w:rsidR="00A87F5A" w:rsidRPr="00A87F5A" w:rsidRDefault="00A87F5A" w:rsidP="001507AA">
            <w:pPr>
              <w:pStyle w:val="Sinespaciado"/>
              <w:rPr>
                <w:ins w:id="833" w:author="Carolina Ramírez H" w:date="2019-10-15T11:18:00Z"/>
                <w:b/>
                <w:color w:val="FF0000"/>
                <w:lang w:val="es-CR" w:eastAsia="en-US"/>
                <w:rPrChange w:id="834" w:author="Carolina Ramírez H" w:date="2019-10-15T11:18:00Z">
                  <w:rPr>
                    <w:ins w:id="835" w:author="Carolina Ramírez H" w:date="2019-10-15T11:18:00Z"/>
                    <w:b/>
                    <w:strike/>
                    <w:lang w:val="es-CR" w:eastAsia="en-US"/>
                  </w:rPr>
                </w:rPrChange>
              </w:rPr>
            </w:pPr>
            <w:ins w:id="836" w:author="Carolina Ramírez H" w:date="2019-10-15T11:18:00Z">
              <w:r w:rsidRPr="00A87F5A">
                <w:rPr>
                  <w:b/>
                  <w:color w:val="FF0000"/>
                  <w:lang w:val="es-CR"/>
                  <w:rPrChange w:id="837" w:author="Carolina Ramírez H" w:date="2019-10-15T11:18:00Z">
                    <w:rPr>
                      <w:b/>
                      <w:strike/>
                      <w:lang w:val="es-CR"/>
                    </w:rPr>
                  </w:rPrChange>
                </w:rPr>
                <w:t>TIPO DE CURSO:</w:t>
              </w:r>
            </w:ins>
          </w:p>
        </w:tc>
        <w:tc>
          <w:tcPr>
            <w:tcW w:w="5800" w:type="dxa"/>
            <w:tcBorders>
              <w:top w:val="single" w:sz="4" w:space="0" w:color="auto"/>
              <w:left w:val="single" w:sz="4" w:space="0" w:color="auto"/>
              <w:bottom w:val="single" w:sz="4" w:space="0" w:color="auto"/>
              <w:right w:val="single" w:sz="4" w:space="0" w:color="auto"/>
            </w:tcBorders>
          </w:tcPr>
          <w:p w14:paraId="21460545" w14:textId="77777777" w:rsidR="00A87F5A" w:rsidRPr="00A87F5A" w:rsidRDefault="00A87F5A" w:rsidP="001507AA">
            <w:pPr>
              <w:pStyle w:val="Sinespaciado"/>
              <w:rPr>
                <w:ins w:id="838" w:author="Carolina Ramírez H" w:date="2019-10-15T11:18:00Z"/>
                <w:color w:val="FF0000"/>
                <w:lang w:val="es-CR" w:eastAsia="en-US"/>
                <w:rPrChange w:id="839" w:author="Carolina Ramírez H" w:date="2019-10-15T11:18:00Z">
                  <w:rPr>
                    <w:ins w:id="840" w:author="Carolina Ramírez H" w:date="2019-10-15T11:18:00Z"/>
                    <w:strike/>
                    <w:lang w:val="es-CR" w:eastAsia="en-US"/>
                  </w:rPr>
                </w:rPrChange>
              </w:rPr>
            </w:pPr>
            <w:ins w:id="841" w:author="Carolina Ramírez H" w:date="2019-10-15T11:18:00Z">
              <w:r w:rsidRPr="00A87F5A">
                <w:rPr>
                  <w:color w:val="FF0000"/>
                  <w:lang w:val="es-CR" w:eastAsia="en-US"/>
                  <w:rPrChange w:id="842" w:author="Carolina Ramírez H" w:date="2019-10-15T11:18:00Z">
                    <w:rPr>
                      <w:strike/>
                      <w:lang w:val="es-CR" w:eastAsia="en-US"/>
                    </w:rPr>
                  </w:rPrChange>
                </w:rPr>
                <w:t>OPTATIVO</w:t>
              </w:r>
            </w:ins>
          </w:p>
        </w:tc>
      </w:tr>
      <w:tr w:rsidR="00A87F5A" w:rsidRPr="00A87F5A" w14:paraId="1F5ADD69" w14:textId="77777777" w:rsidTr="001507AA">
        <w:trPr>
          <w:trHeight w:val="77"/>
          <w:ins w:id="843"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6F16A215" w14:textId="77777777" w:rsidR="00A87F5A" w:rsidRPr="00A87F5A" w:rsidRDefault="00A87F5A" w:rsidP="001507AA">
            <w:pPr>
              <w:pStyle w:val="Sinespaciado"/>
              <w:rPr>
                <w:ins w:id="844" w:author="Carolina Ramírez H" w:date="2019-10-15T11:18:00Z"/>
                <w:b/>
                <w:color w:val="FF0000"/>
                <w:lang w:val="es-CR" w:eastAsia="en-US"/>
                <w:rPrChange w:id="845" w:author="Carolina Ramírez H" w:date="2019-10-15T11:18:00Z">
                  <w:rPr>
                    <w:ins w:id="846" w:author="Carolina Ramírez H" w:date="2019-10-15T11:18:00Z"/>
                    <w:b/>
                    <w:strike/>
                    <w:lang w:val="es-CR" w:eastAsia="en-US"/>
                  </w:rPr>
                </w:rPrChange>
              </w:rPr>
            </w:pPr>
            <w:ins w:id="847" w:author="Carolina Ramírez H" w:date="2019-10-15T11:18:00Z">
              <w:r w:rsidRPr="00A87F5A">
                <w:rPr>
                  <w:b/>
                  <w:color w:val="FF0000"/>
                  <w:lang w:val="es-CR"/>
                  <w:rPrChange w:id="848" w:author="Carolina Ramírez H" w:date="2019-10-15T11:18:00Z">
                    <w:rPr>
                      <w:b/>
                      <w:strike/>
                      <w:lang w:val="es-CR"/>
                    </w:rPr>
                  </w:rPrChange>
                </w:rPr>
                <w:t>CÓDIGO DE CURSO:</w:t>
              </w:r>
            </w:ins>
          </w:p>
        </w:tc>
        <w:tc>
          <w:tcPr>
            <w:tcW w:w="5800" w:type="dxa"/>
            <w:tcBorders>
              <w:top w:val="single" w:sz="4" w:space="0" w:color="auto"/>
              <w:left w:val="single" w:sz="4" w:space="0" w:color="auto"/>
              <w:bottom w:val="single" w:sz="4" w:space="0" w:color="auto"/>
              <w:right w:val="single" w:sz="4" w:space="0" w:color="auto"/>
            </w:tcBorders>
          </w:tcPr>
          <w:p w14:paraId="5254EED2" w14:textId="77777777" w:rsidR="00A87F5A" w:rsidRPr="00A87F5A" w:rsidRDefault="00A87F5A" w:rsidP="001507AA">
            <w:pPr>
              <w:pStyle w:val="Sinespaciado"/>
              <w:rPr>
                <w:ins w:id="849" w:author="Carolina Ramírez H" w:date="2019-10-15T11:18:00Z"/>
                <w:color w:val="FF0000"/>
                <w:lang w:val="es-CR" w:eastAsia="en-US"/>
                <w:rPrChange w:id="850" w:author="Carolina Ramírez H" w:date="2019-10-15T11:18:00Z">
                  <w:rPr>
                    <w:ins w:id="851" w:author="Carolina Ramírez H" w:date="2019-10-15T11:18:00Z"/>
                    <w:strike/>
                    <w:lang w:val="es-CR" w:eastAsia="en-US"/>
                  </w:rPr>
                </w:rPrChange>
              </w:rPr>
            </w:pPr>
            <w:ins w:id="852" w:author="Carolina Ramírez H" w:date="2019-10-15T11:18:00Z">
              <w:r w:rsidRPr="00A87F5A">
                <w:rPr>
                  <w:color w:val="FF0000"/>
                  <w:lang w:val="es-CR" w:eastAsia="en-US"/>
                  <w:rPrChange w:id="853" w:author="Carolina Ramírez H" w:date="2019-10-15T11:18:00Z">
                    <w:rPr>
                      <w:strike/>
                      <w:lang w:val="es-CR" w:eastAsia="en-US"/>
                    </w:rPr>
                  </w:rPrChange>
                </w:rPr>
                <w:t>POR ASIGAR</w:t>
              </w:r>
            </w:ins>
          </w:p>
        </w:tc>
      </w:tr>
      <w:tr w:rsidR="00A87F5A" w:rsidRPr="00A87F5A" w14:paraId="0728E5E9" w14:textId="77777777" w:rsidTr="001507AA">
        <w:trPr>
          <w:trHeight w:val="77"/>
          <w:ins w:id="854"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7BECC6EE" w14:textId="77777777" w:rsidR="00A87F5A" w:rsidRPr="00A87F5A" w:rsidRDefault="00A87F5A" w:rsidP="001507AA">
            <w:pPr>
              <w:pStyle w:val="Sinespaciado"/>
              <w:rPr>
                <w:ins w:id="855" w:author="Carolina Ramírez H" w:date="2019-10-15T11:18:00Z"/>
                <w:b/>
                <w:color w:val="FF0000"/>
                <w:lang w:val="es-CR" w:eastAsia="en-US"/>
                <w:rPrChange w:id="856" w:author="Carolina Ramírez H" w:date="2019-10-15T11:18:00Z">
                  <w:rPr>
                    <w:ins w:id="857" w:author="Carolina Ramírez H" w:date="2019-10-15T11:18:00Z"/>
                    <w:b/>
                    <w:strike/>
                    <w:lang w:val="es-CR" w:eastAsia="en-US"/>
                  </w:rPr>
                </w:rPrChange>
              </w:rPr>
            </w:pPr>
            <w:ins w:id="858" w:author="Carolina Ramírez H" w:date="2019-10-15T11:18:00Z">
              <w:r w:rsidRPr="00A87F5A">
                <w:rPr>
                  <w:b/>
                  <w:color w:val="FF0000"/>
                  <w:lang w:val="es-CR"/>
                  <w:rPrChange w:id="859" w:author="Carolina Ramírez H" w:date="2019-10-15T11:18:00Z">
                    <w:rPr>
                      <w:b/>
                      <w:strike/>
                      <w:lang w:val="es-CR"/>
                    </w:rPr>
                  </w:rPrChange>
                </w:rPr>
                <w:t>NIVEL:</w:t>
              </w:r>
            </w:ins>
          </w:p>
        </w:tc>
        <w:tc>
          <w:tcPr>
            <w:tcW w:w="5800" w:type="dxa"/>
            <w:tcBorders>
              <w:top w:val="single" w:sz="4" w:space="0" w:color="auto"/>
              <w:left w:val="single" w:sz="4" w:space="0" w:color="auto"/>
              <w:bottom w:val="single" w:sz="4" w:space="0" w:color="auto"/>
              <w:right w:val="single" w:sz="4" w:space="0" w:color="auto"/>
            </w:tcBorders>
          </w:tcPr>
          <w:p w14:paraId="459884BB" w14:textId="77777777" w:rsidR="00A87F5A" w:rsidRPr="00A87F5A" w:rsidRDefault="00A87F5A" w:rsidP="001507AA">
            <w:pPr>
              <w:pStyle w:val="Sinespaciado"/>
              <w:rPr>
                <w:ins w:id="860" w:author="Carolina Ramírez H" w:date="2019-10-15T11:18:00Z"/>
                <w:color w:val="FF0000"/>
                <w:lang w:val="es-CR" w:eastAsia="en-US"/>
                <w:rPrChange w:id="861" w:author="Carolina Ramírez H" w:date="2019-10-15T11:18:00Z">
                  <w:rPr>
                    <w:ins w:id="862" w:author="Carolina Ramírez H" w:date="2019-10-15T11:18:00Z"/>
                    <w:strike/>
                    <w:lang w:val="es-CR" w:eastAsia="en-US"/>
                  </w:rPr>
                </w:rPrChange>
              </w:rPr>
            </w:pPr>
            <w:ins w:id="863" w:author="Carolina Ramírez H" w:date="2019-10-15T11:18:00Z">
              <w:r w:rsidRPr="00A87F5A">
                <w:rPr>
                  <w:color w:val="FF0000"/>
                  <w:lang w:val="es-CR" w:eastAsia="en-US"/>
                  <w:rPrChange w:id="864" w:author="Carolina Ramírez H" w:date="2019-10-15T11:18:00Z">
                    <w:rPr>
                      <w:strike/>
                      <w:lang w:val="es-CR" w:eastAsia="en-US"/>
                    </w:rPr>
                  </w:rPrChange>
                </w:rPr>
                <w:t xml:space="preserve">I </w:t>
              </w:r>
            </w:ins>
          </w:p>
        </w:tc>
      </w:tr>
      <w:tr w:rsidR="00A87F5A" w:rsidRPr="00A87F5A" w14:paraId="51C1DF89" w14:textId="77777777" w:rsidTr="001507AA">
        <w:trPr>
          <w:trHeight w:val="77"/>
          <w:ins w:id="865" w:author="Carolina Ramírez H" w:date="2019-10-15T11:18:00Z"/>
        </w:trPr>
        <w:tc>
          <w:tcPr>
            <w:tcW w:w="3085" w:type="dxa"/>
            <w:tcBorders>
              <w:top w:val="single" w:sz="4" w:space="0" w:color="auto"/>
              <w:left w:val="single" w:sz="4" w:space="0" w:color="auto"/>
              <w:bottom w:val="single" w:sz="4" w:space="0" w:color="auto"/>
              <w:right w:val="single" w:sz="4" w:space="0" w:color="auto"/>
            </w:tcBorders>
          </w:tcPr>
          <w:p w14:paraId="4708C54E" w14:textId="77777777" w:rsidR="00A87F5A" w:rsidRPr="00A87F5A" w:rsidRDefault="00A87F5A" w:rsidP="001507AA">
            <w:pPr>
              <w:pStyle w:val="Sinespaciado"/>
              <w:rPr>
                <w:ins w:id="866" w:author="Carolina Ramírez H" w:date="2019-10-15T11:18:00Z"/>
                <w:b/>
                <w:color w:val="FF0000"/>
                <w:lang w:val="es-CR"/>
                <w:rPrChange w:id="867" w:author="Carolina Ramírez H" w:date="2019-10-15T11:18:00Z">
                  <w:rPr>
                    <w:ins w:id="868" w:author="Carolina Ramírez H" w:date="2019-10-15T11:18:00Z"/>
                    <w:b/>
                    <w:strike/>
                    <w:lang w:val="es-CR"/>
                  </w:rPr>
                </w:rPrChange>
              </w:rPr>
            </w:pPr>
            <w:ins w:id="869" w:author="Carolina Ramírez H" w:date="2019-10-15T11:18:00Z">
              <w:r w:rsidRPr="00A87F5A">
                <w:rPr>
                  <w:b/>
                  <w:color w:val="FF0000"/>
                  <w:lang w:val="es-CR"/>
                  <w:rPrChange w:id="870" w:author="Carolina Ramírez H" w:date="2019-10-15T11:18:00Z">
                    <w:rPr>
                      <w:b/>
                      <w:strike/>
                      <w:lang w:val="es-CR"/>
                    </w:rPr>
                  </w:rPrChange>
                </w:rPr>
                <w:t>CICLO:</w:t>
              </w:r>
            </w:ins>
          </w:p>
        </w:tc>
        <w:tc>
          <w:tcPr>
            <w:tcW w:w="5800" w:type="dxa"/>
            <w:tcBorders>
              <w:top w:val="single" w:sz="4" w:space="0" w:color="auto"/>
              <w:left w:val="single" w:sz="4" w:space="0" w:color="auto"/>
              <w:bottom w:val="single" w:sz="4" w:space="0" w:color="auto"/>
              <w:right w:val="single" w:sz="4" w:space="0" w:color="auto"/>
            </w:tcBorders>
          </w:tcPr>
          <w:p w14:paraId="36861AE0" w14:textId="77777777" w:rsidR="00A87F5A" w:rsidRPr="00A87F5A" w:rsidRDefault="00A87F5A" w:rsidP="001507AA">
            <w:pPr>
              <w:pStyle w:val="Sinespaciado"/>
              <w:rPr>
                <w:ins w:id="871" w:author="Carolina Ramírez H" w:date="2019-10-15T11:18:00Z"/>
                <w:color w:val="FF0000"/>
                <w:lang w:val="es-CR" w:eastAsia="en-US"/>
                <w:rPrChange w:id="872" w:author="Carolina Ramírez H" w:date="2019-10-15T11:18:00Z">
                  <w:rPr>
                    <w:ins w:id="873" w:author="Carolina Ramírez H" w:date="2019-10-15T11:18:00Z"/>
                    <w:strike/>
                    <w:lang w:val="es-CR" w:eastAsia="en-US"/>
                  </w:rPr>
                </w:rPrChange>
              </w:rPr>
            </w:pPr>
            <w:ins w:id="874" w:author="Carolina Ramírez H" w:date="2019-10-15T11:18:00Z">
              <w:r w:rsidRPr="00A87F5A">
                <w:rPr>
                  <w:color w:val="FF0000"/>
                  <w:lang w:val="es-CR" w:eastAsia="en-US"/>
                  <w:rPrChange w:id="875" w:author="Carolina Ramírez H" w:date="2019-10-15T11:18:00Z">
                    <w:rPr>
                      <w:strike/>
                      <w:lang w:val="es-CR" w:eastAsia="en-US"/>
                    </w:rPr>
                  </w:rPrChange>
                </w:rPr>
                <w:t>I o II ciclo</w:t>
              </w:r>
            </w:ins>
          </w:p>
        </w:tc>
      </w:tr>
      <w:tr w:rsidR="00A87F5A" w:rsidRPr="00A87F5A" w14:paraId="325C3BF6" w14:textId="77777777" w:rsidTr="001507AA">
        <w:trPr>
          <w:trHeight w:val="77"/>
          <w:ins w:id="876"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15A974A5" w14:textId="77777777" w:rsidR="00A87F5A" w:rsidRPr="00A87F5A" w:rsidRDefault="00A87F5A" w:rsidP="001507AA">
            <w:pPr>
              <w:pStyle w:val="Sinespaciado"/>
              <w:rPr>
                <w:ins w:id="877" w:author="Carolina Ramírez H" w:date="2019-10-15T11:18:00Z"/>
                <w:b/>
                <w:color w:val="FF0000"/>
                <w:lang w:val="es-CR" w:eastAsia="en-US"/>
                <w:rPrChange w:id="878" w:author="Carolina Ramírez H" w:date="2019-10-15T11:18:00Z">
                  <w:rPr>
                    <w:ins w:id="879" w:author="Carolina Ramírez H" w:date="2019-10-15T11:18:00Z"/>
                    <w:b/>
                    <w:strike/>
                    <w:lang w:val="es-CR" w:eastAsia="en-US"/>
                  </w:rPr>
                </w:rPrChange>
              </w:rPr>
            </w:pPr>
            <w:ins w:id="880" w:author="Carolina Ramírez H" w:date="2019-10-15T11:18:00Z">
              <w:r w:rsidRPr="00A87F5A">
                <w:rPr>
                  <w:b/>
                  <w:color w:val="FF0000"/>
                  <w:lang w:val="es-CR"/>
                  <w:rPrChange w:id="881" w:author="Carolina Ramírez H" w:date="2019-10-15T11:18:00Z">
                    <w:rPr>
                      <w:b/>
                      <w:strike/>
                      <w:lang w:val="es-CR"/>
                    </w:rPr>
                  </w:rPrChange>
                </w:rPr>
                <w:t>PERIODO LECTIVO:</w:t>
              </w:r>
            </w:ins>
          </w:p>
        </w:tc>
        <w:tc>
          <w:tcPr>
            <w:tcW w:w="5800" w:type="dxa"/>
            <w:tcBorders>
              <w:top w:val="single" w:sz="4" w:space="0" w:color="auto"/>
              <w:left w:val="single" w:sz="4" w:space="0" w:color="auto"/>
              <w:bottom w:val="single" w:sz="4" w:space="0" w:color="auto"/>
              <w:right w:val="single" w:sz="4" w:space="0" w:color="auto"/>
            </w:tcBorders>
          </w:tcPr>
          <w:p w14:paraId="20ECAAAC" w14:textId="77777777" w:rsidR="00A87F5A" w:rsidRPr="00A87F5A" w:rsidRDefault="00A87F5A" w:rsidP="001507AA">
            <w:pPr>
              <w:pStyle w:val="Sinespaciado"/>
              <w:rPr>
                <w:ins w:id="882" w:author="Carolina Ramírez H" w:date="2019-10-15T11:18:00Z"/>
                <w:color w:val="FF0000"/>
                <w:lang w:val="es-CR" w:eastAsia="en-US"/>
                <w:rPrChange w:id="883" w:author="Carolina Ramírez H" w:date="2019-10-15T11:18:00Z">
                  <w:rPr>
                    <w:ins w:id="884" w:author="Carolina Ramírez H" w:date="2019-10-15T11:18:00Z"/>
                    <w:strike/>
                    <w:lang w:val="es-CR" w:eastAsia="en-US"/>
                  </w:rPr>
                </w:rPrChange>
              </w:rPr>
            </w:pPr>
            <w:ins w:id="885" w:author="Carolina Ramírez H" w:date="2019-10-15T11:18:00Z">
              <w:r w:rsidRPr="00A87F5A">
                <w:rPr>
                  <w:color w:val="FF0000"/>
                  <w:lang w:val="es-CR" w:eastAsia="en-US"/>
                  <w:rPrChange w:id="886" w:author="Carolina Ramírez H" w:date="2019-10-15T11:18:00Z">
                    <w:rPr>
                      <w:strike/>
                      <w:lang w:val="es-CR" w:eastAsia="en-US"/>
                    </w:rPr>
                  </w:rPrChange>
                </w:rPr>
                <w:t>17 semanas</w:t>
              </w:r>
            </w:ins>
          </w:p>
        </w:tc>
      </w:tr>
      <w:tr w:rsidR="00A87F5A" w:rsidRPr="00A87F5A" w14:paraId="54949767" w14:textId="77777777" w:rsidTr="001507AA">
        <w:trPr>
          <w:trHeight w:val="77"/>
          <w:ins w:id="887"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17751E0B" w14:textId="77777777" w:rsidR="00A87F5A" w:rsidRPr="00A87F5A" w:rsidRDefault="00A87F5A" w:rsidP="001507AA">
            <w:pPr>
              <w:pStyle w:val="Sinespaciado"/>
              <w:rPr>
                <w:ins w:id="888" w:author="Carolina Ramírez H" w:date="2019-10-15T11:18:00Z"/>
                <w:b/>
                <w:color w:val="FF0000"/>
                <w:lang w:val="es-CR" w:eastAsia="en-US"/>
                <w:rPrChange w:id="889" w:author="Carolina Ramírez H" w:date="2019-10-15T11:18:00Z">
                  <w:rPr>
                    <w:ins w:id="890" w:author="Carolina Ramírez H" w:date="2019-10-15T11:18:00Z"/>
                    <w:b/>
                    <w:strike/>
                    <w:lang w:val="es-CR" w:eastAsia="en-US"/>
                  </w:rPr>
                </w:rPrChange>
              </w:rPr>
            </w:pPr>
            <w:ins w:id="891" w:author="Carolina Ramírez H" w:date="2019-10-15T11:18:00Z">
              <w:r w:rsidRPr="00A87F5A">
                <w:rPr>
                  <w:b/>
                  <w:color w:val="FF0000"/>
                  <w:lang w:val="es-CR"/>
                  <w:rPrChange w:id="892" w:author="Carolina Ramírez H" w:date="2019-10-15T11:18:00Z">
                    <w:rPr>
                      <w:b/>
                      <w:strike/>
                      <w:lang w:val="es-CR"/>
                    </w:rPr>
                  </w:rPrChange>
                </w:rPr>
                <w:t xml:space="preserve">MODALIDAD: </w:t>
              </w:r>
            </w:ins>
          </w:p>
        </w:tc>
        <w:tc>
          <w:tcPr>
            <w:tcW w:w="5800" w:type="dxa"/>
            <w:tcBorders>
              <w:top w:val="single" w:sz="4" w:space="0" w:color="auto"/>
              <w:left w:val="single" w:sz="4" w:space="0" w:color="auto"/>
              <w:bottom w:val="single" w:sz="4" w:space="0" w:color="auto"/>
              <w:right w:val="single" w:sz="4" w:space="0" w:color="auto"/>
            </w:tcBorders>
          </w:tcPr>
          <w:p w14:paraId="030E3F07" w14:textId="77777777" w:rsidR="00A87F5A" w:rsidRPr="00A87F5A" w:rsidRDefault="00A87F5A" w:rsidP="001507AA">
            <w:pPr>
              <w:pStyle w:val="Sinespaciado"/>
              <w:rPr>
                <w:ins w:id="893" w:author="Carolina Ramírez H" w:date="2019-10-15T11:18:00Z"/>
                <w:color w:val="FF0000"/>
                <w:lang w:val="es-CR" w:eastAsia="en-US"/>
                <w:rPrChange w:id="894" w:author="Carolina Ramírez H" w:date="2019-10-15T11:18:00Z">
                  <w:rPr>
                    <w:ins w:id="895" w:author="Carolina Ramírez H" w:date="2019-10-15T11:18:00Z"/>
                    <w:strike/>
                    <w:lang w:val="es-CR" w:eastAsia="en-US"/>
                  </w:rPr>
                </w:rPrChange>
              </w:rPr>
            </w:pPr>
            <w:ins w:id="896" w:author="Carolina Ramírez H" w:date="2019-10-15T11:18:00Z">
              <w:r w:rsidRPr="00A87F5A">
                <w:rPr>
                  <w:color w:val="FF0000"/>
                  <w:lang w:val="es-CR" w:eastAsia="en-US"/>
                  <w:rPrChange w:id="897" w:author="Carolina Ramírez H" w:date="2019-10-15T11:18:00Z">
                    <w:rPr>
                      <w:strike/>
                      <w:lang w:val="es-CR" w:eastAsia="en-US"/>
                    </w:rPr>
                  </w:rPrChange>
                </w:rPr>
                <w:t xml:space="preserve">PRESENCIAL </w:t>
              </w:r>
            </w:ins>
          </w:p>
        </w:tc>
      </w:tr>
      <w:tr w:rsidR="00A87F5A" w:rsidRPr="00A87F5A" w14:paraId="39CD3B91" w14:textId="77777777" w:rsidTr="001507AA">
        <w:trPr>
          <w:trHeight w:val="77"/>
          <w:ins w:id="898" w:author="Carolina Ramírez H" w:date="2019-10-15T11:18:00Z"/>
        </w:trPr>
        <w:tc>
          <w:tcPr>
            <w:tcW w:w="3085" w:type="dxa"/>
            <w:tcBorders>
              <w:top w:val="single" w:sz="4" w:space="0" w:color="auto"/>
              <w:left w:val="single" w:sz="4" w:space="0" w:color="auto"/>
              <w:bottom w:val="single" w:sz="4" w:space="0" w:color="auto"/>
              <w:right w:val="single" w:sz="4" w:space="0" w:color="auto"/>
            </w:tcBorders>
            <w:vAlign w:val="center"/>
            <w:hideMark/>
          </w:tcPr>
          <w:p w14:paraId="63813C89" w14:textId="77777777" w:rsidR="00A87F5A" w:rsidRPr="00A87F5A" w:rsidRDefault="00A87F5A" w:rsidP="001507AA">
            <w:pPr>
              <w:pStyle w:val="Sinespaciado"/>
              <w:rPr>
                <w:ins w:id="899" w:author="Carolina Ramírez H" w:date="2019-10-15T11:18:00Z"/>
                <w:b/>
                <w:color w:val="FF0000"/>
                <w:lang w:val="es-CR" w:eastAsia="en-US"/>
                <w:rPrChange w:id="900" w:author="Carolina Ramírez H" w:date="2019-10-15T11:18:00Z">
                  <w:rPr>
                    <w:ins w:id="901" w:author="Carolina Ramírez H" w:date="2019-10-15T11:18:00Z"/>
                    <w:b/>
                    <w:strike/>
                    <w:lang w:val="es-CR" w:eastAsia="en-US"/>
                  </w:rPr>
                </w:rPrChange>
              </w:rPr>
            </w:pPr>
            <w:ins w:id="902" w:author="Carolina Ramírez H" w:date="2019-10-15T11:18:00Z">
              <w:r w:rsidRPr="00A87F5A">
                <w:rPr>
                  <w:b/>
                  <w:color w:val="FF0000"/>
                  <w:lang w:val="es-CR"/>
                  <w:rPrChange w:id="903" w:author="Carolina Ramírez H" w:date="2019-10-15T11:18:00Z">
                    <w:rPr>
                      <w:b/>
                      <w:strike/>
                      <w:lang w:val="es-CR"/>
                    </w:rPr>
                  </w:rPrChange>
                </w:rPr>
                <w:t>NATURALEZA:</w:t>
              </w:r>
            </w:ins>
          </w:p>
        </w:tc>
        <w:tc>
          <w:tcPr>
            <w:tcW w:w="5800" w:type="dxa"/>
            <w:tcBorders>
              <w:top w:val="single" w:sz="4" w:space="0" w:color="auto"/>
              <w:left w:val="single" w:sz="4" w:space="0" w:color="auto"/>
              <w:bottom w:val="single" w:sz="4" w:space="0" w:color="auto"/>
              <w:right w:val="single" w:sz="4" w:space="0" w:color="auto"/>
            </w:tcBorders>
          </w:tcPr>
          <w:p w14:paraId="6FFC36BF" w14:textId="77777777" w:rsidR="00A87F5A" w:rsidRPr="00A87F5A" w:rsidRDefault="00A87F5A" w:rsidP="001507AA">
            <w:pPr>
              <w:pStyle w:val="Sinespaciado"/>
              <w:rPr>
                <w:ins w:id="904" w:author="Carolina Ramírez H" w:date="2019-10-15T11:18:00Z"/>
                <w:color w:val="FF0000"/>
                <w:lang w:val="es-CR" w:eastAsia="en-US"/>
                <w:rPrChange w:id="905" w:author="Carolina Ramírez H" w:date="2019-10-15T11:18:00Z">
                  <w:rPr>
                    <w:ins w:id="906" w:author="Carolina Ramírez H" w:date="2019-10-15T11:18:00Z"/>
                    <w:strike/>
                    <w:lang w:val="es-CR" w:eastAsia="en-US"/>
                  </w:rPr>
                </w:rPrChange>
              </w:rPr>
            </w:pPr>
            <w:ins w:id="907" w:author="Carolina Ramírez H" w:date="2019-10-15T11:18:00Z">
              <w:r w:rsidRPr="00A87F5A">
                <w:rPr>
                  <w:color w:val="FF0000"/>
                  <w:lang w:val="es-CR" w:eastAsia="en-US"/>
                  <w:rPrChange w:id="908" w:author="Carolina Ramírez H" w:date="2019-10-15T11:18:00Z">
                    <w:rPr>
                      <w:strike/>
                      <w:lang w:val="es-CR" w:eastAsia="en-US"/>
                    </w:rPr>
                  </w:rPrChange>
                </w:rPr>
                <w:t>TEÓRICO-PRÁCTICO</w:t>
              </w:r>
            </w:ins>
          </w:p>
        </w:tc>
      </w:tr>
      <w:tr w:rsidR="00A87F5A" w:rsidRPr="00A87F5A" w14:paraId="4DB5F213" w14:textId="77777777" w:rsidTr="001507AA">
        <w:trPr>
          <w:trHeight w:val="140"/>
          <w:ins w:id="909"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1172FF06" w14:textId="77777777" w:rsidR="00A87F5A" w:rsidRPr="00A87F5A" w:rsidRDefault="00A87F5A" w:rsidP="001507AA">
            <w:pPr>
              <w:pStyle w:val="Sinespaciado"/>
              <w:rPr>
                <w:ins w:id="910" w:author="Carolina Ramírez H" w:date="2019-10-15T11:18:00Z"/>
                <w:b/>
                <w:color w:val="FF0000"/>
                <w:lang w:val="es-CR" w:eastAsia="en-US"/>
                <w:rPrChange w:id="911" w:author="Carolina Ramírez H" w:date="2019-10-15T11:18:00Z">
                  <w:rPr>
                    <w:ins w:id="912" w:author="Carolina Ramírez H" w:date="2019-10-15T11:18:00Z"/>
                    <w:b/>
                    <w:strike/>
                    <w:lang w:val="es-CR" w:eastAsia="en-US"/>
                  </w:rPr>
                </w:rPrChange>
              </w:rPr>
            </w:pPr>
            <w:ins w:id="913" w:author="Carolina Ramírez H" w:date="2019-10-15T11:18:00Z">
              <w:r w:rsidRPr="00A87F5A">
                <w:rPr>
                  <w:b/>
                  <w:color w:val="FF0000"/>
                  <w:lang w:val="es-CR"/>
                  <w:rPrChange w:id="914" w:author="Carolina Ramírez H" w:date="2019-10-15T11:18:00Z">
                    <w:rPr>
                      <w:b/>
                      <w:strike/>
                      <w:lang w:val="es-CR"/>
                    </w:rPr>
                  </w:rPrChange>
                </w:rPr>
                <w:t xml:space="preserve">TIPO DE LABORATORIO: </w:t>
              </w:r>
            </w:ins>
          </w:p>
        </w:tc>
        <w:tc>
          <w:tcPr>
            <w:tcW w:w="5800" w:type="dxa"/>
            <w:tcBorders>
              <w:top w:val="single" w:sz="4" w:space="0" w:color="auto"/>
              <w:left w:val="single" w:sz="4" w:space="0" w:color="auto"/>
              <w:bottom w:val="single" w:sz="4" w:space="0" w:color="auto"/>
              <w:right w:val="single" w:sz="4" w:space="0" w:color="auto"/>
            </w:tcBorders>
          </w:tcPr>
          <w:p w14:paraId="03AE3863" w14:textId="77777777" w:rsidR="00A87F5A" w:rsidRPr="00A87F5A" w:rsidRDefault="00A87F5A" w:rsidP="001507AA">
            <w:pPr>
              <w:pStyle w:val="Sinespaciado"/>
              <w:rPr>
                <w:ins w:id="915" w:author="Carolina Ramírez H" w:date="2019-10-15T11:18:00Z"/>
                <w:color w:val="FF0000"/>
                <w:lang w:val="es-CR" w:eastAsia="en-US"/>
                <w:rPrChange w:id="916" w:author="Carolina Ramírez H" w:date="2019-10-15T11:18:00Z">
                  <w:rPr>
                    <w:ins w:id="917" w:author="Carolina Ramírez H" w:date="2019-10-15T11:18:00Z"/>
                    <w:strike/>
                    <w:lang w:val="es-CR" w:eastAsia="en-US"/>
                  </w:rPr>
                </w:rPrChange>
              </w:rPr>
            </w:pPr>
            <w:ins w:id="918" w:author="Carolina Ramírez H" w:date="2019-10-15T11:18:00Z">
              <w:r w:rsidRPr="00A87F5A">
                <w:rPr>
                  <w:color w:val="FF0000"/>
                  <w:lang w:val="es-CR" w:eastAsia="en-US"/>
                  <w:rPrChange w:id="919" w:author="Carolina Ramírez H" w:date="2019-10-15T11:18:00Z">
                    <w:rPr>
                      <w:strike/>
                      <w:lang w:val="es-CR" w:eastAsia="en-US"/>
                    </w:rPr>
                  </w:rPrChange>
                </w:rPr>
                <w:t>NO TIENE</w:t>
              </w:r>
            </w:ins>
          </w:p>
        </w:tc>
      </w:tr>
      <w:tr w:rsidR="00A87F5A" w:rsidRPr="00A87F5A" w14:paraId="6B2B77D2" w14:textId="77777777" w:rsidTr="001507AA">
        <w:trPr>
          <w:trHeight w:val="284"/>
          <w:ins w:id="920"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5814A103" w14:textId="77777777" w:rsidR="00A87F5A" w:rsidRPr="00A87F5A" w:rsidRDefault="00A87F5A" w:rsidP="001507AA">
            <w:pPr>
              <w:pStyle w:val="Sinespaciado"/>
              <w:rPr>
                <w:ins w:id="921" w:author="Carolina Ramírez H" w:date="2019-10-15T11:18:00Z"/>
                <w:b/>
                <w:color w:val="FF0000"/>
                <w:lang w:val="es-CR" w:eastAsia="en-US"/>
                <w:rPrChange w:id="922" w:author="Carolina Ramírez H" w:date="2019-10-15T11:18:00Z">
                  <w:rPr>
                    <w:ins w:id="923" w:author="Carolina Ramírez H" w:date="2019-10-15T11:18:00Z"/>
                    <w:b/>
                    <w:strike/>
                    <w:lang w:val="es-CR" w:eastAsia="en-US"/>
                  </w:rPr>
                </w:rPrChange>
              </w:rPr>
            </w:pPr>
            <w:ins w:id="924" w:author="Carolina Ramírez H" w:date="2019-10-15T11:18:00Z">
              <w:r w:rsidRPr="00A87F5A">
                <w:rPr>
                  <w:b/>
                  <w:color w:val="FF0000"/>
                  <w:lang w:val="es-CR"/>
                  <w:rPrChange w:id="925" w:author="Carolina Ramírez H" w:date="2019-10-15T11:18:00Z">
                    <w:rPr>
                      <w:b/>
                      <w:strike/>
                      <w:lang w:val="es-CR"/>
                    </w:rPr>
                  </w:rPrChange>
                </w:rPr>
                <w:t xml:space="preserve">CRÉDITOS: </w:t>
              </w:r>
            </w:ins>
          </w:p>
        </w:tc>
        <w:tc>
          <w:tcPr>
            <w:tcW w:w="5800" w:type="dxa"/>
            <w:tcBorders>
              <w:top w:val="single" w:sz="4" w:space="0" w:color="auto"/>
              <w:left w:val="single" w:sz="4" w:space="0" w:color="auto"/>
              <w:bottom w:val="single" w:sz="4" w:space="0" w:color="auto"/>
              <w:right w:val="single" w:sz="4" w:space="0" w:color="auto"/>
            </w:tcBorders>
          </w:tcPr>
          <w:p w14:paraId="2A71CF53" w14:textId="77777777" w:rsidR="00A87F5A" w:rsidRPr="00A87F5A" w:rsidRDefault="00A87F5A" w:rsidP="001507AA">
            <w:pPr>
              <w:pStyle w:val="Sinespaciado"/>
              <w:rPr>
                <w:ins w:id="926" w:author="Carolina Ramírez H" w:date="2019-10-15T11:18:00Z"/>
                <w:color w:val="FF0000"/>
                <w:lang w:val="es-CR" w:eastAsia="en-US"/>
                <w:rPrChange w:id="927" w:author="Carolina Ramírez H" w:date="2019-10-15T11:18:00Z">
                  <w:rPr>
                    <w:ins w:id="928" w:author="Carolina Ramírez H" w:date="2019-10-15T11:18:00Z"/>
                    <w:strike/>
                    <w:lang w:val="es-CR" w:eastAsia="en-US"/>
                  </w:rPr>
                </w:rPrChange>
              </w:rPr>
            </w:pPr>
            <w:ins w:id="929" w:author="Carolina Ramírez H" w:date="2019-10-15T11:18:00Z">
              <w:r w:rsidRPr="00A87F5A">
                <w:rPr>
                  <w:color w:val="FF0000"/>
                  <w:lang w:val="es-CR" w:eastAsia="en-US"/>
                  <w:rPrChange w:id="930" w:author="Carolina Ramírez H" w:date="2019-10-15T11:18:00Z">
                    <w:rPr>
                      <w:strike/>
                      <w:lang w:val="es-CR" w:eastAsia="en-US"/>
                    </w:rPr>
                  </w:rPrChange>
                </w:rPr>
                <w:t>3 CRÉDITOS</w:t>
              </w:r>
            </w:ins>
          </w:p>
        </w:tc>
      </w:tr>
      <w:tr w:rsidR="00A87F5A" w:rsidRPr="00A87F5A" w14:paraId="71785E83" w14:textId="77777777" w:rsidTr="001507AA">
        <w:trPr>
          <w:trHeight w:val="77"/>
          <w:ins w:id="931"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7DA096DE" w14:textId="77777777" w:rsidR="00A87F5A" w:rsidRPr="00A87F5A" w:rsidRDefault="00A87F5A" w:rsidP="001507AA">
            <w:pPr>
              <w:pStyle w:val="Sinespaciado"/>
              <w:rPr>
                <w:ins w:id="932" w:author="Carolina Ramírez H" w:date="2019-10-15T11:18:00Z"/>
                <w:b/>
                <w:color w:val="FF0000"/>
                <w:lang w:val="es-CR" w:eastAsia="en-US"/>
                <w:rPrChange w:id="933" w:author="Carolina Ramírez H" w:date="2019-10-15T11:18:00Z">
                  <w:rPr>
                    <w:ins w:id="934" w:author="Carolina Ramírez H" w:date="2019-10-15T11:18:00Z"/>
                    <w:b/>
                    <w:strike/>
                    <w:lang w:val="es-CR" w:eastAsia="en-US"/>
                  </w:rPr>
                </w:rPrChange>
              </w:rPr>
            </w:pPr>
            <w:ins w:id="935" w:author="Carolina Ramírez H" w:date="2019-10-15T11:18:00Z">
              <w:r w:rsidRPr="00A87F5A">
                <w:rPr>
                  <w:b/>
                  <w:color w:val="FF0000"/>
                  <w:lang w:val="es-CR"/>
                  <w:rPrChange w:id="936" w:author="Carolina Ramírez H" w:date="2019-10-15T11:18:00Z">
                    <w:rPr>
                      <w:b/>
                      <w:strike/>
                      <w:lang w:val="es-CR"/>
                    </w:rPr>
                  </w:rPrChange>
                </w:rPr>
                <w:t>HORAS SEMANALES:</w:t>
              </w:r>
              <w:r w:rsidRPr="00A87F5A">
                <w:rPr>
                  <w:b/>
                  <w:color w:val="FF0000"/>
                  <w:lang w:val="es-CR"/>
                  <w:rPrChange w:id="937" w:author="Carolina Ramírez H" w:date="2019-10-15T11:18:00Z">
                    <w:rPr>
                      <w:b/>
                      <w:strike/>
                      <w:lang w:val="es-CR"/>
                    </w:rPr>
                  </w:rPrChange>
                </w:rPr>
                <w:tab/>
              </w:r>
            </w:ins>
          </w:p>
        </w:tc>
        <w:tc>
          <w:tcPr>
            <w:tcW w:w="5800" w:type="dxa"/>
            <w:tcBorders>
              <w:top w:val="single" w:sz="4" w:space="0" w:color="auto"/>
              <w:left w:val="single" w:sz="4" w:space="0" w:color="auto"/>
              <w:bottom w:val="single" w:sz="4" w:space="0" w:color="auto"/>
              <w:right w:val="single" w:sz="4" w:space="0" w:color="auto"/>
            </w:tcBorders>
          </w:tcPr>
          <w:p w14:paraId="14C8ABED" w14:textId="77777777" w:rsidR="00A87F5A" w:rsidRPr="00A87F5A" w:rsidRDefault="00A87F5A" w:rsidP="001507AA">
            <w:pPr>
              <w:pStyle w:val="Sinespaciado"/>
              <w:rPr>
                <w:ins w:id="938" w:author="Carolina Ramírez H" w:date="2019-10-15T11:18:00Z"/>
                <w:color w:val="FF0000"/>
                <w:lang w:val="es-CR" w:eastAsia="en-US"/>
                <w:rPrChange w:id="939" w:author="Carolina Ramírez H" w:date="2019-10-15T11:18:00Z">
                  <w:rPr>
                    <w:ins w:id="940" w:author="Carolina Ramírez H" w:date="2019-10-15T11:18:00Z"/>
                    <w:strike/>
                    <w:lang w:val="es-CR" w:eastAsia="en-US"/>
                  </w:rPr>
                </w:rPrChange>
              </w:rPr>
            </w:pPr>
            <w:ins w:id="941" w:author="Carolina Ramírez H" w:date="2019-10-15T11:18:00Z">
              <w:r w:rsidRPr="00A87F5A">
                <w:rPr>
                  <w:color w:val="FF0000"/>
                  <w:lang w:val="es-CR" w:eastAsia="en-US"/>
                  <w:rPrChange w:id="942" w:author="Carolina Ramírez H" w:date="2019-10-15T11:18:00Z">
                    <w:rPr>
                      <w:strike/>
                      <w:lang w:val="es-CR" w:eastAsia="en-US"/>
                    </w:rPr>
                  </w:rPrChange>
                </w:rPr>
                <w:t>3 Hrs presenciales + 5 hrs de estudio independiente</w:t>
              </w:r>
            </w:ins>
          </w:p>
        </w:tc>
      </w:tr>
      <w:tr w:rsidR="00A87F5A" w:rsidRPr="00A87F5A" w14:paraId="2DEBF9F7" w14:textId="77777777" w:rsidTr="001507AA">
        <w:trPr>
          <w:trHeight w:val="77"/>
          <w:ins w:id="943"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31CEC95E" w14:textId="77777777" w:rsidR="00A87F5A" w:rsidRPr="00A87F5A" w:rsidRDefault="00A87F5A" w:rsidP="001507AA">
            <w:pPr>
              <w:pStyle w:val="Sinespaciado"/>
              <w:rPr>
                <w:ins w:id="944" w:author="Carolina Ramírez H" w:date="2019-10-15T11:18:00Z"/>
                <w:b/>
                <w:color w:val="FF0000"/>
                <w:lang w:val="es-CR" w:eastAsia="en-US"/>
                <w:rPrChange w:id="945" w:author="Carolina Ramírez H" w:date="2019-10-15T11:18:00Z">
                  <w:rPr>
                    <w:ins w:id="946" w:author="Carolina Ramírez H" w:date="2019-10-15T11:18:00Z"/>
                    <w:b/>
                    <w:strike/>
                    <w:lang w:val="es-CR" w:eastAsia="en-US"/>
                  </w:rPr>
                </w:rPrChange>
              </w:rPr>
            </w:pPr>
            <w:ins w:id="947" w:author="Carolina Ramírez H" w:date="2019-10-15T11:18:00Z">
              <w:r w:rsidRPr="00A87F5A">
                <w:rPr>
                  <w:b/>
                  <w:color w:val="FF0000"/>
                  <w:lang w:val="es-CR"/>
                  <w:rPrChange w:id="948" w:author="Carolina Ramírez H" w:date="2019-10-15T11:18:00Z">
                    <w:rPr>
                      <w:b/>
                      <w:strike/>
                      <w:lang w:val="es-CR"/>
                    </w:rPr>
                  </w:rPrChange>
                </w:rPr>
                <w:t xml:space="preserve">HORAS PRESENCIALES: </w:t>
              </w:r>
            </w:ins>
          </w:p>
        </w:tc>
        <w:tc>
          <w:tcPr>
            <w:tcW w:w="5800" w:type="dxa"/>
            <w:tcBorders>
              <w:top w:val="single" w:sz="4" w:space="0" w:color="auto"/>
              <w:left w:val="single" w:sz="4" w:space="0" w:color="auto"/>
              <w:bottom w:val="single" w:sz="4" w:space="0" w:color="auto"/>
              <w:right w:val="single" w:sz="4" w:space="0" w:color="auto"/>
            </w:tcBorders>
          </w:tcPr>
          <w:p w14:paraId="650FE5B3" w14:textId="77777777" w:rsidR="00A87F5A" w:rsidRPr="00A87F5A" w:rsidRDefault="00A87F5A" w:rsidP="001507AA">
            <w:pPr>
              <w:pStyle w:val="Sinespaciado"/>
              <w:rPr>
                <w:ins w:id="949" w:author="Carolina Ramírez H" w:date="2019-10-15T11:18:00Z"/>
                <w:color w:val="FF0000"/>
                <w:lang w:val="es-CR" w:eastAsia="en-US"/>
                <w:rPrChange w:id="950" w:author="Carolina Ramírez H" w:date="2019-10-15T11:18:00Z">
                  <w:rPr>
                    <w:ins w:id="951" w:author="Carolina Ramírez H" w:date="2019-10-15T11:18:00Z"/>
                    <w:strike/>
                    <w:lang w:val="es-CR" w:eastAsia="en-US"/>
                  </w:rPr>
                </w:rPrChange>
              </w:rPr>
            </w:pPr>
            <w:ins w:id="952" w:author="Carolina Ramírez H" w:date="2019-10-15T11:18:00Z">
              <w:r w:rsidRPr="00A87F5A">
                <w:rPr>
                  <w:color w:val="FF0000"/>
                  <w:lang w:val="es-CR" w:eastAsia="en-US"/>
                  <w:rPrChange w:id="953" w:author="Carolina Ramírez H" w:date="2019-10-15T11:18:00Z">
                    <w:rPr>
                      <w:strike/>
                      <w:lang w:val="es-CR" w:eastAsia="en-US"/>
                    </w:rPr>
                  </w:rPrChange>
                </w:rPr>
                <w:t>8 Hrs totales (2 hrs teoría, 1 hrs práctica)</w:t>
              </w:r>
            </w:ins>
          </w:p>
        </w:tc>
      </w:tr>
      <w:tr w:rsidR="00A87F5A" w:rsidRPr="00A87F5A" w14:paraId="1BE17CFA" w14:textId="77777777" w:rsidTr="001507AA">
        <w:trPr>
          <w:trHeight w:val="376"/>
          <w:ins w:id="954" w:author="Carolina Ramírez H" w:date="2019-10-15T11:18:00Z"/>
        </w:trPr>
        <w:tc>
          <w:tcPr>
            <w:tcW w:w="3085" w:type="dxa"/>
            <w:tcBorders>
              <w:top w:val="single" w:sz="4" w:space="0" w:color="auto"/>
              <w:left w:val="single" w:sz="4" w:space="0" w:color="auto"/>
              <w:bottom w:val="single" w:sz="4" w:space="0" w:color="auto"/>
              <w:right w:val="single" w:sz="4" w:space="0" w:color="auto"/>
            </w:tcBorders>
            <w:vAlign w:val="center"/>
          </w:tcPr>
          <w:p w14:paraId="50E14ED3" w14:textId="77777777" w:rsidR="00A87F5A" w:rsidRPr="00A87F5A" w:rsidRDefault="00A87F5A" w:rsidP="001507AA">
            <w:pPr>
              <w:pStyle w:val="Sinespaciado"/>
              <w:jc w:val="center"/>
              <w:rPr>
                <w:ins w:id="955" w:author="Carolina Ramírez H" w:date="2019-10-15T11:18:00Z"/>
                <w:b/>
                <w:color w:val="FF0000"/>
                <w:lang w:val="es-CR"/>
                <w:rPrChange w:id="956" w:author="Carolina Ramírez H" w:date="2019-10-15T11:18:00Z">
                  <w:rPr>
                    <w:ins w:id="957" w:author="Carolina Ramírez H" w:date="2019-10-15T11:18:00Z"/>
                    <w:b/>
                    <w:strike/>
                    <w:lang w:val="es-CR"/>
                  </w:rPr>
                </w:rPrChange>
              </w:rPr>
            </w:pPr>
            <w:ins w:id="958" w:author="Carolina Ramírez H" w:date="2019-10-15T11:18:00Z">
              <w:r w:rsidRPr="00A87F5A">
                <w:rPr>
                  <w:b/>
                  <w:color w:val="FF0000"/>
                  <w:lang w:val="es-CR"/>
                  <w:rPrChange w:id="959" w:author="Carolina Ramírez H" w:date="2019-10-15T11:18:00Z">
                    <w:rPr>
                      <w:b/>
                      <w:strike/>
                      <w:lang w:val="es-CR"/>
                    </w:rPr>
                  </w:rPrChange>
                </w:rPr>
                <w:t>HORAS DE LABORATORIO</w:t>
              </w:r>
            </w:ins>
          </w:p>
        </w:tc>
        <w:tc>
          <w:tcPr>
            <w:tcW w:w="5800" w:type="dxa"/>
            <w:tcBorders>
              <w:top w:val="single" w:sz="4" w:space="0" w:color="auto"/>
              <w:left w:val="single" w:sz="4" w:space="0" w:color="auto"/>
              <w:bottom w:val="single" w:sz="4" w:space="0" w:color="auto"/>
              <w:right w:val="single" w:sz="4" w:space="0" w:color="auto"/>
            </w:tcBorders>
          </w:tcPr>
          <w:p w14:paraId="6E99C32D" w14:textId="77777777" w:rsidR="00A87F5A" w:rsidRPr="00A87F5A" w:rsidRDefault="00A87F5A" w:rsidP="001507AA">
            <w:pPr>
              <w:pStyle w:val="Sinespaciado"/>
              <w:rPr>
                <w:ins w:id="960" w:author="Carolina Ramírez H" w:date="2019-10-15T11:18:00Z"/>
                <w:color w:val="FF0000"/>
                <w:lang w:val="es-CR" w:eastAsia="en-US"/>
                <w:rPrChange w:id="961" w:author="Carolina Ramírez H" w:date="2019-10-15T11:18:00Z">
                  <w:rPr>
                    <w:ins w:id="962" w:author="Carolina Ramírez H" w:date="2019-10-15T11:18:00Z"/>
                    <w:strike/>
                    <w:lang w:val="es-CR" w:eastAsia="en-US"/>
                  </w:rPr>
                </w:rPrChange>
              </w:rPr>
            </w:pPr>
            <w:ins w:id="963" w:author="Carolina Ramírez H" w:date="2019-10-15T11:18:00Z">
              <w:r w:rsidRPr="00A87F5A">
                <w:rPr>
                  <w:color w:val="FF0000"/>
                  <w:lang w:val="es-CR" w:eastAsia="en-US"/>
                  <w:rPrChange w:id="964" w:author="Carolina Ramírez H" w:date="2019-10-15T11:18:00Z">
                    <w:rPr>
                      <w:strike/>
                      <w:lang w:val="es-CR" w:eastAsia="en-US"/>
                    </w:rPr>
                  </w:rPrChange>
                </w:rPr>
                <w:t>No tiene</w:t>
              </w:r>
            </w:ins>
          </w:p>
        </w:tc>
      </w:tr>
      <w:tr w:rsidR="00A87F5A" w:rsidRPr="00A87F5A" w14:paraId="3221F6BD" w14:textId="77777777" w:rsidTr="001507AA">
        <w:trPr>
          <w:trHeight w:val="541"/>
          <w:ins w:id="965"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34843E64" w14:textId="77777777" w:rsidR="00A87F5A" w:rsidRPr="00A87F5A" w:rsidRDefault="00A87F5A" w:rsidP="001507AA">
            <w:pPr>
              <w:pStyle w:val="Sinespaciado"/>
              <w:rPr>
                <w:ins w:id="966" w:author="Carolina Ramírez H" w:date="2019-10-15T11:18:00Z"/>
                <w:b/>
                <w:color w:val="FF0000"/>
                <w:lang w:val="es-CR" w:eastAsia="en-US"/>
                <w:rPrChange w:id="967" w:author="Carolina Ramírez H" w:date="2019-10-15T11:18:00Z">
                  <w:rPr>
                    <w:ins w:id="968" w:author="Carolina Ramírez H" w:date="2019-10-15T11:18:00Z"/>
                    <w:b/>
                    <w:strike/>
                    <w:lang w:val="es-CR" w:eastAsia="en-US"/>
                  </w:rPr>
                </w:rPrChange>
              </w:rPr>
            </w:pPr>
            <w:ins w:id="969" w:author="Carolina Ramírez H" w:date="2019-10-15T11:18:00Z">
              <w:r w:rsidRPr="00A87F5A">
                <w:rPr>
                  <w:b/>
                  <w:color w:val="FF0000"/>
                  <w:lang w:val="es-CR"/>
                  <w:rPrChange w:id="970" w:author="Carolina Ramírez H" w:date="2019-10-15T11:18:00Z">
                    <w:rPr>
                      <w:b/>
                      <w:strike/>
                      <w:lang w:val="es-CR"/>
                    </w:rPr>
                  </w:rPrChange>
                </w:rPr>
                <w:t>HORAS DE ESTUDIO INDEPENDIENTE:</w:t>
              </w:r>
            </w:ins>
          </w:p>
        </w:tc>
        <w:tc>
          <w:tcPr>
            <w:tcW w:w="5800" w:type="dxa"/>
            <w:tcBorders>
              <w:top w:val="single" w:sz="4" w:space="0" w:color="auto"/>
              <w:left w:val="single" w:sz="4" w:space="0" w:color="auto"/>
              <w:bottom w:val="single" w:sz="4" w:space="0" w:color="auto"/>
              <w:right w:val="single" w:sz="4" w:space="0" w:color="auto"/>
            </w:tcBorders>
          </w:tcPr>
          <w:p w14:paraId="505A4550" w14:textId="77777777" w:rsidR="00A87F5A" w:rsidRPr="00A87F5A" w:rsidRDefault="00A87F5A" w:rsidP="001507AA">
            <w:pPr>
              <w:pStyle w:val="Sinespaciado"/>
              <w:rPr>
                <w:ins w:id="971" w:author="Carolina Ramírez H" w:date="2019-10-15T11:18:00Z"/>
                <w:color w:val="FF0000"/>
                <w:lang w:val="es-CR" w:eastAsia="en-US"/>
                <w:rPrChange w:id="972" w:author="Carolina Ramírez H" w:date="2019-10-15T11:18:00Z">
                  <w:rPr>
                    <w:ins w:id="973" w:author="Carolina Ramírez H" w:date="2019-10-15T11:18:00Z"/>
                    <w:strike/>
                    <w:lang w:val="es-CR" w:eastAsia="en-US"/>
                  </w:rPr>
                </w:rPrChange>
              </w:rPr>
            </w:pPr>
            <w:ins w:id="974" w:author="Carolina Ramírez H" w:date="2019-10-15T11:18:00Z">
              <w:r w:rsidRPr="00A87F5A">
                <w:rPr>
                  <w:color w:val="FF0000"/>
                  <w:lang w:val="es-CR" w:eastAsia="en-US"/>
                  <w:rPrChange w:id="975" w:author="Carolina Ramírez H" w:date="2019-10-15T11:18:00Z">
                    <w:rPr>
                      <w:strike/>
                      <w:lang w:val="es-CR" w:eastAsia="en-US"/>
                    </w:rPr>
                  </w:rPrChange>
                </w:rPr>
                <w:t>5 hrs</w:t>
              </w:r>
            </w:ins>
          </w:p>
        </w:tc>
      </w:tr>
      <w:tr w:rsidR="00A87F5A" w:rsidRPr="00A87F5A" w14:paraId="526E4342" w14:textId="77777777" w:rsidTr="001507AA">
        <w:trPr>
          <w:trHeight w:val="297"/>
          <w:ins w:id="976"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5C0380FB" w14:textId="77777777" w:rsidR="00A87F5A" w:rsidRPr="00A87F5A" w:rsidRDefault="00A87F5A" w:rsidP="001507AA">
            <w:pPr>
              <w:pStyle w:val="Sinespaciado"/>
              <w:rPr>
                <w:ins w:id="977" w:author="Carolina Ramírez H" w:date="2019-10-15T11:18:00Z"/>
                <w:b/>
                <w:color w:val="FF0000"/>
                <w:lang w:val="es-CR" w:eastAsia="en-US"/>
                <w:rPrChange w:id="978" w:author="Carolina Ramírez H" w:date="2019-10-15T11:18:00Z">
                  <w:rPr>
                    <w:ins w:id="979" w:author="Carolina Ramírez H" w:date="2019-10-15T11:18:00Z"/>
                    <w:b/>
                    <w:strike/>
                    <w:lang w:val="es-CR" w:eastAsia="en-US"/>
                  </w:rPr>
                </w:rPrChange>
              </w:rPr>
            </w:pPr>
            <w:ins w:id="980" w:author="Carolina Ramírez H" w:date="2019-10-15T11:18:00Z">
              <w:r w:rsidRPr="00A87F5A">
                <w:rPr>
                  <w:b/>
                  <w:color w:val="FF0000"/>
                  <w:lang w:val="es-CR"/>
                  <w:rPrChange w:id="981" w:author="Carolina Ramírez H" w:date="2019-10-15T11:18:00Z">
                    <w:rPr>
                      <w:b/>
                      <w:strike/>
                      <w:lang w:val="es-CR"/>
                    </w:rPr>
                  </w:rPrChange>
                </w:rPr>
                <w:t xml:space="preserve">HORAS DOCENTE: </w:t>
              </w:r>
            </w:ins>
          </w:p>
        </w:tc>
        <w:tc>
          <w:tcPr>
            <w:tcW w:w="5800" w:type="dxa"/>
            <w:tcBorders>
              <w:top w:val="single" w:sz="4" w:space="0" w:color="auto"/>
              <w:left w:val="single" w:sz="4" w:space="0" w:color="auto"/>
              <w:bottom w:val="single" w:sz="4" w:space="0" w:color="auto"/>
              <w:right w:val="single" w:sz="4" w:space="0" w:color="auto"/>
            </w:tcBorders>
          </w:tcPr>
          <w:p w14:paraId="0D78129A" w14:textId="77777777" w:rsidR="00A87F5A" w:rsidRPr="00A87F5A" w:rsidRDefault="00A87F5A" w:rsidP="001507AA">
            <w:pPr>
              <w:pStyle w:val="Sinespaciado"/>
              <w:rPr>
                <w:ins w:id="982" w:author="Carolina Ramírez H" w:date="2019-10-15T11:18:00Z"/>
                <w:color w:val="FF0000"/>
                <w:lang w:val="es-CR" w:eastAsia="en-US"/>
                <w:rPrChange w:id="983" w:author="Carolina Ramírez H" w:date="2019-10-15T11:18:00Z">
                  <w:rPr>
                    <w:ins w:id="984" w:author="Carolina Ramírez H" w:date="2019-10-15T11:18:00Z"/>
                    <w:strike/>
                    <w:lang w:val="es-CR" w:eastAsia="en-US"/>
                  </w:rPr>
                </w:rPrChange>
              </w:rPr>
            </w:pPr>
            <w:ins w:id="985" w:author="Carolina Ramírez H" w:date="2019-10-15T11:18:00Z">
              <w:r w:rsidRPr="00A87F5A">
                <w:rPr>
                  <w:color w:val="FF0000"/>
                  <w:lang w:val="es-CR" w:eastAsia="en-US"/>
                  <w:rPrChange w:id="986" w:author="Carolina Ramírez H" w:date="2019-10-15T11:18:00Z">
                    <w:rPr>
                      <w:strike/>
                      <w:lang w:val="es-CR" w:eastAsia="en-US"/>
                    </w:rPr>
                  </w:rPrChange>
                </w:rPr>
                <w:t xml:space="preserve">3 </w:t>
              </w:r>
              <w:proofErr w:type="gramStart"/>
              <w:r w:rsidRPr="00A87F5A">
                <w:rPr>
                  <w:color w:val="FF0000"/>
                  <w:lang w:val="es-CR" w:eastAsia="en-US"/>
                  <w:rPrChange w:id="987" w:author="Carolina Ramírez H" w:date="2019-10-15T11:18:00Z">
                    <w:rPr>
                      <w:strike/>
                      <w:lang w:val="es-CR" w:eastAsia="en-US"/>
                    </w:rPr>
                  </w:rPrChange>
                </w:rPr>
                <w:t>Horas</w:t>
              </w:r>
              <w:proofErr w:type="gramEnd"/>
              <w:r w:rsidRPr="00A87F5A">
                <w:rPr>
                  <w:color w:val="FF0000"/>
                  <w:lang w:val="es-CR" w:eastAsia="en-US"/>
                  <w:rPrChange w:id="988" w:author="Carolina Ramírez H" w:date="2019-10-15T11:18:00Z">
                    <w:rPr>
                      <w:strike/>
                      <w:lang w:val="es-CR" w:eastAsia="en-US"/>
                    </w:rPr>
                  </w:rPrChange>
                </w:rPr>
                <w:t xml:space="preserve"> presenciales </w:t>
              </w:r>
            </w:ins>
          </w:p>
        </w:tc>
      </w:tr>
      <w:tr w:rsidR="00A87F5A" w:rsidRPr="00A87F5A" w14:paraId="5E9DFC63" w14:textId="77777777" w:rsidTr="001507AA">
        <w:trPr>
          <w:trHeight w:val="77"/>
          <w:ins w:id="989"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6B172659" w14:textId="77777777" w:rsidR="00A87F5A" w:rsidRPr="00A87F5A" w:rsidRDefault="00A87F5A" w:rsidP="001507AA">
            <w:pPr>
              <w:pStyle w:val="Sinespaciado"/>
              <w:rPr>
                <w:ins w:id="990" w:author="Carolina Ramírez H" w:date="2019-10-15T11:18:00Z"/>
                <w:b/>
                <w:color w:val="FF0000"/>
                <w:lang w:val="es-CR" w:eastAsia="en-US"/>
                <w:rPrChange w:id="991" w:author="Carolina Ramírez H" w:date="2019-10-15T11:18:00Z">
                  <w:rPr>
                    <w:ins w:id="992" w:author="Carolina Ramírez H" w:date="2019-10-15T11:18:00Z"/>
                    <w:b/>
                    <w:strike/>
                    <w:lang w:val="es-CR" w:eastAsia="en-US"/>
                  </w:rPr>
                </w:rPrChange>
              </w:rPr>
            </w:pPr>
            <w:ins w:id="993" w:author="Carolina Ramírez H" w:date="2019-10-15T11:18:00Z">
              <w:r w:rsidRPr="00A87F5A">
                <w:rPr>
                  <w:b/>
                  <w:color w:val="FF0000"/>
                  <w:lang w:val="es-CR"/>
                  <w:rPrChange w:id="994" w:author="Carolina Ramírez H" w:date="2019-10-15T11:18:00Z">
                    <w:rPr>
                      <w:b/>
                      <w:strike/>
                      <w:lang w:val="es-CR"/>
                    </w:rPr>
                  </w:rPrChange>
                </w:rPr>
                <w:t xml:space="preserve">REQUISITOS: </w:t>
              </w:r>
            </w:ins>
          </w:p>
        </w:tc>
        <w:tc>
          <w:tcPr>
            <w:tcW w:w="5800" w:type="dxa"/>
            <w:tcBorders>
              <w:top w:val="single" w:sz="4" w:space="0" w:color="auto"/>
              <w:left w:val="single" w:sz="4" w:space="0" w:color="auto"/>
              <w:bottom w:val="single" w:sz="4" w:space="0" w:color="auto"/>
              <w:right w:val="single" w:sz="4" w:space="0" w:color="auto"/>
            </w:tcBorders>
          </w:tcPr>
          <w:p w14:paraId="72270955" w14:textId="77777777" w:rsidR="00A87F5A" w:rsidRPr="00A87F5A" w:rsidRDefault="00A87F5A" w:rsidP="001507AA">
            <w:pPr>
              <w:pStyle w:val="Sinespaciado"/>
              <w:rPr>
                <w:ins w:id="995" w:author="Carolina Ramírez H" w:date="2019-10-15T11:18:00Z"/>
                <w:bCs/>
                <w:color w:val="FF0000"/>
                <w:lang w:val="es-CR" w:eastAsia="en-US"/>
                <w:rPrChange w:id="996" w:author="Carolina Ramírez H" w:date="2019-10-15T11:18:00Z">
                  <w:rPr>
                    <w:ins w:id="997" w:author="Carolina Ramírez H" w:date="2019-10-15T11:18:00Z"/>
                    <w:bCs/>
                    <w:strike/>
                    <w:lang w:val="es-CR" w:eastAsia="en-US"/>
                  </w:rPr>
                </w:rPrChange>
              </w:rPr>
            </w:pPr>
            <w:ins w:id="998" w:author="Carolina Ramírez H" w:date="2019-10-15T11:18:00Z">
              <w:r w:rsidRPr="00A87F5A">
                <w:rPr>
                  <w:bCs/>
                  <w:color w:val="FF0000"/>
                  <w:lang w:val="es-CR" w:eastAsia="en-US"/>
                  <w:rPrChange w:id="999" w:author="Carolina Ramírez H" w:date="2019-10-15T11:18:00Z">
                    <w:rPr>
                      <w:bCs/>
                      <w:strike/>
                      <w:lang w:val="es-CR" w:eastAsia="en-US"/>
                    </w:rPr>
                  </w:rPrChange>
                </w:rPr>
                <w:t>no tiene</w:t>
              </w:r>
            </w:ins>
          </w:p>
        </w:tc>
      </w:tr>
      <w:tr w:rsidR="00A87F5A" w:rsidRPr="00A87F5A" w14:paraId="47D148A4" w14:textId="77777777" w:rsidTr="001507AA">
        <w:trPr>
          <w:trHeight w:val="77"/>
          <w:ins w:id="1000"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6DE83B34" w14:textId="77777777" w:rsidR="00A87F5A" w:rsidRPr="00A87F5A" w:rsidRDefault="00A87F5A" w:rsidP="001507AA">
            <w:pPr>
              <w:pStyle w:val="Sinespaciado"/>
              <w:rPr>
                <w:ins w:id="1001" w:author="Carolina Ramírez H" w:date="2019-10-15T11:18:00Z"/>
                <w:b/>
                <w:color w:val="FF0000"/>
                <w:lang w:val="es-CR" w:eastAsia="en-US"/>
                <w:rPrChange w:id="1002" w:author="Carolina Ramírez H" w:date="2019-10-15T11:18:00Z">
                  <w:rPr>
                    <w:ins w:id="1003" w:author="Carolina Ramírez H" w:date="2019-10-15T11:18:00Z"/>
                    <w:b/>
                    <w:strike/>
                    <w:lang w:val="es-CR" w:eastAsia="en-US"/>
                  </w:rPr>
                </w:rPrChange>
              </w:rPr>
            </w:pPr>
            <w:ins w:id="1004" w:author="Carolina Ramírez H" w:date="2019-10-15T11:18:00Z">
              <w:r w:rsidRPr="00A87F5A">
                <w:rPr>
                  <w:b/>
                  <w:color w:val="FF0000"/>
                  <w:lang w:val="es-CR"/>
                  <w:rPrChange w:id="1005" w:author="Carolina Ramírez H" w:date="2019-10-15T11:18:00Z">
                    <w:rPr>
                      <w:b/>
                      <w:strike/>
                      <w:lang w:val="es-CR"/>
                    </w:rPr>
                  </w:rPrChange>
                </w:rPr>
                <w:t xml:space="preserve">CORREQUISITO: </w:t>
              </w:r>
            </w:ins>
          </w:p>
        </w:tc>
        <w:tc>
          <w:tcPr>
            <w:tcW w:w="5800" w:type="dxa"/>
            <w:tcBorders>
              <w:top w:val="single" w:sz="4" w:space="0" w:color="auto"/>
              <w:left w:val="single" w:sz="4" w:space="0" w:color="auto"/>
              <w:bottom w:val="single" w:sz="4" w:space="0" w:color="auto"/>
              <w:right w:val="single" w:sz="4" w:space="0" w:color="auto"/>
            </w:tcBorders>
          </w:tcPr>
          <w:p w14:paraId="0134208C" w14:textId="77777777" w:rsidR="00A87F5A" w:rsidRPr="00A87F5A" w:rsidRDefault="00A87F5A" w:rsidP="001507AA">
            <w:pPr>
              <w:pStyle w:val="Sinespaciado"/>
              <w:rPr>
                <w:ins w:id="1006" w:author="Carolina Ramírez H" w:date="2019-10-15T11:18:00Z"/>
                <w:bCs/>
                <w:color w:val="FF0000"/>
                <w:lang w:val="es-CR" w:eastAsia="en-US"/>
                <w:rPrChange w:id="1007" w:author="Carolina Ramírez H" w:date="2019-10-15T11:18:00Z">
                  <w:rPr>
                    <w:ins w:id="1008" w:author="Carolina Ramírez H" w:date="2019-10-15T11:18:00Z"/>
                    <w:bCs/>
                    <w:strike/>
                    <w:lang w:val="es-CR" w:eastAsia="en-US"/>
                  </w:rPr>
                </w:rPrChange>
              </w:rPr>
            </w:pPr>
            <w:ins w:id="1009" w:author="Carolina Ramírez H" w:date="2019-10-15T11:18:00Z">
              <w:r w:rsidRPr="00A87F5A">
                <w:rPr>
                  <w:bCs/>
                  <w:color w:val="FF0000"/>
                  <w:lang w:val="es-CR" w:eastAsia="en-US"/>
                  <w:rPrChange w:id="1010" w:author="Carolina Ramírez H" w:date="2019-10-15T11:18:00Z">
                    <w:rPr>
                      <w:bCs/>
                      <w:strike/>
                      <w:lang w:val="es-CR" w:eastAsia="en-US"/>
                    </w:rPr>
                  </w:rPrChange>
                </w:rPr>
                <w:t>No tiene</w:t>
              </w:r>
            </w:ins>
          </w:p>
        </w:tc>
      </w:tr>
      <w:tr w:rsidR="00A87F5A" w:rsidRPr="00A87F5A" w14:paraId="6268F015" w14:textId="77777777" w:rsidTr="001507AA">
        <w:trPr>
          <w:trHeight w:val="77"/>
          <w:ins w:id="1011" w:author="Carolina Ramírez H" w:date="2019-10-15T11:18:00Z"/>
        </w:trPr>
        <w:tc>
          <w:tcPr>
            <w:tcW w:w="3085" w:type="dxa"/>
            <w:tcBorders>
              <w:top w:val="single" w:sz="4" w:space="0" w:color="auto"/>
              <w:left w:val="single" w:sz="4" w:space="0" w:color="auto"/>
              <w:bottom w:val="single" w:sz="4" w:space="0" w:color="auto"/>
              <w:right w:val="single" w:sz="4" w:space="0" w:color="auto"/>
            </w:tcBorders>
            <w:hideMark/>
          </w:tcPr>
          <w:p w14:paraId="42DC94BE" w14:textId="77777777" w:rsidR="00A87F5A" w:rsidRPr="00A87F5A" w:rsidRDefault="00A87F5A" w:rsidP="001507AA">
            <w:pPr>
              <w:pStyle w:val="Sinespaciado"/>
              <w:rPr>
                <w:ins w:id="1012" w:author="Carolina Ramírez H" w:date="2019-10-15T11:18:00Z"/>
                <w:b/>
                <w:color w:val="FF0000"/>
                <w:lang w:val="es-CR" w:eastAsia="en-US"/>
                <w:rPrChange w:id="1013" w:author="Carolina Ramírez H" w:date="2019-10-15T11:18:00Z">
                  <w:rPr>
                    <w:ins w:id="1014" w:author="Carolina Ramírez H" w:date="2019-10-15T11:18:00Z"/>
                    <w:b/>
                    <w:strike/>
                    <w:lang w:val="es-CR" w:eastAsia="en-US"/>
                  </w:rPr>
                </w:rPrChange>
              </w:rPr>
            </w:pPr>
            <w:ins w:id="1015" w:author="Carolina Ramírez H" w:date="2019-10-15T11:18:00Z">
              <w:r w:rsidRPr="00A87F5A">
                <w:rPr>
                  <w:b/>
                  <w:color w:val="FF0000"/>
                  <w:lang w:val="es-CR"/>
                  <w:rPrChange w:id="1016" w:author="Carolina Ramírez H" w:date="2019-10-15T11:18:00Z">
                    <w:rPr>
                      <w:b/>
                      <w:strike/>
                      <w:lang w:val="es-CR"/>
                    </w:rPr>
                  </w:rPrChange>
                </w:rPr>
                <w:t>PERSONA DOCENTE:</w:t>
              </w:r>
            </w:ins>
          </w:p>
        </w:tc>
        <w:tc>
          <w:tcPr>
            <w:tcW w:w="5800" w:type="dxa"/>
            <w:tcBorders>
              <w:top w:val="single" w:sz="4" w:space="0" w:color="auto"/>
              <w:left w:val="single" w:sz="4" w:space="0" w:color="auto"/>
              <w:bottom w:val="single" w:sz="4" w:space="0" w:color="auto"/>
              <w:right w:val="single" w:sz="4" w:space="0" w:color="auto"/>
            </w:tcBorders>
          </w:tcPr>
          <w:p w14:paraId="2343282C" w14:textId="77777777" w:rsidR="00A87F5A" w:rsidRPr="00A87F5A" w:rsidRDefault="00A87F5A" w:rsidP="001507AA">
            <w:pPr>
              <w:pStyle w:val="Sinespaciado"/>
              <w:rPr>
                <w:ins w:id="1017" w:author="Carolina Ramírez H" w:date="2019-10-15T11:18:00Z"/>
                <w:color w:val="FF0000"/>
                <w:lang w:val="es-CR" w:eastAsia="en-US"/>
                <w:rPrChange w:id="1018" w:author="Carolina Ramírez H" w:date="2019-10-15T11:18:00Z">
                  <w:rPr>
                    <w:ins w:id="1019" w:author="Carolina Ramírez H" w:date="2019-10-15T11:18:00Z"/>
                    <w:strike/>
                    <w:lang w:val="es-CR" w:eastAsia="en-US"/>
                  </w:rPr>
                </w:rPrChange>
              </w:rPr>
            </w:pPr>
            <w:ins w:id="1020" w:author="Carolina Ramírez H" w:date="2019-10-15T11:18:00Z">
              <w:r w:rsidRPr="00A87F5A">
                <w:rPr>
                  <w:color w:val="FF0000"/>
                  <w:lang w:val="es-CR" w:eastAsia="en-US"/>
                  <w:rPrChange w:id="1021" w:author="Carolina Ramírez H" w:date="2019-10-15T11:18:00Z">
                    <w:rPr>
                      <w:strike/>
                      <w:lang w:val="es-CR" w:eastAsia="en-US"/>
                    </w:rPr>
                  </w:rPrChange>
                </w:rPr>
                <w:t xml:space="preserve">Doctor Henry Mora Jiménez </w:t>
              </w:r>
            </w:ins>
          </w:p>
        </w:tc>
      </w:tr>
    </w:tbl>
    <w:p w14:paraId="20D08506" w14:textId="77777777" w:rsidR="00A87F5A" w:rsidRPr="00A87F5A" w:rsidRDefault="00A87F5A" w:rsidP="00A87F5A">
      <w:pPr>
        <w:pPrChange w:id="1022" w:author="Carolina Ramírez H" w:date="2019-10-15T11:18:00Z">
          <w:pPr>
            <w:pStyle w:val="Ttulo2"/>
            <w:numPr>
              <w:numId w:val="49"/>
            </w:numPr>
            <w:ind w:left="720" w:hanging="360"/>
          </w:pPr>
        </w:pPrChange>
      </w:pPr>
    </w:p>
    <w:p w14:paraId="49118848" w14:textId="3819BC5D" w:rsidR="003314E3" w:rsidRPr="00F57571" w:rsidRDefault="003314E3" w:rsidP="00F0259A">
      <w:pPr>
        <w:pStyle w:val="Prrafodelista"/>
        <w:numPr>
          <w:ilvl w:val="0"/>
          <w:numId w:val="64"/>
        </w:numPr>
        <w:rPr>
          <w:b/>
          <w:bCs/>
          <w:lang w:val="es-CR"/>
        </w:rPr>
      </w:pPr>
      <w:r w:rsidRPr="00F57571">
        <w:rPr>
          <w:b/>
          <w:bCs/>
          <w:lang w:val="es-CR"/>
        </w:rPr>
        <w:t>Descripción del curso</w:t>
      </w:r>
    </w:p>
    <w:p w14:paraId="0B45FF33" w14:textId="3ADF2D84" w:rsidR="00A46194" w:rsidRDefault="00A46194" w:rsidP="00A46194">
      <w:pPr>
        <w:rPr>
          <w:rFonts w:eastAsia="Times New Roman" w:cs="Arial"/>
          <w:color w:val="000000"/>
          <w:szCs w:val="24"/>
        </w:rPr>
      </w:pPr>
      <w:r w:rsidRPr="0058031F">
        <w:rPr>
          <w:rFonts w:eastAsia="Times New Roman" w:cs="Arial"/>
          <w:color w:val="000000"/>
          <w:szCs w:val="24"/>
        </w:rPr>
        <w:t>El curso de Modelos Macroeconómicos busca integrar los diferentes componentes de la teoría macroeconómica en un solo enfoque que permita al estudiant</w:t>
      </w:r>
      <w:r w:rsidR="0060703B">
        <w:rPr>
          <w:rFonts w:eastAsia="Times New Roman" w:cs="Arial"/>
          <w:color w:val="000000"/>
          <w:szCs w:val="24"/>
        </w:rPr>
        <w:t>ado</w:t>
      </w:r>
      <w:r w:rsidRPr="0058031F">
        <w:rPr>
          <w:rFonts w:eastAsia="Times New Roman" w:cs="Arial"/>
          <w:color w:val="000000"/>
          <w:szCs w:val="24"/>
        </w:rPr>
        <w:t xml:space="preserve"> entender no sólo la dinámica particular de cada agente y/o mercado sino también las interrelaciones que se generan entre ellos. Asimismo, el curso profundiza, desde una perspectiva teórico-práctica, en la comprensión de aspectos específicos de las economías tales como el crecimiento económico, las fluctuaciones macroeconómicas y las crisis. </w:t>
      </w:r>
    </w:p>
    <w:p w14:paraId="3BD99650" w14:textId="1EE2012A" w:rsidR="003314E3" w:rsidRDefault="003314E3" w:rsidP="00F0259A">
      <w:pPr>
        <w:pStyle w:val="Prrafodelista"/>
        <w:numPr>
          <w:ilvl w:val="0"/>
          <w:numId w:val="64"/>
        </w:numPr>
        <w:rPr>
          <w:rFonts w:eastAsia="Times New Roman"/>
          <w:b/>
          <w:bCs/>
          <w:lang w:val="es-CR"/>
        </w:rPr>
      </w:pPr>
      <w:r w:rsidRPr="00F57571">
        <w:rPr>
          <w:rFonts w:eastAsia="Times New Roman"/>
          <w:b/>
          <w:bCs/>
          <w:lang w:val="es-CR"/>
        </w:rPr>
        <w:t xml:space="preserve"> Objetivos</w:t>
      </w:r>
    </w:p>
    <w:p w14:paraId="0329C718" w14:textId="77777777" w:rsidR="0060703B" w:rsidRPr="00D7318C" w:rsidRDefault="0060703B" w:rsidP="0060703B">
      <w:pPr>
        <w:rPr>
          <w:i/>
          <w:lang w:val="es-CR"/>
        </w:rPr>
      </w:pPr>
      <w:r>
        <w:rPr>
          <w:i/>
          <w:lang w:val="es-CR"/>
        </w:rPr>
        <w:t>Objetivo General</w:t>
      </w:r>
    </w:p>
    <w:p w14:paraId="4DDD6F1B" w14:textId="7392CFAB" w:rsidR="0060703B" w:rsidRPr="00AE67C4" w:rsidRDefault="0060703B" w:rsidP="000073AB">
      <w:pPr>
        <w:rPr>
          <w:b/>
          <w:bCs/>
          <w:lang w:val="pt-BR"/>
        </w:rPr>
      </w:pPr>
      <w:r w:rsidRPr="000073AB">
        <w:t>Analizar aspectos específicos de las economías tales como el crecimiento económico, las fluctuaciones macroeconómicas y las crisis.</w:t>
      </w:r>
    </w:p>
    <w:p w14:paraId="2D74BC85" w14:textId="6235D2A6" w:rsidR="00C51503" w:rsidRPr="0058031F" w:rsidRDefault="0060703B" w:rsidP="00C51503">
      <w:pPr>
        <w:rPr>
          <w:rFonts w:eastAsia="Times New Roman" w:cs="Arial"/>
          <w:color w:val="000000"/>
          <w:szCs w:val="24"/>
        </w:rPr>
      </w:pPr>
      <w:r>
        <w:rPr>
          <w:rFonts w:eastAsia="Times New Roman" w:cs="Arial"/>
          <w:color w:val="000000"/>
          <w:szCs w:val="24"/>
        </w:rPr>
        <w:t>P</w:t>
      </w:r>
      <w:r w:rsidR="00A92D03">
        <w:rPr>
          <w:rFonts w:eastAsia="Times New Roman" w:cs="Arial"/>
          <w:color w:val="000000"/>
          <w:szCs w:val="24"/>
        </w:rPr>
        <w:t>rofundizar sobre las</w:t>
      </w:r>
      <w:r w:rsidR="00C51503" w:rsidRPr="0058031F">
        <w:rPr>
          <w:rFonts w:eastAsia="Times New Roman" w:cs="Arial"/>
          <w:color w:val="000000"/>
          <w:szCs w:val="24"/>
        </w:rPr>
        <w:t xml:space="preserve"> herramientas teóricas, metodológicas y cuantitativas</w:t>
      </w:r>
      <w:r w:rsidR="00895BB7">
        <w:rPr>
          <w:rFonts w:eastAsia="Times New Roman" w:cs="Arial"/>
          <w:color w:val="000000"/>
          <w:szCs w:val="24"/>
        </w:rPr>
        <w:t xml:space="preserve"> relacionadas con la macroeconomía</w:t>
      </w:r>
      <w:r w:rsidR="00C51503" w:rsidRPr="0058031F">
        <w:rPr>
          <w:rFonts w:eastAsia="Times New Roman" w:cs="Arial"/>
          <w:color w:val="000000"/>
          <w:szCs w:val="24"/>
        </w:rPr>
        <w:t>.</w:t>
      </w:r>
    </w:p>
    <w:p w14:paraId="1A0EECEA" w14:textId="77777777" w:rsidR="0060703B" w:rsidRPr="000073AB" w:rsidRDefault="0060703B" w:rsidP="000073AB">
      <w:pPr>
        <w:rPr>
          <w:i/>
          <w:lang w:val="es-CR"/>
        </w:rPr>
      </w:pPr>
      <w:r w:rsidRPr="000073AB">
        <w:rPr>
          <w:i/>
          <w:lang w:val="es-CR"/>
        </w:rPr>
        <w:t>Objetivos específicos</w:t>
      </w:r>
    </w:p>
    <w:p w14:paraId="519F821B" w14:textId="77777777" w:rsidR="00C51503" w:rsidRPr="0058031F" w:rsidRDefault="00C51503" w:rsidP="00F0259A">
      <w:pPr>
        <w:pStyle w:val="Prrafodelista"/>
        <w:numPr>
          <w:ilvl w:val="0"/>
          <w:numId w:val="53"/>
        </w:numPr>
        <w:suppressAutoHyphens/>
        <w:autoSpaceDE w:val="0"/>
        <w:autoSpaceDN w:val="0"/>
        <w:adjustRightInd w:val="0"/>
        <w:spacing w:before="0" w:after="200"/>
        <w:contextualSpacing w:val="0"/>
        <w:rPr>
          <w:rFonts w:cs="Arial"/>
          <w:color w:val="000000"/>
          <w:szCs w:val="24"/>
        </w:rPr>
      </w:pPr>
      <w:r w:rsidRPr="0058031F">
        <w:rPr>
          <w:rFonts w:cs="Arial"/>
          <w:color w:val="000000"/>
          <w:szCs w:val="24"/>
        </w:rPr>
        <w:t xml:space="preserve">Comprender la mecánica y operación de los modelos macro. </w:t>
      </w:r>
    </w:p>
    <w:p w14:paraId="6F4F21BE" w14:textId="77777777" w:rsidR="00C51503" w:rsidRPr="0058031F" w:rsidRDefault="00C51503" w:rsidP="00F0259A">
      <w:pPr>
        <w:pStyle w:val="Prrafodelista"/>
        <w:numPr>
          <w:ilvl w:val="0"/>
          <w:numId w:val="53"/>
        </w:numPr>
        <w:suppressAutoHyphens/>
        <w:autoSpaceDE w:val="0"/>
        <w:autoSpaceDN w:val="0"/>
        <w:adjustRightInd w:val="0"/>
        <w:spacing w:before="0" w:after="200"/>
        <w:contextualSpacing w:val="0"/>
        <w:rPr>
          <w:rFonts w:cs="Arial"/>
          <w:color w:val="000000"/>
          <w:szCs w:val="24"/>
        </w:rPr>
      </w:pPr>
      <w:r w:rsidRPr="0058031F">
        <w:rPr>
          <w:rFonts w:cs="Arial"/>
          <w:color w:val="000000"/>
          <w:szCs w:val="24"/>
        </w:rPr>
        <w:lastRenderedPageBreak/>
        <w:t>Revisar la práctica del Banco Central de Costa Rica en su intento por modelar la economía nacional.</w:t>
      </w:r>
    </w:p>
    <w:p w14:paraId="49CE715B" w14:textId="77777777" w:rsidR="00C51503" w:rsidRPr="0058031F" w:rsidRDefault="00C51503" w:rsidP="00F0259A">
      <w:pPr>
        <w:pStyle w:val="Prrafodelista"/>
        <w:numPr>
          <w:ilvl w:val="0"/>
          <w:numId w:val="53"/>
        </w:numPr>
        <w:suppressAutoHyphens/>
        <w:autoSpaceDE w:val="0"/>
        <w:autoSpaceDN w:val="0"/>
        <w:adjustRightInd w:val="0"/>
        <w:spacing w:before="0" w:after="200"/>
        <w:contextualSpacing w:val="0"/>
        <w:rPr>
          <w:rFonts w:cs="Arial"/>
          <w:color w:val="000000"/>
          <w:szCs w:val="24"/>
        </w:rPr>
      </w:pPr>
      <w:r w:rsidRPr="0058031F">
        <w:rPr>
          <w:rFonts w:cs="Arial"/>
          <w:color w:val="000000"/>
          <w:szCs w:val="24"/>
        </w:rPr>
        <w:t>Analizar los principales modelos del crecimiento económico desarrollados en las últimas décadas, considerando tanto el planteamiento teórico como la evidencia empírica que le da sustento.</w:t>
      </w:r>
    </w:p>
    <w:p w14:paraId="0FDF894D" w14:textId="77777777" w:rsidR="00C51503" w:rsidRPr="0058031F" w:rsidRDefault="00C51503" w:rsidP="00F0259A">
      <w:pPr>
        <w:pStyle w:val="Prrafodelista"/>
        <w:numPr>
          <w:ilvl w:val="0"/>
          <w:numId w:val="53"/>
        </w:numPr>
        <w:suppressAutoHyphens/>
        <w:autoSpaceDE w:val="0"/>
        <w:autoSpaceDN w:val="0"/>
        <w:adjustRightInd w:val="0"/>
        <w:spacing w:before="0" w:after="200"/>
        <w:contextualSpacing w:val="0"/>
        <w:rPr>
          <w:rFonts w:cs="Arial"/>
          <w:color w:val="000000"/>
          <w:szCs w:val="24"/>
        </w:rPr>
      </w:pPr>
      <w:r w:rsidRPr="0058031F">
        <w:rPr>
          <w:rFonts w:cs="Arial"/>
          <w:color w:val="000000"/>
          <w:szCs w:val="24"/>
        </w:rPr>
        <w:t>Estudiar la naturaleza, origen y dinámica de los ciclos económicos desde varias Escuelas del Pensamiento Económico.</w:t>
      </w:r>
    </w:p>
    <w:p w14:paraId="0DA30F44" w14:textId="77777777" w:rsidR="00C51503" w:rsidRPr="0058031F" w:rsidRDefault="00C51503" w:rsidP="00F0259A">
      <w:pPr>
        <w:pStyle w:val="Prrafodelista"/>
        <w:numPr>
          <w:ilvl w:val="0"/>
          <w:numId w:val="53"/>
        </w:numPr>
        <w:suppressAutoHyphens/>
        <w:autoSpaceDE w:val="0"/>
        <w:autoSpaceDN w:val="0"/>
        <w:adjustRightInd w:val="0"/>
        <w:spacing w:before="0" w:after="200"/>
        <w:contextualSpacing w:val="0"/>
        <w:rPr>
          <w:rFonts w:cs="Arial"/>
          <w:color w:val="000000"/>
          <w:szCs w:val="24"/>
        </w:rPr>
      </w:pPr>
      <w:r w:rsidRPr="0058031F">
        <w:rPr>
          <w:rFonts w:cs="Arial"/>
          <w:color w:val="000000"/>
          <w:szCs w:val="24"/>
        </w:rPr>
        <w:t>Aplicar empíricamente el análisis teórico de los ciclos mediante el uso de modelos econométricos y paquetes computacionales.</w:t>
      </w:r>
    </w:p>
    <w:p w14:paraId="6E560B51" w14:textId="2CB5D83A" w:rsidR="0060703B" w:rsidRPr="00EE046C" w:rsidRDefault="0060703B" w:rsidP="00F0259A">
      <w:pPr>
        <w:pStyle w:val="Prrafodelista"/>
        <w:numPr>
          <w:ilvl w:val="0"/>
          <w:numId w:val="64"/>
        </w:numPr>
        <w:rPr>
          <w:b/>
        </w:rPr>
      </w:pPr>
      <w:r w:rsidRPr="00EE046C">
        <w:rPr>
          <w:b/>
        </w:rPr>
        <w:t>Contenidos</w:t>
      </w:r>
    </w:p>
    <w:p w14:paraId="568AFA6C" w14:textId="160C4910" w:rsidR="00EE046C" w:rsidRDefault="00EE046C" w:rsidP="00F0259A">
      <w:pPr>
        <w:pStyle w:val="Prrafodelista"/>
        <w:numPr>
          <w:ilvl w:val="0"/>
          <w:numId w:val="81"/>
        </w:numPr>
      </w:pPr>
      <w:r>
        <w:t>Formulación y aplicación de macro modelo económicos</w:t>
      </w:r>
    </w:p>
    <w:p w14:paraId="3AE8F503" w14:textId="6E165411" w:rsidR="00EE046C" w:rsidRDefault="00EE046C" w:rsidP="00F0259A">
      <w:pPr>
        <w:pStyle w:val="Prrafodelista"/>
        <w:numPr>
          <w:ilvl w:val="0"/>
          <w:numId w:val="81"/>
        </w:numPr>
      </w:pPr>
      <w:r>
        <w:t>Modelos de crecimiento Económico</w:t>
      </w:r>
    </w:p>
    <w:p w14:paraId="05B78FDA" w14:textId="723B085A" w:rsidR="00EE046C" w:rsidRDefault="00EE046C" w:rsidP="00F0259A">
      <w:pPr>
        <w:pStyle w:val="Prrafodelista"/>
        <w:numPr>
          <w:ilvl w:val="0"/>
          <w:numId w:val="81"/>
        </w:numPr>
      </w:pPr>
      <w:r>
        <w:t>Ciclos económicos</w:t>
      </w:r>
      <w:r>
        <w:tab/>
      </w:r>
    </w:p>
    <w:p w14:paraId="6E48DEA6" w14:textId="6A988FE2" w:rsidR="00EE046C" w:rsidRPr="00EE046C" w:rsidRDefault="00EE046C" w:rsidP="00F0259A">
      <w:pPr>
        <w:pStyle w:val="Prrafodelista"/>
        <w:numPr>
          <w:ilvl w:val="0"/>
          <w:numId w:val="81"/>
        </w:numPr>
      </w:pPr>
      <w:r w:rsidRPr="00EE046C">
        <w:t>Modelos de crisis financiera</w:t>
      </w:r>
    </w:p>
    <w:p w14:paraId="341DD0BA" w14:textId="77777777" w:rsidR="008963AC" w:rsidRDefault="003314E3" w:rsidP="003314E3">
      <w:pPr>
        <w:rPr>
          <w:b/>
        </w:rPr>
      </w:pPr>
      <w:r w:rsidRPr="008963AC">
        <w:rPr>
          <w:b/>
        </w:rPr>
        <w:t xml:space="preserve">IV. </w:t>
      </w:r>
      <w:r w:rsidR="008963AC" w:rsidRPr="008963AC">
        <w:rPr>
          <w:b/>
        </w:rPr>
        <w:t>Aspectos Metodológicos</w:t>
      </w:r>
    </w:p>
    <w:p w14:paraId="6719BA44" w14:textId="3E3FEC57" w:rsidR="003314E3" w:rsidRPr="00EE046C" w:rsidRDefault="008963AC" w:rsidP="003314E3">
      <w:r w:rsidRPr="004D58B6">
        <w:t xml:space="preserve">El curso tiene la modalidad de ser teórico – práctico, donde </w:t>
      </w:r>
      <w:r>
        <w:t>la persona docente</w:t>
      </w:r>
      <w:r w:rsidRPr="004D58B6">
        <w:t xml:space="preserve"> impartirá clases guías para que el estudiant</w:t>
      </w:r>
      <w:r>
        <w:t>ado</w:t>
      </w:r>
      <w:r w:rsidRPr="004D58B6">
        <w:t xml:space="preserve"> desarrolle en clase cada uno de los ejercicios de programación de algoritmos propuestos durante el curso</w:t>
      </w:r>
      <w:r>
        <w:t xml:space="preserve">. </w:t>
      </w:r>
      <w:r w:rsidRPr="004D58B6">
        <w:t>Se estima una alta participación del estudiant</w:t>
      </w:r>
      <w:r>
        <w:t>ado</w:t>
      </w:r>
      <w:r w:rsidRPr="004D58B6">
        <w:t xml:space="preserve"> ya que se requerirá previa lectura de los temas, así como la resolución de casos prácticos para el adecuado aprovechamiento del curso.</w:t>
      </w:r>
    </w:p>
    <w:p w14:paraId="24976B0E" w14:textId="0083F34A" w:rsidR="003314E3" w:rsidRDefault="003314E3" w:rsidP="008963AC">
      <w:pPr>
        <w:rPr>
          <w:b/>
        </w:rPr>
      </w:pPr>
      <w:r w:rsidRPr="008963AC">
        <w:rPr>
          <w:b/>
        </w:rPr>
        <w:t xml:space="preserve">V. </w:t>
      </w:r>
      <w:r w:rsidR="008963AC" w:rsidRPr="008963AC">
        <w:rPr>
          <w:b/>
        </w:rPr>
        <w:t>Recursos</w:t>
      </w:r>
      <w:r w:rsidR="008963AC">
        <w:rPr>
          <w:b/>
        </w:rPr>
        <w:t xml:space="preserve"> Bibliográficos</w:t>
      </w:r>
    </w:p>
    <w:p w14:paraId="6F079839" w14:textId="77777777" w:rsidR="00C51503" w:rsidRPr="00AE67C4" w:rsidRDefault="00C51503" w:rsidP="00A46194">
      <w:pPr>
        <w:ind w:left="709" w:hanging="709"/>
        <w:rPr>
          <w:rFonts w:cs="Arial"/>
          <w:bCs/>
          <w:szCs w:val="24"/>
          <w:lang w:val="pt-BR"/>
        </w:rPr>
      </w:pPr>
      <w:r w:rsidRPr="00AE67C4">
        <w:rPr>
          <w:rFonts w:cs="Arial"/>
          <w:bCs/>
          <w:szCs w:val="24"/>
          <w:lang w:val="pt-BR"/>
        </w:rPr>
        <w:t xml:space="preserve">Banco Central de Costa Rica (2004) Estado actual de la modelación y estrategias futuras. San José, Costa Rica. </w:t>
      </w:r>
    </w:p>
    <w:p w14:paraId="1167B041" w14:textId="77777777" w:rsidR="00C51503" w:rsidRPr="00AE67C4" w:rsidRDefault="00C51503" w:rsidP="00A46194">
      <w:pPr>
        <w:ind w:left="709" w:hanging="709"/>
        <w:rPr>
          <w:rFonts w:cs="Arial"/>
          <w:bCs/>
          <w:szCs w:val="24"/>
          <w:lang w:val="pt-BR"/>
        </w:rPr>
      </w:pPr>
      <w:r w:rsidRPr="00AE67C4">
        <w:rPr>
          <w:rFonts w:cs="Arial"/>
          <w:bCs/>
          <w:szCs w:val="24"/>
          <w:lang w:val="pt-BR"/>
        </w:rPr>
        <w:t>Beltrán, Arturo y Gualberto Huarachi (1988) El Modelo Computable de Equilibrio General Aplicado a Bolivia. La Paz, Bolivia</w:t>
      </w:r>
    </w:p>
    <w:p w14:paraId="51E176AB" w14:textId="77777777" w:rsidR="00C51503" w:rsidRPr="00AE67C4" w:rsidRDefault="00C51503" w:rsidP="00A46194">
      <w:pPr>
        <w:ind w:left="709" w:hanging="709"/>
        <w:rPr>
          <w:rFonts w:cs="Arial"/>
          <w:bCs/>
          <w:szCs w:val="24"/>
          <w:lang w:val="pt-BR"/>
        </w:rPr>
      </w:pPr>
      <w:r w:rsidRPr="00AE67C4">
        <w:rPr>
          <w:rFonts w:cs="Arial"/>
          <w:bCs/>
          <w:szCs w:val="24"/>
          <w:lang w:val="pt-BR"/>
        </w:rPr>
        <w:t xml:space="preserve">Chuecos, Alicia. Mecanismos de Transmisión de la Política Monetaria. Actualidad Contable FACES, Año 8, Enero-Junio 2005. Mérida, Venezuela, pp. 17-25. </w:t>
      </w:r>
    </w:p>
    <w:p w14:paraId="51925BC8" w14:textId="77777777" w:rsidR="00C51503" w:rsidRPr="00AE67C4" w:rsidRDefault="00C51503" w:rsidP="00A46194">
      <w:pPr>
        <w:ind w:left="709" w:hanging="709"/>
        <w:rPr>
          <w:rFonts w:cs="Arial"/>
          <w:bCs/>
          <w:szCs w:val="24"/>
          <w:lang w:val="pt-BR"/>
        </w:rPr>
      </w:pPr>
      <w:r w:rsidRPr="00AE67C4">
        <w:rPr>
          <w:rFonts w:cs="Arial"/>
          <w:bCs/>
          <w:szCs w:val="24"/>
          <w:lang w:val="pt-BR"/>
        </w:rPr>
        <w:lastRenderedPageBreak/>
        <w:t>Commission on Growth and Development (2008) The Growth Report: Strategies for Sustained Growth and Inclusive Development. Part 2: The Policy Ingredients of Growth Strategies. Washington: The World Bank</w:t>
      </w:r>
    </w:p>
    <w:p w14:paraId="76D7E371" w14:textId="3DDC1929" w:rsidR="00C51503" w:rsidRDefault="00C51503" w:rsidP="00A46194">
      <w:pPr>
        <w:ind w:left="709" w:hanging="709"/>
        <w:rPr>
          <w:rFonts w:cs="Arial"/>
          <w:bCs/>
          <w:szCs w:val="24"/>
          <w:lang w:val="pt-BR"/>
        </w:rPr>
      </w:pPr>
      <w:r w:rsidRPr="00AE67C4">
        <w:rPr>
          <w:rFonts w:cs="Arial"/>
          <w:bCs/>
          <w:szCs w:val="24"/>
          <w:lang w:val="pt-BR"/>
        </w:rPr>
        <w:t xml:space="preserve">De Gregorio, José (2007) Macroeconomía: Teoría </w:t>
      </w:r>
      <w:proofErr w:type="gramStart"/>
      <w:r w:rsidRPr="00AE67C4">
        <w:rPr>
          <w:rFonts w:cs="Arial"/>
          <w:bCs/>
          <w:szCs w:val="24"/>
          <w:lang w:val="pt-BR"/>
        </w:rPr>
        <w:t>y Políticas</w:t>
      </w:r>
      <w:proofErr w:type="gramEnd"/>
      <w:r w:rsidRPr="00AE67C4">
        <w:rPr>
          <w:rFonts w:cs="Arial"/>
          <w:bCs/>
          <w:szCs w:val="24"/>
          <w:lang w:val="pt-BR"/>
        </w:rPr>
        <w:t>. Chile: Editorial Pearson.</w:t>
      </w:r>
    </w:p>
    <w:p w14:paraId="27FA85FA" w14:textId="77777777" w:rsidR="00E97002" w:rsidRDefault="00AE7D8E" w:rsidP="00AE7D8E">
      <w:pPr>
        <w:pStyle w:val="Ttulo1"/>
        <w:rPr>
          <w:rStyle w:val="TTULO10"/>
          <w:b/>
        </w:rPr>
      </w:pPr>
      <w:bookmarkStart w:id="1023" w:name="_Toc21529108"/>
      <w:r>
        <w:rPr>
          <w:rStyle w:val="TTULO10"/>
          <w:b/>
        </w:rPr>
        <w:t xml:space="preserve">10. </w:t>
      </w:r>
      <w:r w:rsidR="00E97002" w:rsidRPr="00E97002">
        <w:rPr>
          <w:rStyle w:val="TTULO10"/>
          <w:b/>
        </w:rPr>
        <w:t>REQUISITOS Y CORREQUISITOS</w:t>
      </w:r>
      <w:bookmarkEnd w:id="192"/>
      <w:bookmarkEnd w:id="1023"/>
    </w:p>
    <w:p w14:paraId="09FC7312" w14:textId="36E5D6E6" w:rsidR="001B4FCE" w:rsidRPr="00317005" w:rsidRDefault="004A17B7" w:rsidP="00317005">
      <w:bookmarkStart w:id="1024" w:name="_Toc210540667"/>
      <w:r>
        <w:t>La siguiente tabla muestra los cursos</w:t>
      </w:r>
      <w:r w:rsidR="009335A5">
        <w:t xml:space="preserve"> regulares del plan de estudios, en los que se debe cumplir con</w:t>
      </w:r>
      <w:r>
        <w:t xml:space="preserve"> requisitos</w:t>
      </w:r>
      <w:bookmarkStart w:id="1025" w:name="_Toc210540669"/>
      <w:bookmarkEnd w:id="1024"/>
      <w:r w:rsidR="00A22916">
        <w:t>:</w:t>
      </w:r>
      <w:bookmarkStart w:id="1026" w:name="_Toc11055019"/>
    </w:p>
    <w:p w14:paraId="04D8CCA0" w14:textId="2D91A53D" w:rsidR="00DE06A3" w:rsidRPr="0053348D" w:rsidRDefault="00C1311F" w:rsidP="004529FD">
      <w:pPr>
        <w:pStyle w:val="letranormal"/>
        <w:spacing w:before="0" w:after="0"/>
        <w:jc w:val="center"/>
        <w:rPr>
          <w:b/>
          <w:bCs/>
        </w:rPr>
      </w:pPr>
      <w:bookmarkStart w:id="1027" w:name="_Toc21436061"/>
      <w:bookmarkStart w:id="1028" w:name="_Toc21438708"/>
      <w:bookmarkStart w:id="1029" w:name="_Toc21529129"/>
      <w:r w:rsidRPr="00C1311F">
        <w:rPr>
          <w:b/>
          <w:bCs/>
          <w:noProof/>
        </w:rPr>
        <w:t xml:space="preserve">Tabla </w:t>
      </w:r>
      <w:r w:rsidRPr="00C1311F">
        <w:rPr>
          <w:b/>
          <w:bCs/>
          <w:noProof/>
        </w:rPr>
        <w:fldChar w:fldCharType="begin"/>
      </w:r>
      <w:r w:rsidRPr="00C1311F">
        <w:rPr>
          <w:b/>
          <w:bCs/>
          <w:noProof/>
        </w:rPr>
        <w:instrText xml:space="preserve"> SEQ Tabla \* ARABIC </w:instrText>
      </w:r>
      <w:r w:rsidRPr="00C1311F">
        <w:rPr>
          <w:b/>
          <w:bCs/>
          <w:noProof/>
        </w:rPr>
        <w:fldChar w:fldCharType="separate"/>
      </w:r>
      <w:r w:rsidR="00C5096C">
        <w:rPr>
          <w:b/>
          <w:bCs/>
          <w:noProof/>
        </w:rPr>
        <w:t>11</w:t>
      </w:r>
      <w:r w:rsidRPr="00C1311F">
        <w:rPr>
          <w:b/>
          <w:bCs/>
          <w:noProof/>
        </w:rPr>
        <w:fldChar w:fldCharType="end"/>
      </w:r>
      <w:bookmarkEnd w:id="1027"/>
      <w:r w:rsidR="0053348D">
        <w:rPr>
          <w:b/>
        </w:rPr>
        <w:br/>
      </w:r>
      <w:r w:rsidR="00BE3916" w:rsidRPr="00BE3916">
        <w:rPr>
          <w:b/>
          <w:bCs/>
        </w:rPr>
        <w:t xml:space="preserve">Universidad Nacional. </w:t>
      </w:r>
      <w:r w:rsidR="000A016B">
        <w:rPr>
          <w:b/>
          <w:bCs/>
        </w:rPr>
        <w:t>Plan de estudios Licenciatura en Economía</w:t>
      </w:r>
      <w:r w:rsidR="00BE3916" w:rsidRPr="00BE3916">
        <w:rPr>
          <w:b/>
          <w:bCs/>
        </w:rPr>
        <w:t xml:space="preserve"> </w:t>
      </w:r>
      <w:r w:rsidR="0053348D">
        <w:rPr>
          <w:b/>
        </w:rPr>
        <w:br/>
      </w:r>
      <w:r w:rsidR="00BE3916" w:rsidRPr="00BE3916">
        <w:rPr>
          <w:b/>
          <w:bCs/>
        </w:rPr>
        <w:t>Requisitos de los cursos</w:t>
      </w:r>
      <w:bookmarkEnd w:id="1026"/>
      <w:bookmarkEnd w:id="1028"/>
      <w:bookmarkEnd w:id="1029"/>
    </w:p>
    <w:tbl>
      <w:tblPr>
        <w:tblStyle w:val="Tablaconcuadrcula1clara"/>
        <w:tblW w:w="9634" w:type="dxa"/>
        <w:jc w:val="center"/>
        <w:tblLayout w:type="fixed"/>
        <w:tblLook w:val="04A0" w:firstRow="1" w:lastRow="0" w:firstColumn="1" w:lastColumn="0" w:noHBand="0" w:noVBand="1"/>
        <w:tblPrChange w:id="1030" w:author="Carolina Ramírez H" w:date="2019-10-15T11:19:00Z">
          <w:tblPr>
            <w:tblStyle w:val="Tablaconcuadrcula1clara"/>
            <w:tblW w:w="8784" w:type="dxa"/>
            <w:jc w:val="center"/>
            <w:tblLayout w:type="fixed"/>
            <w:tblLook w:val="04A0" w:firstRow="1" w:lastRow="0" w:firstColumn="1" w:lastColumn="0" w:noHBand="0" w:noVBand="1"/>
          </w:tblPr>
        </w:tblPrChange>
      </w:tblPr>
      <w:tblGrid>
        <w:gridCol w:w="988"/>
        <w:gridCol w:w="850"/>
        <w:gridCol w:w="1418"/>
        <w:gridCol w:w="4110"/>
        <w:gridCol w:w="2268"/>
        <w:tblGridChange w:id="1031">
          <w:tblGrid>
            <w:gridCol w:w="1555"/>
            <w:gridCol w:w="1649"/>
            <w:gridCol w:w="1611"/>
            <w:gridCol w:w="2551"/>
            <w:gridCol w:w="1418"/>
          </w:tblGrid>
        </w:tblGridChange>
      </w:tblGrid>
      <w:tr w:rsidR="0060703B" w:rsidRPr="00D81F31" w14:paraId="165BAE60" w14:textId="77777777" w:rsidTr="00A87F5A">
        <w:trPr>
          <w:cnfStyle w:val="100000000000" w:firstRow="1" w:lastRow="0" w:firstColumn="0" w:lastColumn="0" w:oddVBand="0" w:evenVBand="0" w:oddHBand="0" w:evenHBand="0" w:firstRowFirstColumn="0" w:firstRowLastColumn="0" w:lastRowFirstColumn="0" w:lastRowLastColumn="0"/>
          <w:trHeight w:val="556"/>
          <w:jc w:val="center"/>
          <w:trPrChange w:id="1032" w:author="Carolina Ramírez H" w:date="2019-10-15T11:19:00Z">
            <w:trPr>
              <w:trHeight w:val="556"/>
              <w:jc w:val="center"/>
            </w:trPr>
          </w:trPrChange>
        </w:trPr>
        <w:tc>
          <w:tcPr>
            <w:cnfStyle w:val="001000000000" w:firstRow="0" w:lastRow="0" w:firstColumn="1" w:lastColumn="0" w:oddVBand="0" w:evenVBand="0" w:oddHBand="0" w:evenHBand="0" w:firstRowFirstColumn="0" w:firstRowLastColumn="0" w:lastRowFirstColumn="0" w:lastRowLastColumn="0"/>
            <w:tcW w:w="988" w:type="dxa"/>
            <w:vAlign w:val="center"/>
            <w:hideMark/>
            <w:tcPrChange w:id="1033" w:author="Carolina Ramírez H" w:date="2019-10-15T11:19:00Z">
              <w:tcPr>
                <w:tcW w:w="1555" w:type="dxa"/>
                <w:hideMark/>
              </w:tcPr>
            </w:tcPrChange>
          </w:tcPr>
          <w:bookmarkEnd w:id="1025"/>
          <w:p w14:paraId="1DD653A5" w14:textId="77777777" w:rsidR="0060703B" w:rsidRPr="0060703B" w:rsidRDefault="0060703B" w:rsidP="00A87F5A">
            <w:pPr>
              <w:spacing w:before="0" w:after="0" w:line="240" w:lineRule="auto"/>
              <w:jc w:val="center"/>
              <w:cnfStyle w:val="101000000000" w:firstRow="1" w:lastRow="0" w:firstColumn="1" w:lastColumn="0" w:oddVBand="0" w:evenVBand="0" w:oddHBand="0" w:evenHBand="0" w:firstRowFirstColumn="0" w:firstRowLastColumn="0" w:lastRowFirstColumn="0" w:lastRowLastColumn="0"/>
              <w:rPr>
                <w:sz w:val="22"/>
              </w:rPr>
              <w:pPrChange w:id="1034" w:author="Carolina Ramírez H" w:date="2019-10-15T11:19:00Z">
                <w:pPr>
                  <w:spacing w:before="0" w:after="0"/>
                  <w:jc w:val="center"/>
                  <w:cnfStyle w:val="101000000000" w:firstRow="1" w:lastRow="0" w:firstColumn="1" w:lastColumn="0" w:oddVBand="0" w:evenVBand="0" w:oddHBand="0" w:evenHBand="0" w:firstRowFirstColumn="0" w:firstRowLastColumn="0" w:lastRowFirstColumn="0" w:lastRowLastColumn="0"/>
                </w:pPr>
              </w:pPrChange>
            </w:pPr>
            <w:r w:rsidRPr="0060703B">
              <w:rPr>
                <w:sz w:val="22"/>
              </w:rPr>
              <w:t>Nivel</w:t>
            </w:r>
          </w:p>
        </w:tc>
        <w:tc>
          <w:tcPr>
            <w:tcW w:w="850" w:type="dxa"/>
            <w:vAlign w:val="center"/>
            <w:hideMark/>
            <w:tcPrChange w:id="1035" w:author="Carolina Ramírez H" w:date="2019-10-15T11:19:00Z">
              <w:tcPr>
                <w:tcW w:w="1649" w:type="dxa"/>
                <w:hideMark/>
              </w:tcPr>
            </w:tcPrChange>
          </w:tcPr>
          <w:p w14:paraId="42539C0F" w14:textId="77777777" w:rsidR="0060703B" w:rsidRPr="0060703B" w:rsidRDefault="0060703B" w:rsidP="00A87F5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 w:val="22"/>
              </w:rPr>
              <w:pPrChange w:id="1036" w:author="Carolina Ramírez H" w:date="2019-10-15T11:19:00Z">
                <w:pPr>
                  <w:spacing w:before="0" w:after="0"/>
                  <w:jc w:val="center"/>
                  <w:cnfStyle w:val="100000000000" w:firstRow="1" w:lastRow="0" w:firstColumn="0" w:lastColumn="0" w:oddVBand="0" w:evenVBand="0" w:oddHBand="0" w:evenHBand="0" w:firstRowFirstColumn="0" w:firstRowLastColumn="0" w:lastRowFirstColumn="0" w:lastRowLastColumn="0"/>
                </w:pPr>
              </w:pPrChange>
            </w:pPr>
            <w:r w:rsidRPr="0060703B">
              <w:rPr>
                <w:sz w:val="22"/>
              </w:rPr>
              <w:t>Ciclo</w:t>
            </w:r>
          </w:p>
        </w:tc>
        <w:tc>
          <w:tcPr>
            <w:tcW w:w="1418" w:type="dxa"/>
            <w:vAlign w:val="center"/>
            <w:tcPrChange w:id="1037" w:author="Carolina Ramírez H" w:date="2019-10-15T11:19:00Z">
              <w:tcPr>
                <w:tcW w:w="1611" w:type="dxa"/>
              </w:tcPr>
            </w:tcPrChange>
          </w:tcPr>
          <w:p w14:paraId="50C73CB1" w14:textId="14BA97B1" w:rsidR="0060703B" w:rsidRPr="00D81F31" w:rsidRDefault="0060703B" w:rsidP="00A87F5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 w:val="22"/>
              </w:rPr>
              <w:pPrChange w:id="1038" w:author="Carolina Ramírez H" w:date="2019-10-15T11:19:00Z">
                <w:pPr>
                  <w:spacing w:before="0" w:after="0"/>
                  <w:jc w:val="center"/>
                  <w:cnfStyle w:val="100000000000" w:firstRow="1" w:lastRow="0" w:firstColumn="0" w:lastColumn="0" w:oddVBand="0" w:evenVBand="0" w:oddHBand="0" w:evenHBand="0" w:firstRowFirstColumn="0" w:firstRowLastColumn="0" w:lastRowFirstColumn="0" w:lastRowLastColumn="0"/>
                </w:pPr>
              </w:pPrChange>
            </w:pPr>
            <w:r w:rsidRPr="00D81F31">
              <w:rPr>
                <w:sz w:val="22"/>
              </w:rPr>
              <w:t>Código</w:t>
            </w:r>
          </w:p>
        </w:tc>
        <w:tc>
          <w:tcPr>
            <w:tcW w:w="4110" w:type="dxa"/>
            <w:vAlign w:val="center"/>
            <w:hideMark/>
            <w:tcPrChange w:id="1039" w:author="Carolina Ramírez H" w:date="2019-10-15T11:19:00Z">
              <w:tcPr>
                <w:tcW w:w="2551" w:type="dxa"/>
                <w:hideMark/>
              </w:tcPr>
            </w:tcPrChange>
          </w:tcPr>
          <w:p w14:paraId="1C96D15B" w14:textId="3FB75F30" w:rsidR="0060703B" w:rsidRPr="00D81F31" w:rsidRDefault="0060703B" w:rsidP="00A87F5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 w:val="22"/>
              </w:rPr>
              <w:pPrChange w:id="1040" w:author="Carolina Ramírez H" w:date="2019-10-15T11:19:00Z">
                <w:pPr>
                  <w:spacing w:before="0" w:after="0"/>
                  <w:jc w:val="center"/>
                  <w:cnfStyle w:val="100000000000" w:firstRow="1" w:lastRow="0" w:firstColumn="0" w:lastColumn="0" w:oddVBand="0" w:evenVBand="0" w:oddHBand="0" w:evenHBand="0" w:firstRowFirstColumn="0" w:firstRowLastColumn="0" w:lastRowFirstColumn="0" w:lastRowLastColumn="0"/>
                </w:pPr>
              </w:pPrChange>
            </w:pPr>
            <w:r w:rsidRPr="00D81F31">
              <w:rPr>
                <w:sz w:val="22"/>
              </w:rPr>
              <w:t>Nombre del Curso</w:t>
            </w:r>
          </w:p>
        </w:tc>
        <w:tc>
          <w:tcPr>
            <w:tcW w:w="2268" w:type="dxa"/>
            <w:vAlign w:val="center"/>
            <w:hideMark/>
            <w:tcPrChange w:id="1041" w:author="Carolina Ramírez H" w:date="2019-10-15T11:19:00Z">
              <w:tcPr>
                <w:tcW w:w="1418" w:type="dxa"/>
                <w:hideMark/>
              </w:tcPr>
            </w:tcPrChange>
          </w:tcPr>
          <w:p w14:paraId="60EA44BB" w14:textId="77777777" w:rsidR="0060703B" w:rsidRPr="00D81F31" w:rsidRDefault="0060703B" w:rsidP="00A87F5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 w:val="22"/>
              </w:rPr>
              <w:pPrChange w:id="1042" w:author="Carolina Ramírez H" w:date="2019-10-15T11:19:00Z">
                <w:pPr>
                  <w:spacing w:before="0" w:after="0"/>
                  <w:jc w:val="center"/>
                  <w:cnfStyle w:val="100000000000" w:firstRow="1" w:lastRow="0" w:firstColumn="0" w:lastColumn="0" w:oddVBand="0" w:evenVBand="0" w:oddHBand="0" w:evenHBand="0" w:firstRowFirstColumn="0" w:firstRowLastColumn="0" w:lastRowFirstColumn="0" w:lastRowLastColumn="0"/>
                </w:pPr>
              </w:pPrChange>
            </w:pPr>
            <w:r w:rsidRPr="00D81F31">
              <w:rPr>
                <w:sz w:val="22"/>
              </w:rPr>
              <w:t>Requisitos</w:t>
            </w:r>
          </w:p>
        </w:tc>
      </w:tr>
      <w:tr w:rsidR="0060703B" w:rsidRPr="00D81F31" w14:paraId="7E7F8D27" w14:textId="77777777" w:rsidTr="00A87F5A">
        <w:trPr>
          <w:trHeight w:val="556"/>
          <w:jc w:val="center"/>
          <w:trPrChange w:id="1043" w:author="Carolina Ramírez H" w:date="2019-10-15T11:19:00Z">
            <w:trPr>
              <w:trHeight w:val="556"/>
              <w:jc w:val="center"/>
            </w:trPr>
          </w:trPrChange>
        </w:trPr>
        <w:tc>
          <w:tcPr>
            <w:cnfStyle w:val="001000000000" w:firstRow="0" w:lastRow="0" w:firstColumn="1" w:lastColumn="0" w:oddVBand="0" w:evenVBand="0" w:oddHBand="0" w:evenHBand="0" w:firstRowFirstColumn="0" w:firstRowLastColumn="0" w:lastRowFirstColumn="0" w:lastRowLastColumn="0"/>
            <w:tcW w:w="988" w:type="dxa"/>
            <w:vAlign w:val="center"/>
            <w:hideMark/>
            <w:tcPrChange w:id="1044" w:author="Carolina Ramírez H" w:date="2019-10-15T11:19:00Z">
              <w:tcPr>
                <w:tcW w:w="1555" w:type="dxa"/>
                <w:hideMark/>
              </w:tcPr>
            </w:tcPrChange>
          </w:tcPr>
          <w:p w14:paraId="0A339886" w14:textId="77777777" w:rsidR="0060703B" w:rsidRPr="0060703B" w:rsidRDefault="0060703B" w:rsidP="00A87F5A">
            <w:pPr>
              <w:spacing w:before="0" w:after="0" w:line="240" w:lineRule="auto"/>
              <w:jc w:val="center"/>
              <w:rPr>
                <w:color w:val="000000"/>
                <w:sz w:val="22"/>
              </w:rPr>
              <w:pPrChange w:id="1045" w:author="Carolina Ramírez H" w:date="2019-10-15T11:19:00Z">
                <w:pPr>
                  <w:spacing w:before="0" w:after="0"/>
                  <w:jc w:val="center"/>
                </w:pPr>
              </w:pPrChange>
            </w:pPr>
            <w:r w:rsidRPr="0060703B">
              <w:rPr>
                <w:color w:val="000000"/>
                <w:sz w:val="22"/>
              </w:rPr>
              <w:t>I</w:t>
            </w:r>
          </w:p>
        </w:tc>
        <w:tc>
          <w:tcPr>
            <w:tcW w:w="850" w:type="dxa"/>
            <w:vAlign w:val="center"/>
            <w:hideMark/>
            <w:tcPrChange w:id="1046" w:author="Carolina Ramírez H" w:date="2019-10-15T11:19:00Z">
              <w:tcPr>
                <w:tcW w:w="1649" w:type="dxa"/>
                <w:hideMark/>
              </w:tcPr>
            </w:tcPrChange>
          </w:tcPr>
          <w:p w14:paraId="786F0672" w14:textId="77777777" w:rsidR="0060703B" w:rsidRPr="0065416F" w:rsidRDefault="0060703B" w:rsidP="00A87F5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000000"/>
                <w:sz w:val="22"/>
              </w:rPr>
              <w:pPrChange w:id="1047" w:author="Carolina Ramírez H" w:date="2019-10-15T11:19:00Z">
                <w:pPr>
                  <w:spacing w:before="0" w:after="0"/>
                  <w:jc w:val="center"/>
                  <w:cnfStyle w:val="000000000000" w:firstRow="0" w:lastRow="0" w:firstColumn="0" w:lastColumn="0" w:oddVBand="0" w:evenVBand="0" w:oddHBand="0" w:evenHBand="0" w:firstRowFirstColumn="0" w:firstRowLastColumn="0" w:lastRowFirstColumn="0" w:lastRowLastColumn="0"/>
                </w:pPr>
              </w:pPrChange>
            </w:pPr>
            <w:r w:rsidRPr="0065416F">
              <w:rPr>
                <w:b/>
                <w:bCs/>
                <w:color w:val="000000"/>
                <w:sz w:val="22"/>
              </w:rPr>
              <w:t>I</w:t>
            </w:r>
          </w:p>
        </w:tc>
        <w:tc>
          <w:tcPr>
            <w:tcW w:w="1418" w:type="dxa"/>
            <w:vAlign w:val="center"/>
            <w:tcPrChange w:id="1048" w:author="Carolina Ramírez H" w:date="2019-10-15T11:19:00Z">
              <w:tcPr>
                <w:tcW w:w="1611" w:type="dxa"/>
              </w:tcPr>
            </w:tcPrChange>
          </w:tcPr>
          <w:p w14:paraId="1A894990" w14:textId="555A2A6E"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049"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b/>
                <w:bCs/>
                <w:color w:val="000000"/>
                <w:sz w:val="22"/>
              </w:rPr>
              <w:t>Por asignar</w:t>
            </w:r>
          </w:p>
        </w:tc>
        <w:tc>
          <w:tcPr>
            <w:tcW w:w="4110" w:type="dxa"/>
            <w:shd w:val="clear" w:color="auto" w:fill="auto"/>
            <w:vAlign w:val="center"/>
            <w:hideMark/>
            <w:tcPrChange w:id="1050" w:author="Carolina Ramírez H" w:date="2019-10-15T11:19:00Z">
              <w:tcPr>
                <w:tcW w:w="2551" w:type="dxa"/>
                <w:shd w:val="clear" w:color="auto" w:fill="auto"/>
                <w:hideMark/>
              </w:tcPr>
            </w:tcPrChange>
          </w:tcPr>
          <w:p w14:paraId="56574557" w14:textId="332116D9"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highlight w:val="yellow"/>
              </w:rPr>
              <w:pPrChange w:id="1051"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color w:val="000000"/>
                <w:sz w:val="22"/>
              </w:rPr>
              <w:t>Economía Conductual y Racionalidades Alternativas</w:t>
            </w:r>
          </w:p>
        </w:tc>
        <w:tc>
          <w:tcPr>
            <w:tcW w:w="2268" w:type="dxa"/>
            <w:vAlign w:val="center"/>
            <w:tcPrChange w:id="1052" w:author="Carolina Ramírez H" w:date="2019-10-15T11:19:00Z">
              <w:tcPr>
                <w:tcW w:w="1418" w:type="dxa"/>
              </w:tcPr>
            </w:tcPrChange>
          </w:tcPr>
          <w:p w14:paraId="6D0BF33E" w14:textId="2BEA2D0E"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053"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Pr>
                <w:color w:val="000000"/>
                <w:sz w:val="22"/>
              </w:rPr>
              <w:t>No tiene</w:t>
            </w:r>
          </w:p>
        </w:tc>
      </w:tr>
      <w:tr w:rsidR="0060703B" w:rsidRPr="00D81F31" w14:paraId="4F5FB143" w14:textId="77777777" w:rsidTr="00A87F5A">
        <w:trPr>
          <w:trHeight w:val="556"/>
          <w:jc w:val="center"/>
          <w:trPrChange w:id="1054" w:author="Carolina Ramírez H" w:date="2019-10-15T11:19:00Z">
            <w:trPr>
              <w:trHeight w:val="556"/>
              <w:jc w:val="center"/>
            </w:trPr>
          </w:trPrChange>
        </w:trPr>
        <w:tc>
          <w:tcPr>
            <w:cnfStyle w:val="001000000000" w:firstRow="0" w:lastRow="0" w:firstColumn="1" w:lastColumn="0" w:oddVBand="0" w:evenVBand="0" w:oddHBand="0" w:evenHBand="0" w:firstRowFirstColumn="0" w:firstRowLastColumn="0" w:lastRowFirstColumn="0" w:lastRowLastColumn="0"/>
            <w:tcW w:w="988" w:type="dxa"/>
            <w:vAlign w:val="center"/>
            <w:tcPrChange w:id="1055" w:author="Carolina Ramírez H" w:date="2019-10-15T11:19:00Z">
              <w:tcPr>
                <w:tcW w:w="1555" w:type="dxa"/>
              </w:tcPr>
            </w:tcPrChange>
          </w:tcPr>
          <w:p w14:paraId="6B98CE65" w14:textId="77777777" w:rsidR="0060703B" w:rsidRPr="0060703B" w:rsidRDefault="0060703B" w:rsidP="00A87F5A">
            <w:pPr>
              <w:spacing w:before="0" w:after="0" w:line="240" w:lineRule="auto"/>
              <w:jc w:val="center"/>
              <w:rPr>
                <w:color w:val="000000"/>
                <w:sz w:val="22"/>
              </w:rPr>
              <w:pPrChange w:id="1056" w:author="Carolina Ramírez H" w:date="2019-10-15T11:19:00Z">
                <w:pPr>
                  <w:spacing w:before="0" w:after="0"/>
                  <w:jc w:val="center"/>
                </w:pPr>
              </w:pPrChange>
            </w:pPr>
            <w:r w:rsidRPr="0060703B">
              <w:rPr>
                <w:color w:val="000000"/>
                <w:sz w:val="22"/>
              </w:rPr>
              <w:t>I</w:t>
            </w:r>
          </w:p>
        </w:tc>
        <w:tc>
          <w:tcPr>
            <w:tcW w:w="850" w:type="dxa"/>
            <w:vAlign w:val="center"/>
            <w:tcPrChange w:id="1057" w:author="Carolina Ramírez H" w:date="2019-10-15T11:19:00Z">
              <w:tcPr>
                <w:tcW w:w="1649" w:type="dxa"/>
              </w:tcPr>
            </w:tcPrChange>
          </w:tcPr>
          <w:p w14:paraId="6032FB97" w14:textId="77777777" w:rsidR="0060703B" w:rsidRPr="0065416F" w:rsidRDefault="0060703B" w:rsidP="00A87F5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000000"/>
                <w:sz w:val="22"/>
              </w:rPr>
              <w:pPrChange w:id="1058" w:author="Carolina Ramírez H" w:date="2019-10-15T11:19:00Z">
                <w:pPr>
                  <w:spacing w:before="0" w:after="0"/>
                  <w:jc w:val="center"/>
                  <w:cnfStyle w:val="000000000000" w:firstRow="0" w:lastRow="0" w:firstColumn="0" w:lastColumn="0" w:oddVBand="0" w:evenVBand="0" w:oddHBand="0" w:evenHBand="0" w:firstRowFirstColumn="0" w:firstRowLastColumn="0" w:lastRowFirstColumn="0" w:lastRowLastColumn="0"/>
                </w:pPr>
              </w:pPrChange>
            </w:pPr>
            <w:r w:rsidRPr="0065416F">
              <w:rPr>
                <w:b/>
                <w:bCs/>
                <w:color w:val="000000"/>
                <w:sz w:val="22"/>
              </w:rPr>
              <w:t>I</w:t>
            </w:r>
          </w:p>
        </w:tc>
        <w:tc>
          <w:tcPr>
            <w:tcW w:w="1418" w:type="dxa"/>
            <w:vAlign w:val="center"/>
            <w:tcPrChange w:id="1059" w:author="Carolina Ramírez H" w:date="2019-10-15T11:19:00Z">
              <w:tcPr>
                <w:tcW w:w="1611" w:type="dxa"/>
              </w:tcPr>
            </w:tcPrChange>
          </w:tcPr>
          <w:p w14:paraId="34DDF2CC" w14:textId="7F1AA296"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060"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b/>
                <w:bCs/>
                <w:color w:val="000000"/>
                <w:sz w:val="22"/>
              </w:rPr>
              <w:t>Por asignar</w:t>
            </w:r>
          </w:p>
        </w:tc>
        <w:tc>
          <w:tcPr>
            <w:tcW w:w="4110" w:type="dxa"/>
            <w:vAlign w:val="center"/>
            <w:tcPrChange w:id="1061" w:author="Carolina Ramírez H" w:date="2019-10-15T11:19:00Z">
              <w:tcPr>
                <w:tcW w:w="2551" w:type="dxa"/>
              </w:tcPr>
            </w:tcPrChange>
          </w:tcPr>
          <w:p w14:paraId="1EEAB649" w14:textId="2F9DA8E3"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062"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color w:val="000000"/>
                <w:sz w:val="22"/>
              </w:rPr>
              <w:t>Macroeconomía avanzada</w:t>
            </w:r>
          </w:p>
        </w:tc>
        <w:tc>
          <w:tcPr>
            <w:tcW w:w="2268" w:type="dxa"/>
            <w:vAlign w:val="center"/>
            <w:tcPrChange w:id="1063" w:author="Carolina Ramírez H" w:date="2019-10-15T11:19:00Z">
              <w:tcPr>
                <w:tcW w:w="1418" w:type="dxa"/>
              </w:tcPr>
            </w:tcPrChange>
          </w:tcPr>
          <w:p w14:paraId="2D5FCD9C" w14:textId="2A269A6B"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064"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Pr>
                <w:color w:val="000000"/>
                <w:sz w:val="22"/>
              </w:rPr>
              <w:t>No tiene</w:t>
            </w:r>
          </w:p>
        </w:tc>
      </w:tr>
      <w:tr w:rsidR="0060703B" w:rsidRPr="00D81F31" w14:paraId="68A67B67" w14:textId="77777777" w:rsidTr="00A87F5A">
        <w:trPr>
          <w:trHeight w:val="556"/>
          <w:jc w:val="center"/>
          <w:trPrChange w:id="1065" w:author="Carolina Ramírez H" w:date="2019-10-15T11:19:00Z">
            <w:trPr>
              <w:trHeight w:val="556"/>
              <w:jc w:val="center"/>
            </w:trPr>
          </w:trPrChange>
        </w:trPr>
        <w:tc>
          <w:tcPr>
            <w:cnfStyle w:val="001000000000" w:firstRow="0" w:lastRow="0" w:firstColumn="1" w:lastColumn="0" w:oddVBand="0" w:evenVBand="0" w:oddHBand="0" w:evenHBand="0" w:firstRowFirstColumn="0" w:firstRowLastColumn="0" w:lastRowFirstColumn="0" w:lastRowLastColumn="0"/>
            <w:tcW w:w="988" w:type="dxa"/>
            <w:vAlign w:val="center"/>
            <w:hideMark/>
            <w:tcPrChange w:id="1066" w:author="Carolina Ramírez H" w:date="2019-10-15T11:19:00Z">
              <w:tcPr>
                <w:tcW w:w="1555" w:type="dxa"/>
                <w:hideMark/>
              </w:tcPr>
            </w:tcPrChange>
          </w:tcPr>
          <w:p w14:paraId="60FCCD02" w14:textId="77777777" w:rsidR="0060703B" w:rsidRPr="0060703B" w:rsidRDefault="0060703B" w:rsidP="00A87F5A">
            <w:pPr>
              <w:spacing w:before="0" w:after="0" w:line="240" w:lineRule="auto"/>
              <w:jc w:val="center"/>
              <w:rPr>
                <w:color w:val="000000"/>
                <w:sz w:val="22"/>
              </w:rPr>
              <w:pPrChange w:id="1067" w:author="Carolina Ramírez H" w:date="2019-10-15T11:19:00Z">
                <w:pPr>
                  <w:spacing w:before="0" w:after="0"/>
                  <w:jc w:val="center"/>
                </w:pPr>
              </w:pPrChange>
            </w:pPr>
            <w:r w:rsidRPr="0060703B">
              <w:rPr>
                <w:color w:val="000000"/>
                <w:sz w:val="22"/>
              </w:rPr>
              <w:t>I</w:t>
            </w:r>
          </w:p>
        </w:tc>
        <w:tc>
          <w:tcPr>
            <w:tcW w:w="850" w:type="dxa"/>
            <w:vAlign w:val="center"/>
            <w:hideMark/>
            <w:tcPrChange w:id="1068" w:author="Carolina Ramírez H" w:date="2019-10-15T11:19:00Z">
              <w:tcPr>
                <w:tcW w:w="1649" w:type="dxa"/>
                <w:hideMark/>
              </w:tcPr>
            </w:tcPrChange>
          </w:tcPr>
          <w:p w14:paraId="5D51AF13" w14:textId="77777777" w:rsidR="0060703B" w:rsidRPr="0065416F" w:rsidRDefault="0060703B" w:rsidP="00A87F5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000000"/>
                <w:sz w:val="22"/>
              </w:rPr>
              <w:pPrChange w:id="1069" w:author="Carolina Ramírez H" w:date="2019-10-15T11:19:00Z">
                <w:pPr>
                  <w:spacing w:before="0" w:after="0"/>
                  <w:jc w:val="center"/>
                  <w:cnfStyle w:val="000000000000" w:firstRow="0" w:lastRow="0" w:firstColumn="0" w:lastColumn="0" w:oddVBand="0" w:evenVBand="0" w:oddHBand="0" w:evenHBand="0" w:firstRowFirstColumn="0" w:firstRowLastColumn="0" w:lastRowFirstColumn="0" w:lastRowLastColumn="0"/>
                </w:pPr>
              </w:pPrChange>
            </w:pPr>
            <w:r w:rsidRPr="0065416F">
              <w:rPr>
                <w:b/>
                <w:bCs/>
                <w:color w:val="000000"/>
                <w:sz w:val="22"/>
              </w:rPr>
              <w:t>I</w:t>
            </w:r>
          </w:p>
        </w:tc>
        <w:tc>
          <w:tcPr>
            <w:tcW w:w="1418" w:type="dxa"/>
            <w:vAlign w:val="center"/>
            <w:tcPrChange w:id="1070" w:author="Carolina Ramírez H" w:date="2019-10-15T11:19:00Z">
              <w:tcPr>
                <w:tcW w:w="1611" w:type="dxa"/>
              </w:tcPr>
            </w:tcPrChange>
          </w:tcPr>
          <w:p w14:paraId="5678ABF3" w14:textId="3BDC5286"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071"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b/>
                <w:bCs/>
                <w:color w:val="000000"/>
                <w:sz w:val="22"/>
              </w:rPr>
              <w:t>Por asignar</w:t>
            </w:r>
          </w:p>
        </w:tc>
        <w:tc>
          <w:tcPr>
            <w:tcW w:w="4110" w:type="dxa"/>
            <w:vAlign w:val="center"/>
            <w:hideMark/>
            <w:tcPrChange w:id="1072" w:author="Carolina Ramírez H" w:date="2019-10-15T11:19:00Z">
              <w:tcPr>
                <w:tcW w:w="2551" w:type="dxa"/>
                <w:hideMark/>
              </w:tcPr>
            </w:tcPrChange>
          </w:tcPr>
          <w:p w14:paraId="21B65494" w14:textId="0CFE7161"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073"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color w:val="000000"/>
                <w:sz w:val="22"/>
              </w:rPr>
              <w:t>Ciencia de datos para economistas I</w:t>
            </w:r>
          </w:p>
        </w:tc>
        <w:tc>
          <w:tcPr>
            <w:tcW w:w="2268" w:type="dxa"/>
            <w:vAlign w:val="center"/>
            <w:tcPrChange w:id="1074" w:author="Carolina Ramírez H" w:date="2019-10-15T11:19:00Z">
              <w:tcPr>
                <w:tcW w:w="1418" w:type="dxa"/>
              </w:tcPr>
            </w:tcPrChange>
          </w:tcPr>
          <w:p w14:paraId="6AD78216" w14:textId="6DA9B03F"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075"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Pr>
                <w:color w:val="000000"/>
                <w:sz w:val="22"/>
              </w:rPr>
              <w:t>No tiene</w:t>
            </w:r>
          </w:p>
        </w:tc>
      </w:tr>
      <w:tr w:rsidR="0060703B" w:rsidRPr="00D81F31" w14:paraId="4DD2FB42" w14:textId="77777777" w:rsidTr="00A87F5A">
        <w:trPr>
          <w:trHeight w:val="556"/>
          <w:jc w:val="center"/>
          <w:trPrChange w:id="1076" w:author="Carolina Ramírez H" w:date="2019-10-15T11:19:00Z">
            <w:trPr>
              <w:trHeight w:val="556"/>
              <w:jc w:val="center"/>
            </w:trPr>
          </w:trPrChange>
        </w:trPr>
        <w:tc>
          <w:tcPr>
            <w:cnfStyle w:val="001000000000" w:firstRow="0" w:lastRow="0" w:firstColumn="1" w:lastColumn="0" w:oddVBand="0" w:evenVBand="0" w:oddHBand="0" w:evenHBand="0" w:firstRowFirstColumn="0" w:firstRowLastColumn="0" w:lastRowFirstColumn="0" w:lastRowLastColumn="0"/>
            <w:tcW w:w="988" w:type="dxa"/>
            <w:vAlign w:val="center"/>
            <w:hideMark/>
            <w:tcPrChange w:id="1077" w:author="Carolina Ramírez H" w:date="2019-10-15T11:19:00Z">
              <w:tcPr>
                <w:tcW w:w="1555" w:type="dxa"/>
                <w:hideMark/>
              </w:tcPr>
            </w:tcPrChange>
          </w:tcPr>
          <w:p w14:paraId="035C23C0" w14:textId="77777777" w:rsidR="0060703B" w:rsidRPr="0060703B" w:rsidRDefault="0060703B" w:rsidP="00A87F5A">
            <w:pPr>
              <w:spacing w:before="0" w:after="0" w:line="240" w:lineRule="auto"/>
              <w:jc w:val="center"/>
              <w:rPr>
                <w:color w:val="000000"/>
                <w:sz w:val="22"/>
              </w:rPr>
              <w:pPrChange w:id="1078" w:author="Carolina Ramírez H" w:date="2019-10-15T11:19:00Z">
                <w:pPr>
                  <w:spacing w:before="0" w:after="0"/>
                  <w:jc w:val="center"/>
                </w:pPr>
              </w:pPrChange>
            </w:pPr>
            <w:r w:rsidRPr="0060703B">
              <w:rPr>
                <w:color w:val="000000"/>
                <w:sz w:val="22"/>
              </w:rPr>
              <w:t>I</w:t>
            </w:r>
          </w:p>
        </w:tc>
        <w:tc>
          <w:tcPr>
            <w:tcW w:w="850" w:type="dxa"/>
            <w:vAlign w:val="center"/>
            <w:hideMark/>
            <w:tcPrChange w:id="1079" w:author="Carolina Ramírez H" w:date="2019-10-15T11:19:00Z">
              <w:tcPr>
                <w:tcW w:w="1649" w:type="dxa"/>
                <w:hideMark/>
              </w:tcPr>
            </w:tcPrChange>
          </w:tcPr>
          <w:p w14:paraId="00D43746" w14:textId="77777777" w:rsidR="0060703B" w:rsidRPr="0065416F" w:rsidRDefault="0060703B" w:rsidP="00A87F5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000000"/>
                <w:sz w:val="22"/>
              </w:rPr>
              <w:pPrChange w:id="1080" w:author="Carolina Ramírez H" w:date="2019-10-15T11:19:00Z">
                <w:pPr>
                  <w:spacing w:before="0" w:after="0"/>
                  <w:jc w:val="center"/>
                  <w:cnfStyle w:val="000000000000" w:firstRow="0" w:lastRow="0" w:firstColumn="0" w:lastColumn="0" w:oddVBand="0" w:evenVBand="0" w:oddHBand="0" w:evenHBand="0" w:firstRowFirstColumn="0" w:firstRowLastColumn="0" w:lastRowFirstColumn="0" w:lastRowLastColumn="0"/>
                </w:pPr>
              </w:pPrChange>
            </w:pPr>
            <w:r w:rsidRPr="0065416F">
              <w:rPr>
                <w:b/>
                <w:bCs/>
                <w:color w:val="000000"/>
                <w:sz w:val="22"/>
              </w:rPr>
              <w:t>I</w:t>
            </w:r>
          </w:p>
        </w:tc>
        <w:tc>
          <w:tcPr>
            <w:tcW w:w="1418" w:type="dxa"/>
            <w:vAlign w:val="center"/>
            <w:tcPrChange w:id="1081" w:author="Carolina Ramírez H" w:date="2019-10-15T11:19:00Z">
              <w:tcPr>
                <w:tcW w:w="1611" w:type="dxa"/>
              </w:tcPr>
            </w:tcPrChange>
          </w:tcPr>
          <w:p w14:paraId="5EA169D3" w14:textId="0E56A63D"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082"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b/>
                <w:bCs/>
                <w:color w:val="000000"/>
                <w:sz w:val="22"/>
              </w:rPr>
              <w:t>Por asignar</w:t>
            </w:r>
          </w:p>
        </w:tc>
        <w:tc>
          <w:tcPr>
            <w:tcW w:w="4110" w:type="dxa"/>
            <w:vAlign w:val="center"/>
            <w:hideMark/>
            <w:tcPrChange w:id="1083" w:author="Carolina Ramírez H" w:date="2019-10-15T11:19:00Z">
              <w:tcPr>
                <w:tcW w:w="2551" w:type="dxa"/>
                <w:hideMark/>
              </w:tcPr>
            </w:tcPrChange>
          </w:tcPr>
          <w:p w14:paraId="68592695" w14:textId="5973D6CF"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084"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color w:val="000000"/>
                <w:sz w:val="22"/>
              </w:rPr>
              <w:t>Desarrollo Económico de Costa Rica</w:t>
            </w:r>
          </w:p>
        </w:tc>
        <w:tc>
          <w:tcPr>
            <w:tcW w:w="2268" w:type="dxa"/>
            <w:vAlign w:val="center"/>
            <w:tcPrChange w:id="1085" w:author="Carolina Ramírez H" w:date="2019-10-15T11:19:00Z">
              <w:tcPr>
                <w:tcW w:w="1418" w:type="dxa"/>
              </w:tcPr>
            </w:tcPrChange>
          </w:tcPr>
          <w:p w14:paraId="3F2A1E23" w14:textId="06E528D1"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086"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Pr>
                <w:color w:val="000000"/>
                <w:sz w:val="22"/>
              </w:rPr>
              <w:t>No tiene</w:t>
            </w:r>
          </w:p>
        </w:tc>
      </w:tr>
      <w:tr w:rsidR="0060703B" w:rsidRPr="00D81F31" w14:paraId="74763D50" w14:textId="77777777" w:rsidTr="00A87F5A">
        <w:trPr>
          <w:trHeight w:val="556"/>
          <w:jc w:val="center"/>
          <w:trPrChange w:id="1087" w:author="Carolina Ramírez H" w:date="2019-10-15T11:19:00Z">
            <w:trPr>
              <w:trHeight w:val="556"/>
              <w:jc w:val="center"/>
            </w:trPr>
          </w:trPrChange>
        </w:trPr>
        <w:tc>
          <w:tcPr>
            <w:cnfStyle w:val="001000000000" w:firstRow="0" w:lastRow="0" w:firstColumn="1" w:lastColumn="0" w:oddVBand="0" w:evenVBand="0" w:oddHBand="0" w:evenHBand="0" w:firstRowFirstColumn="0" w:firstRowLastColumn="0" w:lastRowFirstColumn="0" w:lastRowLastColumn="0"/>
            <w:tcW w:w="988" w:type="dxa"/>
            <w:vAlign w:val="center"/>
            <w:hideMark/>
            <w:tcPrChange w:id="1088" w:author="Carolina Ramírez H" w:date="2019-10-15T11:19:00Z">
              <w:tcPr>
                <w:tcW w:w="1555" w:type="dxa"/>
                <w:hideMark/>
              </w:tcPr>
            </w:tcPrChange>
          </w:tcPr>
          <w:p w14:paraId="74450D2D" w14:textId="77777777" w:rsidR="0060703B" w:rsidRPr="0060703B" w:rsidRDefault="0060703B" w:rsidP="00A87F5A">
            <w:pPr>
              <w:spacing w:before="0" w:after="0" w:line="240" w:lineRule="auto"/>
              <w:jc w:val="center"/>
              <w:rPr>
                <w:color w:val="000000"/>
                <w:sz w:val="22"/>
              </w:rPr>
              <w:pPrChange w:id="1089" w:author="Carolina Ramírez H" w:date="2019-10-15T11:19:00Z">
                <w:pPr>
                  <w:spacing w:before="0" w:after="0"/>
                  <w:jc w:val="center"/>
                </w:pPr>
              </w:pPrChange>
            </w:pPr>
            <w:r w:rsidRPr="0060703B">
              <w:rPr>
                <w:color w:val="000000"/>
                <w:sz w:val="22"/>
              </w:rPr>
              <w:t>I</w:t>
            </w:r>
          </w:p>
        </w:tc>
        <w:tc>
          <w:tcPr>
            <w:tcW w:w="850" w:type="dxa"/>
            <w:vAlign w:val="center"/>
            <w:hideMark/>
            <w:tcPrChange w:id="1090" w:author="Carolina Ramírez H" w:date="2019-10-15T11:19:00Z">
              <w:tcPr>
                <w:tcW w:w="1649" w:type="dxa"/>
                <w:hideMark/>
              </w:tcPr>
            </w:tcPrChange>
          </w:tcPr>
          <w:p w14:paraId="18175B74" w14:textId="77777777" w:rsidR="0060703B" w:rsidRPr="0065416F" w:rsidRDefault="0060703B" w:rsidP="00A87F5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000000"/>
                <w:sz w:val="22"/>
              </w:rPr>
              <w:pPrChange w:id="1091" w:author="Carolina Ramírez H" w:date="2019-10-15T11:19:00Z">
                <w:pPr>
                  <w:spacing w:before="0" w:after="0"/>
                  <w:jc w:val="center"/>
                  <w:cnfStyle w:val="000000000000" w:firstRow="0" w:lastRow="0" w:firstColumn="0" w:lastColumn="0" w:oddVBand="0" w:evenVBand="0" w:oddHBand="0" w:evenHBand="0" w:firstRowFirstColumn="0" w:firstRowLastColumn="0" w:lastRowFirstColumn="0" w:lastRowLastColumn="0"/>
                </w:pPr>
              </w:pPrChange>
            </w:pPr>
            <w:r w:rsidRPr="0065416F">
              <w:rPr>
                <w:b/>
                <w:bCs/>
                <w:color w:val="000000"/>
                <w:sz w:val="22"/>
              </w:rPr>
              <w:t>I</w:t>
            </w:r>
          </w:p>
        </w:tc>
        <w:tc>
          <w:tcPr>
            <w:tcW w:w="1418" w:type="dxa"/>
            <w:vAlign w:val="center"/>
            <w:tcPrChange w:id="1092" w:author="Carolina Ramírez H" w:date="2019-10-15T11:19:00Z">
              <w:tcPr>
                <w:tcW w:w="1611" w:type="dxa"/>
              </w:tcPr>
            </w:tcPrChange>
          </w:tcPr>
          <w:p w14:paraId="63F5A9D2" w14:textId="2D34378C" w:rsidR="0060703B"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093"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b/>
                <w:bCs/>
                <w:color w:val="000000"/>
                <w:sz w:val="22"/>
              </w:rPr>
              <w:t>Por asignar</w:t>
            </w:r>
          </w:p>
        </w:tc>
        <w:tc>
          <w:tcPr>
            <w:tcW w:w="4110" w:type="dxa"/>
            <w:vAlign w:val="center"/>
            <w:hideMark/>
            <w:tcPrChange w:id="1094" w:author="Carolina Ramírez H" w:date="2019-10-15T11:19:00Z">
              <w:tcPr>
                <w:tcW w:w="2551" w:type="dxa"/>
                <w:hideMark/>
              </w:tcPr>
            </w:tcPrChange>
          </w:tcPr>
          <w:p w14:paraId="531C3E64" w14:textId="69DB055A"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095"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Pr>
                <w:color w:val="000000"/>
                <w:sz w:val="22"/>
              </w:rPr>
              <w:t>Optativa I</w:t>
            </w:r>
          </w:p>
        </w:tc>
        <w:tc>
          <w:tcPr>
            <w:tcW w:w="2268" w:type="dxa"/>
            <w:vAlign w:val="center"/>
            <w:tcPrChange w:id="1096" w:author="Carolina Ramírez H" w:date="2019-10-15T11:19:00Z">
              <w:tcPr>
                <w:tcW w:w="1418" w:type="dxa"/>
              </w:tcPr>
            </w:tcPrChange>
          </w:tcPr>
          <w:p w14:paraId="7D926694" w14:textId="45114B2F"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097"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Pr>
                <w:color w:val="000000"/>
                <w:sz w:val="22"/>
              </w:rPr>
              <w:t>No tiene</w:t>
            </w:r>
          </w:p>
        </w:tc>
      </w:tr>
      <w:tr w:rsidR="0060703B" w:rsidRPr="00D81F31" w14:paraId="5DB950CC" w14:textId="77777777" w:rsidTr="00A87F5A">
        <w:trPr>
          <w:trHeight w:val="556"/>
          <w:jc w:val="center"/>
          <w:trPrChange w:id="1098" w:author="Carolina Ramírez H" w:date="2019-10-15T11:19:00Z">
            <w:trPr>
              <w:trHeight w:val="556"/>
              <w:jc w:val="center"/>
            </w:trPr>
          </w:trPrChange>
        </w:trPr>
        <w:tc>
          <w:tcPr>
            <w:cnfStyle w:val="001000000000" w:firstRow="0" w:lastRow="0" w:firstColumn="1" w:lastColumn="0" w:oddVBand="0" w:evenVBand="0" w:oddHBand="0" w:evenHBand="0" w:firstRowFirstColumn="0" w:firstRowLastColumn="0" w:lastRowFirstColumn="0" w:lastRowLastColumn="0"/>
            <w:tcW w:w="988" w:type="dxa"/>
            <w:vAlign w:val="center"/>
            <w:hideMark/>
            <w:tcPrChange w:id="1099" w:author="Carolina Ramírez H" w:date="2019-10-15T11:19:00Z">
              <w:tcPr>
                <w:tcW w:w="1555" w:type="dxa"/>
                <w:hideMark/>
              </w:tcPr>
            </w:tcPrChange>
          </w:tcPr>
          <w:p w14:paraId="67EE0C91" w14:textId="77777777" w:rsidR="0060703B" w:rsidRPr="0060703B" w:rsidRDefault="0060703B" w:rsidP="00A87F5A">
            <w:pPr>
              <w:spacing w:before="0" w:after="0" w:line="240" w:lineRule="auto"/>
              <w:jc w:val="center"/>
              <w:rPr>
                <w:color w:val="000000"/>
                <w:sz w:val="22"/>
              </w:rPr>
              <w:pPrChange w:id="1100" w:author="Carolina Ramírez H" w:date="2019-10-15T11:19:00Z">
                <w:pPr>
                  <w:spacing w:before="0" w:after="0"/>
                  <w:jc w:val="center"/>
                </w:pPr>
              </w:pPrChange>
            </w:pPr>
            <w:r w:rsidRPr="0060703B">
              <w:rPr>
                <w:color w:val="000000"/>
                <w:sz w:val="22"/>
              </w:rPr>
              <w:t>I</w:t>
            </w:r>
          </w:p>
        </w:tc>
        <w:tc>
          <w:tcPr>
            <w:tcW w:w="850" w:type="dxa"/>
            <w:vAlign w:val="center"/>
            <w:hideMark/>
            <w:tcPrChange w:id="1101" w:author="Carolina Ramírez H" w:date="2019-10-15T11:19:00Z">
              <w:tcPr>
                <w:tcW w:w="1649" w:type="dxa"/>
                <w:hideMark/>
              </w:tcPr>
            </w:tcPrChange>
          </w:tcPr>
          <w:p w14:paraId="326514EE" w14:textId="77777777" w:rsidR="0060703B" w:rsidRPr="0065416F" w:rsidRDefault="0060703B" w:rsidP="00A87F5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000000"/>
                <w:sz w:val="22"/>
              </w:rPr>
              <w:pPrChange w:id="1102" w:author="Carolina Ramírez H" w:date="2019-10-15T11:19:00Z">
                <w:pPr>
                  <w:spacing w:before="0" w:after="0"/>
                  <w:jc w:val="center"/>
                  <w:cnfStyle w:val="000000000000" w:firstRow="0" w:lastRow="0" w:firstColumn="0" w:lastColumn="0" w:oddVBand="0" w:evenVBand="0" w:oddHBand="0" w:evenHBand="0" w:firstRowFirstColumn="0" w:firstRowLastColumn="0" w:lastRowFirstColumn="0" w:lastRowLastColumn="0"/>
                </w:pPr>
              </w:pPrChange>
            </w:pPr>
            <w:r w:rsidRPr="0065416F">
              <w:rPr>
                <w:b/>
                <w:bCs/>
                <w:color w:val="000000"/>
                <w:sz w:val="22"/>
              </w:rPr>
              <w:t>II</w:t>
            </w:r>
          </w:p>
        </w:tc>
        <w:tc>
          <w:tcPr>
            <w:tcW w:w="1418" w:type="dxa"/>
            <w:vAlign w:val="center"/>
            <w:tcPrChange w:id="1103" w:author="Carolina Ramírez H" w:date="2019-10-15T11:19:00Z">
              <w:tcPr>
                <w:tcW w:w="1611" w:type="dxa"/>
              </w:tcPr>
            </w:tcPrChange>
          </w:tcPr>
          <w:p w14:paraId="02009C01" w14:textId="4743B0FA"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04"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b/>
                <w:bCs/>
                <w:color w:val="000000"/>
                <w:sz w:val="22"/>
              </w:rPr>
              <w:t>Por asignar</w:t>
            </w:r>
          </w:p>
        </w:tc>
        <w:tc>
          <w:tcPr>
            <w:tcW w:w="4110" w:type="dxa"/>
            <w:vAlign w:val="center"/>
            <w:hideMark/>
            <w:tcPrChange w:id="1105" w:author="Carolina Ramírez H" w:date="2019-10-15T11:19:00Z">
              <w:tcPr>
                <w:tcW w:w="2551" w:type="dxa"/>
                <w:hideMark/>
              </w:tcPr>
            </w:tcPrChange>
          </w:tcPr>
          <w:p w14:paraId="6AE0CAC5" w14:textId="6A7CDDA4"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06"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color w:val="000000"/>
                <w:sz w:val="22"/>
              </w:rPr>
              <w:t>Mercados financieros</w:t>
            </w:r>
          </w:p>
        </w:tc>
        <w:tc>
          <w:tcPr>
            <w:tcW w:w="2268" w:type="dxa"/>
            <w:vAlign w:val="center"/>
            <w:tcPrChange w:id="1107" w:author="Carolina Ramírez H" w:date="2019-10-15T11:19:00Z">
              <w:tcPr>
                <w:tcW w:w="1418" w:type="dxa"/>
              </w:tcPr>
            </w:tcPrChange>
          </w:tcPr>
          <w:p w14:paraId="4CCFDF60" w14:textId="449D41CA"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08"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Pr>
                <w:color w:val="000000"/>
                <w:sz w:val="22"/>
              </w:rPr>
              <w:t>No tiene</w:t>
            </w:r>
          </w:p>
        </w:tc>
      </w:tr>
      <w:tr w:rsidR="0060703B" w:rsidRPr="00D81F31" w14:paraId="633FF434" w14:textId="77777777" w:rsidTr="00A87F5A">
        <w:trPr>
          <w:trHeight w:val="556"/>
          <w:jc w:val="center"/>
          <w:trPrChange w:id="1109" w:author="Carolina Ramírez H" w:date="2019-10-15T11:19:00Z">
            <w:trPr>
              <w:trHeight w:val="556"/>
              <w:jc w:val="center"/>
            </w:trPr>
          </w:trPrChange>
        </w:trPr>
        <w:tc>
          <w:tcPr>
            <w:cnfStyle w:val="001000000000" w:firstRow="0" w:lastRow="0" w:firstColumn="1" w:lastColumn="0" w:oddVBand="0" w:evenVBand="0" w:oddHBand="0" w:evenHBand="0" w:firstRowFirstColumn="0" w:firstRowLastColumn="0" w:lastRowFirstColumn="0" w:lastRowLastColumn="0"/>
            <w:tcW w:w="988" w:type="dxa"/>
            <w:vAlign w:val="center"/>
            <w:hideMark/>
            <w:tcPrChange w:id="1110" w:author="Carolina Ramírez H" w:date="2019-10-15T11:19:00Z">
              <w:tcPr>
                <w:tcW w:w="1555" w:type="dxa"/>
                <w:hideMark/>
              </w:tcPr>
            </w:tcPrChange>
          </w:tcPr>
          <w:p w14:paraId="0390FDA2" w14:textId="77777777" w:rsidR="0060703B" w:rsidRPr="0060703B" w:rsidRDefault="0060703B" w:rsidP="00A87F5A">
            <w:pPr>
              <w:spacing w:before="0" w:after="0" w:line="240" w:lineRule="auto"/>
              <w:jc w:val="center"/>
              <w:rPr>
                <w:color w:val="000000"/>
                <w:sz w:val="22"/>
              </w:rPr>
              <w:pPrChange w:id="1111" w:author="Carolina Ramírez H" w:date="2019-10-15T11:19:00Z">
                <w:pPr>
                  <w:spacing w:before="0" w:after="0"/>
                  <w:jc w:val="center"/>
                </w:pPr>
              </w:pPrChange>
            </w:pPr>
            <w:r w:rsidRPr="0060703B">
              <w:rPr>
                <w:color w:val="000000"/>
                <w:sz w:val="22"/>
              </w:rPr>
              <w:t>I</w:t>
            </w:r>
          </w:p>
        </w:tc>
        <w:tc>
          <w:tcPr>
            <w:tcW w:w="850" w:type="dxa"/>
            <w:vAlign w:val="center"/>
            <w:hideMark/>
            <w:tcPrChange w:id="1112" w:author="Carolina Ramírez H" w:date="2019-10-15T11:19:00Z">
              <w:tcPr>
                <w:tcW w:w="1649" w:type="dxa"/>
                <w:hideMark/>
              </w:tcPr>
            </w:tcPrChange>
          </w:tcPr>
          <w:p w14:paraId="6C5EE067" w14:textId="77777777" w:rsidR="0060703B" w:rsidRPr="0065416F" w:rsidRDefault="0060703B" w:rsidP="00A87F5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000000"/>
                <w:sz w:val="22"/>
              </w:rPr>
              <w:pPrChange w:id="1113" w:author="Carolina Ramírez H" w:date="2019-10-15T11:19:00Z">
                <w:pPr>
                  <w:spacing w:before="0" w:after="0"/>
                  <w:jc w:val="center"/>
                  <w:cnfStyle w:val="000000000000" w:firstRow="0" w:lastRow="0" w:firstColumn="0" w:lastColumn="0" w:oddVBand="0" w:evenVBand="0" w:oddHBand="0" w:evenHBand="0" w:firstRowFirstColumn="0" w:firstRowLastColumn="0" w:lastRowFirstColumn="0" w:lastRowLastColumn="0"/>
                </w:pPr>
              </w:pPrChange>
            </w:pPr>
            <w:r w:rsidRPr="0065416F">
              <w:rPr>
                <w:b/>
                <w:bCs/>
                <w:color w:val="000000"/>
                <w:sz w:val="22"/>
              </w:rPr>
              <w:t>II</w:t>
            </w:r>
          </w:p>
        </w:tc>
        <w:tc>
          <w:tcPr>
            <w:tcW w:w="1418" w:type="dxa"/>
            <w:vAlign w:val="center"/>
            <w:tcPrChange w:id="1114" w:author="Carolina Ramírez H" w:date="2019-10-15T11:19:00Z">
              <w:tcPr>
                <w:tcW w:w="1611" w:type="dxa"/>
              </w:tcPr>
            </w:tcPrChange>
          </w:tcPr>
          <w:p w14:paraId="41D98D97" w14:textId="0AE94CBA"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15"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b/>
                <w:bCs/>
                <w:color w:val="000000"/>
                <w:sz w:val="22"/>
              </w:rPr>
              <w:t>Por asignar</w:t>
            </w:r>
          </w:p>
        </w:tc>
        <w:tc>
          <w:tcPr>
            <w:tcW w:w="4110" w:type="dxa"/>
            <w:vAlign w:val="center"/>
            <w:hideMark/>
            <w:tcPrChange w:id="1116" w:author="Carolina Ramírez H" w:date="2019-10-15T11:19:00Z">
              <w:tcPr>
                <w:tcW w:w="2551" w:type="dxa"/>
                <w:hideMark/>
              </w:tcPr>
            </w:tcPrChange>
          </w:tcPr>
          <w:p w14:paraId="0ED3C43C" w14:textId="3877061B"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17"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color w:val="000000"/>
                <w:sz w:val="22"/>
              </w:rPr>
              <w:t>Regulación y Desarrollo</w:t>
            </w:r>
          </w:p>
        </w:tc>
        <w:tc>
          <w:tcPr>
            <w:tcW w:w="2268" w:type="dxa"/>
            <w:vAlign w:val="center"/>
            <w:tcPrChange w:id="1118" w:author="Carolina Ramírez H" w:date="2019-10-15T11:19:00Z">
              <w:tcPr>
                <w:tcW w:w="1418" w:type="dxa"/>
              </w:tcPr>
            </w:tcPrChange>
          </w:tcPr>
          <w:p w14:paraId="6D1BEC2A" w14:textId="5CE2FA93"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19"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Pr>
                <w:color w:val="000000"/>
                <w:sz w:val="22"/>
              </w:rPr>
              <w:t>No tiene</w:t>
            </w:r>
          </w:p>
        </w:tc>
      </w:tr>
      <w:tr w:rsidR="0060703B" w:rsidRPr="00D81F31" w14:paraId="4C6940E3" w14:textId="77777777" w:rsidTr="00A87F5A">
        <w:trPr>
          <w:trHeight w:val="556"/>
          <w:jc w:val="center"/>
          <w:trPrChange w:id="1120" w:author="Carolina Ramírez H" w:date="2019-10-15T11:19:00Z">
            <w:trPr>
              <w:trHeight w:val="556"/>
              <w:jc w:val="center"/>
            </w:trPr>
          </w:trPrChange>
        </w:trPr>
        <w:tc>
          <w:tcPr>
            <w:cnfStyle w:val="001000000000" w:firstRow="0" w:lastRow="0" w:firstColumn="1" w:lastColumn="0" w:oddVBand="0" w:evenVBand="0" w:oddHBand="0" w:evenHBand="0" w:firstRowFirstColumn="0" w:firstRowLastColumn="0" w:lastRowFirstColumn="0" w:lastRowLastColumn="0"/>
            <w:tcW w:w="988" w:type="dxa"/>
            <w:vAlign w:val="center"/>
            <w:hideMark/>
            <w:tcPrChange w:id="1121" w:author="Carolina Ramírez H" w:date="2019-10-15T11:19:00Z">
              <w:tcPr>
                <w:tcW w:w="1555" w:type="dxa"/>
                <w:hideMark/>
              </w:tcPr>
            </w:tcPrChange>
          </w:tcPr>
          <w:p w14:paraId="32FBF85D" w14:textId="77777777" w:rsidR="0060703B" w:rsidRPr="0060703B" w:rsidRDefault="0060703B" w:rsidP="00A87F5A">
            <w:pPr>
              <w:spacing w:before="0" w:after="0" w:line="240" w:lineRule="auto"/>
              <w:jc w:val="center"/>
              <w:rPr>
                <w:color w:val="000000"/>
                <w:sz w:val="22"/>
              </w:rPr>
              <w:pPrChange w:id="1122" w:author="Carolina Ramírez H" w:date="2019-10-15T11:19:00Z">
                <w:pPr>
                  <w:spacing w:before="0" w:after="0"/>
                  <w:jc w:val="center"/>
                </w:pPr>
              </w:pPrChange>
            </w:pPr>
            <w:r w:rsidRPr="0060703B">
              <w:rPr>
                <w:color w:val="000000"/>
                <w:sz w:val="22"/>
              </w:rPr>
              <w:t>I</w:t>
            </w:r>
          </w:p>
        </w:tc>
        <w:tc>
          <w:tcPr>
            <w:tcW w:w="850" w:type="dxa"/>
            <w:vAlign w:val="center"/>
            <w:hideMark/>
            <w:tcPrChange w:id="1123" w:author="Carolina Ramírez H" w:date="2019-10-15T11:19:00Z">
              <w:tcPr>
                <w:tcW w:w="1649" w:type="dxa"/>
                <w:hideMark/>
              </w:tcPr>
            </w:tcPrChange>
          </w:tcPr>
          <w:p w14:paraId="0773E094" w14:textId="77777777" w:rsidR="0060703B" w:rsidRPr="0065416F" w:rsidRDefault="0060703B" w:rsidP="00A87F5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000000"/>
                <w:sz w:val="22"/>
              </w:rPr>
              <w:pPrChange w:id="1124" w:author="Carolina Ramírez H" w:date="2019-10-15T11:19:00Z">
                <w:pPr>
                  <w:spacing w:before="0" w:after="0"/>
                  <w:jc w:val="center"/>
                  <w:cnfStyle w:val="000000000000" w:firstRow="0" w:lastRow="0" w:firstColumn="0" w:lastColumn="0" w:oddVBand="0" w:evenVBand="0" w:oddHBand="0" w:evenHBand="0" w:firstRowFirstColumn="0" w:firstRowLastColumn="0" w:lastRowFirstColumn="0" w:lastRowLastColumn="0"/>
                </w:pPr>
              </w:pPrChange>
            </w:pPr>
            <w:r w:rsidRPr="0065416F">
              <w:rPr>
                <w:b/>
                <w:bCs/>
                <w:color w:val="000000"/>
                <w:sz w:val="22"/>
              </w:rPr>
              <w:t>II</w:t>
            </w:r>
          </w:p>
        </w:tc>
        <w:tc>
          <w:tcPr>
            <w:tcW w:w="1418" w:type="dxa"/>
            <w:vAlign w:val="center"/>
            <w:tcPrChange w:id="1125" w:author="Carolina Ramírez H" w:date="2019-10-15T11:19:00Z">
              <w:tcPr>
                <w:tcW w:w="1611" w:type="dxa"/>
              </w:tcPr>
            </w:tcPrChange>
          </w:tcPr>
          <w:p w14:paraId="3CF31DA6" w14:textId="3331303F"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26"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b/>
                <w:bCs/>
                <w:color w:val="000000"/>
                <w:sz w:val="22"/>
              </w:rPr>
              <w:t>Por asignar</w:t>
            </w:r>
          </w:p>
        </w:tc>
        <w:tc>
          <w:tcPr>
            <w:tcW w:w="4110" w:type="dxa"/>
            <w:vAlign w:val="center"/>
            <w:hideMark/>
            <w:tcPrChange w:id="1127" w:author="Carolina Ramírez H" w:date="2019-10-15T11:19:00Z">
              <w:tcPr>
                <w:tcW w:w="2551" w:type="dxa"/>
                <w:hideMark/>
              </w:tcPr>
            </w:tcPrChange>
          </w:tcPr>
          <w:p w14:paraId="037B4A9D" w14:textId="21B292C5"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28"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color w:val="000000"/>
                <w:sz w:val="22"/>
              </w:rPr>
              <w:t>Ciencia de datos para economistas II</w:t>
            </w:r>
          </w:p>
        </w:tc>
        <w:tc>
          <w:tcPr>
            <w:tcW w:w="2268" w:type="dxa"/>
            <w:vAlign w:val="center"/>
            <w:hideMark/>
            <w:tcPrChange w:id="1129" w:author="Carolina Ramírez H" w:date="2019-10-15T11:19:00Z">
              <w:tcPr>
                <w:tcW w:w="1418" w:type="dxa"/>
                <w:hideMark/>
              </w:tcPr>
            </w:tcPrChange>
          </w:tcPr>
          <w:p w14:paraId="2BEA0908" w14:textId="77777777"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30"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color w:val="000000"/>
                <w:sz w:val="22"/>
              </w:rPr>
              <w:t>Ciencia de datos para economistas I</w:t>
            </w:r>
          </w:p>
        </w:tc>
      </w:tr>
      <w:tr w:rsidR="0060703B" w:rsidRPr="00D81F31" w14:paraId="1C86D761" w14:textId="77777777" w:rsidTr="00A87F5A">
        <w:trPr>
          <w:trHeight w:val="556"/>
          <w:jc w:val="center"/>
          <w:trPrChange w:id="1131" w:author="Carolina Ramírez H" w:date="2019-10-15T11:19:00Z">
            <w:trPr>
              <w:trHeight w:val="556"/>
              <w:jc w:val="center"/>
            </w:trPr>
          </w:trPrChange>
        </w:trPr>
        <w:tc>
          <w:tcPr>
            <w:cnfStyle w:val="001000000000" w:firstRow="0" w:lastRow="0" w:firstColumn="1" w:lastColumn="0" w:oddVBand="0" w:evenVBand="0" w:oddHBand="0" w:evenHBand="0" w:firstRowFirstColumn="0" w:firstRowLastColumn="0" w:lastRowFirstColumn="0" w:lastRowLastColumn="0"/>
            <w:tcW w:w="988" w:type="dxa"/>
            <w:vAlign w:val="center"/>
            <w:hideMark/>
            <w:tcPrChange w:id="1132" w:author="Carolina Ramírez H" w:date="2019-10-15T11:19:00Z">
              <w:tcPr>
                <w:tcW w:w="1555" w:type="dxa"/>
                <w:hideMark/>
              </w:tcPr>
            </w:tcPrChange>
          </w:tcPr>
          <w:p w14:paraId="627DAD70" w14:textId="77777777" w:rsidR="0060703B" w:rsidRPr="0060703B" w:rsidRDefault="0060703B" w:rsidP="00A87F5A">
            <w:pPr>
              <w:spacing w:before="0" w:after="0" w:line="240" w:lineRule="auto"/>
              <w:jc w:val="center"/>
              <w:rPr>
                <w:color w:val="000000"/>
                <w:sz w:val="22"/>
              </w:rPr>
              <w:pPrChange w:id="1133" w:author="Carolina Ramírez H" w:date="2019-10-15T11:19:00Z">
                <w:pPr>
                  <w:spacing w:before="0" w:after="0"/>
                  <w:jc w:val="center"/>
                </w:pPr>
              </w:pPrChange>
            </w:pPr>
            <w:r w:rsidRPr="0060703B">
              <w:rPr>
                <w:color w:val="000000"/>
                <w:sz w:val="22"/>
              </w:rPr>
              <w:t>I</w:t>
            </w:r>
          </w:p>
        </w:tc>
        <w:tc>
          <w:tcPr>
            <w:tcW w:w="850" w:type="dxa"/>
            <w:vAlign w:val="center"/>
            <w:hideMark/>
            <w:tcPrChange w:id="1134" w:author="Carolina Ramírez H" w:date="2019-10-15T11:19:00Z">
              <w:tcPr>
                <w:tcW w:w="1649" w:type="dxa"/>
                <w:hideMark/>
              </w:tcPr>
            </w:tcPrChange>
          </w:tcPr>
          <w:p w14:paraId="0A738EB6" w14:textId="77777777" w:rsidR="0060703B" w:rsidRPr="0065416F" w:rsidRDefault="0060703B" w:rsidP="00A87F5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000000"/>
                <w:sz w:val="22"/>
              </w:rPr>
              <w:pPrChange w:id="1135" w:author="Carolina Ramírez H" w:date="2019-10-15T11:19:00Z">
                <w:pPr>
                  <w:spacing w:before="0" w:after="0"/>
                  <w:jc w:val="center"/>
                  <w:cnfStyle w:val="000000000000" w:firstRow="0" w:lastRow="0" w:firstColumn="0" w:lastColumn="0" w:oddVBand="0" w:evenVBand="0" w:oddHBand="0" w:evenHBand="0" w:firstRowFirstColumn="0" w:firstRowLastColumn="0" w:lastRowFirstColumn="0" w:lastRowLastColumn="0"/>
                </w:pPr>
              </w:pPrChange>
            </w:pPr>
            <w:r w:rsidRPr="0065416F">
              <w:rPr>
                <w:b/>
                <w:bCs/>
                <w:color w:val="000000"/>
                <w:sz w:val="22"/>
              </w:rPr>
              <w:t>II</w:t>
            </w:r>
          </w:p>
        </w:tc>
        <w:tc>
          <w:tcPr>
            <w:tcW w:w="1418" w:type="dxa"/>
            <w:vAlign w:val="center"/>
            <w:tcPrChange w:id="1136" w:author="Carolina Ramírez H" w:date="2019-10-15T11:19:00Z">
              <w:tcPr>
                <w:tcW w:w="1611" w:type="dxa"/>
              </w:tcPr>
            </w:tcPrChange>
          </w:tcPr>
          <w:p w14:paraId="0CBBE7F6" w14:textId="0114AEF7"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37"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b/>
                <w:bCs/>
                <w:color w:val="000000"/>
                <w:sz w:val="22"/>
              </w:rPr>
              <w:t>Por asignar</w:t>
            </w:r>
          </w:p>
        </w:tc>
        <w:tc>
          <w:tcPr>
            <w:tcW w:w="4110" w:type="dxa"/>
            <w:vAlign w:val="center"/>
            <w:hideMark/>
            <w:tcPrChange w:id="1138" w:author="Carolina Ramírez H" w:date="2019-10-15T11:19:00Z">
              <w:tcPr>
                <w:tcW w:w="2551" w:type="dxa"/>
                <w:hideMark/>
              </w:tcPr>
            </w:tcPrChange>
          </w:tcPr>
          <w:p w14:paraId="0E369A9C" w14:textId="7BA25792"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39"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color w:val="000000"/>
                <w:sz w:val="22"/>
              </w:rPr>
              <w:t>Trabajo final de graduación</w:t>
            </w:r>
          </w:p>
        </w:tc>
        <w:tc>
          <w:tcPr>
            <w:tcW w:w="2268" w:type="dxa"/>
            <w:vAlign w:val="center"/>
            <w:hideMark/>
            <w:tcPrChange w:id="1140" w:author="Carolina Ramírez H" w:date="2019-10-15T11:19:00Z">
              <w:tcPr>
                <w:tcW w:w="1418" w:type="dxa"/>
                <w:hideMark/>
              </w:tcPr>
            </w:tcPrChange>
          </w:tcPr>
          <w:p w14:paraId="33855125" w14:textId="7AD2D13A"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41"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Pr>
                <w:color w:val="000000"/>
                <w:sz w:val="22"/>
              </w:rPr>
              <w:t>No tiene</w:t>
            </w:r>
          </w:p>
        </w:tc>
      </w:tr>
      <w:tr w:rsidR="0060703B" w:rsidRPr="00D81F31" w14:paraId="540F6BFB" w14:textId="77777777" w:rsidTr="00A87F5A">
        <w:trPr>
          <w:trHeight w:val="556"/>
          <w:jc w:val="center"/>
          <w:trPrChange w:id="1142" w:author="Carolina Ramírez H" w:date="2019-10-15T11:19:00Z">
            <w:trPr>
              <w:trHeight w:val="556"/>
              <w:jc w:val="center"/>
            </w:trPr>
          </w:trPrChange>
        </w:trPr>
        <w:tc>
          <w:tcPr>
            <w:cnfStyle w:val="001000000000" w:firstRow="0" w:lastRow="0" w:firstColumn="1" w:lastColumn="0" w:oddVBand="0" w:evenVBand="0" w:oddHBand="0" w:evenHBand="0" w:firstRowFirstColumn="0" w:firstRowLastColumn="0" w:lastRowFirstColumn="0" w:lastRowLastColumn="0"/>
            <w:tcW w:w="988" w:type="dxa"/>
            <w:vAlign w:val="center"/>
            <w:hideMark/>
            <w:tcPrChange w:id="1143" w:author="Carolina Ramírez H" w:date="2019-10-15T11:19:00Z">
              <w:tcPr>
                <w:tcW w:w="1555" w:type="dxa"/>
                <w:hideMark/>
              </w:tcPr>
            </w:tcPrChange>
          </w:tcPr>
          <w:p w14:paraId="5B5AEFF8" w14:textId="77777777" w:rsidR="0060703B" w:rsidRPr="0060703B" w:rsidRDefault="0060703B" w:rsidP="00A87F5A">
            <w:pPr>
              <w:spacing w:before="0" w:after="0" w:line="240" w:lineRule="auto"/>
              <w:jc w:val="center"/>
              <w:rPr>
                <w:color w:val="000000"/>
                <w:sz w:val="22"/>
              </w:rPr>
              <w:pPrChange w:id="1144" w:author="Carolina Ramírez H" w:date="2019-10-15T11:19:00Z">
                <w:pPr>
                  <w:spacing w:before="0" w:after="0"/>
                  <w:jc w:val="center"/>
                </w:pPr>
              </w:pPrChange>
            </w:pPr>
            <w:r w:rsidRPr="0060703B">
              <w:rPr>
                <w:color w:val="000000"/>
                <w:sz w:val="22"/>
              </w:rPr>
              <w:t>I</w:t>
            </w:r>
          </w:p>
        </w:tc>
        <w:tc>
          <w:tcPr>
            <w:tcW w:w="850" w:type="dxa"/>
            <w:vAlign w:val="center"/>
            <w:hideMark/>
            <w:tcPrChange w:id="1145" w:author="Carolina Ramírez H" w:date="2019-10-15T11:19:00Z">
              <w:tcPr>
                <w:tcW w:w="1649" w:type="dxa"/>
                <w:hideMark/>
              </w:tcPr>
            </w:tcPrChange>
          </w:tcPr>
          <w:p w14:paraId="4AB4E4DE" w14:textId="7ADB85D4" w:rsidR="0060703B" w:rsidRPr="0065416F" w:rsidRDefault="0060703B" w:rsidP="00A87F5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000000"/>
                <w:sz w:val="22"/>
              </w:rPr>
              <w:pPrChange w:id="1146" w:author="Carolina Ramírez H" w:date="2019-10-15T11:19:00Z">
                <w:pPr>
                  <w:spacing w:before="0" w:after="0"/>
                  <w:jc w:val="center"/>
                  <w:cnfStyle w:val="000000000000" w:firstRow="0" w:lastRow="0" w:firstColumn="0" w:lastColumn="0" w:oddVBand="0" w:evenVBand="0" w:oddHBand="0" w:evenHBand="0" w:firstRowFirstColumn="0" w:firstRowLastColumn="0" w:lastRowFirstColumn="0" w:lastRowLastColumn="0"/>
                </w:pPr>
              </w:pPrChange>
            </w:pPr>
            <w:r w:rsidRPr="0065416F">
              <w:rPr>
                <w:b/>
                <w:bCs/>
                <w:color w:val="000000"/>
                <w:sz w:val="22"/>
              </w:rPr>
              <w:t>II</w:t>
            </w:r>
          </w:p>
        </w:tc>
        <w:tc>
          <w:tcPr>
            <w:tcW w:w="1418" w:type="dxa"/>
            <w:vAlign w:val="center"/>
            <w:tcPrChange w:id="1147" w:author="Carolina Ramírez H" w:date="2019-10-15T11:19:00Z">
              <w:tcPr>
                <w:tcW w:w="1611" w:type="dxa"/>
              </w:tcPr>
            </w:tcPrChange>
          </w:tcPr>
          <w:p w14:paraId="6900E661" w14:textId="1188F78D"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48"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b/>
                <w:bCs/>
                <w:color w:val="000000"/>
                <w:sz w:val="22"/>
              </w:rPr>
              <w:t>Por asignar</w:t>
            </w:r>
          </w:p>
        </w:tc>
        <w:tc>
          <w:tcPr>
            <w:tcW w:w="4110" w:type="dxa"/>
            <w:vAlign w:val="center"/>
            <w:hideMark/>
            <w:tcPrChange w:id="1149" w:author="Carolina Ramírez H" w:date="2019-10-15T11:19:00Z">
              <w:tcPr>
                <w:tcW w:w="2551" w:type="dxa"/>
                <w:hideMark/>
              </w:tcPr>
            </w:tcPrChange>
          </w:tcPr>
          <w:p w14:paraId="18BD0872" w14:textId="7B269944"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50"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sidRPr="00D81F31">
              <w:rPr>
                <w:color w:val="000000"/>
                <w:sz w:val="22"/>
              </w:rPr>
              <w:t>Optativa II</w:t>
            </w:r>
          </w:p>
        </w:tc>
        <w:tc>
          <w:tcPr>
            <w:tcW w:w="2268" w:type="dxa"/>
            <w:vAlign w:val="center"/>
            <w:hideMark/>
            <w:tcPrChange w:id="1151" w:author="Carolina Ramírez H" w:date="2019-10-15T11:19:00Z">
              <w:tcPr>
                <w:tcW w:w="1418" w:type="dxa"/>
                <w:hideMark/>
              </w:tcPr>
            </w:tcPrChange>
          </w:tcPr>
          <w:p w14:paraId="26F9B131" w14:textId="6EA98CEF" w:rsidR="0060703B" w:rsidRPr="00D81F31" w:rsidRDefault="0060703B" w:rsidP="00A87F5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sz w:val="22"/>
              </w:rPr>
              <w:pPrChange w:id="1152" w:author="Carolina Ramírez H" w:date="2019-10-15T11:19:00Z">
                <w:pPr>
                  <w:spacing w:before="0" w:after="0"/>
                  <w:cnfStyle w:val="000000000000" w:firstRow="0" w:lastRow="0" w:firstColumn="0" w:lastColumn="0" w:oddVBand="0" w:evenVBand="0" w:oddHBand="0" w:evenHBand="0" w:firstRowFirstColumn="0" w:firstRowLastColumn="0" w:lastRowFirstColumn="0" w:lastRowLastColumn="0"/>
                </w:pPr>
              </w:pPrChange>
            </w:pPr>
            <w:r>
              <w:rPr>
                <w:color w:val="000000"/>
                <w:sz w:val="22"/>
              </w:rPr>
              <w:t>No tiene</w:t>
            </w:r>
          </w:p>
        </w:tc>
      </w:tr>
    </w:tbl>
    <w:p w14:paraId="27FA860F" w14:textId="0ED05F21" w:rsidR="004A17B7" w:rsidRPr="00127C9A" w:rsidDel="00A87F5A" w:rsidRDefault="00127C9A" w:rsidP="004A17B7">
      <w:pPr>
        <w:rPr>
          <w:del w:id="1153" w:author="Carolina Ramírez H" w:date="2019-10-15T11:19:00Z"/>
          <w:sz w:val="22"/>
          <w:szCs w:val="20"/>
        </w:rPr>
      </w:pPr>
      <w:del w:id="1154" w:author="Carolina Ramírez H" w:date="2019-10-15T11:19:00Z">
        <w:r w:rsidDel="00A87F5A">
          <w:rPr>
            <w:sz w:val="22"/>
            <w:szCs w:val="20"/>
          </w:rPr>
          <w:delText>Fuente: El</w:delText>
        </w:r>
        <w:r w:rsidR="00A8346C" w:rsidDel="00A87F5A">
          <w:rPr>
            <w:sz w:val="22"/>
            <w:szCs w:val="20"/>
          </w:rPr>
          <w:delText>aboración propia, 2019.</w:delText>
        </w:r>
      </w:del>
    </w:p>
    <w:p w14:paraId="3A1E25EE" w14:textId="77777777" w:rsidR="00A87F5A" w:rsidRDefault="00AE7D8E" w:rsidP="00AE7D8E">
      <w:pPr>
        <w:pStyle w:val="Ttulo1"/>
        <w:rPr>
          <w:ins w:id="1155" w:author="Carolina Ramírez H" w:date="2019-10-15T11:20:00Z"/>
          <w:rStyle w:val="TTULO10"/>
          <w:b/>
        </w:rPr>
      </w:pPr>
      <w:bookmarkStart w:id="1156" w:name="_Toc21440785"/>
      <w:bookmarkStart w:id="1157" w:name="_Toc21529109"/>
      <w:del w:id="1158" w:author="Carolina Ramírez H" w:date="2019-10-15T11:20:00Z">
        <w:r w:rsidDel="00A87F5A">
          <w:rPr>
            <w:rStyle w:val="TTULO10"/>
            <w:b/>
          </w:rPr>
          <w:delText xml:space="preserve">11. </w:delText>
        </w:r>
      </w:del>
    </w:p>
    <w:p w14:paraId="2DFBB4C2" w14:textId="77777777" w:rsidR="00A87F5A" w:rsidRDefault="00A87F5A">
      <w:pPr>
        <w:spacing w:before="0" w:after="200" w:line="276" w:lineRule="auto"/>
        <w:jc w:val="left"/>
        <w:rPr>
          <w:ins w:id="1159" w:author="Carolina Ramírez H" w:date="2019-10-15T11:20:00Z"/>
          <w:rStyle w:val="TTULO10"/>
          <w:rFonts w:eastAsiaTheme="majorEastAsia" w:cstheme="majorBidi"/>
          <w:bCs/>
          <w:szCs w:val="28"/>
        </w:rPr>
      </w:pPr>
      <w:ins w:id="1160" w:author="Carolina Ramírez H" w:date="2019-10-15T11:20:00Z">
        <w:r>
          <w:rPr>
            <w:rStyle w:val="TTULO10"/>
            <w:b w:val="0"/>
          </w:rPr>
          <w:br w:type="page"/>
        </w:r>
      </w:ins>
    </w:p>
    <w:p w14:paraId="27FA8610" w14:textId="67571575" w:rsidR="003E4ABA" w:rsidRDefault="00A87F5A" w:rsidP="00AE7D8E">
      <w:pPr>
        <w:pStyle w:val="Ttulo1"/>
        <w:rPr>
          <w:rStyle w:val="TTULO10"/>
          <w:b/>
        </w:rPr>
      </w:pPr>
      <w:ins w:id="1161" w:author="Carolina Ramírez H" w:date="2019-10-15T11:20:00Z">
        <w:r>
          <w:rPr>
            <w:rStyle w:val="TTULO10"/>
            <w:b/>
          </w:rPr>
          <w:lastRenderedPageBreak/>
          <w:t xml:space="preserve">11. </w:t>
        </w:r>
      </w:ins>
      <w:r w:rsidR="003E4ABA">
        <w:rPr>
          <w:rStyle w:val="TTULO10"/>
          <w:b/>
        </w:rPr>
        <w:t>DECLARATORIA DE PLAN TERMINAL</w:t>
      </w:r>
      <w:bookmarkEnd w:id="1156"/>
      <w:bookmarkEnd w:id="1157"/>
    </w:p>
    <w:p w14:paraId="27FA8616" w14:textId="40D8DA85" w:rsidR="003E4ABA" w:rsidRDefault="003E4ABA" w:rsidP="003E4ABA">
      <w:pPr>
        <w:pStyle w:val="Ttulo2"/>
      </w:pPr>
      <w:bookmarkStart w:id="1162" w:name="_Toc21440786"/>
      <w:bookmarkStart w:id="1163" w:name="_Toc21529110"/>
      <w:r>
        <w:t>11.1 Declaratoria de plan terminal</w:t>
      </w:r>
      <w:bookmarkEnd w:id="1162"/>
      <w:bookmarkEnd w:id="1163"/>
    </w:p>
    <w:p w14:paraId="29BEAFF0" w14:textId="30B97BC1" w:rsidR="00A87F5A" w:rsidRPr="00F90C6E" w:rsidRDefault="00A87F5A" w:rsidP="00A87F5A">
      <w:pPr>
        <w:rPr>
          <w:ins w:id="1164" w:author="Carolina Ramírez H" w:date="2019-10-15T11:22:00Z"/>
          <w:rPrChange w:id="1165" w:author="Carolina Ramírez H" w:date="2019-10-15T11:24:00Z">
            <w:rPr>
              <w:ins w:id="1166" w:author="Carolina Ramírez H" w:date="2019-10-15T11:22:00Z"/>
              <w:rFonts w:ascii="Times New Roman" w:eastAsia="Calibri" w:hAnsi="Times New Roman"/>
              <w:lang w:val="es-CR"/>
            </w:rPr>
          </w:rPrChange>
        </w:rPr>
      </w:pPr>
      <w:ins w:id="1167" w:author="Carolina Ramírez H" w:date="2019-10-15T11:20:00Z">
        <w:r w:rsidRPr="00F90C6E">
          <w:rPr>
            <w:rPrChange w:id="1168" w:author="Carolina Ramírez H" w:date="2019-10-15T11:24:00Z">
              <w:rPr>
                <w:rFonts w:ascii="Times New Roman" w:eastAsia="Calibri" w:hAnsi="Times New Roman"/>
                <w:lang w:val="es-CR"/>
              </w:rPr>
            </w:rPrChange>
          </w:rPr>
          <w:t>En virtud del rediseño del plan de estudios, se realiza la Declaratoria de Plan Terminal de</w:t>
        </w:r>
      </w:ins>
      <w:ins w:id="1169" w:author="Carolina Ramírez H" w:date="2019-10-15T11:21:00Z">
        <w:r w:rsidRPr="00F90C6E">
          <w:rPr>
            <w:rPrChange w:id="1170" w:author="Carolina Ramírez H" w:date="2019-10-15T11:24:00Z">
              <w:rPr>
                <w:rFonts w:ascii="Times New Roman" w:eastAsia="Calibri" w:hAnsi="Times New Roman"/>
                <w:lang w:val="es-CR"/>
              </w:rPr>
            </w:rPrChange>
          </w:rPr>
          <w:t xml:space="preserve"> </w:t>
        </w:r>
      </w:ins>
      <w:ins w:id="1171" w:author="Carolina Ramírez H" w:date="2019-10-15T11:20:00Z">
        <w:r w:rsidRPr="00F90C6E">
          <w:rPr>
            <w:rPrChange w:id="1172" w:author="Carolina Ramírez H" w:date="2019-10-15T11:24:00Z">
              <w:rPr>
                <w:rFonts w:ascii="Times New Roman" w:eastAsia="Calibri" w:hAnsi="Times New Roman"/>
                <w:lang w:val="es-CR"/>
              </w:rPr>
            </w:rPrChange>
          </w:rPr>
          <w:t>l</w:t>
        </w:r>
      </w:ins>
      <w:ins w:id="1173" w:author="Carolina Ramírez H" w:date="2019-10-15T11:21:00Z">
        <w:r w:rsidRPr="00F90C6E">
          <w:rPr>
            <w:rPrChange w:id="1174" w:author="Carolina Ramírez H" w:date="2019-10-15T11:24:00Z">
              <w:rPr>
                <w:rFonts w:ascii="Times New Roman" w:eastAsia="Calibri" w:hAnsi="Times New Roman"/>
                <w:lang w:val="es-CR"/>
              </w:rPr>
            </w:rPrChange>
          </w:rPr>
          <w:t xml:space="preserve">a </w:t>
        </w:r>
        <w:r w:rsidRPr="005564B6">
          <w:t>la Licenciatura</w:t>
        </w:r>
        <w:r>
          <w:t xml:space="preserve"> en Economía</w:t>
        </w:r>
      </w:ins>
      <w:ins w:id="1175" w:author="Carolina Ramírez H" w:date="2019-10-15T11:20:00Z">
        <w:r w:rsidRPr="00F90C6E">
          <w:rPr>
            <w:rPrChange w:id="1176" w:author="Carolina Ramírez H" w:date="2019-10-15T11:24:00Z">
              <w:rPr>
                <w:rFonts w:ascii="Times New Roman" w:eastAsia="Calibri" w:hAnsi="Times New Roman"/>
                <w:lang w:val="es-CR"/>
              </w:rPr>
            </w:rPrChange>
          </w:rPr>
          <w:t>. De conformidad con la normativa institucional (Artículo 7 del Reglamento General sobre los Procesos de Enseñanza y Aprendizaje de la Universidad Nacional), se concede un periodo de tres años (2020, 2021 y 2022), durante el cual se mantendrá vigente el plan de estudios declarado Plan Terminal, únicamente para el estudiantado que desee obtener su titulación con este plan de estudios. Este período de ejecución del plan terminal iniciará a partir del 01 de enero del 2020 y concluirá en el 31 de diciembre de 2022.</w:t>
        </w:r>
      </w:ins>
    </w:p>
    <w:p w14:paraId="63DC3800" w14:textId="33EDE347" w:rsidR="00A87F5A" w:rsidRDefault="00A87F5A" w:rsidP="00A87F5A">
      <w:pPr>
        <w:rPr>
          <w:ins w:id="1177" w:author="Carolina Ramírez H" w:date="2019-10-15T11:23:00Z"/>
        </w:rPr>
      </w:pPr>
      <w:ins w:id="1178" w:author="Carolina Ramírez H" w:date="2019-10-15T11:23:00Z">
        <w:r w:rsidRPr="00F90C6E">
          <w:rPr>
            <w:rPrChange w:id="1179" w:author="Carolina Ramírez H" w:date="2019-10-15T11:24:00Z">
              <w:rPr>
                <w:rFonts w:ascii="Times New Roman" w:eastAsia="Calibri" w:hAnsi="Times New Roman"/>
                <w:lang w:val="es-CR"/>
              </w:rPr>
            </w:rPrChange>
          </w:rPr>
          <w:t>Una vez concluido el período de transición indicado</w:t>
        </w:r>
        <w:r w:rsidRPr="00F90C6E">
          <w:rPr>
            <w:rPrChange w:id="1180" w:author="Carolina Ramírez H" w:date="2019-10-15T11:24:00Z">
              <w:rPr>
                <w:rFonts w:ascii="Times New Roman" w:eastAsia="Calibri" w:hAnsi="Times New Roman"/>
                <w:lang w:val="es-CR"/>
              </w:rPr>
            </w:rPrChange>
          </w:rPr>
          <w:t xml:space="preserve"> </w:t>
        </w:r>
        <w:r w:rsidRPr="00F90C6E">
          <w:rPr>
            <w:rPrChange w:id="1181" w:author="Carolina Ramírez H" w:date="2019-10-15T11:24:00Z">
              <w:rPr>
                <w:rFonts w:ascii="Times New Roman" w:eastAsia="Calibri" w:hAnsi="Times New Roman"/>
                <w:lang w:val="es-CR"/>
              </w:rPr>
            </w:rPrChange>
          </w:rPr>
          <w:t xml:space="preserve">el estudiantado </w:t>
        </w:r>
        <w:r w:rsidR="00F90C6E" w:rsidRPr="00F90C6E">
          <w:rPr>
            <w:rPrChange w:id="1182" w:author="Carolina Ramírez H" w:date="2019-10-15T11:24:00Z">
              <w:rPr>
                <w:rFonts w:ascii="Times New Roman" w:eastAsia="Calibri" w:hAnsi="Times New Roman"/>
                <w:lang w:val="es-CR"/>
              </w:rPr>
            </w:rPrChange>
          </w:rPr>
          <w:t xml:space="preserve">que </w:t>
        </w:r>
        <w:r w:rsidR="00F90C6E" w:rsidRPr="00F90C6E">
          <w:rPr>
            <w:rPrChange w:id="1183" w:author="Carolina Ramírez H" w:date="2019-10-15T11:24:00Z">
              <w:rPr>
                <w:rFonts w:ascii="Times New Roman" w:eastAsia="Calibri" w:hAnsi="Times New Roman"/>
                <w:lang w:val="es-CR"/>
              </w:rPr>
            </w:rPrChange>
          </w:rPr>
          <w:t>no ha logrado concluir sus estudios con el plan declarado terminal</w:t>
        </w:r>
        <w:r w:rsidRPr="00F90C6E">
          <w:rPr>
            <w:rPrChange w:id="1184" w:author="Carolina Ramírez H" w:date="2019-10-15T11:24:00Z">
              <w:rPr>
                <w:rFonts w:eastAsia="Arial" w:cs="Arial"/>
                <w:sz w:val="20"/>
                <w:szCs w:val="20"/>
                <w:lang w:eastAsia="ar-SA"/>
              </w:rPr>
            </w:rPrChange>
          </w:rPr>
          <w:t xml:space="preserve"> deberá </w:t>
        </w:r>
        <w:r>
          <w:t>trasladarse al nuevo plan de estudio para concluir sus estudios y graduarse.</w:t>
        </w:r>
      </w:ins>
    </w:p>
    <w:p w14:paraId="4C0DA13D" w14:textId="3DC2AD02" w:rsidR="00F90C6E" w:rsidRDefault="00F90C6E" w:rsidP="00F90C6E">
      <w:pPr>
        <w:rPr>
          <w:ins w:id="1185" w:author="Carolina Ramírez H" w:date="2019-10-15T11:25:00Z"/>
        </w:rPr>
      </w:pPr>
      <w:ins w:id="1186" w:author="Carolina Ramírez H" w:date="2019-10-15T11:25:00Z">
        <w:r>
          <w:t xml:space="preserve">A estos efectos, </w:t>
        </w:r>
      </w:ins>
      <w:ins w:id="1187" w:author="Carolina Ramírez H" w:date="2019-10-15T11:54:00Z">
        <w:r w:rsidR="00B37321">
          <w:t>se aplicará la tabla</w:t>
        </w:r>
      </w:ins>
      <w:ins w:id="1188" w:author="Carolina Ramírez H" w:date="2019-10-15T11:25:00Z">
        <w:r>
          <w:t xml:space="preserve"> de equivalencia</w:t>
        </w:r>
      </w:ins>
      <w:ins w:id="1189" w:author="Carolina Ramírez H" w:date="2019-10-15T11:54:00Z">
        <w:r w:rsidR="00B37321">
          <w:t>s</w:t>
        </w:r>
      </w:ins>
      <w:ins w:id="1190" w:author="Carolina Ramírez H" w:date="2019-10-15T11:25:00Z">
        <w:r>
          <w:t xml:space="preserve"> (aplicando para ello la tabla que se describe en el siguiente apartado), tomar por suficiencia los cursos que consideren apropiados (para lo cual la Unidad académica deberá realizar la programación correspondiente) o bien tomar los cursos que les falten del nuevo plan.</w:t>
        </w:r>
      </w:ins>
    </w:p>
    <w:p w14:paraId="2E525A37" w14:textId="54F2E432" w:rsidR="00A87F5A" w:rsidRPr="00F90C6E" w:rsidRDefault="00A87F5A" w:rsidP="00A87F5A">
      <w:pPr>
        <w:rPr>
          <w:ins w:id="1191" w:author="Carolina Ramírez H" w:date="2019-10-15T11:22:00Z"/>
          <w:rPrChange w:id="1192" w:author="Carolina Ramírez H" w:date="2019-10-15T11:24:00Z">
            <w:rPr>
              <w:ins w:id="1193" w:author="Carolina Ramírez H" w:date="2019-10-15T11:22:00Z"/>
              <w:rFonts w:eastAsia="Arial" w:cs="Arial"/>
              <w:sz w:val="20"/>
              <w:szCs w:val="20"/>
              <w:lang w:eastAsia="ar-SA"/>
            </w:rPr>
          </w:rPrChange>
        </w:rPr>
      </w:pPr>
      <w:ins w:id="1194" w:author="Carolina Ramírez H" w:date="2019-10-15T11:22:00Z">
        <w:r w:rsidRPr="00F90C6E">
          <w:rPr>
            <w:rPrChange w:id="1195" w:author="Carolina Ramírez H" w:date="2019-10-15T11:24:00Z">
              <w:rPr>
                <w:rFonts w:eastAsia="Arial" w:cs="Arial"/>
                <w:sz w:val="20"/>
                <w:szCs w:val="20"/>
                <w:lang w:eastAsia="ar-SA"/>
              </w:rPr>
            </w:rPrChange>
          </w:rPr>
          <w:t xml:space="preserve">Una vez aprobada la propuesta de trabajo final de graduación, esta tendrá una vigencia máxima de dos años. En caso de que la persona proponente no logre concluirlo en ese período, podrá solicitar ante la Comisión de Trabajos Finales de Graduación de la unidad académica, una prórroga de un año, por única vez. Vencido este plazo deberá presentar una nueva propuesta de trabajo final de graduación. </w:t>
        </w:r>
      </w:ins>
      <w:ins w:id="1196" w:author="Carolina Ramírez H" w:date="2019-10-15T11:24:00Z">
        <w:r w:rsidR="00F90C6E">
          <w:t>(</w:t>
        </w:r>
      </w:ins>
      <w:ins w:id="1197" w:author="Carolina Ramírez H" w:date="2019-10-15T11:22:00Z">
        <w:r w:rsidRPr="00F90C6E">
          <w:rPr>
            <w:rPrChange w:id="1198" w:author="Carolina Ramírez H" w:date="2019-10-15T11:24:00Z">
              <w:rPr>
                <w:rFonts w:eastAsia="Arial" w:cs="Arial"/>
                <w:sz w:val="20"/>
                <w:szCs w:val="20"/>
                <w:lang w:eastAsia="ar-SA"/>
              </w:rPr>
            </w:rPrChange>
          </w:rPr>
          <w:t>Art 70</w:t>
        </w:r>
      </w:ins>
      <w:ins w:id="1199" w:author="Carolina Ramírez H" w:date="2019-10-15T11:24:00Z">
        <w:r w:rsidR="00F90C6E" w:rsidRPr="00F90C6E">
          <w:t xml:space="preserve"> </w:t>
        </w:r>
        <w:r w:rsidR="00F90C6E" w:rsidRPr="001507AA">
          <w:t>del Reglamento General sobre los Procesos de Enseñanza y Aprendizaje de la Universidad Nacional)</w:t>
        </w:r>
        <w:r w:rsidR="00F90C6E">
          <w:t>.</w:t>
        </w:r>
      </w:ins>
    </w:p>
    <w:p w14:paraId="7FE8EAE8" w14:textId="142E4E87" w:rsidR="00F064E5" w:rsidDel="00A87F5A" w:rsidRDefault="00F064E5" w:rsidP="00F064E5">
      <w:pPr>
        <w:rPr>
          <w:del w:id="1200" w:author="Carolina Ramírez H" w:date="2019-10-15T11:21:00Z"/>
        </w:rPr>
      </w:pPr>
      <w:del w:id="1201" w:author="Carolina Ramírez H" w:date="2019-10-15T11:21:00Z">
        <w:r w:rsidRPr="005564B6" w:rsidDel="00A87F5A">
          <w:delText>El Plan de estudios de la Licenciatura vigente, se declara plan terminal a partir del</w:delText>
        </w:r>
        <w:r w:rsidRPr="005564B6" w:rsidDel="00A87F5A">
          <w:rPr>
            <w:spacing w:val="-38"/>
          </w:rPr>
          <w:delText xml:space="preserve"> 01</w:delText>
        </w:r>
        <w:r w:rsidRPr="005564B6" w:rsidDel="00A87F5A">
          <w:delText xml:space="preserve"> de diciembre del 2019. Mantendrá su vigencia hasta el 01 de diciembre de 2022 para el estudiantado que decida continuar a su amparo, conforme a</w:delText>
        </w:r>
        <w:r w:rsidRPr="005564B6" w:rsidDel="00A87F5A">
          <w:rPr>
            <w:spacing w:val="-16"/>
          </w:rPr>
          <w:delText xml:space="preserve"> </w:delText>
        </w:r>
        <w:r w:rsidRPr="005564B6" w:rsidDel="00A87F5A">
          <w:delText>lo</w:delText>
        </w:r>
        <w:r w:rsidRPr="005564B6" w:rsidDel="00A87F5A">
          <w:rPr>
            <w:spacing w:val="-17"/>
          </w:rPr>
          <w:delText xml:space="preserve"> </w:delText>
        </w:r>
        <w:r w:rsidRPr="005564B6" w:rsidDel="00A87F5A">
          <w:delText>establecido</w:delText>
        </w:r>
        <w:r w:rsidRPr="005564B6" w:rsidDel="00A87F5A">
          <w:rPr>
            <w:spacing w:val="-18"/>
          </w:rPr>
          <w:delText xml:space="preserve"> </w:delText>
        </w:r>
        <w:r w:rsidRPr="005564B6" w:rsidDel="00A87F5A">
          <w:delText>en</w:delText>
        </w:r>
        <w:r w:rsidRPr="005564B6" w:rsidDel="00A87F5A">
          <w:rPr>
            <w:spacing w:val="-19"/>
          </w:rPr>
          <w:delText xml:space="preserve"> </w:delText>
        </w:r>
        <w:r w:rsidRPr="005564B6" w:rsidDel="00A87F5A">
          <w:delText>el</w:delText>
        </w:r>
        <w:r w:rsidRPr="005564B6" w:rsidDel="00A87F5A">
          <w:rPr>
            <w:spacing w:val="-17"/>
          </w:rPr>
          <w:delText xml:space="preserve"> artículo 7 del </w:delText>
        </w:r>
        <w:r w:rsidRPr="005564B6" w:rsidDel="00A87F5A">
          <w:delText>Reglamento</w:delText>
        </w:r>
        <w:r w:rsidRPr="005564B6" w:rsidDel="00A87F5A">
          <w:rPr>
            <w:spacing w:val="-16"/>
          </w:rPr>
          <w:delText xml:space="preserve"> </w:delText>
        </w:r>
        <w:r w:rsidRPr="005564B6" w:rsidDel="00A87F5A">
          <w:delText>General</w:delText>
        </w:r>
        <w:r w:rsidRPr="005564B6" w:rsidDel="00A87F5A">
          <w:rPr>
            <w:spacing w:val="-18"/>
          </w:rPr>
          <w:delText xml:space="preserve"> </w:delText>
        </w:r>
        <w:r w:rsidRPr="005564B6" w:rsidDel="00A87F5A">
          <w:delText>sobre</w:delText>
        </w:r>
        <w:r w:rsidRPr="005564B6" w:rsidDel="00A87F5A">
          <w:rPr>
            <w:spacing w:val="-16"/>
          </w:rPr>
          <w:delText xml:space="preserve"> </w:delText>
        </w:r>
        <w:r w:rsidRPr="005564B6" w:rsidDel="00A87F5A">
          <w:delText>el</w:delText>
        </w:r>
        <w:r w:rsidRPr="005564B6" w:rsidDel="00A87F5A">
          <w:rPr>
            <w:spacing w:val="-18"/>
          </w:rPr>
          <w:delText xml:space="preserve"> </w:delText>
        </w:r>
        <w:r w:rsidRPr="005564B6" w:rsidDel="00A87F5A">
          <w:delText>Proceso</w:delText>
        </w:r>
        <w:r w:rsidRPr="005564B6" w:rsidDel="00A87F5A">
          <w:rPr>
            <w:spacing w:val="-18"/>
          </w:rPr>
          <w:delText xml:space="preserve"> </w:delText>
        </w:r>
        <w:r w:rsidRPr="005564B6" w:rsidDel="00A87F5A">
          <w:delText>de</w:delText>
        </w:r>
        <w:r w:rsidRPr="005564B6" w:rsidDel="00A87F5A">
          <w:rPr>
            <w:spacing w:val="-19"/>
          </w:rPr>
          <w:delText xml:space="preserve"> </w:delText>
        </w:r>
        <w:r w:rsidRPr="005564B6" w:rsidDel="00A87F5A">
          <w:delText>Enseñanza</w:delText>
        </w:r>
        <w:r w:rsidRPr="005564B6" w:rsidDel="00A87F5A">
          <w:rPr>
            <w:spacing w:val="-16"/>
          </w:rPr>
          <w:delText xml:space="preserve"> </w:delText>
        </w:r>
        <w:r w:rsidRPr="005564B6" w:rsidDel="00A87F5A">
          <w:delText>y</w:delText>
        </w:r>
        <w:r w:rsidRPr="005564B6" w:rsidDel="00A87F5A">
          <w:rPr>
            <w:spacing w:val="-20"/>
          </w:rPr>
          <w:delText xml:space="preserve"> </w:delText>
        </w:r>
        <w:r w:rsidRPr="005564B6" w:rsidDel="00A87F5A">
          <w:delText>Aprendizaje.</w:delText>
        </w:r>
      </w:del>
    </w:p>
    <w:p w14:paraId="2330E7CD" w14:textId="725BEFDB" w:rsidR="00541FEE" w:rsidDel="00F90C6E" w:rsidRDefault="0060703B" w:rsidP="00F064E5">
      <w:pPr>
        <w:rPr>
          <w:del w:id="1202" w:author="Carolina Ramírez H" w:date="2019-10-15T11:25:00Z"/>
        </w:rPr>
      </w:pPr>
      <w:del w:id="1203" w:author="Carolina Ramírez H" w:date="2019-10-15T11:25:00Z">
        <w:r w:rsidDel="00F90C6E">
          <w:delText>El estudiantado</w:delText>
        </w:r>
        <w:r w:rsidR="00541FEE" w:rsidDel="00F90C6E">
          <w:delText xml:space="preserve"> </w:delText>
        </w:r>
        <w:r w:rsidR="00963E0F" w:rsidDel="00F90C6E">
          <w:delText>que a esa fecha no hayan cu</w:delText>
        </w:r>
        <w:r w:rsidDel="00F90C6E">
          <w:delText>lminado los cursos</w:delText>
        </w:r>
        <w:r w:rsidR="00963E0F" w:rsidDel="00F90C6E">
          <w:delText xml:space="preserve">, no </w:delText>
        </w:r>
        <w:r w:rsidR="00BC2C85" w:rsidDel="00F90C6E">
          <w:delText xml:space="preserve">podrán hacerlo en este Plan, por lo que deberán trasladarse al nuevo </w:delText>
        </w:r>
        <w:r w:rsidR="004427D4" w:rsidDel="00F90C6E">
          <w:delText>plan de estudio para concluir sus estudios y graduarse. A estos efectos, podrán</w:delText>
        </w:r>
        <w:r w:rsidR="00D35BD6" w:rsidDel="00F90C6E">
          <w:delText xml:space="preserve"> solicitar el estudio de equivalencia </w:delText>
        </w:r>
        <w:r w:rsidR="000807F6" w:rsidDel="00F90C6E">
          <w:delText xml:space="preserve">(aplicando para ello la tabla que se describe </w:delText>
        </w:r>
        <w:r w:rsidR="00655BB8" w:rsidDel="00F90C6E">
          <w:delText>en el siguiente apartado), tomar por suficiencia los cursos que considere</w:delText>
        </w:r>
        <w:r w:rsidR="008D2D20" w:rsidDel="00F90C6E">
          <w:delText>n apropiados (para lo cual la Unidad académica deberá realizar la programación correspondiente)</w:delText>
        </w:r>
        <w:r w:rsidR="00D92AB8" w:rsidDel="00F90C6E">
          <w:delText xml:space="preserve"> o bien tomar los cursos que les falten del nuevo plan.</w:delText>
        </w:r>
      </w:del>
    </w:p>
    <w:p w14:paraId="27FA8619" w14:textId="77777777" w:rsidR="003E4ABA" w:rsidRDefault="003E4ABA" w:rsidP="003E4ABA">
      <w:pPr>
        <w:pStyle w:val="Ttulo2"/>
      </w:pPr>
      <w:bookmarkStart w:id="1204" w:name="_Toc21440787"/>
      <w:bookmarkStart w:id="1205" w:name="_Toc21529111"/>
      <w:r>
        <w:t>11.2 Tabla de Equivalencias</w:t>
      </w:r>
      <w:bookmarkEnd w:id="1204"/>
      <w:bookmarkEnd w:id="1205"/>
    </w:p>
    <w:p w14:paraId="27FA861C" w14:textId="55DBE0A4" w:rsidR="003E4ABA" w:rsidRDefault="00F90C6E" w:rsidP="00D83EAF">
      <w:pPr>
        <w:rPr>
          <w:ins w:id="1206" w:author="Carolina Ramírez H" w:date="2019-10-15T11:26:00Z"/>
        </w:rPr>
      </w:pPr>
      <w:ins w:id="1207" w:author="Carolina Ramírez H" w:date="2019-10-15T11:25:00Z">
        <w:r w:rsidRPr="00F90C6E">
          <w:rPr>
            <w:rPrChange w:id="1208" w:author="Carolina Ramírez H" w:date="2019-10-15T11:26:00Z">
              <w:rPr>
                <w:rFonts w:ascii="Times New Roman" w:eastAsia="Calibri" w:hAnsi="Times New Roman"/>
                <w:lang w:val="es-CR"/>
              </w:rPr>
            </w:rPrChange>
          </w:rPr>
          <w:t>Seguidamente, se presenta la tabla de Equivalencias de cursos entre el plan vigente (declarado terminal) y el plan rediseñado</w:t>
        </w:r>
      </w:ins>
      <w:del w:id="1209" w:author="Carolina Ramírez H" w:date="2019-10-15T11:25:00Z">
        <w:r w:rsidR="004A17B7" w:rsidDel="00F90C6E">
          <w:delText xml:space="preserve">La siguiente tabla muestra las equivalencias </w:delText>
        </w:r>
        <w:r w:rsidR="003E4ABA" w:rsidDel="00F90C6E">
          <w:delText>entre los cursos del plan que se ha declarado terminal y el plan nuevo</w:delText>
        </w:r>
      </w:del>
      <w:del w:id="1210" w:author="Carolina Ramírez H" w:date="2019-10-15T11:26:00Z">
        <w:r w:rsidR="003E4ABA" w:rsidDel="00F90C6E">
          <w:delText xml:space="preserve">, son equivalentes sólo lo cursos que se considere que </w:delText>
        </w:r>
        <w:r w:rsidR="003D6B8C" w:rsidDel="00F90C6E">
          <w:delText xml:space="preserve">lo </w:delText>
        </w:r>
        <w:r w:rsidR="003E4ABA" w:rsidDel="00F90C6E">
          <w:delText xml:space="preserve">son por contenidos </w:delText>
        </w:r>
        <w:r w:rsidR="00F45FAB" w:rsidDel="00F90C6E">
          <w:delText xml:space="preserve">(habilidades, destrezas, actitudes y valores) </w:delText>
        </w:r>
        <w:r w:rsidR="003E4ABA" w:rsidDel="00F90C6E">
          <w:delText>y</w:delText>
        </w:r>
        <w:r w:rsidR="0060703B" w:rsidDel="00F90C6E">
          <w:delText>/o por</w:delText>
        </w:r>
        <w:r w:rsidR="003E4ABA" w:rsidDel="00F90C6E">
          <w:delText xml:space="preserve"> creditaje.</w:delText>
        </w:r>
        <w:r w:rsidR="00A129E8" w:rsidDel="00F90C6E">
          <w:delText xml:space="preserve"> </w:delText>
        </w:r>
      </w:del>
      <w:ins w:id="1211" w:author="Carolina Ramírez H" w:date="2019-10-15T11:26:00Z">
        <w:r>
          <w:t>.</w:t>
        </w:r>
      </w:ins>
    </w:p>
    <w:p w14:paraId="50F21456" w14:textId="7B19B27F" w:rsidR="00F90C6E" w:rsidRPr="00F90C6E" w:rsidRDefault="00F90C6E" w:rsidP="00F90C6E">
      <w:pPr>
        <w:rPr>
          <w:ins w:id="1212" w:author="Carolina Ramírez H" w:date="2019-10-15T11:26:00Z"/>
          <w:rPrChange w:id="1213" w:author="Carolina Ramírez H" w:date="2019-10-15T11:26:00Z">
            <w:rPr>
              <w:ins w:id="1214" w:author="Carolina Ramírez H" w:date="2019-10-15T11:26:00Z"/>
              <w:rFonts w:ascii="Times New Roman" w:eastAsia="Calibri" w:hAnsi="Times New Roman"/>
              <w:lang w:val="es-CR"/>
            </w:rPr>
          </w:rPrChange>
        </w:rPr>
      </w:pPr>
      <w:ins w:id="1215" w:author="Carolina Ramírez H" w:date="2019-10-15T11:26:00Z">
        <w:r w:rsidRPr="00F90C6E">
          <w:rPr>
            <w:rPrChange w:id="1216" w:author="Carolina Ramírez H" w:date="2019-10-15T11:26:00Z">
              <w:rPr>
                <w:rFonts w:ascii="Times New Roman" w:eastAsia="Calibri" w:hAnsi="Times New Roman"/>
                <w:lang w:val="es-CR"/>
              </w:rPr>
            </w:rPrChange>
          </w:rPr>
          <w:t xml:space="preserve">Cabe señalar que los casos de equivalencia entre cursos que no tienen el mismo creditaje, obedece a los ajustes curriculares en términos del número de créditos </w:t>
        </w:r>
        <w:r w:rsidRPr="00F90C6E">
          <w:rPr>
            <w:rPrChange w:id="1217" w:author="Carolina Ramírez H" w:date="2019-10-15T11:26:00Z">
              <w:rPr>
                <w:rFonts w:ascii="Times New Roman" w:eastAsia="Calibri" w:hAnsi="Times New Roman"/>
                <w:lang w:val="es-CR"/>
              </w:rPr>
            </w:rPrChange>
          </w:rPr>
          <w:lastRenderedPageBreak/>
          <w:t>y la incorporación de todas las observaciones del estudiantado en el sentido de adecuar la carga de trabajo que esos cursos conlleva, esto amparado a los criterios cuantitativos y cualitativos de equivalencia entre los cursos.</w:t>
        </w:r>
      </w:ins>
    </w:p>
    <w:p w14:paraId="6F45DB93" w14:textId="64EC87F6" w:rsidR="00F90C6E" w:rsidRPr="00F90C6E" w:rsidDel="00F90C6E" w:rsidRDefault="00F90C6E" w:rsidP="00D83EAF">
      <w:pPr>
        <w:rPr>
          <w:del w:id="1218" w:author="Carolina Ramírez H" w:date="2019-10-15T11:27:00Z"/>
          <w:rFonts w:ascii="Times New Roman" w:eastAsia="Calibri" w:hAnsi="Times New Roman"/>
          <w:lang w:val="es-CR"/>
          <w:rPrChange w:id="1219" w:author="Carolina Ramírez H" w:date="2019-10-15T11:26:00Z">
            <w:rPr>
              <w:del w:id="1220" w:author="Carolina Ramírez H" w:date="2019-10-15T11:27:00Z"/>
            </w:rPr>
          </w:rPrChange>
        </w:rPr>
      </w:pPr>
    </w:p>
    <w:p w14:paraId="1777D9A9" w14:textId="2C39447E" w:rsidR="00EE046C" w:rsidDel="00F90C6E" w:rsidRDefault="00EE046C" w:rsidP="00D83EAF">
      <w:pPr>
        <w:rPr>
          <w:del w:id="1221" w:author="Carolina Ramírez H" w:date="2019-10-15T11:27:00Z"/>
        </w:rPr>
      </w:pPr>
    </w:p>
    <w:p w14:paraId="27FA861F" w14:textId="658D60D3" w:rsidR="005A4B48" w:rsidRPr="00B268AB" w:rsidRDefault="00D81F31" w:rsidP="00B268AB">
      <w:pPr>
        <w:spacing w:before="0" w:after="0"/>
        <w:jc w:val="center"/>
        <w:rPr>
          <w:b/>
          <w:bCs/>
          <w:lang w:val="es-CR"/>
        </w:rPr>
      </w:pPr>
      <w:bookmarkStart w:id="1222" w:name="_Toc21438709"/>
      <w:bookmarkStart w:id="1223" w:name="_Toc21529130"/>
      <w:r w:rsidRPr="00D81F31">
        <w:rPr>
          <w:b/>
          <w:bCs/>
          <w:lang w:val="es-CR"/>
        </w:rPr>
        <w:t xml:space="preserve">Tabla </w:t>
      </w:r>
      <w:r w:rsidRPr="00D81F31">
        <w:rPr>
          <w:b/>
          <w:bCs/>
          <w:lang w:val="es-CR"/>
        </w:rPr>
        <w:fldChar w:fldCharType="begin"/>
      </w:r>
      <w:r w:rsidRPr="00D81F31">
        <w:rPr>
          <w:b/>
          <w:bCs/>
          <w:lang w:val="es-CR"/>
        </w:rPr>
        <w:instrText xml:space="preserve"> SEQ Tabla \* ARABIC </w:instrText>
      </w:r>
      <w:r w:rsidRPr="00D81F31">
        <w:rPr>
          <w:b/>
          <w:bCs/>
          <w:lang w:val="es-CR"/>
        </w:rPr>
        <w:fldChar w:fldCharType="separate"/>
      </w:r>
      <w:r w:rsidR="00C5096C">
        <w:rPr>
          <w:b/>
          <w:bCs/>
          <w:noProof/>
          <w:lang w:val="es-CR"/>
        </w:rPr>
        <w:t>12</w:t>
      </w:r>
      <w:r w:rsidRPr="00D81F31">
        <w:rPr>
          <w:b/>
          <w:bCs/>
          <w:lang w:val="es-CR"/>
        </w:rPr>
        <w:fldChar w:fldCharType="end"/>
      </w:r>
      <w:r>
        <w:rPr>
          <w:b/>
        </w:rPr>
        <w:br/>
      </w:r>
      <w:r w:rsidR="009335A5" w:rsidRPr="00B268AB">
        <w:rPr>
          <w:b/>
          <w:bCs/>
          <w:lang w:val="es-CR"/>
        </w:rPr>
        <w:t>Universidad Nacional</w:t>
      </w:r>
      <w:r w:rsidR="005776AD">
        <w:rPr>
          <w:b/>
          <w:bCs/>
          <w:lang w:val="es-CR"/>
        </w:rPr>
        <w:t>. Plan de estudio</w:t>
      </w:r>
      <w:r w:rsidR="00E60978">
        <w:rPr>
          <w:b/>
          <w:bCs/>
          <w:lang w:val="es-CR"/>
        </w:rPr>
        <w:t xml:space="preserve"> Licenciatura en Economía</w:t>
      </w:r>
      <w:r>
        <w:rPr>
          <w:b/>
        </w:rPr>
        <w:br/>
      </w:r>
      <w:r w:rsidR="005A4B48" w:rsidRPr="00B268AB">
        <w:rPr>
          <w:b/>
          <w:bCs/>
          <w:lang w:val="es-CR"/>
        </w:rPr>
        <w:t>Equivalencias</w:t>
      </w:r>
      <w:r w:rsidR="009335A5" w:rsidRPr="00B268AB">
        <w:rPr>
          <w:b/>
          <w:bCs/>
          <w:lang w:val="es-CR"/>
        </w:rPr>
        <w:t xml:space="preserve"> entre plan vigente y nuevo plan</w:t>
      </w:r>
      <w:bookmarkEnd w:id="1222"/>
      <w:bookmarkEnd w:id="1223"/>
    </w:p>
    <w:tbl>
      <w:tblPr>
        <w:tblStyle w:val="Tablaconcuadrcula"/>
        <w:tblW w:w="9562" w:type="dxa"/>
        <w:tblInd w:w="-714" w:type="dxa"/>
        <w:tblLook w:val="0000" w:firstRow="0" w:lastRow="0" w:firstColumn="0" w:lastColumn="0" w:noHBand="0" w:noVBand="0"/>
        <w:tblPrChange w:id="1224" w:author="Carolina Ramírez H" w:date="2019-10-15T11:38:00Z">
          <w:tblPr>
            <w:tblStyle w:val="Tablaconcuadrcula"/>
            <w:tblW w:w="9420" w:type="dxa"/>
            <w:tblInd w:w="-572" w:type="dxa"/>
            <w:tblLook w:val="0000" w:firstRow="0" w:lastRow="0" w:firstColumn="0" w:lastColumn="0" w:noHBand="0" w:noVBand="0"/>
          </w:tblPr>
        </w:tblPrChange>
      </w:tblPr>
      <w:tblGrid>
        <w:gridCol w:w="1332"/>
        <w:gridCol w:w="2638"/>
        <w:gridCol w:w="1457"/>
        <w:gridCol w:w="2653"/>
        <w:gridCol w:w="1457"/>
        <w:gridCol w:w="25"/>
        <w:tblGridChange w:id="1225">
          <w:tblGrid>
            <w:gridCol w:w="142"/>
            <w:gridCol w:w="1190"/>
            <w:gridCol w:w="2638"/>
            <w:gridCol w:w="1457"/>
            <w:gridCol w:w="2653"/>
            <w:gridCol w:w="1457"/>
            <w:gridCol w:w="25"/>
          </w:tblGrid>
        </w:tblGridChange>
      </w:tblGrid>
      <w:tr w:rsidR="003E4ABA" w:rsidRPr="00D81F31" w14:paraId="27FA8623" w14:textId="77777777" w:rsidTr="00BB20B8">
        <w:trPr>
          <w:trHeight w:val="70"/>
          <w:trPrChange w:id="1226" w:author="Carolina Ramírez H" w:date="2019-10-15T11:38:00Z">
            <w:trPr>
              <w:gridBefore w:val="1"/>
              <w:trHeight w:val="70"/>
            </w:trPr>
          </w:trPrChange>
        </w:trPr>
        <w:tc>
          <w:tcPr>
            <w:tcW w:w="5427" w:type="dxa"/>
            <w:gridSpan w:val="3"/>
            <w:tcPrChange w:id="1227" w:author="Carolina Ramírez H" w:date="2019-10-15T11:38:00Z">
              <w:tcPr>
                <w:tcW w:w="5285" w:type="dxa"/>
                <w:gridSpan w:val="3"/>
              </w:tcPr>
            </w:tcPrChange>
          </w:tcPr>
          <w:p w14:paraId="27FA8620" w14:textId="77777777" w:rsidR="003E4ABA" w:rsidRPr="00D81F31" w:rsidRDefault="003E4ABA" w:rsidP="004A17B7">
            <w:pPr>
              <w:pStyle w:val="Sinespaciado"/>
              <w:jc w:val="center"/>
              <w:rPr>
                <w:rFonts w:cs="Arial"/>
                <w:b/>
              </w:rPr>
            </w:pPr>
            <w:r w:rsidRPr="00D81F31">
              <w:rPr>
                <w:rFonts w:cs="Arial"/>
                <w:b/>
              </w:rPr>
              <w:t xml:space="preserve">PLAN VIGENTE </w:t>
            </w:r>
          </w:p>
          <w:p w14:paraId="27FA8621" w14:textId="77777777" w:rsidR="003E4ABA" w:rsidRPr="00D81F31" w:rsidRDefault="003E4ABA" w:rsidP="004A17B7">
            <w:pPr>
              <w:pStyle w:val="Sinespaciado"/>
              <w:jc w:val="center"/>
              <w:rPr>
                <w:rFonts w:cs="Arial"/>
                <w:b/>
              </w:rPr>
            </w:pPr>
            <w:r w:rsidRPr="00D81F31">
              <w:rPr>
                <w:rFonts w:cs="Arial"/>
                <w:b/>
              </w:rPr>
              <w:t>(declarado terminal)</w:t>
            </w:r>
          </w:p>
        </w:tc>
        <w:tc>
          <w:tcPr>
            <w:tcW w:w="4135" w:type="dxa"/>
            <w:gridSpan w:val="3"/>
            <w:tcPrChange w:id="1228" w:author="Carolina Ramírez H" w:date="2019-10-15T11:38:00Z">
              <w:tcPr>
                <w:tcW w:w="4135" w:type="dxa"/>
                <w:gridSpan w:val="3"/>
              </w:tcPr>
            </w:tcPrChange>
          </w:tcPr>
          <w:p w14:paraId="27FA8622" w14:textId="77777777" w:rsidR="003E4ABA" w:rsidRPr="00D81F31" w:rsidRDefault="003E4ABA" w:rsidP="004A17B7">
            <w:pPr>
              <w:pStyle w:val="Sinespaciado"/>
              <w:jc w:val="center"/>
              <w:rPr>
                <w:rFonts w:cs="Arial"/>
                <w:b/>
              </w:rPr>
            </w:pPr>
            <w:r w:rsidRPr="00D81F31">
              <w:rPr>
                <w:rFonts w:cs="Arial"/>
                <w:b/>
              </w:rPr>
              <w:t>NUEVO PLAN</w:t>
            </w:r>
          </w:p>
        </w:tc>
      </w:tr>
      <w:tr w:rsidR="003E4ABA" w:rsidRPr="00D81F31" w14:paraId="27FA8629" w14:textId="77777777" w:rsidTr="00BB20B8">
        <w:trPr>
          <w:gridAfter w:val="1"/>
          <w:wAfter w:w="25" w:type="dxa"/>
          <w:trHeight w:val="535"/>
          <w:trPrChange w:id="1229" w:author="Carolina Ramírez H" w:date="2019-10-15T11:38:00Z">
            <w:trPr>
              <w:gridBefore w:val="1"/>
              <w:gridAfter w:val="1"/>
              <w:wAfter w:w="25" w:type="dxa"/>
              <w:trHeight w:val="535"/>
            </w:trPr>
          </w:trPrChange>
        </w:trPr>
        <w:tc>
          <w:tcPr>
            <w:tcW w:w="1332" w:type="dxa"/>
            <w:tcPrChange w:id="1230" w:author="Carolina Ramírez H" w:date="2019-10-15T11:38:00Z">
              <w:tcPr>
                <w:tcW w:w="1190" w:type="dxa"/>
              </w:tcPr>
            </w:tcPrChange>
          </w:tcPr>
          <w:p w14:paraId="27FA8624" w14:textId="77777777" w:rsidR="003E4ABA" w:rsidRPr="00D81F31" w:rsidRDefault="003E4ABA" w:rsidP="003E4ABA">
            <w:pPr>
              <w:pStyle w:val="Sinespaciado"/>
              <w:jc w:val="center"/>
              <w:rPr>
                <w:rFonts w:cs="Arial"/>
                <w:b/>
              </w:rPr>
            </w:pPr>
            <w:r w:rsidRPr="00D81F31">
              <w:rPr>
                <w:rFonts w:cs="Arial"/>
                <w:b/>
              </w:rPr>
              <w:t>CÓDIGO</w:t>
            </w:r>
          </w:p>
        </w:tc>
        <w:tc>
          <w:tcPr>
            <w:tcW w:w="2638" w:type="dxa"/>
            <w:tcPrChange w:id="1231" w:author="Carolina Ramírez H" w:date="2019-10-15T11:38:00Z">
              <w:tcPr>
                <w:tcW w:w="2638" w:type="dxa"/>
              </w:tcPr>
            </w:tcPrChange>
          </w:tcPr>
          <w:p w14:paraId="27FA8625" w14:textId="77777777" w:rsidR="003E4ABA" w:rsidRPr="00D81F31" w:rsidRDefault="003E4ABA" w:rsidP="004A17B7">
            <w:pPr>
              <w:pStyle w:val="Sinespaciado"/>
              <w:jc w:val="center"/>
              <w:rPr>
                <w:rFonts w:cs="Arial"/>
                <w:b/>
                <w:i/>
              </w:rPr>
            </w:pPr>
            <w:r w:rsidRPr="00D81F31">
              <w:rPr>
                <w:rFonts w:cs="Arial"/>
                <w:b/>
              </w:rPr>
              <w:t>CURSO</w:t>
            </w:r>
          </w:p>
        </w:tc>
        <w:tc>
          <w:tcPr>
            <w:tcW w:w="1457" w:type="dxa"/>
            <w:tcPrChange w:id="1232" w:author="Carolina Ramírez H" w:date="2019-10-15T11:38:00Z">
              <w:tcPr>
                <w:tcW w:w="1457" w:type="dxa"/>
              </w:tcPr>
            </w:tcPrChange>
          </w:tcPr>
          <w:p w14:paraId="27FA8626" w14:textId="77777777" w:rsidR="003E4ABA" w:rsidRPr="00D81F31" w:rsidRDefault="003E4ABA" w:rsidP="004A17B7">
            <w:pPr>
              <w:pStyle w:val="Sinespaciado"/>
              <w:jc w:val="center"/>
              <w:rPr>
                <w:rFonts w:cs="Arial"/>
                <w:b/>
              </w:rPr>
            </w:pPr>
            <w:r w:rsidRPr="00D81F31">
              <w:rPr>
                <w:rFonts w:cs="Arial"/>
                <w:b/>
              </w:rPr>
              <w:t>CRÉDITOS</w:t>
            </w:r>
          </w:p>
        </w:tc>
        <w:tc>
          <w:tcPr>
            <w:tcW w:w="2653" w:type="dxa"/>
            <w:tcPrChange w:id="1233" w:author="Carolina Ramírez H" w:date="2019-10-15T11:38:00Z">
              <w:tcPr>
                <w:tcW w:w="2653" w:type="dxa"/>
              </w:tcPr>
            </w:tcPrChange>
          </w:tcPr>
          <w:p w14:paraId="27FA8627" w14:textId="77777777" w:rsidR="003E4ABA" w:rsidRPr="00D81F31" w:rsidRDefault="003E4ABA" w:rsidP="004A17B7">
            <w:pPr>
              <w:pStyle w:val="Sinespaciado"/>
              <w:jc w:val="center"/>
              <w:rPr>
                <w:rFonts w:cs="Arial"/>
                <w:b/>
              </w:rPr>
            </w:pPr>
            <w:r w:rsidRPr="00D81F31">
              <w:rPr>
                <w:rFonts w:cs="Arial"/>
                <w:b/>
              </w:rPr>
              <w:t>CURSO</w:t>
            </w:r>
          </w:p>
        </w:tc>
        <w:tc>
          <w:tcPr>
            <w:tcW w:w="1457" w:type="dxa"/>
            <w:tcPrChange w:id="1234" w:author="Carolina Ramírez H" w:date="2019-10-15T11:38:00Z">
              <w:tcPr>
                <w:tcW w:w="1457" w:type="dxa"/>
              </w:tcPr>
            </w:tcPrChange>
          </w:tcPr>
          <w:p w14:paraId="27FA8628" w14:textId="77777777" w:rsidR="003E4ABA" w:rsidRPr="00D81F31" w:rsidRDefault="003E4ABA" w:rsidP="004A17B7">
            <w:pPr>
              <w:pStyle w:val="Sinespaciado"/>
              <w:jc w:val="center"/>
              <w:rPr>
                <w:rFonts w:cs="Arial"/>
                <w:b/>
              </w:rPr>
            </w:pPr>
            <w:r w:rsidRPr="00D81F31">
              <w:rPr>
                <w:rFonts w:cs="Arial"/>
                <w:b/>
              </w:rPr>
              <w:t>CRÉDITOS</w:t>
            </w:r>
          </w:p>
        </w:tc>
      </w:tr>
      <w:tr w:rsidR="00BB20B8" w:rsidRPr="00D81F31" w14:paraId="05D78D82" w14:textId="77777777" w:rsidTr="00F95EF8">
        <w:trPr>
          <w:gridAfter w:val="1"/>
          <w:wAfter w:w="25" w:type="dxa"/>
        </w:trPr>
        <w:tc>
          <w:tcPr>
            <w:tcW w:w="1332" w:type="dxa"/>
          </w:tcPr>
          <w:p w14:paraId="0C1B6E76" w14:textId="77777777" w:rsidR="00BB20B8" w:rsidRPr="00D81F31" w:rsidRDefault="00BB20B8" w:rsidP="00F95EF8">
            <w:pPr>
              <w:pStyle w:val="Sinespaciado"/>
              <w:jc w:val="center"/>
              <w:rPr>
                <w:moveTo w:id="1235" w:author="Carolina Ramírez H" w:date="2019-10-15T11:41:00Z"/>
              </w:rPr>
            </w:pPr>
            <w:moveToRangeStart w:id="1236" w:author="Carolina Ramírez H" w:date="2019-10-15T11:41:00Z" w:name="move22032119"/>
            <w:moveTo w:id="1237" w:author="Carolina Ramírez H" w:date="2019-10-15T11:41:00Z">
              <w:r w:rsidRPr="00D81F31">
                <w:t>ECB 504</w:t>
              </w:r>
            </w:moveTo>
          </w:p>
        </w:tc>
        <w:tc>
          <w:tcPr>
            <w:tcW w:w="2638" w:type="dxa"/>
          </w:tcPr>
          <w:p w14:paraId="13695A5E" w14:textId="77777777" w:rsidR="00BB20B8" w:rsidRPr="00D81F31" w:rsidRDefault="00BB20B8" w:rsidP="00F95EF8">
            <w:pPr>
              <w:pStyle w:val="Sinespaciado"/>
              <w:rPr>
                <w:moveTo w:id="1238" w:author="Carolina Ramírez H" w:date="2019-10-15T11:41:00Z"/>
              </w:rPr>
            </w:pPr>
            <w:moveTo w:id="1239" w:author="Carolina Ramírez H" w:date="2019-10-15T11:41:00Z">
              <w:r w:rsidRPr="00D81F31">
                <w:t>Desarrollo Económico de Costa Rica</w:t>
              </w:r>
            </w:moveTo>
          </w:p>
        </w:tc>
        <w:tc>
          <w:tcPr>
            <w:tcW w:w="1457" w:type="dxa"/>
          </w:tcPr>
          <w:p w14:paraId="4BBC9626" w14:textId="77777777" w:rsidR="00BB20B8" w:rsidRPr="00D81F31" w:rsidRDefault="00BB20B8" w:rsidP="00F95EF8">
            <w:pPr>
              <w:pStyle w:val="Sinespaciado"/>
              <w:jc w:val="center"/>
              <w:rPr>
                <w:moveTo w:id="1240" w:author="Carolina Ramírez H" w:date="2019-10-15T11:41:00Z"/>
              </w:rPr>
            </w:pPr>
            <w:moveTo w:id="1241" w:author="Carolina Ramírez H" w:date="2019-10-15T11:41:00Z">
              <w:r w:rsidRPr="00D81F31">
                <w:t>4</w:t>
              </w:r>
            </w:moveTo>
          </w:p>
        </w:tc>
        <w:tc>
          <w:tcPr>
            <w:tcW w:w="2653" w:type="dxa"/>
          </w:tcPr>
          <w:p w14:paraId="1CD90D05" w14:textId="77777777" w:rsidR="00BB20B8" w:rsidRPr="00D81F31" w:rsidRDefault="00BB20B8" w:rsidP="00F95EF8">
            <w:pPr>
              <w:pStyle w:val="Sinespaciado"/>
              <w:rPr>
                <w:moveTo w:id="1242" w:author="Carolina Ramírez H" w:date="2019-10-15T11:41:00Z"/>
              </w:rPr>
            </w:pPr>
            <w:moveTo w:id="1243" w:author="Carolina Ramírez H" w:date="2019-10-15T11:41:00Z">
              <w:r w:rsidRPr="00D81F31">
                <w:t>Desarrollo Económico de Costa Rica</w:t>
              </w:r>
            </w:moveTo>
          </w:p>
        </w:tc>
        <w:tc>
          <w:tcPr>
            <w:tcW w:w="1457" w:type="dxa"/>
          </w:tcPr>
          <w:p w14:paraId="4DD52ACB" w14:textId="77777777" w:rsidR="00BB20B8" w:rsidRPr="00D81F31" w:rsidRDefault="00BB20B8" w:rsidP="00F95EF8">
            <w:pPr>
              <w:pStyle w:val="Sinespaciado"/>
              <w:jc w:val="center"/>
              <w:rPr>
                <w:moveTo w:id="1244" w:author="Carolina Ramírez H" w:date="2019-10-15T11:41:00Z"/>
              </w:rPr>
            </w:pPr>
            <w:moveTo w:id="1245" w:author="Carolina Ramírez H" w:date="2019-10-15T11:41:00Z">
              <w:r w:rsidRPr="00D81F31">
                <w:t>3</w:t>
              </w:r>
            </w:moveTo>
          </w:p>
        </w:tc>
      </w:tr>
      <w:tr w:rsidR="00BB20B8" w:rsidRPr="00D81F31" w14:paraId="7D0B47C2" w14:textId="77777777" w:rsidTr="00BB20B8">
        <w:trPr>
          <w:gridAfter w:val="1"/>
          <w:wAfter w:w="25" w:type="dxa"/>
          <w:trPrChange w:id="1246" w:author="Carolina Ramírez H" w:date="2019-10-15T11:38:00Z">
            <w:trPr>
              <w:gridBefore w:val="1"/>
              <w:gridAfter w:val="1"/>
              <w:wAfter w:w="25" w:type="dxa"/>
            </w:trPr>
          </w:trPrChange>
        </w:trPr>
        <w:tc>
          <w:tcPr>
            <w:tcW w:w="1332" w:type="dxa"/>
            <w:tcPrChange w:id="1247" w:author="Carolina Ramírez H" w:date="2019-10-15T11:38:00Z">
              <w:tcPr>
                <w:tcW w:w="1190" w:type="dxa"/>
              </w:tcPr>
            </w:tcPrChange>
          </w:tcPr>
          <w:p w14:paraId="4C6E98BA" w14:textId="36513DBE" w:rsidR="00BB20B8" w:rsidRPr="00D81F31" w:rsidRDefault="00BB20B8" w:rsidP="00C7371E">
            <w:pPr>
              <w:pStyle w:val="Sinespaciado"/>
              <w:jc w:val="center"/>
              <w:rPr>
                <w:moveTo w:id="1248" w:author="Carolina Ramírez H" w:date="2019-10-15T11:36:00Z"/>
                <w:lang w:val="es-CR" w:eastAsia="es-CR"/>
              </w:rPr>
            </w:pPr>
            <w:moveToRangeStart w:id="1249" w:author="Carolina Ramírez H" w:date="2019-10-15T11:36:00Z" w:name="move22031833"/>
            <w:moveToRangeEnd w:id="1236"/>
            <w:moveTo w:id="1250" w:author="Carolina Ramírez H" w:date="2019-10-15T11:36:00Z">
              <w:r w:rsidRPr="00D81F31">
                <w:rPr>
                  <w:lang w:val="es-CR" w:eastAsia="es-CR"/>
                </w:rPr>
                <w:t>ECB 522</w:t>
              </w:r>
            </w:moveTo>
            <w:ins w:id="1251" w:author="Carolina Ramírez H" w:date="2019-10-15T11:38:00Z">
              <w:r>
                <w:rPr>
                  <w:lang w:val="es-CR" w:eastAsia="es-CR"/>
                </w:rPr>
                <w:t>O</w:t>
              </w:r>
            </w:ins>
          </w:p>
        </w:tc>
        <w:tc>
          <w:tcPr>
            <w:tcW w:w="2638" w:type="dxa"/>
            <w:tcPrChange w:id="1252" w:author="Carolina Ramírez H" w:date="2019-10-15T11:38:00Z">
              <w:tcPr>
                <w:tcW w:w="2638" w:type="dxa"/>
              </w:tcPr>
            </w:tcPrChange>
          </w:tcPr>
          <w:p w14:paraId="49E5FF45" w14:textId="77777777" w:rsidR="00BB20B8" w:rsidRPr="00D81F31" w:rsidRDefault="00BB20B8" w:rsidP="00C7371E">
            <w:pPr>
              <w:pStyle w:val="Sinespaciado"/>
              <w:rPr>
                <w:moveTo w:id="1253" w:author="Carolina Ramírez H" w:date="2019-10-15T11:36:00Z"/>
                <w:lang w:val="es-CR" w:eastAsia="es-CR"/>
              </w:rPr>
            </w:pPr>
            <w:moveTo w:id="1254" w:author="Carolina Ramírez H" w:date="2019-10-15T11:36:00Z">
              <w:r w:rsidRPr="00D81F31">
                <w:rPr>
                  <w:lang w:val="es-CR" w:eastAsia="es-CR"/>
                </w:rPr>
                <w:t>Economía crítica Actual</w:t>
              </w:r>
            </w:moveTo>
          </w:p>
        </w:tc>
        <w:tc>
          <w:tcPr>
            <w:tcW w:w="1457" w:type="dxa"/>
            <w:tcPrChange w:id="1255" w:author="Carolina Ramírez H" w:date="2019-10-15T11:38:00Z">
              <w:tcPr>
                <w:tcW w:w="1457" w:type="dxa"/>
              </w:tcPr>
            </w:tcPrChange>
          </w:tcPr>
          <w:p w14:paraId="177EE2E5" w14:textId="77777777" w:rsidR="00BB20B8" w:rsidRPr="00D81F31" w:rsidRDefault="00BB20B8" w:rsidP="00C7371E">
            <w:pPr>
              <w:pStyle w:val="Sinespaciado"/>
              <w:jc w:val="center"/>
              <w:rPr>
                <w:moveTo w:id="1256" w:author="Carolina Ramírez H" w:date="2019-10-15T11:36:00Z"/>
              </w:rPr>
            </w:pPr>
            <w:moveTo w:id="1257" w:author="Carolina Ramírez H" w:date="2019-10-15T11:36:00Z">
              <w:r w:rsidRPr="00D81F31">
                <w:t>3</w:t>
              </w:r>
            </w:moveTo>
          </w:p>
        </w:tc>
        <w:tc>
          <w:tcPr>
            <w:tcW w:w="2653" w:type="dxa"/>
            <w:tcPrChange w:id="1258" w:author="Carolina Ramírez H" w:date="2019-10-15T11:38:00Z">
              <w:tcPr>
                <w:tcW w:w="2653" w:type="dxa"/>
              </w:tcPr>
            </w:tcPrChange>
          </w:tcPr>
          <w:p w14:paraId="79D32316" w14:textId="77777777" w:rsidR="00BB20B8" w:rsidRPr="00BB20B8" w:rsidRDefault="00BB20B8" w:rsidP="00C7371E">
            <w:pPr>
              <w:pStyle w:val="Sinespaciado"/>
              <w:rPr>
                <w:moveTo w:id="1259" w:author="Carolina Ramírez H" w:date="2019-10-15T11:36:00Z"/>
                <w:rPrChange w:id="1260" w:author="Carolina Ramírez H" w:date="2019-10-15T11:42:00Z">
                  <w:rPr>
                    <w:moveTo w:id="1261" w:author="Carolina Ramírez H" w:date="2019-10-15T11:36:00Z"/>
                    <w:highlight w:val="yellow"/>
                  </w:rPr>
                </w:rPrChange>
              </w:rPr>
            </w:pPr>
            <w:moveTo w:id="1262" w:author="Carolina Ramírez H" w:date="2019-10-15T11:36:00Z">
              <w:r w:rsidRPr="00BB20B8">
                <w:rPr>
                  <w:rPrChange w:id="1263" w:author="Carolina Ramírez H" w:date="2019-10-15T11:42:00Z">
                    <w:rPr>
                      <w:highlight w:val="yellow"/>
                    </w:rPr>
                  </w:rPrChange>
                </w:rPr>
                <w:t>Economía Crítica actual</w:t>
              </w:r>
            </w:moveTo>
          </w:p>
        </w:tc>
        <w:tc>
          <w:tcPr>
            <w:tcW w:w="1457" w:type="dxa"/>
            <w:tcPrChange w:id="1264" w:author="Carolina Ramírez H" w:date="2019-10-15T11:38:00Z">
              <w:tcPr>
                <w:tcW w:w="1457" w:type="dxa"/>
              </w:tcPr>
            </w:tcPrChange>
          </w:tcPr>
          <w:p w14:paraId="33F5F02A" w14:textId="77777777" w:rsidR="00BB20B8" w:rsidRPr="00BB20B8" w:rsidRDefault="00BB20B8" w:rsidP="00C7371E">
            <w:pPr>
              <w:pStyle w:val="Sinespaciado"/>
              <w:jc w:val="center"/>
              <w:rPr>
                <w:moveTo w:id="1265" w:author="Carolina Ramírez H" w:date="2019-10-15T11:36:00Z"/>
                <w:rPrChange w:id="1266" w:author="Carolina Ramírez H" w:date="2019-10-15T11:42:00Z">
                  <w:rPr>
                    <w:moveTo w:id="1267" w:author="Carolina Ramírez H" w:date="2019-10-15T11:36:00Z"/>
                    <w:highlight w:val="yellow"/>
                  </w:rPr>
                </w:rPrChange>
              </w:rPr>
            </w:pPr>
            <w:moveTo w:id="1268" w:author="Carolina Ramírez H" w:date="2019-10-15T11:36:00Z">
              <w:r w:rsidRPr="00BB20B8">
                <w:rPr>
                  <w:rPrChange w:id="1269" w:author="Carolina Ramírez H" w:date="2019-10-15T11:42:00Z">
                    <w:rPr>
                      <w:highlight w:val="yellow"/>
                    </w:rPr>
                  </w:rPrChange>
                </w:rPr>
                <w:t>3</w:t>
              </w:r>
            </w:moveTo>
          </w:p>
        </w:tc>
      </w:tr>
      <w:tr w:rsidR="00BB20B8" w:rsidRPr="00D81F31" w14:paraId="65BEE310" w14:textId="77777777" w:rsidTr="00BB20B8">
        <w:trPr>
          <w:gridAfter w:val="1"/>
          <w:wAfter w:w="25" w:type="dxa"/>
          <w:trPrChange w:id="1270" w:author="Carolina Ramírez H" w:date="2019-10-15T11:38:00Z">
            <w:trPr>
              <w:gridBefore w:val="1"/>
              <w:gridAfter w:val="1"/>
              <w:wAfter w:w="25" w:type="dxa"/>
            </w:trPr>
          </w:trPrChange>
        </w:trPr>
        <w:tc>
          <w:tcPr>
            <w:tcW w:w="1332" w:type="dxa"/>
            <w:tcPrChange w:id="1271" w:author="Carolina Ramírez H" w:date="2019-10-15T11:38:00Z">
              <w:tcPr>
                <w:tcW w:w="1190" w:type="dxa"/>
              </w:tcPr>
            </w:tcPrChange>
          </w:tcPr>
          <w:p w14:paraId="51AA2ECC" w14:textId="77777777" w:rsidR="00BB20B8" w:rsidRPr="00D81F31" w:rsidRDefault="00BB20B8" w:rsidP="00BF4E53">
            <w:pPr>
              <w:pStyle w:val="Sinespaciado"/>
              <w:jc w:val="center"/>
              <w:rPr>
                <w:moveTo w:id="1272" w:author="Carolina Ramírez H" w:date="2019-10-15T11:37:00Z"/>
                <w:lang w:val="es-CR" w:eastAsia="es-CR"/>
              </w:rPr>
            </w:pPr>
            <w:moveToRangeStart w:id="1273" w:author="Carolina Ramírez H" w:date="2019-10-15T11:37:00Z" w:name="move22031838"/>
            <w:moveToRangeEnd w:id="1249"/>
            <w:moveTo w:id="1274" w:author="Carolina Ramírez H" w:date="2019-10-15T11:37:00Z">
              <w:r w:rsidRPr="00D81F31">
                <w:rPr>
                  <w:lang w:val="es-CR" w:eastAsia="es-CR"/>
                </w:rPr>
                <w:t>ECB 503</w:t>
              </w:r>
            </w:moveTo>
          </w:p>
        </w:tc>
        <w:tc>
          <w:tcPr>
            <w:tcW w:w="2638" w:type="dxa"/>
            <w:tcPrChange w:id="1275" w:author="Carolina Ramírez H" w:date="2019-10-15T11:38:00Z">
              <w:tcPr>
                <w:tcW w:w="2638" w:type="dxa"/>
              </w:tcPr>
            </w:tcPrChange>
          </w:tcPr>
          <w:p w14:paraId="08D234D6" w14:textId="77777777" w:rsidR="00BB20B8" w:rsidRPr="00D81F31" w:rsidRDefault="00BB20B8" w:rsidP="00BF4E53">
            <w:pPr>
              <w:pStyle w:val="Sinespaciado"/>
              <w:rPr>
                <w:moveTo w:id="1276" w:author="Carolina Ramírez H" w:date="2019-10-15T11:37:00Z"/>
                <w:lang w:val="es-CR" w:eastAsia="es-CR"/>
              </w:rPr>
            </w:pPr>
            <w:moveTo w:id="1277" w:author="Carolina Ramírez H" w:date="2019-10-15T11:37:00Z">
              <w:r w:rsidRPr="00D81F31">
                <w:rPr>
                  <w:lang w:val="es-CR" w:eastAsia="es-CR"/>
                </w:rPr>
                <w:t>Modelos macroeconómicos</w:t>
              </w:r>
            </w:moveTo>
          </w:p>
        </w:tc>
        <w:tc>
          <w:tcPr>
            <w:tcW w:w="1457" w:type="dxa"/>
            <w:tcPrChange w:id="1278" w:author="Carolina Ramírez H" w:date="2019-10-15T11:38:00Z">
              <w:tcPr>
                <w:tcW w:w="1457" w:type="dxa"/>
              </w:tcPr>
            </w:tcPrChange>
          </w:tcPr>
          <w:p w14:paraId="0341985D" w14:textId="77777777" w:rsidR="00BB20B8" w:rsidRPr="00D81F31" w:rsidRDefault="00BB20B8" w:rsidP="00BF4E53">
            <w:pPr>
              <w:pStyle w:val="Sinespaciado"/>
              <w:jc w:val="center"/>
              <w:rPr>
                <w:moveTo w:id="1279" w:author="Carolina Ramírez H" w:date="2019-10-15T11:37:00Z"/>
              </w:rPr>
            </w:pPr>
            <w:moveTo w:id="1280" w:author="Carolina Ramírez H" w:date="2019-10-15T11:37:00Z">
              <w:r w:rsidRPr="00D81F31">
                <w:t>4</w:t>
              </w:r>
            </w:moveTo>
          </w:p>
        </w:tc>
        <w:tc>
          <w:tcPr>
            <w:tcW w:w="2653" w:type="dxa"/>
            <w:tcPrChange w:id="1281" w:author="Carolina Ramírez H" w:date="2019-10-15T11:38:00Z">
              <w:tcPr>
                <w:tcW w:w="2653" w:type="dxa"/>
              </w:tcPr>
            </w:tcPrChange>
          </w:tcPr>
          <w:p w14:paraId="067ED81E" w14:textId="2D833BAD" w:rsidR="00BB20B8" w:rsidRPr="00BB20B8" w:rsidRDefault="00BB20B8" w:rsidP="00BF4E53">
            <w:pPr>
              <w:pStyle w:val="Sinespaciado"/>
              <w:rPr>
                <w:moveTo w:id="1282" w:author="Carolina Ramírez H" w:date="2019-10-15T11:37:00Z"/>
                <w:rPrChange w:id="1283" w:author="Carolina Ramírez H" w:date="2019-10-15T11:42:00Z">
                  <w:rPr>
                    <w:moveTo w:id="1284" w:author="Carolina Ramírez H" w:date="2019-10-15T11:37:00Z"/>
                    <w:highlight w:val="yellow"/>
                  </w:rPr>
                </w:rPrChange>
              </w:rPr>
            </w:pPr>
            <w:moveTo w:id="1285" w:author="Carolina Ramírez H" w:date="2019-10-15T11:37:00Z">
              <w:r w:rsidRPr="00BB20B8">
                <w:rPr>
                  <w:rPrChange w:id="1286" w:author="Carolina Ramírez H" w:date="2019-10-15T11:42:00Z">
                    <w:rPr>
                      <w:highlight w:val="yellow"/>
                    </w:rPr>
                  </w:rPrChange>
                </w:rPr>
                <w:t>Modelos macroeconómicos</w:t>
              </w:r>
            </w:moveTo>
            <w:ins w:id="1287" w:author="Carolina Ramírez H" w:date="2019-10-15T11:39:00Z">
              <w:r w:rsidRPr="00BB20B8">
                <w:rPr>
                  <w:rPrChange w:id="1288" w:author="Carolina Ramírez H" w:date="2019-10-15T11:42:00Z">
                    <w:rPr>
                      <w:highlight w:val="yellow"/>
                    </w:rPr>
                  </w:rPrChange>
                </w:rPr>
                <w:t xml:space="preserve"> (pasa a </w:t>
              </w:r>
            </w:ins>
            <w:ins w:id="1289" w:author="Carolina Ramírez H" w:date="2019-10-15T11:41:00Z">
              <w:r w:rsidRPr="00BB20B8">
                <w:rPr>
                  <w:rPrChange w:id="1290" w:author="Carolina Ramírez H" w:date="2019-10-15T11:42:00Z">
                    <w:rPr>
                      <w:highlight w:val="yellow"/>
                    </w:rPr>
                  </w:rPrChange>
                </w:rPr>
                <w:t xml:space="preserve">ser curso </w:t>
              </w:r>
            </w:ins>
            <w:ins w:id="1291" w:author="Carolina Ramírez H" w:date="2019-10-15T11:39:00Z">
              <w:r w:rsidRPr="00BB20B8">
                <w:rPr>
                  <w:rPrChange w:id="1292" w:author="Carolina Ramírez H" w:date="2019-10-15T11:42:00Z">
                    <w:rPr>
                      <w:highlight w:val="yellow"/>
                    </w:rPr>
                  </w:rPrChange>
                </w:rPr>
                <w:t>optativo)</w:t>
              </w:r>
            </w:ins>
          </w:p>
        </w:tc>
        <w:tc>
          <w:tcPr>
            <w:tcW w:w="1457" w:type="dxa"/>
            <w:tcPrChange w:id="1293" w:author="Carolina Ramírez H" w:date="2019-10-15T11:38:00Z">
              <w:tcPr>
                <w:tcW w:w="1457" w:type="dxa"/>
              </w:tcPr>
            </w:tcPrChange>
          </w:tcPr>
          <w:p w14:paraId="4B35B072" w14:textId="77777777" w:rsidR="00BB20B8" w:rsidRPr="00BB20B8" w:rsidRDefault="00BB20B8" w:rsidP="00BF4E53">
            <w:pPr>
              <w:pStyle w:val="Sinespaciado"/>
              <w:jc w:val="center"/>
              <w:rPr>
                <w:moveTo w:id="1294" w:author="Carolina Ramírez H" w:date="2019-10-15T11:37:00Z"/>
                <w:rPrChange w:id="1295" w:author="Carolina Ramírez H" w:date="2019-10-15T11:42:00Z">
                  <w:rPr>
                    <w:moveTo w:id="1296" w:author="Carolina Ramírez H" w:date="2019-10-15T11:37:00Z"/>
                    <w:highlight w:val="yellow"/>
                  </w:rPr>
                </w:rPrChange>
              </w:rPr>
            </w:pPr>
            <w:moveTo w:id="1297" w:author="Carolina Ramírez H" w:date="2019-10-15T11:37:00Z">
              <w:r w:rsidRPr="00BB20B8">
                <w:rPr>
                  <w:rPrChange w:id="1298" w:author="Carolina Ramírez H" w:date="2019-10-15T11:42:00Z">
                    <w:rPr>
                      <w:highlight w:val="yellow"/>
                    </w:rPr>
                  </w:rPrChange>
                </w:rPr>
                <w:t>3</w:t>
              </w:r>
            </w:moveTo>
          </w:p>
        </w:tc>
      </w:tr>
      <w:tr w:rsidR="003E4ABA" w:rsidRPr="00D81F31" w:rsidDel="00BB20B8" w14:paraId="27FA862F" w14:textId="5066A02B" w:rsidTr="00BB20B8">
        <w:trPr>
          <w:gridAfter w:val="1"/>
          <w:wAfter w:w="25" w:type="dxa"/>
          <w:trPrChange w:id="1299" w:author="Carolina Ramírez H" w:date="2019-10-15T11:38:00Z">
            <w:trPr>
              <w:gridBefore w:val="1"/>
              <w:gridAfter w:val="1"/>
              <w:wAfter w:w="25" w:type="dxa"/>
            </w:trPr>
          </w:trPrChange>
        </w:trPr>
        <w:tc>
          <w:tcPr>
            <w:tcW w:w="1332" w:type="dxa"/>
            <w:tcPrChange w:id="1300" w:author="Carolina Ramírez H" w:date="2019-10-15T11:38:00Z">
              <w:tcPr>
                <w:tcW w:w="1190" w:type="dxa"/>
              </w:tcPr>
            </w:tcPrChange>
          </w:tcPr>
          <w:p w14:paraId="27FA862A" w14:textId="69AC7175" w:rsidR="003E4ABA" w:rsidRPr="00D81F31" w:rsidDel="00BB20B8" w:rsidRDefault="00934A55" w:rsidP="003E4ABA">
            <w:pPr>
              <w:pStyle w:val="Sinespaciado"/>
              <w:jc w:val="center"/>
              <w:rPr>
                <w:moveFrom w:id="1301" w:author="Carolina Ramírez H" w:date="2019-10-15T11:41:00Z"/>
              </w:rPr>
            </w:pPr>
            <w:moveFromRangeStart w:id="1302" w:author="Carolina Ramírez H" w:date="2019-10-15T11:41:00Z" w:name="move22032119"/>
            <w:moveToRangeEnd w:id="1273"/>
            <w:moveFrom w:id="1303" w:author="Carolina Ramírez H" w:date="2019-10-15T11:41:00Z">
              <w:r w:rsidRPr="00D81F31" w:rsidDel="00BB20B8">
                <w:t>ECB 504</w:t>
              </w:r>
            </w:moveFrom>
          </w:p>
        </w:tc>
        <w:tc>
          <w:tcPr>
            <w:tcW w:w="2638" w:type="dxa"/>
            <w:tcPrChange w:id="1304" w:author="Carolina Ramírez H" w:date="2019-10-15T11:38:00Z">
              <w:tcPr>
                <w:tcW w:w="2638" w:type="dxa"/>
              </w:tcPr>
            </w:tcPrChange>
          </w:tcPr>
          <w:p w14:paraId="27FA862B" w14:textId="0F89C8BF" w:rsidR="003E4ABA" w:rsidRPr="00D81F31" w:rsidDel="00BB20B8" w:rsidRDefault="00C42A59" w:rsidP="004A17B7">
            <w:pPr>
              <w:pStyle w:val="Sinespaciado"/>
              <w:rPr>
                <w:moveFrom w:id="1305" w:author="Carolina Ramírez H" w:date="2019-10-15T11:41:00Z"/>
              </w:rPr>
            </w:pPr>
            <w:moveFrom w:id="1306" w:author="Carolina Ramírez H" w:date="2019-10-15T11:41:00Z">
              <w:r w:rsidRPr="00D81F31" w:rsidDel="00BB20B8">
                <w:t>Desarrollo Económico de Costa Rica</w:t>
              </w:r>
            </w:moveFrom>
          </w:p>
        </w:tc>
        <w:tc>
          <w:tcPr>
            <w:tcW w:w="1457" w:type="dxa"/>
            <w:tcPrChange w:id="1307" w:author="Carolina Ramírez H" w:date="2019-10-15T11:38:00Z">
              <w:tcPr>
                <w:tcW w:w="1457" w:type="dxa"/>
              </w:tcPr>
            </w:tcPrChange>
          </w:tcPr>
          <w:p w14:paraId="27FA862C" w14:textId="3FCDFAF9" w:rsidR="003E4ABA" w:rsidRPr="00D81F31" w:rsidDel="00BB20B8" w:rsidRDefault="00EA1002" w:rsidP="004A17B7">
            <w:pPr>
              <w:pStyle w:val="Sinespaciado"/>
              <w:jc w:val="center"/>
              <w:rPr>
                <w:moveFrom w:id="1308" w:author="Carolina Ramírez H" w:date="2019-10-15T11:41:00Z"/>
              </w:rPr>
            </w:pPr>
            <w:moveFrom w:id="1309" w:author="Carolina Ramírez H" w:date="2019-10-15T11:41:00Z">
              <w:r w:rsidRPr="00D81F31" w:rsidDel="00BB20B8">
                <w:t>4</w:t>
              </w:r>
            </w:moveFrom>
          </w:p>
        </w:tc>
        <w:tc>
          <w:tcPr>
            <w:tcW w:w="2653" w:type="dxa"/>
            <w:tcPrChange w:id="1310" w:author="Carolina Ramírez H" w:date="2019-10-15T11:38:00Z">
              <w:tcPr>
                <w:tcW w:w="2653" w:type="dxa"/>
              </w:tcPr>
            </w:tcPrChange>
          </w:tcPr>
          <w:p w14:paraId="27FA862D" w14:textId="1FECB4DE" w:rsidR="003E4ABA" w:rsidRPr="00BB20B8" w:rsidDel="00BB20B8" w:rsidRDefault="00C42A59" w:rsidP="004A17B7">
            <w:pPr>
              <w:pStyle w:val="Sinespaciado"/>
              <w:rPr>
                <w:moveFrom w:id="1311" w:author="Carolina Ramírez H" w:date="2019-10-15T11:41:00Z"/>
              </w:rPr>
            </w:pPr>
            <w:moveFrom w:id="1312" w:author="Carolina Ramírez H" w:date="2019-10-15T11:41:00Z">
              <w:r w:rsidRPr="00BB20B8" w:rsidDel="00BB20B8">
                <w:t>Desarrollo Económico de Costa Rica</w:t>
              </w:r>
            </w:moveFrom>
          </w:p>
        </w:tc>
        <w:tc>
          <w:tcPr>
            <w:tcW w:w="1457" w:type="dxa"/>
            <w:tcPrChange w:id="1313" w:author="Carolina Ramírez H" w:date="2019-10-15T11:38:00Z">
              <w:tcPr>
                <w:tcW w:w="1457" w:type="dxa"/>
              </w:tcPr>
            </w:tcPrChange>
          </w:tcPr>
          <w:p w14:paraId="27FA862E" w14:textId="6F349C8C" w:rsidR="003E4ABA" w:rsidRPr="00D81F31" w:rsidDel="00BB20B8" w:rsidRDefault="00C42A59" w:rsidP="004A17B7">
            <w:pPr>
              <w:pStyle w:val="Sinespaciado"/>
              <w:jc w:val="center"/>
              <w:rPr>
                <w:moveFrom w:id="1314" w:author="Carolina Ramírez H" w:date="2019-10-15T11:41:00Z"/>
              </w:rPr>
            </w:pPr>
            <w:moveFrom w:id="1315" w:author="Carolina Ramírez H" w:date="2019-10-15T11:41:00Z">
              <w:r w:rsidRPr="00D81F31" w:rsidDel="00BB20B8">
                <w:t>3</w:t>
              </w:r>
            </w:moveFrom>
          </w:p>
        </w:tc>
      </w:tr>
      <w:moveFromRangeEnd w:id="1302"/>
      <w:tr w:rsidR="00E43FB3" w:rsidRPr="00D81F31" w:rsidDel="00BB20B8" w14:paraId="3B2E2635" w14:textId="33F1DD9B" w:rsidTr="00BB20B8">
        <w:trPr>
          <w:gridAfter w:val="1"/>
          <w:wAfter w:w="25" w:type="dxa"/>
          <w:del w:id="1316" w:author="Carolina Ramírez H" w:date="2019-10-15T11:36:00Z"/>
          <w:trPrChange w:id="1317" w:author="Carolina Ramírez H" w:date="2019-10-15T11:38:00Z">
            <w:trPr>
              <w:gridBefore w:val="1"/>
              <w:gridAfter w:val="1"/>
              <w:wAfter w:w="25" w:type="dxa"/>
            </w:trPr>
          </w:trPrChange>
        </w:trPr>
        <w:tc>
          <w:tcPr>
            <w:tcW w:w="1332" w:type="dxa"/>
            <w:tcPrChange w:id="1318" w:author="Carolina Ramírez H" w:date="2019-10-15T11:38:00Z">
              <w:tcPr>
                <w:tcW w:w="1190" w:type="dxa"/>
              </w:tcPr>
            </w:tcPrChange>
          </w:tcPr>
          <w:p w14:paraId="76447A29" w14:textId="281709EA" w:rsidR="00E43FB3" w:rsidRPr="00D81F31" w:rsidDel="00BB20B8" w:rsidRDefault="00E43FB3" w:rsidP="003E4ABA">
            <w:pPr>
              <w:pStyle w:val="Sinespaciado"/>
              <w:jc w:val="center"/>
              <w:rPr>
                <w:del w:id="1319" w:author="Carolina Ramírez H" w:date="2019-10-15T11:36:00Z"/>
              </w:rPr>
            </w:pPr>
            <w:del w:id="1320" w:author="Carolina Ramírez H" w:date="2019-10-15T11:36:00Z">
              <w:r w:rsidDel="00BB20B8">
                <w:delText>ECB 502</w:delText>
              </w:r>
            </w:del>
          </w:p>
        </w:tc>
        <w:tc>
          <w:tcPr>
            <w:tcW w:w="2638" w:type="dxa"/>
            <w:tcPrChange w:id="1321" w:author="Carolina Ramírez H" w:date="2019-10-15T11:38:00Z">
              <w:tcPr>
                <w:tcW w:w="2638" w:type="dxa"/>
              </w:tcPr>
            </w:tcPrChange>
          </w:tcPr>
          <w:p w14:paraId="3C0F6198" w14:textId="4A826FB6" w:rsidR="00E43FB3" w:rsidRPr="00D81F31" w:rsidDel="00BB20B8" w:rsidRDefault="00E43FB3" w:rsidP="004A17B7">
            <w:pPr>
              <w:pStyle w:val="Sinespaciado"/>
              <w:rPr>
                <w:del w:id="1322" w:author="Carolina Ramírez H" w:date="2019-10-15T11:36:00Z"/>
              </w:rPr>
            </w:pPr>
            <w:del w:id="1323" w:author="Carolina Ramírez H" w:date="2019-10-15T11:36:00Z">
              <w:r w:rsidDel="00BB20B8">
                <w:delText>Trabajo final de graduación</w:delText>
              </w:r>
            </w:del>
          </w:p>
        </w:tc>
        <w:tc>
          <w:tcPr>
            <w:tcW w:w="1457" w:type="dxa"/>
            <w:tcPrChange w:id="1324" w:author="Carolina Ramírez H" w:date="2019-10-15T11:38:00Z">
              <w:tcPr>
                <w:tcW w:w="1457" w:type="dxa"/>
              </w:tcPr>
            </w:tcPrChange>
          </w:tcPr>
          <w:p w14:paraId="351FD0DF" w14:textId="0B8FA91C" w:rsidR="00E43FB3" w:rsidRPr="00D81F31" w:rsidDel="00BB20B8" w:rsidRDefault="00E43FB3" w:rsidP="004A17B7">
            <w:pPr>
              <w:pStyle w:val="Sinespaciado"/>
              <w:jc w:val="center"/>
              <w:rPr>
                <w:del w:id="1325" w:author="Carolina Ramírez H" w:date="2019-10-15T11:36:00Z"/>
              </w:rPr>
            </w:pPr>
            <w:del w:id="1326" w:author="Carolina Ramírez H" w:date="2019-10-15T11:36:00Z">
              <w:r w:rsidDel="00BB20B8">
                <w:delText>4</w:delText>
              </w:r>
            </w:del>
          </w:p>
        </w:tc>
        <w:tc>
          <w:tcPr>
            <w:tcW w:w="2653" w:type="dxa"/>
            <w:tcPrChange w:id="1327" w:author="Carolina Ramírez H" w:date="2019-10-15T11:38:00Z">
              <w:tcPr>
                <w:tcW w:w="2653" w:type="dxa"/>
              </w:tcPr>
            </w:tcPrChange>
          </w:tcPr>
          <w:p w14:paraId="209CCDE2" w14:textId="2D111164" w:rsidR="00E43FB3" w:rsidRPr="00BB20B8" w:rsidDel="00BB20B8" w:rsidRDefault="00932922" w:rsidP="004A17B7">
            <w:pPr>
              <w:pStyle w:val="Sinespaciado"/>
              <w:rPr>
                <w:del w:id="1328" w:author="Carolina Ramírez H" w:date="2019-10-15T11:36:00Z"/>
              </w:rPr>
            </w:pPr>
            <w:del w:id="1329" w:author="Carolina Ramírez H" w:date="2019-10-15T11:36:00Z">
              <w:r w:rsidRPr="00BB20B8" w:rsidDel="00BB20B8">
                <w:delText>Trabajo final de graduación</w:delText>
              </w:r>
            </w:del>
          </w:p>
        </w:tc>
        <w:tc>
          <w:tcPr>
            <w:tcW w:w="1457" w:type="dxa"/>
            <w:tcPrChange w:id="1330" w:author="Carolina Ramírez H" w:date="2019-10-15T11:38:00Z">
              <w:tcPr>
                <w:tcW w:w="1457" w:type="dxa"/>
              </w:tcPr>
            </w:tcPrChange>
          </w:tcPr>
          <w:p w14:paraId="3A932CE5" w14:textId="3FFBA4E6" w:rsidR="00E43FB3" w:rsidRPr="00D81F31" w:rsidDel="00BB20B8" w:rsidRDefault="00530712" w:rsidP="004A17B7">
            <w:pPr>
              <w:pStyle w:val="Sinespaciado"/>
              <w:jc w:val="center"/>
              <w:rPr>
                <w:del w:id="1331" w:author="Carolina Ramírez H" w:date="2019-10-15T11:36:00Z"/>
              </w:rPr>
            </w:pPr>
            <w:del w:id="1332" w:author="Carolina Ramírez H" w:date="2019-10-15T11:36:00Z">
              <w:r w:rsidDel="00BB20B8">
                <w:delText>3</w:delText>
              </w:r>
            </w:del>
          </w:p>
        </w:tc>
      </w:tr>
      <w:tr w:rsidR="003E4ABA" w:rsidRPr="00D81F31" w:rsidDel="00BB20B8" w14:paraId="27FA8635" w14:textId="47639078" w:rsidTr="00BB20B8">
        <w:trPr>
          <w:gridAfter w:val="1"/>
          <w:wAfter w:w="25" w:type="dxa"/>
          <w:trPrChange w:id="1333" w:author="Carolina Ramírez H" w:date="2019-10-15T11:38:00Z">
            <w:trPr>
              <w:gridBefore w:val="1"/>
              <w:gridAfter w:val="1"/>
              <w:wAfter w:w="25" w:type="dxa"/>
            </w:trPr>
          </w:trPrChange>
        </w:trPr>
        <w:tc>
          <w:tcPr>
            <w:tcW w:w="1332" w:type="dxa"/>
            <w:tcPrChange w:id="1334" w:author="Carolina Ramírez H" w:date="2019-10-15T11:38:00Z">
              <w:tcPr>
                <w:tcW w:w="1190" w:type="dxa"/>
              </w:tcPr>
            </w:tcPrChange>
          </w:tcPr>
          <w:p w14:paraId="27FA8630" w14:textId="34D2901F" w:rsidR="003E4ABA" w:rsidRPr="00D81F31" w:rsidDel="00BB20B8" w:rsidRDefault="003E456B" w:rsidP="003E4ABA">
            <w:pPr>
              <w:pStyle w:val="Sinespaciado"/>
              <w:jc w:val="center"/>
              <w:rPr>
                <w:moveFrom w:id="1335" w:author="Carolina Ramírez H" w:date="2019-10-15T11:37:00Z"/>
                <w:lang w:val="es-CR" w:eastAsia="es-CR"/>
              </w:rPr>
            </w:pPr>
            <w:moveFromRangeStart w:id="1336" w:author="Carolina Ramírez H" w:date="2019-10-15T11:37:00Z" w:name="move22031838"/>
            <w:moveFrom w:id="1337" w:author="Carolina Ramírez H" w:date="2019-10-15T11:37:00Z">
              <w:r w:rsidRPr="00D81F31" w:rsidDel="00BB20B8">
                <w:rPr>
                  <w:lang w:val="es-CR" w:eastAsia="es-CR"/>
                </w:rPr>
                <w:t>ECB</w:t>
              </w:r>
              <w:r w:rsidR="006C5F7E" w:rsidRPr="00D81F31" w:rsidDel="00BB20B8">
                <w:rPr>
                  <w:lang w:val="es-CR" w:eastAsia="es-CR"/>
                </w:rPr>
                <w:t xml:space="preserve"> 503</w:t>
              </w:r>
            </w:moveFrom>
          </w:p>
        </w:tc>
        <w:tc>
          <w:tcPr>
            <w:tcW w:w="2638" w:type="dxa"/>
            <w:tcPrChange w:id="1338" w:author="Carolina Ramírez H" w:date="2019-10-15T11:38:00Z">
              <w:tcPr>
                <w:tcW w:w="2638" w:type="dxa"/>
              </w:tcPr>
            </w:tcPrChange>
          </w:tcPr>
          <w:p w14:paraId="27FA8631" w14:textId="6D548563" w:rsidR="003E4ABA" w:rsidRPr="00D81F31" w:rsidDel="00BB20B8" w:rsidRDefault="006C5F7E" w:rsidP="004A17B7">
            <w:pPr>
              <w:pStyle w:val="Sinespaciado"/>
              <w:rPr>
                <w:moveFrom w:id="1339" w:author="Carolina Ramírez H" w:date="2019-10-15T11:37:00Z"/>
                <w:lang w:val="es-CR" w:eastAsia="es-CR"/>
              </w:rPr>
            </w:pPr>
            <w:moveFrom w:id="1340" w:author="Carolina Ramírez H" w:date="2019-10-15T11:37:00Z">
              <w:r w:rsidRPr="00D81F31" w:rsidDel="00BB20B8">
                <w:rPr>
                  <w:lang w:val="es-CR" w:eastAsia="es-CR"/>
                </w:rPr>
                <w:t>Modelos macroeconómicos</w:t>
              </w:r>
            </w:moveFrom>
          </w:p>
        </w:tc>
        <w:tc>
          <w:tcPr>
            <w:tcW w:w="1457" w:type="dxa"/>
            <w:tcPrChange w:id="1341" w:author="Carolina Ramírez H" w:date="2019-10-15T11:38:00Z">
              <w:tcPr>
                <w:tcW w:w="1457" w:type="dxa"/>
              </w:tcPr>
            </w:tcPrChange>
          </w:tcPr>
          <w:p w14:paraId="27FA8632" w14:textId="0D6D7AC9" w:rsidR="003E4ABA" w:rsidRPr="00D81F31" w:rsidDel="00BB20B8" w:rsidRDefault="006C5F7E" w:rsidP="004A17B7">
            <w:pPr>
              <w:pStyle w:val="Sinespaciado"/>
              <w:jc w:val="center"/>
              <w:rPr>
                <w:moveFrom w:id="1342" w:author="Carolina Ramírez H" w:date="2019-10-15T11:37:00Z"/>
              </w:rPr>
            </w:pPr>
            <w:moveFrom w:id="1343" w:author="Carolina Ramírez H" w:date="2019-10-15T11:37:00Z">
              <w:r w:rsidRPr="00D81F31" w:rsidDel="00BB20B8">
                <w:t>4</w:t>
              </w:r>
            </w:moveFrom>
          </w:p>
        </w:tc>
        <w:tc>
          <w:tcPr>
            <w:tcW w:w="2653" w:type="dxa"/>
            <w:tcPrChange w:id="1344" w:author="Carolina Ramírez H" w:date="2019-10-15T11:38:00Z">
              <w:tcPr>
                <w:tcW w:w="2653" w:type="dxa"/>
              </w:tcPr>
            </w:tcPrChange>
          </w:tcPr>
          <w:p w14:paraId="27FA8633" w14:textId="0E002296" w:rsidR="003E4ABA" w:rsidRPr="00BB20B8" w:rsidDel="00BB20B8" w:rsidRDefault="006C5F7E" w:rsidP="004A17B7">
            <w:pPr>
              <w:pStyle w:val="Sinespaciado"/>
              <w:rPr>
                <w:moveFrom w:id="1345" w:author="Carolina Ramírez H" w:date="2019-10-15T11:37:00Z"/>
              </w:rPr>
            </w:pPr>
            <w:moveFrom w:id="1346" w:author="Carolina Ramírez H" w:date="2019-10-15T11:37:00Z">
              <w:r w:rsidRPr="00BB20B8" w:rsidDel="00BB20B8">
                <w:t>Modelos macroeconómicos</w:t>
              </w:r>
            </w:moveFrom>
          </w:p>
        </w:tc>
        <w:tc>
          <w:tcPr>
            <w:tcW w:w="1457" w:type="dxa"/>
            <w:tcPrChange w:id="1347" w:author="Carolina Ramírez H" w:date="2019-10-15T11:38:00Z">
              <w:tcPr>
                <w:tcW w:w="1457" w:type="dxa"/>
              </w:tcPr>
            </w:tcPrChange>
          </w:tcPr>
          <w:p w14:paraId="27FA8634" w14:textId="257CFF86" w:rsidR="003E4ABA" w:rsidRPr="00BB20B8" w:rsidDel="00BB20B8" w:rsidRDefault="006C5F7E" w:rsidP="004A17B7">
            <w:pPr>
              <w:pStyle w:val="Sinespaciado"/>
              <w:jc w:val="center"/>
              <w:rPr>
                <w:moveFrom w:id="1348" w:author="Carolina Ramírez H" w:date="2019-10-15T11:37:00Z"/>
                <w:highlight w:val="yellow"/>
                <w:rPrChange w:id="1349" w:author="Carolina Ramírez H" w:date="2019-10-15T11:36:00Z">
                  <w:rPr>
                    <w:moveFrom w:id="1350" w:author="Carolina Ramírez H" w:date="2019-10-15T11:37:00Z"/>
                  </w:rPr>
                </w:rPrChange>
              </w:rPr>
            </w:pPr>
            <w:moveFrom w:id="1351" w:author="Carolina Ramírez H" w:date="2019-10-15T11:37:00Z">
              <w:r w:rsidRPr="00BB20B8" w:rsidDel="00BB20B8">
                <w:rPr>
                  <w:highlight w:val="yellow"/>
                  <w:rPrChange w:id="1352" w:author="Carolina Ramírez H" w:date="2019-10-15T11:36:00Z">
                    <w:rPr/>
                  </w:rPrChange>
                </w:rPr>
                <w:t>3</w:t>
              </w:r>
            </w:moveFrom>
          </w:p>
        </w:tc>
      </w:tr>
      <w:tr w:rsidR="006C5F7E" w:rsidRPr="00D81F31" w:rsidDel="00BB20B8" w14:paraId="7DCEE54D" w14:textId="650358B2" w:rsidTr="00BB20B8">
        <w:trPr>
          <w:gridAfter w:val="1"/>
          <w:wAfter w:w="25" w:type="dxa"/>
          <w:trPrChange w:id="1353" w:author="Carolina Ramírez H" w:date="2019-10-15T11:38:00Z">
            <w:trPr>
              <w:gridBefore w:val="1"/>
              <w:gridAfter w:val="1"/>
              <w:wAfter w:w="25" w:type="dxa"/>
            </w:trPr>
          </w:trPrChange>
        </w:trPr>
        <w:tc>
          <w:tcPr>
            <w:tcW w:w="1332" w:type="dxa"/>
            <w:tcPrChange w:id="1354" w:author="Carolina Ramírez H" w:date="2019-10-15T11:38:00Z">
              <w:tcPr>
                <w:tcW w:w="1190" w:type="dxa"/>
              </w:tcPr>
            </w:tcPrChange>
          </w:tcPr>
          <w:p w14:paraId="2E81D83B" w14:textId="4FC48C97" w:rsidR="006C5F7E" w:rsidRPr="00D81F31" w:rsidDel="00BB20B8" w:rsidRDefault="009B2697" w:rsidP="003E4ABA">
            <w:pPr>
              <w:pStyle w:val="Sinespaciado"/>
              <w:jc w:val="center"/>
              <w:rPr>
                <w:moveFrom w:id="1355" w:author="Carolina Ramírez H" w:date="2019-10-15T11:36:00Z"/>
                <w:lang w:val="es-CR" w:eastAsia="es-CR"/>
              </w:rPr>
            </w:pPr>
            <w:moveFromRangeStart w:id="1356" w:author="Carolina Ramírez H" w:date="2019-10-15T11:36:00Z" w:name="move22031833"/>
            <w:moveFromRangeEnd w:id="1336"/>
            <w:moveFrom w:id="1357" w:author="Carolina Ramírez H" w:date="2019-10-15T11:36:00Z">
              <w:r w:rsidRPr="00D81F31" w:rsidDel="00BB20B8">
                <w:rPr>
                  <w:lang w:val="es-CR" w:eastAsia="es-CR"/>
                </w:rPr>
                <w:t>ECB 522</w:t>
              </w:r>
            </w:moveFrom>
          </w:p>
        </w:tc>
        <w:tc>
          <w:tcPr>
            <w:tcW w:w="2638" w:type="dxa"/>
            <w:tcPrChange w:id="1358" w:author="Carolina Ramírez H" w:date="2019-10-15T11:38:00Z">
              <w:tcPr>
                <w:tcW w:w="2638" w:type="dxa"/>
              </w:tcPr>
            </w:tcPrChange>
          </w:tcPr>
          <w:p w14:paraId="4651206E" w14:textId="6CC071BB" w:rsidR="006C5F7E" w:rsidRPr="00D81F31" w:rsidDel="00BB20B8" w:rsidRDefault="009B2697" w:rsidP="004A17B7">
            <w:pPr>
              <w:pStyle w:val="Sinespaciado"/>
              <w:rPr>
                <w:moveFrom w:id="1359" w:author="Carolina Ramírez H" w:date="2019-10-15T11:36:00Z"/>
                <w:lang w:val="es-CR" w:eastAsia="es-CR"/>
              </w:rPr>
            </w:pPr>
            <w:moveFrom w:id="1360" w:author="Carolina Ramírez H" w:date="2019-10-15T11:36:00Z">
              <w:r w:rsidRPr="00D81F31" w:rsidDel="00BB20B8">
                <w:rPr>
                  <w:lang w:val="es-CR" w:eastAsia="es-CR"/>
                </w:rPr>
                <w:t>Economía crítica Actual</w:t>
              </w:r>
            </w:moveFrom>
          </w:p>
        </w:tc>
        <w:tc>
          <w:tcPr>
            <w:tcW w:w="1457" w:type="dxa"/>
            <w:tcPrChange w:id="1361" w:author="Carolina Ramírez H" w:date="2019-10-15T11:38:00Z">
              <w:tcPr>
                <w:tcW w:w="1457" w:type="dxa"/>
              </w:tcPr>
            </w:tcPrChange>
          </w:tcPr>
          <w:p w14:paraId="3156035D" w14:textId="50ABADC7" w:rsidR="006C5F7E" w:rsidRPr="00D81F31" w:rsidDel="00BB20B8" w:rsidRDefault="009B2697" w:rsidP="004A17B7">
            <w:pPr>
              <w:pStyle w:val="Sinespaciado"/>
              <w:jc w:val="center"/>
              <w:rPr>
                <w:moveFrom w:id="1362" w:author="Carolina Ramírez H" w:date="2019-10-15T11:36:00Z"/>
              </w:rPr>
            </w:pPr>
            <w:moveFrom w:id="1363" w:author="Carolina Ramírez H" w:date="2019-10-15T11:36:00Z">
              <w:r w:rsidRPr="00D81F31" w:rsidDel="00BB20B8">
                <w:t>3</w:t>
              </w:r>
            </w:moveFrom>
          </w:p>
        </w:tc>
        <w:tc>
          <w:tcPr>
            <w:tcW w:w="2653" w:type="dxa"/>
            <w:tcPrChange w:id="1364" w:author="Carolina Ramírez H" w:date="2019-10-15T11:38:00Z">
              <w:tcPr>
                <w:tcW w:w="2653" w:type="dxa"/>
              </w:tcPr>
            </w:tcPrChange>
          </w:tcPr>
          <w:p w14:paraId="4BCBD3BC" w14:textId="7944C802" w:rsidR="006C5F7E" w:rsidRPr="00BB20B8" w:rsidDel="00BB20B8" w:rsidRDefault="009B2697" w:rsidP="004A17B7">
            <w:pPr>
              <w:pStyle w:val="Sinespaciado"/>
              <w:rPr>
                <w:moveFrom w:id="1365" w:author="Carolina Ramírez H" w:date="2019-10-15T11:36:00Z"/>
              </w:rPr>
            </w:pPr>
            <w:moveFrom w:id="1366" w:author="Carolina Ramírez H" w:date="2019-10-15T11:36:00Z">
              <w:r w:rsidRPr="00BB20B8" w:rsidDel="00BB20B8">
                <w:t>Economía Crítica actual</w:t>
              </w:r>
            </w:moveFrom>
          </w:p>
        </w:tc>
        <w:tc>
          <w:tcPr>
            <w:tcW w:w="1457" w:type="dxa"/>
            <w:tcPrChange w:id="1367" w:author="Carolina Ramírez H" w:date="2019-10-15T11:38:00Z">
              <w:tcPr>
                <w:tcW w:w="1457" w:type="dxa"/>
              </w:tcPr>
            </w:tcPrChange>
          </w:tcPr>
          <w:p w14:paraId="6586C20A" w14:textId="20187313" w:rsidR="006C5F7E" w:rsidRPr="00BB20B8" w:rsidDel="00BB20B8" w:rsidRDefault="009B2697" w:rsidP="004A17B7">
            <w:pPr>
              <w:pStyle w:val="Sinespaciado"/>
              <w:jc w:val="center"/>
              <w:rPr>
                <w:moveFrom w:id="1368" w:author="Carolina Ramírez H" w:date="2019-10-15T11:36:00Z"/>
                <w:highlight w:val="yellow"/>
                <w:rPrChange w:id="1369" w:author="Carolina Ramírez H" w:date="2019-10-15T11:36:00Z">
                  <w:rPr>
                    <w:moveFrom w:id="1370" w:author="Carolina Ramírez H" w:date="2019-10-15T11:36:00Z"/>
                  </w:rPr>
                </w:rPrChange>
              </w:rPr>
            </w:pPr>
            <w:moveFrom w:id="1371" w:author="Carolina Ramírez H" w:date="2019-10-15T11:36:00Z">
              <w:r w:rsidRPr="00BB20B8" w:rsidDel="00BB20B8">
                <w:rPr>
                  <w:highlight w:val="yellow"/>
                  <w:rPrChange w:id="1372" w:author="Carolina Ramírez H" w:date="2019-10-15T11:36:00Z">
                    <w:rPr/>
                  </w:rPrChange>
                </w:rPr>
                <w:t>3</w:t>
              </w:r>
            </w:moveFrom>
          </w:p>
        </w:tc>
      </w:tr>
      <w:moveFromRangeEnd w:id="1356"/>
      <w:tr w:rsidR="006C5F7E" w:rsidRPr="00D81F31" w14:paraId="14BCC1F4" w14:textId="77777777" w:rsidTr="00BB20B8">
        <w:trPr>
          <w:gridAfter w:val="1"/>
          <w:wAfter w:w="25" w:type="dxa"/>
          <w:trPrChange w:id="1373" w:author="Carolina Ramírez H" w:date="2019-10-15T11:38:00Z">
            <w:trPr>
              <w:gridBefore w:val="1"/>
              <w:gridAfter w:val="1"/>
              <w:wAfter w:w="25" w:type="dxa"/>
            </w:trPr>
          </w:trPrChange>
        </w:trPr>
        <w:tc>
          <w:tcPr>
            <w:tcW w:w="1332" w:type="dxa"/>
            <w:tcPrChange w:id="1374" w:author="Carolina Ramírez H" w:date="2019-10-15T11:38:00Z">
              <w:tcPr>
                <w:tcW w:w="1190" w:type="dxa"/>
              </w:tcPr>
            </w:tcPrChange>
          </w:tcPr>
          <w:p w14:paraId="52C40C56" w14:textId="4CD37A8D" w:rsidR="006C5F7E" w:rsidRPr="00D81F31" w:rsidRDefault="00F73CBA" w:rsidP="003E4ABA">
            <w:pPr>
              <w:pStyle w:val="Sinespaciado"/>
              <w:jc w:val="center"/>
              <w:rPr>
                <w:lang w:val="es-CR" w:eastAsia="es-CR"/>
              </w:rPr>
            </w:pPr>
            <w:r w:rsidRPr="00D81F31">
              <w:rPr>
                <w:lang w:val="es-CR" w:eastAsia="es-CR"/>
              </w:rPr>
              <w:t>ECB 525</w:t>
            </w:r>
          </w:p>
        </w:tc>
        <w:tc>
          <w:tcPr>
            <w:tcW w:w="2638" w:type="dxa"/>
            <w:tcPrChange w:id="1375" w:author="Carolina Ramírez H" w:date="2019-10-15T11:38:00Z">
              <w:tcPr>
                <w:tcW w:w="2638" w:type="dxa"/>
              </w:tcPr>
            </w:tcPrChange>
          </w:tcPr>
          <w:p w14:paraId="461A194E" w14:textId="7CF52B4F" w:rsidR="006C5F7E" w:rsidRPr="00D81F31" w:rsidRDefault="001E6407" w:rsidP="004A17B7">
            <w:pPr>
              <w:pStyle w:val="Sinespaciado"/>
              <w:rPr>
                <w:lang w:val="es-CR" w:eastAsia="es-CR"/>
              </w:rPr>
            </w:pPr>
            <w:r w:rsidRPr="00D81F31">
              <w:rPr>
                <w:lang w:val="es-CR" w:eastAsia="es-CR"/>
              </w:rPr>
              <w:t>Evaluación de proyectos Sociales</w:t>
            </w:r>
          </w:p>
        </w:tc>
        <w:tc>
          <w:tcPr>
            <w:tcW w:w="1457" w:type="dxa"/>
            <w:tcPrChange w:id="1376" w:author="Carolina Ramírez H" w:date="2019-10-15T11:38:00Z">
              <w:tcPr>
                <w:tcW w:w="1457" w:type="dxa"/>
              </w:tcPr>
            </w:tcPrChange>
          </w:tcPr>
          <w:p w14:paraId="7249ABE9" w14:textId="648B7A18" w:rsidR="006C5F7E" w:rsidRPr="00D81F31" w:rsidRDefault="001E6407" w:rsidP="004A17B7">
            <w:pPr>
              <w:pStyle w:val="Sinespaciado"/>
              <w:jc w:val="center"/>
            </w:pPr>
            <w:r w:rsidRPr="00D81F31">
              <w:t>3</w:t>
            </w:r>
          </w:p>
        </w:tc>
        <w:tc>
          <w:tcPr>
            <w:tcW w:w="2653" w:type="dxa"/>
            <w:tcPrChange w:id="1377" w:author="Carolina Ramírez H" w:date="2019-10-15T11:38:00Z">
              <w:tcPr>
                <w:tcW w:w="2653" w:type="dxa"/>
              </w:tcPr>
            </w:tcPrChange>
          </w:tcPr>
          <w:p w14:paraId="0F54FD0A" w14:textId="0DF28772" w:rsidR="006C5F7E" w:rsidRPr="00BB20B8" w:rsidRDefault="00A67FC9" w:rsidP="004A17B7">
            <w:pPr>
              <w:pStyle w:val="Sinespaciado"/>
            </w:pPr>
            <w:r w:rsidRPr="00BB20B8">
              <w:t>Gestión y Evaluación de proyectos</w:t>
            </w:r>
            <w:ins w:id="1378" w:author="Carolina Ramírez H" w:date="2019-10-15T11:39:00Z">
              <w:r w:rsidR="00BB20B8" w:rsidRPr="00BB20B8">
                <w:t xml:space="preserve"> </w:t>
              </w:r>
            </w:ins>
            <w:ins w:id="1379" w:author="Carolina Ramírez H" w:date="2019-10-15T11:41:00Z">
              <w:r w:rsidR="00BB20B8" w:rsidRPr="00BB20B8">
                <w:rPr>
                  <w:rPrChange w:id="1380" w:author="Carolina Ramírez H" w:date="2019-10-15T11:42:00Z">
                    <w:rPr>
                      <w:highlight w:val="yellow"/>
                    </w:rPr>
                  </w:rPrChange>
                </w:rPr>
                <w:t>(pasa a ser curso optativo)</w:t>
              </w:r>
            </w:ins>
          </w:p>
        </w:tc>
        <w:tc>
          <w:tcPr>
            <w:tcW w:w="1457" w:type="dxa"/>
            <w:tcPrChange w:id="1381" w:author="Carolina Ramírez H" w:date="2019-10-15T11:38:00Z">
              <w:tcPr>
                <w:tcW w:w="1457" w:type="dxa"/>
              </w:tcPr>
            </w:tcPrChange>
          </w:tcPr>
          <w:p w14:paraId="4A7C119E" w14:textId="544B2D5B" w:rsidR="006C5F7E" w:rsidRPr="00D81F31" w:rsidRDefault="00A67FC9" w:rsidP="004A17B7">
            <w:pPr>
              <w:pStyle w:val="Sinespaciado"/>
              <w:jc w:val="center"/>
            </w:pPr>
            <w:r w:rsidRPr="00D81F31">
              <w:t>3</w:t>
            </w:r>
          </w:p>
        </w:tc>
      </w:tr>
    </w:tbl>
    <w:p w14:paraId="27FA8636" w14:textId="5D859807" w:rsidR="004A17B7" w:rsidRDefault="005A4B48" w:rsidP="005A4B48">
      <w:pPr>
        <w:pStyle w:val="Ttulo2"/>
      </w:pPr>
      <w:bookmarkStart w:id="1382" w:name="_Toc21440788"/>
      <w:bookmarkStart w:id="1383" w:name="_Toc21529112"/>
      <w:r>
        <w:t xml:space="preserve">11.3 </w:t>
      </w:r>
      <w:ins w:id="1384" w:author="Carolina Ramírez H" w:date="2019-10-15T11:56:00Z">
        <w:r w:rsidR="00B37321">
          <w:t xml:space="preserve">Programación del </w:t>
        </w:r>
      </w:ins>
      <w:r>
        <w:t>Plan Terminal</w:t>
      </w:r>
      <w:bookmarkEnd w:id="1382"/>
      <w:bookmarkEnd w:id="1383"/>
    </w:p>
    <w:p w14:paraId="689B59DA" w14:textId="0F0E5994" w:rsidR="00E1190F" w:rsidRPr="00966B5F" w:rsidRDefault="00E1190F" w:rsidP="00E1190F">
      <w:pPr>
        <w:spacing w:after="240"/>
      </w:pPr>
      <w:r w:rsidRPr="00966B5F">
        <w:t xml:space="preserve">Los cursos del plan vigente, para el estudiantado </w:t>
      </w:r>
      <w:ins w:id="1385" w:author="Carolina Ramírez H" w:date="2019-10-15T11:27:00Z">
        <w:r w:rsidR="00F90C6E">
          <w:t xml:space="preserve">de la cohorte del 2019 y todas las anteriores, </w:t>
        </w:r>
      </w:ins>
      <w:r w:rsidRPr="00966B5F">
        <w:t xml:space="preserve">que decida continuar con este plan de estudios y graduarse al amparo de este, se impartirán </w:t>
      </w:r>
      <w:del w:id="1386" w:author="Carolina Ramírez H" w:date="2019-10-15T11:56:00Z">
        <w:r w:rsidRPr="00966B5F" w:rsidDel="00B37321">
          <w:delText>sólo una vez más</w:delText>
        </w:r>
      </w:del>
      <w:ins w:id="1387" w:author="Carolina Ramírez H" w:date="2019-10-15T11:56:00Z">
        <w:r w:rsidR="00B37321">
          <w:t>seg</w:t>
        </w:r>
      </w:ins>
      <w:ins w:id="1388" w:author="Carolina Ramírez H" w:date="2019-10-15T11:57:00Z">
        <w:r w:rsidR="00B37321">
          <w:t>ún la necesidad del estudiantado</w:t>
        </w:r>
      </w:ins>
      <w:del w:id="1389" w:author="Carolina Ramírez H" w:date="2019-10-15T11:57:00Z">
        <w:r w:rsidRPr="00966B5F" w:rsidDel="00B37321">
          <w:delText>, en el año 2020</w:delText>
        </w:r>
      </w:del>
      <w:r w:rsidRPr="00966B5F">
        <w:t>.</w:t>
      </w:r>
    </w:p>
    <w:p w14:paraId="2AD2E8F2" w14:textId="105F26C1" w:rsidR="00E1190F" w:rsidDel="00B37321" w:rsidRDefault="00E1190F" w:rsidP="00E1190F">
      <w:pPr>
        <w:spacing w:after="240"/>
        <w:rPr>
          <w:del w:id="1390" w:author="Carolina Ramírez H" w:date="2019-10-15T11:59:00Z"/>
        </w:rPr>
      </w:pPr>
      <w:del w:id="1391" w:author="Carolina Ramírez H" w:date="2019-10-15T11:59:00Z">
        <w:r w:rsidRPr="00966B5F" w:rsidDel="00B37321">
          <w:delText xml:space="preserve">En el año 2021, se iniciará con el Taller de graduación, para aquellos estudiantes que optaron por, y desean continuar, con el plan de estudios que se declara terminal, y que, al 31 de </w:delText>
        </w:r>
        <w:r w:rsidRPr="00EE046C" w:rsidDel="00B37321">
          <w:delText>diciembre de 2019, ya aprobó cursos de la Licenciatura vigente. El estudiantado</w:delText>
        </w:r>
      </w:del>
      <w:del w:id="1392" w:author="Carolina Ramírez H" w:date="2019-10-15T11:28:00Z">
        <w:r w:rsidRPr="00EE046C" w:rsidDel="00F90C6E">
          <w:rPr>
            <w:strike/>
          </w:rPr>
          <w:delText xml:space="preserve"> </w:delText>
        </w:r>
      </w:del>
      <w:del w:id="1393" w:author="Carolina Ramírez H" w:date="2019-10-15T11:59:00Z">
        <w:r w:rsidRPr="00EE046C" w:rsidDel="00B37321">
          <w:delText xml:space="preserve">dispondrá </w:delText>
        </w:r>
        <w:r w:rsidR="00EE046C" w:rsidRPr="00EE046C" w:rsidDel="00B37321">
          <w:delText xml:space="preserve">de los tres años establecidos por el reglamento </w:delText>
        </w:r>
        <w:r w:rsidRPr="00EE046C" w:rsidDel="00B37321">
          <w:delText>para concluir su trabajo final de graduación.</w:delText>
        </w:r>
      </w:del>
    </w:p>
    <w:p w14:paraId="27FA8638" w14:textId="57C15412" w:rsidR="005A4B48" w:rsidRDefault="005A4B48" w:rsidP="005A4B48">
      <w:r>
        <w:t xml:space="preserve">Se presenta una tabla ejemplificando </w:t>
      </w:r>
      <w:del w:id="1394" w:author="Carolina Ramírez H" w:date="2019-10-15T11:59:00Z">
        <w:r w:rsidDel="00B37321">
          <w:delText>con estructuras curriculares por ciclo, por nivel, para cada año lectivo y por cohorte en los casos en que corresponda.</w:delText>
        </w:r>
      </w:del>
      <w:ins w:id="1395" w:author="Carolina Ramírez H" w:date="2019-10-15T11:59:00Z">
        <w:r w:rsidR="00B37321">
          <w:t>la programa</w:t>
        </w:r>
      </w:ins>
      <w:ins w:id="1396" w:author="Carolina Ramírez H" w:date="2019-10-15T12:00:00Z">
        <w:r w:rsidR="00B37321">
          <w:t>ción.</w:t>
        </w:r>
      </w:ins>
    </w:p>
    <w:p w14:paraId="4B799629" w14:textId="77777777" w:rsidR="00F90C6E" w:rsidRDefault="00F90C6E">
      <w:pPr>
        <w:spacing w:before="0" w:after="200" w:line="276" w:lineRule="auto"/>
        <w:jc w:val="left"/>
        <w:rPr>
          <w:ins w:id="1397" w:author="Carolina Ramírez H" w:date="2019-10-15T11:28:00Z"/>
          <w:b/>
          <w:bCs/>
          <w:lang w:val="es-CR"/>
        </w:rPr>
      </w:pPr>
      <w:bookmarkStart w:id="1398" w:name="_Toc21438710"/>
      <w:bookmarkStart w:id="1399" w:name="_Toc21529131"/>
      <w:ins w:id="1400" w:author="Carolina Ramírez H" w:date="2019-10-15T11:28:00Z">
        <w:r>
          <w:rPr>
            <w:b/>
            <w:bCs/>
            <w:lang w:val="es-CR"/>
          </w:rPr>
          <w:br w:type="page"/>
        </w:r>
      </w:ins>
    </w:p>
    <w:p w14:paraId="27FA863B" w14:textId="19BEE590" w:rsidR="005A4B48" w:rsidRPr="00CB0967" w:rsidRDefault="00D81F31" w:rsidP="00CB0967">
      <w:pPr>
        <w:spacing w:before="0" w:after="0"/>
        <w:jc w:val="center"/>
        <w:rPr>
          <w:b/>
          <w:bCs/>
          <w:lang w:val="es-CR"/>
        </w:rPr>
      </w:pPr>
      <w:r w:rsidRPr="00D81F31">
        <w:rPr>
          <w:b/>
          <w:bCs/>
          <w:lang w:val="es-CR"/>
        </w:rPr>
        <w:lastRenderedPageBreak/>
        <w:t xml:space="preserve">Tabla </w:t>
      </w:r>
      <w:r w:rsidRPr="00D81F31">
        <w:rPr>
          <w:b/>
          <w:bCs/>
          <w:lang w:val="es-CR"/>
        </w:rPr>
        <w:fldChar w:fldCharType="begin"/>
      </w:r>
      <w:r w:rsidRPr="00D81F31">
        <w:rPr>
          <w:b/>
          <w:bCs/>
          <w:lang w:val="es-CR"/>
        </w:rPr>
        <w:instrText xml:space="preserve"> SEQ Tabla \* ARABIC </w:instrText>
      </w:r>
      <w:r w:rsidRPr="00D81F31">
        <w:rPr>
          <w:b/>
          <w:bCs/>
          <w:lang w:val="es-CR"/>
        </w:rPr>
        <w:fldChar w:fldCharType="separate"/>
      </w:r>
      <w:r w:rsidR="00C5096C">
        <w:rPr>
          <w:b/>
          <w:bCs/>
          <w:noProof/>
          <w:lang w:val="es-CR"/>
        </w:rPr>
        <w:t>13</w:t>
      </w:r>
      <w:r w:rsidRPr="00D81F31">
        <w:rPr>
          <w:b/>
          <w:bCs/>
          <w:lang w:val="es-CR"/>
        </w:rPr>
        <w:fldChar w:fldCharType="end"/>
      </w:r>
      <w:r>
        <w:rPr>
          <w:b/>
        </w:rPr>
        <w:br/>
      </w:r>
      <w:r w:rsidR="005A4B48" w:rsidRPr="00CB0967">
        <w:rPr>
          <w:b/>
          <w:bCs/>
          <w:lang w:val="es-CR"/>
        </w:rPr>
        <w:t xml:space="preserve">Universidad Nacional, </w:t>
      </w:r>
      <w:r w:rsidR="00CB0967">
        <w:rPr>
          <w:b/>
          <w:bCs/>
          <w:lang w:val="es-CR"/>
        </w:rPr>
        <w:t>P</w:t>
      </w:r>
      <w:r w:rsidR="005A4B48" w:rsidRPr="00CB0967">
        <w:rPr>
          <w:b/>
          <w:bCs/>
          <w:lang w:val="es-CR"/>
        </w:rPr>
        <w:t>lan de estudios</w:t>
      </w:r>
      <w:r w:rsidR="00CB0967">
        <w:rPr>
          <w:b/>
          <w:bCs/>
          <w:lang w:val="es-CR"/>
        </w:rPr>
        <w:t xml:space="preserve"> Licenciatura en Economía</w:t>
      </w:r>
      <w:r>
        <w:rPr>
          <w:b/>
        </w:rPr>
        <w:br/>
      </w:r>
      <w:r w:rsidR="005A4B48" w:rsidRPr="00CB0967">
        <w:rPr>
          <w:b/>
          <w:bCs/>
          <w:lang w:val="es-CR"/>
        </w:rPr>
        <w:t>Plan terminal</w:t>
      </w:r>
      <w:bookmarkEnd w:id="1398"/>
      <w:bookmarkEnd w:id="1399"/>
    </w:p>
    <w:tbl>
      <w:tblPr>
        <w:tblStyle w:val="Tablaconcuadrculaclara"/>
        <w:tblW w:w="6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firstRow="1" w:lastRow="0" w:firstColumn="1" w:lastColumn="1" w:noHBand="0" w:noVBand="0"/>
      </w:tblPr>
      <w:tblGrid>
        <w:gridCol w:w="1036"/>
        <w:gridCol w:w="654"/>
        <w:gridCol w:w="951"/>
        <w:gridCol w:w="2740"/>
        <w:gridCol w:w="1111"/>
        <w:gridCol w:w="17"/>
      </w:tblGrid>
      <w:tr w:rsidR="00D81F31" w:rsidRPr="00D81F31" w14:paraId="27FA8641" w14:textId="77777777" w:rsidTr="0065416F">
        <w:trPr>
          <w:gridAfter w:val="1"/>
          <w:wAfter w:w="21" w:type="dxa"/>
          <w:trHeight w:val="253"/>
          <w:jc w:val="center"/>
        </w:trPr>
        <w:tc>
          <w:tcPr>
            <w:tcW w:w="988" w:type="dxa"/>
            <w:vMerge w:val="restart"/>
            <w:vAlign w:val="center"/>
          </w:tcPr>
          <w:p w14:paraId="27FA863C" w14:textId="77777777" w:rsidR="005A4B48" w:rsidRPr="00D81F31" w:rsidRDefault="005A4B48" w:rsidP="004F1FF0">
            <w:pPr>
              <w:pStyle w:val="Sinespaciado"/>
              <w:jc w:val="center"/>
              <w:rPr>
                <w:b/>
              </w:rPr>
            </w:pPr>
            <w:r w:rsidRPr="00D81F31">
              <w:rPr>
                <w:b/>
              </w:rPr>
              <w:t>Código</w:t>
            </w:r>
          </w:p>
        </w:tc>
        <w:tc>
          <w:tcPr>
            <w:tcW w:w="708" w:type="dxa"/>
            <w:vMerge w:val="restart"/>
            <w:textDirection w:val="btLr"/>
            <w:vAlign w:val="center"/>
          </w:tcPr>
          <w:p w14:paraId="27FA863D" w14:textId="77777777" w:rsidR="005A4B48" w:rsidRPr="00D81F31" w:rsidRDefault="005A4B48" w:rsidP="004F1FF0">
            <w:pPr>
              <w:pStyle w:val="Sinespaciado"/>
              <w:ind w:left="113" w:right="113"/>
              <w:jc w:val="center"/>
              <w:rPr>
                <w:b/>
              </w:rPr>
            </w:pPr>
            <w:r w:rsidRPr="00D81F31">
              <w:rPr>
                <w:b/>
              </w:rPr>
              <w:t>Nivel</w:t>
            </w:r>
          </w:p>
        </w:tc>
        <w:tc>
          <w:tcPr>
            <w:tcW w:w="709" w:type="dxa"/>
            <w:vMerge w:val="restart"/>
            <w:textDirection w:val="btLr"/>
            <w:vAlign w:val="center"/>
          </w:tcPr>
          <w:p w14:paraId="27FA863E" w14:textId="77777777" w:rsidR="005A4B48" w:rsidRPr="00D81F31" w:rsidRDefault="005A4B48" w:rsidP="004F1FF0">
            <w:pPr>
              <w:pStyle w:val="Sinespaciado"/>
              <w:ind w:left="113" w:right="113"/>
              <w:jc w:val="center"/>
              <w:rPr>
                <w:b/>
              </w:rPr>
            </w:pPr>
            <w:r w:rsidRPr="00D81F31">
              <w:rPr>
                <w:b/>
              </w:rPr>
              <w:t>C</w:t>
            </w:r>
            <w:r w:rsidR="009335A5" w:rsidRPr="00D81F31">
              <w:rPr>
                <w:b/>
              </w:rPr>
              <w:t xml:space="preserve">iclo </w:t>
            </w:r>
            <w:r w:rsidRPr="00D81F31">
              <w:rPr>
                <w:b/>
              </w:rPr>
              <w:t>lectivo</w:t>
            </w:r>
          </w:p>
        </w:tc>
        <w:tc>
          <w:tcPr>
            <w:tcW w:w="2972" w:type="dxa"/>
            <w:vMerge w:val="restart"/>
            <w:vAlign w:val="center"/>
          </w:tcPr>
          <w:p w14:paraId="27FA863F" w14:textId="77777777" w:rsidR="005A4B48" w:rsidRPr="00D81F31" w:rsidRDefault="005A4B48" w:rsidP="004F1FF0">
            <w:pPr>
              <w:pStyle w:val="Sinespaciado"/>
              <w:jc w:val="center"/>
              <w:rPr>
                <w:b/>
              </w:rPr>
            </w:pPr>
            <w:r w:rsidRPr="00D81F31">
              <w:rPr>
                <w:b/>
              </w:rPr>
              <w:t>Nombre del curso</w:t>
            </w:r>
          </w:p>
        </w:tc>
        <w:tc>
          <w:tcPr>
            <w:tcW w:w="1111" w:type="dxa"/>
            <w:vMerge w:val="restart"/>
            <w:vAlign w:val="center"/>
          </w:tcPr>
          <w:p w14:paraId="27FA8640" w14:textId="77777777" w:rsidR="005A4B48" w:rsidRPr="00D81F31" w:rsidRDefault="005A4B48" w:rsidP="004F1FF0">
            <w:pPr>
              <w:pStyle w:val="Sinespaciado"/>
              <w:jc w:val="center"/>
              <w:rPr>
                <w:b/>
              </w:rPr>
            </w:pPr>
            <w:r w:rsidRPr="00D81F31">
              <w:rPr>
                <w:b/>
              </w:rPr>
              <w:t>No. Créditos</w:t>
            </w:r>
          </w:p>
        </w:tc>
      </w:tr>
      <w:tr w:rsidR="00D81F31" w:rsidRPr="00D81F31" w14:paraId="27FA8647" w14:textId="77777777" w:rsidTr="0065416F">
        <w:trPr>
          <w:gridAfter w:val="1"/>
          <w:wAfter w:w="21" w:type="dxa"/>
          <w:trHeight w:val="309"/>
          <w:jc w:val="center"/>
        </w:trPr>
        <w:tc>
          <w:tcPr>
            <w:tcW w:w="988" w:type="dxa"/>
            <w:vMerge/>
            <w:vAlign w:val="center"/>
          </w:tcPr>
          <w:p w14:paraId="27FA8642" w14:textId="77777777" w:rsidR="005A4B48" w:rsidRPr="00D81F31" w:rsidRDefault="005A4B48" w:rsidP="004F1FF0">
            <w:pPr>
              <w:pStyle w:val="Sinespaciado"/>
              <w:jc w:val="center"/>
              <w:rPr>
                <w:b/>
              </w:rPr>
            </w:pPr>
          </w:p>
        </w:tc>
        <w:tc>
          <w:tcPr>
            <w:tcW w:w="708" w:type="dxa"/>
            <w:vMerge/>
            <w:vAlign w:val="center"/>
          </w:tcPr>
          <w:p w14:paraId="27FA8643" w14:textId="77777777" w:rsidR="005A4B48" w:rsidRPr="00D81F31" w:rsidRDefault="005A4B48" w:rsidP="004F1FF0">
            <w:pPr>
              <w:pStyle w:val="Sinespaciado"/>
              <w:jc w:val="center"/>
              <w:rPr>
                <w:b/>
              </w:rPr>
            </w:pPr>
          </w:p>
        </w:tc>
        <w:tc>
          <w:tcPr>
            <w:tcW w:w="709" w:type="dxa"/>
            <w:vMerge/>
            <w:vAlign w:val="center"/>
          </w:tcPr>
          <w:p w14:paraId="27FA8644" w14:textId="77777777" w:rsidR="005A4B48" w:rsidRPr="00D81F31" w:rsidRDefault="005A4B48" w:rsidP="004F1FF0">
            <w:pPr>
              <w:pStyle w:val="Sinespaciado"/>
              <w:jc w:val="center"/>
              <w:rPr>
                <w:b/>
              </w:rPr>
            </w:pPr>
          </w:p>
        </w:tc>
        <w:tc>
          <w:tcPr>
            <w:tcW w:w="2972" w:type="dxa"/>
            <w:vMerge/>
            <w:vAlign w:val="center"/>
          </w:tcPr>
          <w:p w14:paraId="27FA8645" w14:textId="77777777" w:rsidR="005A4B48" w:rsidRPr="00D81F31" w:rsidRDefault="005A4B48" w:rsidP="004F1FF0">
            <w:pPr>
              <w:pStyle w:val="Sinespaciado"/>
              <w:jc w:val="center"/>
              <w:rPr>
                <w:b/>
              </w:rPr>
            </w:pPr>
          </w:p>
        </w:tc>
        <w:tc>
          <w:tcPr>
            <w:tcW w:w="1111" w:type="dxa"/>
            <w:vMerge/>
            <w:vAlign w:val="center"/>
          </w:tcPr>
          <w:p w14:paraId="27FA8646" w14:textId="77777777" w:rsidR="005A4B48" w:rsidRPr="00D81F31" w:rsidRDefault="005A4B48" w:rsidP="004F1FF0">
            <w:pPr>
              <w:pStyle w:val="Sinespaciado"/>
              <w:jc w:val="center"/>
              <w:rPr>
                <w:b/>
              </w:rPr>
            </w:pPr>
          </w:p>
        </w:tc>
      </w:tr>
      <w:tr w:rsidR="00D81F31" w:rsidRPr="00D81F31" w14:paraId="27FA864D" w14:textId="77777777" w:rsidTr="0065416F">
        <w:trPr>
          <w:gridAfter w:val="1"/>
          <w:wAfter w:w="21" w:type="dxa"/>
          <w:trHeight w:val="506"/>
          <w:jc w:val="center"/>
        </w:trPr>
        <w:tc>
          <w:tcPr>
            <w:tcW w:w="988" w:type="dxa"/>
            <w:vMerge/>
            <w:vAlign w:val="center"/>
          </w:tcPr>
          <w:p w14:paraId="27FA8648" w14:textId="77777777" w:rsidR="005A4B48" w:rsidRPr="00D81F31" w:rsidRDefault="005A4B48" w:rsidP="004F1FF0">
            <w:pPr>
              <w:pStyle w:val="Sinespaciado"/>
              <w:jc w:val="center"/>
              <w:rPr>
                <w:b/>
              </w:rPr>
            </w:pPr>
          </w:p>
        </w:tc>
        <w:tc>
          <w:tcPr>
            <w:tcW w:w="708" w:type="dxa"/>
            <w:vMerge/>
            <w:vAlign w:val="center"/>
          </w:tcPr>
          <w:p w14:paraId="27FA8649" w14:textId="77777777" w:rsidR="005A4B48" w:rsidRPr="00D81F31" w:rsidRDefault="005A4B48" w:rsidP="004F1FF0">
            <w:pPr>
              <w:pStyle w:val="Sinespaciado"/>
              <w:jc w:val="center"/>
              <w:rPr>
                <w:b/>
              </w:rPr>
            </w:pPr>
          </w:p>
        </w:tc>
        <w:tc>
          <w:tcPr>
            <w:tcW w:w="709" w:type="dxa"/>
            <w:vMerge/>
            <w:vAlign w:val="center"/>
          </w:tcPr>
          <w:p w14:paraId="27FA864A" w14:textId="77777777" w:rsidR="005A4B48" w:rsidRPr="00D81F31" w:rsidRDefault="005A4B48" w:rsidP="004F1FF0">
            <w:pPr>
              <w:pStyle w:val="Sinespaciado"/>
              <w:jc w:val="center"/>
              <w:rPr>
                <w:b/>
              </w:rPr>
            </w:pPr>
          </w:p>
        </w:tc>
        <w:tc>
          <w:tcPr>
            <w:tcW w:w="2972" w:type="dxa"/>
            <w:vMerge/>
            <w:vAlign w:val="center"/>
          </w:tcPr>
          <w:p w14:paraId="27FA864B" w14:textId="77777777" w:rsidR="005A4B48" w:rsidRPr="00D81F31" w:rsidRDefault="005A4B48" w:rsidP="004F1FF0">
            <w:pPr>
              <w:pStyle w:val="Sinespaciado"/>
              <w:jc w:val="center"/>
              <w:rPr>
                <w:b/>
              </w:rPr>
            </w:pPr>
          </w:p>
        </w:tc>
        <w:tc>
          <w:tcPr>
            <w:tcW w:w="1111" w:type="dxa"/>
            <w:vMerge/>
            <w:vAlign w:val="center"/>
          </w:tcPr>
          <w:p w14:paraId="27FA864C" w14:textId="77777777" w:rsidR="005A4B48" w:rsidRPr="00D81F31" w:rsidRDefault="005A4B48" w:rsidP="004F1FF0">
            <w:pPr>
              <w:pStyle w:val="Sinespaciado"/>
              <w:jc w:val="center"/>
              <w:rPr>
                <w:b/>
              </w:rPr>
            </w:pPr>
          </w:p>
        </w:tc>
      </w:tr>
      <w:tr w:rsidR="00D81F31" w:rsidRPr="00D81F31" w14:paraId="27FA8653" w14:textId="77777777" w:rsidTr="0065416F">
        <w:trPr>
          <w:jc w:val="center"/>
        </w:trPr>
        <w:tc>
          <w:tcPr>
            <w:tcW w:w="6509" w:type="dxa"/>
            <w:gridSpan w:val="6"/>
            <w:vAlign w:val="center"/>
          </w:tcPr>
          <w:p w14:paraId="27FA8652" w14:textId="6F1237D7" w:rsidR="00E50330" w:rsidRPr="00D81F31" w:rsidRDefault="00E50330" w:rsidP="004F1FF0">
            <w:pPr>
              <w:pStyle w:val="Sinespaciado"/>
              <w:jc w:val="center"/>
            </w:pPr>
            <w:r w:rsidRPr="00D81F31">
              <w:t>20</w:t>
            </w:r>
            <w:r w:rsidR="00592E27">
              <w:t>20</w:t>
            </w:r>
          </w:p>
        </w:tc>
      </w:tr>
      <w:tr w:rsidR="00D81F31" w:rsidRPr="00D81F31" w14:paraId="43E7645E" w14:textId="77777777" w:rsidTr="0065416F">
        <w:trPr>
          <w:gridAfter w:val="1"/>
          <w:wAfter w:w="21" w:type="dxa"/>
          <w:jc w:val="center"/>
        </w:trPr>
        <w:tc>
          <w:tcPr>
            <w:tcW w:w="988" w:type="dxa"/>
            <w:vAlign w:val="center"/>
          </w:tcPr>
          <w:p w14:paraId="52E58C61" w14:textId="58306FCF" w:rsidR="00E50330" w:rsidRPr="00D81F31" w:rsidRDefault="00592E27" w:rsidP="004F1FF0">
            <w:pPr>
              <w:pStyle w:val="Sinespaciado"/>
              <w:jc w:val="center"/>
            </w:pPr>
            <w:r>
              <w:t>ECB500</w:t>
            </w:r>
          </w:p>
        </w:tc>
        <w:tc>
          <w:tcPr>
            <w:tcW w:w="708" w:type="dxa"/>
            <w:vAlign w:val="center"/>
          </w:tcPr>
          <w:p w14:paraId="4B474299" w14:textId="0CA10DBA" w:rsidR="00E50330" w:rsidRPr="00D81F31" w:rsidRDefault="00023DF3" w:rsidP="004F1FF0">
            <w:pPr>
              <w:pStyle w:val="Sinespaciado"/>
              <w:jc w:val="center"/>
            </w:pPr>
            <w:r w:rsidRPr="00D81F31">
              <w:t>I</w:t>
            </w:r>
          </w:p>
        </w:tc>
        <w:tc>
          <w:tcPr>
            <w:tcW w:w="709" w:type="dxa"/>
            <w:vAlign w:val="center"/>
          </w:tcPr>
          <w:p w14:paraId="07D2CDDD" w14:textId="53E09D42" w:rsidR="00E50330" w:rsidRPr="00D81F31" w:rsidRDefault="00592E27" w:rsidP="004F1FF0">
            <w:pPr>
              <w:pStyle w:val="Sinespaciado"/>
              <w:jc w:val="center"/>
            </w:pPr>
            <w:r>
              <w:t>202010</w:t>
            </w:r>
          </w:p>
        </w:tc>
        <w:tc>
          <w:tcPr>
            <w:tcW w:w="2972" w:type="dxa"/>
            <w:vAlign w:val="center"/>
          </w:tcPr>
          <w:p w14:paraId="3D304870" w14:textId="7C4C7509" w:rsidR="00E50330" w:rsidRPr="00D81F31" w:rsidRDefault="00424416" w:rsidP="00023DF3">
            <w:pPr>
              <w:pStyle w:val="Sinespaciado"/>
              <w:jc w:val="both"/>
            </w:pPr>
            <w:r w:rsidRPr="00D81F31">
              <w:t>Políticas Macroeconómicas</w:t>
            </w:r>
          </w:p>
        </w:tc>
        <w:tc>
          <w:tcPr>
            <w:tcW w:w="1111" w:type="dxa"/>
            <w:vAlign w:val="center"/>
          </w:tcPr>
          <w:p w14:paraId="0057D086" w14:textId="4DADAF68" w:rsidR="00E50330" w:rsidRPr="00D81F31" w:rsidRDefault="004C54FF" w:rsidP="000B2BB0">
            <w:pPr>
              <w:pStyle w:val="Sinespaciado"/>
              <w:jc w:val="center"/>
            </w:pPr>
            <w:r w:rsidRPr="00D81F31">
              <w:t>4</w:t>
            </w:r>
          </w:p>
        </w:tc>
      </w:tr>
      <w:tr w:rsidR="00D81F31" w:rsidRPr="00D81F31" w14:paraId="7ACDB2FA" w14:textId="77777777" w:rsidTr="0065416F">
        <w:trPr>
          <w:gridAfter w:val="1"/>
          <w:wAfter w:w="21" w:type="dxa"/>
          <w:jc w:val="center"/>
        </w:trPr>
        <w:tc>
          <w:tcPr>
            <w:tcW w:w="988" w:type="dxa"/>
            <w:vAlign w:val="center"/>
          </w:tcPr>
          <w:p w14:paraId="48700932" w14:textId="18EAE4F1" w:rsidR="00172F96" w:rsidRPr="00D81F31" w:rsidRDefault="00592E27" w:rsidP="004F1FF0">
            <w:pPr>
              <w:pStyle w:val="Sinespaciado"/>
              <w:jc w:val="center"/>
            </w:pPr>
            <w:r>
              <w:t>ECB501</w:t>
            </w:r>
          </w:p>
        </w:tc>
        <w:tc>
          <w:tcPr>
            <w:tcW w:w="708" w:type="dxa"/>
            <w:vAlign w:val="center"/>
          </w:tcPr>
          <w:p w14:paraId="0D1D9FEE" w14:textId="509EEB51" w:rsidR="00172F96" w:rsidRPr="00D81F31" w:rsidRDefault="00023DF3" w:rsidP="004F1FF0">
            <w:pPr>
              <w:pStyle w:val="Sinespaciado"/>
              <w:jc w:val="center"/>
            </w:pPr>
            <w:r w:rsidRPr="00D81F31">
              <w:t>I</w:t>
            </w:r>
          </w:p>
        </w:tc>
        <w:tc>
          <w:tcPr>
            <w:tcW w:w="709" w:type="dxa"/>
            <w:vAlign w:val="center"/>
          </w:tcPr>
          <w:p w14:paraId="448D1BFE" w14:textId="03EB5A8D" w:rsidR="00172F96" w:rsidRPr="00D81F31" w:rsidRDefault="00592E27" w:rsidP="004F1FF0">
            <w:pPr>
              <w:pStyle w:val="Sinespaciado"/>
              <w:jc w:val="center"/>
            </w:pPr>
            <w:r>
              <w:t>202010</w:t>
            </w:r>
          </w:p>
        </w:tc>
        <w:tc>
          <w:tcPr>
            <w:tcW w:w="2972" w:type="dxa"/>
            <w:vAlign w:val="center"/>
          </w:tcPr>
          <w:p w14:paraId="7477B164" w14:textId="103F2F30" w:rsidR="00172F96" w:rsidRPr="00D81F31" w:rsidRDefault="00E51027" w:rsidP="00023DF3">
            <w:pPr>
              <w:pStyle w:val="Sinespaciado"/>
              <w:jc w:val="both"/>
            </w:pPr>
            <w:r w:rsidRPr="00D81F31">
              <w:t>Desarrollo del Pensamiento Económico</w:t>
            </w:r>
          </w:p>
        </w:tc>
        <w:tc>
          <w:tcPr>
            <w:tcW w:w="1111" w:type="dxa"/>
            <w:vAlign w:val="center"/>
          </w:tcPr>
          <w:p w14:paraId="2EDD4C87" w14:textId="1B2F0D0A" w:rsidR="00172F96" w:rsidRPr="00D81F31" w:rsidRDefault="004C54FF" w:rsidP="000B2BB0">
            <w:pPr>
              <w:pStyle w:val="Sinespaciado"/>
              <w:jc w:val="center"/>
            </w:pPr>
            <w:r w:rsidRPr="00D81F31">
              <w:t>4</w:t>
            </w:r>
          </w:p>
        </w:tc>
      </w:tr>
      <w:tr w:rsidR="00D81F31" w:rsidRPr="00D81F31" w14:paraId="215F87DA" w14:textId="77777777" w:rsidTr="0065416F">
        <w:trPr>
          <w:gridAfter w:val="1"/>
          <w:wAfter w:w="21" w:type="dxa"/>
          <w:jc w:val="center"/>
        </w:trPr>
        <w:tc>
          <w:tcPr>
            <w:tcW w:w="988" w:type="dxa"/>
            <w:vAlign w:val="center"/>
          </w:tcPr>
          <w:p w14:paraId="4A91A161" w14:textId="5ABD902A" w:rsidR="00172F96" w:rsidRPr="00D81F31" w:rsidRDefault="00592E27" w:rsidP="004F1FF0">
            <w:pPr>
              <w:pStyle w:val="Sinespaciado"/>
              <w:jc w:val="center"/>
            </w:pPr>
            <w:r>
              <w:t>ECB502</w:t>
            </w:r>
          </w:p>
        </w:tc>
        <w:tc>
          <w:tcPr>
            <w:tcW w:w="708" w:type="dxa"/>
            <w:vAlign w:val="center"/>
          </w:tcPr>
          <w:p w14:paraId="4FE8DD9B" w14:textId="5D51A359" w:rsidR="00172F96" w:rsidRPr="00D81F31" w:rsidRDefault="000B2BB0" w:rsidP="000B2BB0">
            <w:pPr>
              <w:pStyle w:val="Sinespaciado"/>
              <w:jc w:val="center"/>
            </w:pPr>
            <w:r w:rsidRPr="00D81F31">
              <w:t>I</w:t>
            </w:r>
          </w:p>
        </w:tc>
        <w:tc>
          <w:tcPr>
            <w:tcW w:w="709" w:type="dxa"/>
            <w:vAlign w:val="center"/>
          </w:tcPr>
          <w:p w14:paraId="338A5535" w14:textId="6658C932" w:rsidR="00172F96" w:rsidRPr="00D81F31" w:rsidRDefault="00592E27" w:rsidP="004F1FF0">
            <w:pPr>
              <w:pStyle w:val="Sinespaciado"/>
              <w:jc w:val="center"/>
            </w:pPr>
            <w:r>
              <w:t>202010</w:t>
            </w:r>
          </w:p>
        </w:tc>
        <w:tc>
          <w:tcPr>
            <w:tcW w:w="2972" w:type="dxa"/>
            <w:vAlign w:val="center"/>
          </w:tcPr>
          <w:p w14:paraId="5CF39A2F" w14:textId="06CBC9E8" w:rsidR="00172F96" w:rsidRPr="00D81F31" w:rsidRDefault="00EE0744" w:rsidP="00023DF3">
            <w:pPr>
              <w:pStyle w:val="Sinespaciado"/>
              <w:jc w:val="both"/>
            </w:pPr>
            <w:r w:rsidRPr="00D81F31">
              <w:t>Trabajo Final de Graduación</w:t>
            </w:r>
          </w:p>
        </w:tc>
        <w:tc>
          <w:tcPr>
            <w:tcW w:w="1111" w:type="dxa"/>
            <w:vAlign w:val="center"/>
          </w:tcPr>
          <w:p w14:paraId="086EE54E" w14:textId="7713ED74" w:rsidR="00172F96" w:rsidRPr="00D81F31" w:rsidRDefault="004C54FF" w:rsidP="000B2BB0">
            <w:pPr>
              <w:pStyle w:val="Sinespaciado"/>
              <w:jc w:val="center"/>
            </w:pPr>
            <w:r w:rsidRPr="00D81F31">
              <w:t>4</w:t>
            </w:r>
          </w:p>
        </w:tc>
      </w:tr>
      <w:tr w:rsidR="00D81F31" w:rsidRPr="00D81F31" w14:paraId="6C40C329" w14:textId="77777777" w:rsidTr="0065416F">
        <w:trPr>
          <w:gridAfter w:val="1"/>
          <w:wAfter w:w="21" w:type="dxa"/>
          <w:jc w:val="center"/>
        </w:trPr>
        <w:tc>
          <w:tcPr>
            <w:tcW w:w="988" w:type="dxa"/>
            <w:vAlign w:val="center"/>
          </w:tcPr>
          <w:p w14:paraId="3BB518B0" w14:textId="79F40EC6" w:rsidR="00172F96" w:rsidRPr="00D81F31" w:rsidRDefault="00592E27" w:rsidP="004F1FF0">
            <w:pPr>
              <w:pStyle w:val="Sinespaciado"/>
              <w:jc w:val="center"/>
            </w:pPr>
            <w:r>
              <w:t>ECB503</w:t>
            </w:r>
          </w:p>
        </w:tc>
        <w:tc>
          <w:tcPr>
            <w:tcW w:w="708" w:type="dxa"/>
            <w:vAlign w:val="center"/>
          </w:tcPr>
          <w:p w14:paraId="2D80F1C7" w14:textId="1FF478A2" w:rsidR="00172F96" w:rsidRPr="00D81F31" w:rsidRDefault="000B2BB0" w:rsidP="004F1FF0">
            <w:pPr>
              <w:pStyle w:val="Sinespaciado"/>
              <w:jc w:val="center"/>
            </w:pPr>
            <w:r w:rsidRPr="00D81F31">
              <w:t>I</w:t>
            </w:r>
          </w:p>
        </w:tc>
        <w:tc>
          <w:tcPr>
            <w:tcW w:w="709" w:type="dxa"/>
            <w:vAlign w:val="center"/>
          </w:tcPr>
          <w:p w14:paraId="46C830F7" w14:textId="416022C2" w:rsidR="00172F96" w:rsidRPr="00D81F31" w:rsidRDefault="00592E27" w:rsidP="004F1FF0">
            <w:pPr>
              <w:pStyle w:val="Sinespaciado"/>
              <w:jc w:val="center"/>
            </w:pPr>
            <w:r>
              <w:t>202020</w:t>
            </w:r>
          </w:p>
        </w:tc>
        <w:tc>
          <w:tcPr>
            <w:tcW w:w="2972" w:type="dxa"/>
            <w:vAlign w:val="center"/>
          </w:tcPr>
          <w:p w14:paraId="090B4D20" w14:textId="73B6884D" w:rsidR="00172F96" w:rsidRPr="00D81F31" w:rsidRDefault="008B5718" w:rsidP="00023DF3">
            <w:pPr>
              <w:pStyle w:val="Sinespaciado"/>
              <w:jc w:val="both"/>
            </w:pPr>
            <w:r w:rsidRPr="00D81F31">
              <w:t>Modelos Macroeconómicos</w:t>
            </w:r>
          </w:p>
        </w:tc>
        <w:tc>
          <w:tcPr>
            <w:tcW w:w="1111" w:type="dxa"/>
            <w:vAlign w:val="center"/>
          </w:tcPr>
          <w:p w14:paraId="119A6C7D" w14:textId="340266EF" w:rsidR="00172F96" w:rsidRPr="00D81F31" w:rsidRDefault="00FE4106" w:rsidP="000B2BB0">
            <w:pPr>
              <w:pStyle w:val="Sinespaciado"/>
              <w:jc w:val="center"/>
            </w:pPr>
            <w:r w:rsidRPr="00D81F31">
              <w:t>4</w:t>
            </w:r>
          </w:p>
        </w:tc>
      </w:tr>
      <w:tr w:rsidR="00D81F31" w:rsidRPr="00D81F31" w14:paraId="6EE12D42" w14:textId="77777777" w:rsidTr="0065416F">
        <w:trPr>
          <w:gridAfter w:val="1"/>
          <w:wAfter w:w="21" w:type="dxa"/>
          <w:jc w:val="center"/>
        </w:trPr>
        <w:tc>
          <w:tcPr>
            <w:tcW w:w="988" w:type="dxa"/>
            <w:vAlign w:val="center"/>
          </w:tcPr>
          <w:p w14:paraId="2F8015D5" w14:textId="37FA0D50" w:rsidR="00172F96" w:rsidRPr="00D81F31" w:rsidRDefault="00592E27" w:rsidP="004F1FF0">
            <w:pPr>
              <w:pStyle w:val="Sinespaciado"/>
              <w:jc w:val="center"/>
            </w:pPr>
            <w:r>
              <w:t>ECB504</w:t>
            </w:r>
          </w:p>
        </w:tc>
        <w:tc>
          <w:tcPr>
            <w:tcW w:w="708" w:type="dxa"/>
            <w:vAlign w:val="center"/>
          </w:tcPr>
          <w:p w14:paraId="5FD25894" w14:textId="00C49687" w:rsidR="00172F96" w:rsidRPr="00D81F31" w:rsidRDefault="000B2BB0" w:rsidP="004F1FF0">
            <w:pPr>
              <w:pStyle w:val="Sinespaciado"/>
              <w:jc w:val="center"/>
            </w:pPr>
            <w:r w:rsidRPr="00D81F31">
              <w:t>I</w:t>
            </w:r>
          </w:p>
        </w:tc>
        <w:tc>
          <w:tcPr>
            <w:tcW w:w="709" w:type="dxa"/>
            <w:vAlign w:val="center"/>
          </w:tcPr>
          <w:p w14:paraId="239D1B8E" w14:textId="471C2FF8" w:rsidR="00172F96" w:rsidRPr="00D81F31" w:rsidRDefault="00592E27" w:rsidP="004F1FF0">
            <w:pPr>
              <w:pStyle w:val="Sinespaciado"/>
              <w:jc w:val="center"/>
            </w:pPr>
            <w:r>
              <w:t>202020</w:t>
            </w:r>
          </w:p>
        </w:tc>
        <w:tc>
          <w:tcPr>
            <w:tcW w:w="2972" w:type="dxa"/>
            <w:vAlign w:val="center"/>
          </w:tcPr>
          <w:p w14:paraId="5D36DEBE" w14:textId="28894CFF" w:rsidR="00172F96" w:rsidRPr="00D81F31" w:rsidRDefault="000D41F6" w:rsidP="00023DF3">
            <w:pPr>
              <w:pStyle w:val="Sinespaciado"/>
              <w:jc w:val="both"/>
            </w:pPr>
            <w:r w:rsidRPr="00D81F31">
              <w:t>Desarrollo Económico de Costa Rica</w:t>
            </w:r>
          </w:p>
        </w:tc>
        <w:tc>
          <w:tcPr>
            <w:tcW w:w="1111" w:type="dxa"/>
            <w:vAlign w:val="center"/>
          </w:tcPr>
          <w:p w14:paraId="1D0BF5CB" w14:textId="5B33BEBB" w:rsidR="00172F96" w:rsidRPr="00D81F31" w:rsidRDefault="00FE4106" w:rsidP="000B2BB0">
            <w:pPr>
              <w:pStyle w:val="Sinespaciado"/>
              <w:jc w:val="center"/>
            </w:pPr>
            <w:r w:rsidRPr="00D81F31">
              <w:t>4</w:t>
            </w:r>
          </w:p>
        </w:tc>
      </w:tr>
      <w:tr w:rsidR="00D81F31" w:rsidRPr="00D81F31" w14:paraId="61FDEDBF" w14:textId="77777777" w:rsidTr="0065416F">
        <w:trPr>
          <w:gridAfter w:val="1"/>
          <w:wAfter w:w="21" w:type="dxa"/>
          <w:jc w:val="center"/>
        </w:trPr>
        <w:tc>
          <w:tcPr>
            <w:tcW w:w="988" w:type="dxa"/>
            <w:vAlign w:val="center"/>
          </w:tcPr>
          <w:p w14:paraId="02DA04BB" w14:textId="2D01A7C0" w:rsidR="00023DF3" w:rsidRPr="00D81F31" w:rsidRDefault="00592E27" w:rsidP="00023DF3">
            <w:pPr>
              <w:pStyle w:val="Sinespaciado"/>
              <w:jc w:val="center"/>
            </w:pPr>
            <w:r>
              <w:t>ECB505</w:t>
            </w:r>
          </w:p>
        </w:tc>
        <w:tc>
          <w:tcPr>
            <w:tcW w:w="708" w:type="dxa"/>
            <w:vAlign w:val="center"/>
          </w:tcPr>
          <w:p w14:paraId="00F4270B" w14:textId="10CF6AF3" w:rsidR="00023DF3" w:rsidRPr="00D81F31" w:rsidRDefault="000B2BB0" w:rsidP="00023DF3">
            <w:pPr>
              <w:pStyle w:val="Sinespaciado"/>
              <w:jc w:val="center"/>
            </w:pPr>
            <w:r w:rsidRPr="00D81F31">
              <w:t>I</w:t>
            </w:r>
          </w:p>
        </w:tc>
        <w:tc>
          <w:tcPr>
            <w:tcW w:w="709" w:type="dxa"/>
            <w:vAlign w:val="center"/>
          </w:tcPr>
          <w:p w14:paraId="318A91D0" w14:textId="2D1EA4F1" w:rsidR="00023DF3" w:rsidRPr="00D81F31" w:rsidRDefault="00592E27" w:rsidP="00023DF3">
            <w:pPr>
              <w:pStyle w:val="Sinespaciado"/>
              <w:jc w:val="center"/>
            </w:pPr>
            <w:r>
              <w:t>202020</w:t>
            </w:r>
          </w:p>
        </w:tc>
        <w:tc>
          <w:tcPr>
            <w:tcW w:w="2972" w:type="dxa"/>
          </w:tcPr>
          <w:p w14:paraId="2C08A79C" w14:textId="45398F76" w:rsidR="00023DF3" w:rsidRPr="00D81F31" w:rsidRDefault="00023DF3" w:rsidP="00023DF3">
            <w:pPr>
              <w:pStyle w:val="Sinespaciado"/>
              <w:jc w:val="both"/>
            </w:pPr>
            <w:r w:rsidRPr="00D81F31">
              <w:t>Banca y Mercado de Capitales</w:t>
            </w:r>
          </w:p>
        </w:tc>
        <w:tc>
          <w:tcPr>
            <w:tcW w:w="1111" w:type="dxa"/>
            <w:vAlign w:val="center"/>
          </w:tcPr>
          <w:p w14:paraId="6312C434" w14:textId="6B28F8F4" w:rsidR="00023DF3" w:rsidRPr="00D81F31" w:rsidRDefault="00FE4106" w:rsidP="000B2BB0">
            <w:pPr>
              <w:pStyle w:val="Sinespaciado"/>
              <w:jc w:val="center"/>
            </w:pPr>
            <w:r w:rsidRPr="00D81F31">
              <w:t>4</w:t>
            </w:r>
          </w:p>
        </w:tc>
      </w:tr>
      <w:tr w:rsidR="00D81F31" w:rsidRPr="00D81F31" w14:paraId="217F4A86" w14:textId="77777777" w:rsidTr="0065416F">
        <w:trPr>
          <w:gridAfter w:val="1"/>
          <w:wAfter w:w="20" w:type="dxa"/>
          <w:jc w:val="center"/>
        </w:trPr>
        <w:tc>
          <w:tcPr>
            <w:tcW w:w="6489" w:type="dxa"/>
            <w:gridSpan w:val="5"/>
            <w:vAlign w:val="center"/>
          </w:tcPr>
          <w:p w14:paraId="7D28CE4D" w14:textId="3F5EFB37" w:rsidR="00023DF3" w:rsidRPr="00D81F31" w:rsidRDefault="00023DF3" w:rsidP="00023DF3">
            <w:pPr>
              <w:pStyle w:val="Sinespaciado"/>
              <w:jc w:val="center"/>
            </w:pPr>
            <w:r w:rsidRPr="00D81F31">
              <w:t>202</w:t>
            </w:r>
            <w:r w:rsidR="00592E27">
              <w:t>1</w:t>
            </w:r>
          </w:p>
        </w:tc>
      </w:tr>
      <w:tr w:rsidR="00D81F31" w:rsidRPr="00D81F31" w14:paraId="27FA8659" w14:textId="77777777" w:rsidTr="0065416F">
        <w:trPr>
          <w:gridAfter w:val="1"/>
          <w:wAfter w:w="21" w:type="dxa"/>
          <w:jc w:val="center"/>
        </w:trPr>
        <w:tc>
          <w:tcPr>
            <w:tcW w:w="988" w:type="dxa"/>
            <w:vAlign w:val="center"/>
          </w:tcPr>
          <w:p w14:paraId="27FA8654" w14:textId="315C20E3" w:rsidR="00023DF3" w:rsidRPr="00D81F31" w:rsidRDefault="00592E27" w:rsidP="00023DF3">
            <w:pPr>
              <w:pStyle w:val="Sinespaciado"/>
              <w:jc w:val="center"/>
            </w:pPr>
            <w:r>
              <w:t>ECB506</w:t>
            </w:r>
          </w:p>
        </w:tc>
        <w:tc>
          <w:tcPr>
            <w:tcW w:w="708" w:type="dxa"/>
            <w:vAlign w:val="center"/>
          </w:tcPr>
          <w:p w14:paraId="27FA8655" w14:textId="5EE7C232" w:rsidR="00023DF3" w:rsidRPr="00D81F31" w:rsidRDefault="00023DF3" w:rsidP="00023DF3">
            <w:pPr>
              <w:pStyle w:val="Sinespaciado"/>
              <w:jc w:val="center"/>
            </w:pPr>
            <w:r w:rsidRPr="00D81F31">
              <w:t>I</w:t>
            </w:r>
          </w:p>
        </w:tc>
        <w:tc>
          <w:tcPr>
            <w:tcW w:w="709" w:type="dxa"/>
            <w:vAlign w:val="center"/>
          </w:tcPr>
          <w:p w14:paraId="27FA8656" w14:textId="77F96734" w:rsidR="00023DF3" w:rsidRPr="00D81F31" w:rsidRDefault="00592E27" w:rsidP="00023DF3">
            <w:pPr>
              <w:pStyle w:val="Sinespaciado"/>
              <w:jc w:val="center"/>
            </w:pPr>
            <w:r>
              <w:t>202110</w:t>
            </w:r>
          </w:p>
        </w:tc>
        <w:tc>
          <w:tcPr>
            <w:tcW w:w="2972" w:type="dxa"/>
            <w:vAlign w:val="center"/>
          </w:tcPr>
          <w:p w14:paraId="27FA8657" w14:textId="53FF0488" w:rsidR="00023DF3" w:rsidRPr="00D81F31" w:rsidRDefault="00023DF3" w:rsidP="00023DF3">
            <w:pPr>
              <w:pStyle w:val="Sinespaciado"/>
              <w:jc w:val="center"/>
            </w:pPr>
            <w:r w:rsidRPr="00D81F31">
              <w:t>Taller de Investigación</w:t>
            </w:r>
          </w:p>
        </w:tc>
        <w:tc>
          <w:tcPr>
            <w:tcW w:w="1111" w:type="dxa"/>
            <w:vAlign w:val="center"/>
          </w:tcPr>
          <w:p w14:paraId="27FA8658" w14:textId="40A7BD6B" w:rsidR="00023DF3" w:rsidRPr="00D81F31" w:rsidRDefault="00023DF3" w:rsidP="00023DF3">
            <w:pPr>
              <w:pStyle w:val="Sinespaciado"/>
              <w:jc w:val="center"/>
            </w:pPr>
            <w:r w:rsidRPr="00D81F31">
              <w:t>0</w:t>
            </w:r>
          </w:p>
        </w:tc>
      </w:tr>
    </w:tbl>
    <w:p w14:paraId="6CB48D4D" w14:textId="3D63E808" w:rsidR="0017434F" w:rsidRPr="0017434F" w:rsidRDefault="0017434F" w:rsidP="005A4B48">
      <w:pPr>
        <w:rPr>
          <w:sz w:val="22"/>
          <w:szCs w:val="20"/>
        </w:rPr>
      </w:pPr>
      <w:r>
        <w:rPr>
          <w:sz w:val="22"/>
          <w:szCs w:val="20"/>
        </w:rPr>
        <w:t>Fuente: Elaboración propia, 2019.</w:t>
      </w:r>
    </w:p>
    <w:p w14:paraId="27FA865A" w14:textId="08722C93" w:rsidR="005A4B48" w:rsidRDefault="005A4B48" w:rsidP="005A4B48">
      <w:r>
        <w:t xml:space="preserve">También se coloca la tabla de requisitos y correquisitos de los cursos </w:t>
      </w:r>
      <w:r w:rsidR="00CF00FF">
        <w:t>mostrados en la tabla anterior.</w:t>
      </w:r>
    </w:p>
    <w:p w14:paraId="27FA865D" w14:textId="556333AA" w:rsidR="005A4B48" w:rsidRPr="00212C46" w:rsidRDefault="00232BDE" w:rsidP="00212C46">
      <w:pPr>
        <w:spacing w:before="0" w:after="0"/>
        <w:jc w:val="center"/>
        <w:rPr>
          <w:b/>
          <w:bCs/>
          <w:lang w:val="es-CR"/>
        </w:rPr>
      </w:pPr>
      <w:bookmarkStart w:id="1401" w:name="_Toc21438711"/>
      <w:bookmarkStart w:id="1402" w:name="_Toc21529132"/>
      <w:r w:rsidRPr="00232BDE">
        <w:rPr>
          <w:b/>
          <w:bCs/>
          <w:lang w:val="es-CR"/>
        </w:rPr>
        <w:t xml:space="preserve">Tabla </w:t>
      </w:r>
      <w:r w:rsidRPr="00232BDE">
        <w:rPr>
          <w:b/>
          <w:bCs/>
          <w:lang w:val="es-CR"/>
        </w:rPr>
        <w:fldChar w:fldCharType="begin"/>
      </w:r>
      <w:r w:rsidRPr="00232BDE">
        <w:rPr>
          <w:b/>
          <w:bCs/>
          <w:lang w:val="es-CR"/>
        </w:rPr>
        <w:instrText xml:space="preserve"> SEQ Tabla \* ARABIC </w:instrText>
      </w:r>
      <w:r w:rsidRPr="00232BDE">
        <w:rPr>
          <w:b/>
          <w:bCs/>
          <w:lang w:val="es-CR"/>
        </w:rPr>
        <w:fldChar w:fldCharType="separate"/>
      </w:r>
      <w:r w:rsidR="00C5096C">
        <w:rPr>
          <w:b/>
          <w:bCs/>
          <w:noProof/>
          <w:lang w:val="es-CR"/>
        </w:rPr>
        <w:t>14</w:t>
      </w:r>
      <w:r w:rsidRPr="00232BDE">
        <w:rPr>
          <w:b/>
          <w:bCs/>
          <w:lang w:val="es-CR"/>
        </w:rPr>
        <w:fldChar w:fldCharType="end"/>
      </w:r>
      <w:r>
        <w:rPr>
          <w:b/>
        </w:rPr>
        <w:br/>
      </w:r>
      <w:r w:rsidR="009335A5" w:rsidRPr="00212C46">
        <w:rPr>
          <w:b/>
          <w:bCs/>
          <w:lang w:val="es-CR"/>
        </w:rPr>
        <w:t>Universidad Nacional,</w:t>
      </w:r>
      <w:r w:rsidR="00212C46">
        <w:rPr>
          <w:b/>
          <w:bCs/>
          <w:lang w:val="es-CR"/>
        </w:rPr>
        <w:t xml:space="preserve"> P</w:t>
      </w:r>
      <w:r w:rsidR="009335A5" w:rsidRPr="00212C46">
        <w:rPr>
          <w:b/>
          <w:bCs/>
          <w:lang w:val="es-CR"/>
        </w:rPr>
        <w:t>lan de estudios</w:t>
      </w:r>
      <w:r w:rsidR="00212C46">
        <w:rPr>
          <w:b/>
          <w:bCs/>
          <w:lang w:val="es-CR"/>
        </w:rPr>
        <w:t xml:space="preserve"> Licenciatura en Economía</w:t>
      </w:r>
      <w:r>
        <w:rPr>
          <w:b/>
        </w:rPr>
        <w:br/>
      </w:r>
      <w:r w:rsidR="005A4B48" w:rsidRPr="00212C46">
        <w:rPr>
          <w:b/>
          <w:bCs/>
          <w:lang w:val="es-CR"/>
        </w:rPr>
        <w:t xml:space="preserve">Requisitos y Correquisitos del Plan </w:t>
      </w:r>
      <w:r w:rsidR="00212C46">
        <w:rPr>
          <w:b/>
          <w:bCs/>
          <w:lang w:val="es-CR"/>
        </w:rPr>
        <w:t>terminal</w:t>
      </w:r>
      <w:bookmarkEnd w:id="1401"/>
      <w:bookmarkEnd w:id="1402"/>
    </w:p>
    <w:tbl>
      <w:tblPr>
        <w:tblStyle w:val="Tablaconcuadrcula"/>
        <w:tblW w:w="0" w:type="auto"/>
        <w:tblLook w:val="04A0" w:firstRow="1" w:lastRow="0" w:firstColumn="1" w:lastColumn="0" w:noHBand="0" w:noVBand="1"/>
      </w:tblPr>
      <w:tblGrid>
        <w:gridCol w:w="2819"/>
        <w:gridCol w:w="2828"/>
        <w:gridCol w:w="2003"/>
      </w:tblGrid>
      <w:tr w:rsidR="005A4B48" w:rsidRPr="004A17B7" w14:paraId="27FA8661" w14:textId="77777777" w:rsidTr="0065416F">
        <w:tc>
          <w:tcPr>
            <w:tcW w:w="2819" w:type="dxa"/>
          </w:tcPr>
          <w:p w14:paraId="27FA865E" w14:textId="77777777" w:rsidR="005A4B48" w:rsidRPr="004A17B7" w:rsidRDefault="005A4B48" w:rsidP="002807EB">
            <w:pPr>
              <w:pStyle w:val="Sinespaciado"/>
              <w:jc w:val="center"/>
              <w:rPr>
                <w:b/>
                <w:lang w:val="es-CR"/>
              </w:rPr>
            </w:pPr>
            <w:r w:rsidRPr="004A17B7">
              <w:rPr>
                <w:b/>
                <w:lang w:val="es-CR"/>
              </w:rPr>
              <w:t>NOMBRE DEL CURSO</w:t>
            </w:r>
          </w:p>
        </w:tc>
        <w:tc>
          <w:tcPr>
            <w:tcW w:w="2828" w:type="dxa"/>
          </w:tcPr>
          <w:p w14:paraId="27FA865F" w14:textId="77777777" w:rsidR="005A4B48" w:rsidRPr="004A17B7" w:rsidRDefault="005A4B48" w:rsidP="00F27859">
            <w:pPr>
              <w:pStyle w:val="Sinespaciado"/>
              <w:jc w:val="center"/>
              <w:rPr>
                <w:b/>
                <w:lang w:val="es-CR"/>
              </w:rPr>
            </w:pPr>
            <w:r w:rsidRPr="004A17B7">
              <w:rPr>
                <w:b/>
                <w:lang w:val="es-CR"/>
              </w:rPr>
              <w:t>REQUISITO</w:t>
            </w:r>
          </w:p>
        </w:tc>
        <w:tc>
          <w:tcPr>
            <w:tcW w:w="2003" w:type="dxa"/>
          </w:tcPr>
          <w:p w14:paraId="27FA8660" w14:textId="77777777" w:rsidR="005A4B48" w:rsidRPr="004A17B7" w:rsidRDefault="005A4B48" w:rsidP="00F27859">
            <w:pPr>
              <w:pStyle w:val="Sinespaciado"/>
              <w:jc w:val="center"/>
              <w:rPr>
                <w:b/>
                <w:lang w:val="es-CR"/>
              </w:rPr>
            </w:pPr>
            <w:r w:rsidRPr="004A17B7">
              <w:rPr>
                <w:b/>
                <w:lang w:val="es-CR"/>
              </w:rPr>
              <w:t>CORREQUISITO</w:t>
            </w:r>
          </w:p>
        </w:tc>
      </w:tr>
      <w:tr w:rsidR="00BB5039" w14:paraId="27FA8665" w14:textId="77777777" w:rsidTr="0065416F">
        <w:tc>
          <w:tcPr>
            <w:tcW w:w="2819" w:type="dxa"/>
            <w:vAlign w:val="center"/>
          </w:tcPr>
          <w:p w14:paraId="27FA8662" w14:textId="55A3CFE8" w:rsidR="00BB5039" w:rsidRDefault="00592E27" w:rsidP="00BB5039">
            <w:pPr>
              <w:pStyle w:val="Sinespaciado"/>
              <w:rPr>
                <w:lang w:val="es-CR"/>
              </w:rPr>
            </w:pPr>
            <w:r>
              <w:rPr>
                <w:color w:val="000000"/>
              </w:rPr>
              <w:t xml:space="preserve">ECB 500 </w:t>
            </w:r>
            <w:r w:rsidR="00BB5039" w:rsidRPr="00023DF3">
              <w:rPr>
                <w:color w:val="000000"/>
              </w:rPr>
              <w:t>Políticas Macroeconómicas</w:t>
            </w:r>
          </w:p>
        </w:tc>
        <w:tc>
          <w:tcPr>
            <w:tcW w:w="2828" w:type="dxa"/>
          </w:tcPr>
          <w:p w14:paraId="27FA8663" w14:textId="3D1A8D01" w:rsidR="00BB5039" w:rsidRPr="00EE046C" w:rsidRDefault="00B37321" w:rsidP="0065416F">
            <w:pPr>
              <w:pStyle w:val="Sinespaciado"/>
              <w:jc w:val="center"/>
              <w:rPr>
                <w:lang w:val="es-CR"/>
              </w:rPr>
            </w:pPr>
            <w:ins w:id="1403" w:author="Carolina Ramírez H" w:date="2019-10-15T12:00:00Z">
              <w:r>
                <w:rPr>
                  <w:lang w:val="es-CR"/>
                </w:rPr>
                <w:t>No tiene</w:t>
              </w:r>
            </w:ins>
            <w:del w:id="1404" w:author="Carolina Ramírez H" w:date="2019-10-15T12:00:00Z">
              <w:r w:rsidR="00EE046C" w:rsidRPr="00EE046C" w:rsidDel="00B37321">
                <w:rPr>
                  <w:lang w:val="es-CR"/>
                </w:rPr>
                <w:delText>Bachillerato</w:delText>
              </w:r>
            </w:del>
          </w:p>
        </w:tc>
        <w:tc>
          <w:tcPr>
            <w:tcW w:w="2003" w:type="dxa"/>
          </w:tcPr>
          <w:p w14:paraId="27FA8664" w14:textId="7DB09806" w:rsidR="00BB5039" w:rsidRDefault="006B4894" w:rsidP="0065416F">
            <w:pPr>
              <w:pStyle w:val="Sinespaciado"/>
              <w:jc w:val="center"/>
              <w:rPr>
                <w:lang w:val="es-CR"/>
              </w:rPr>
            </w:pPr>
            <w:r>
              <w:rPr>
                <w:lang w:val="es-CR"/>
              </w:rPr>
              <w:t>NA</w:t>
            </w:r>
          </w:p>
        </w:tc>
      </w:tr>
      <w:tr w:rsidR="00BB5039" w14:paraId="27FA8669" w14:textId="77777777" w:rsidTr="0065416F">
        <w:tc>
          <w:tcPr>
            <w:tcW w:w="2819" w:type="dxa"/>
            <w:vAlign w:val="center"/>
          </w:tcPr>
          <w:p w14:paraId="27FA8666" w14:textId="629CDFFA" w:rsidR="00BB5039" w:rsidRDefault="00592E27" w:rsidP="00BB5039">
            <w:pPr>
              <w:pStyle w:val="Sinespaciado"/>
              <w:rPr>
                <w:lang w:val="es-CR"/>
              </w:rPr>
            </w:pPr>
            <w:r>
              <w:rPr>
                <w:color w:val="000000"/>
              </w:rPr>
              <w:t xml:space="preserve">ECB 501 </w:t>
            </w:r>
            <w:r w:rsidR="00BB5039" w:rsidRPr="00023DF3">
              <w:rPr>
                <w:color w:val="000000"/>
              </w:rPr>
              <w:t>Desarrollo del Pensamiento Económico</w:t>
            </w:r>
          </w:p>
        </w:tc>
        <w:tc>
          <w:tcPr>
            <w:tcW w:w="2828" w:type="dxa"/>
          </w:tcPr>
          <w:p w14:paraId="27FA8667" w14:textId="34FFFF4B" w:rsidR="00BB5039" w:rsidRPr="00EE046C" w:rsidRDefault="00B37321" w:rsidP="0065416F">
            <w:pPr>
              <w:pStyle w:val="Sinespaciado"/>
              <w:jc w:val="center"/>
              <w:rPr>
                <w:lang w:val="es-CR"/>
              </w:rPr>
            </w:pPr>
            <w:ins w:id="1405" w:author="Carolina Ramírez H" w:date="2019-10-15T12:00:00Z">
              <w:r>
                <w:rPr>
                  <w:lang w:val="es-CR"/>
                </w:rPr>
                <w:t>No tiene</w:t>
              </w:r>
            </w:ins>
            <w:del w:id="1406" w:author="Carolina Ramírez H" w:date="2019-10-15T12:00:00Z">
              <w:r w:rsidR="00EE046C" w:rsidRPr="00EE046C" w:rsidDel="00B37321">
                <w:rPr>
                  <w:lang w:val="es-CR"/>
                </w:rPr>
                <w:delText>Bachillerato</w:delText>
              </w:r>
            </w:del>
          </w:p>
        </w:tc>
        <w:tc>
          <w:tcPr>
            <w:tcW w:w="2003" w:type="dxa"/>
          </w:tcPr>
          <w:p w14:paraId="27FA8668" w14:textId="4DDD3593" w:rsidR="00BB5039" w:rsidRDefault="006B4894" w:rsidP="0065416F">
            <w:pPr>
              <w:pStyle w:val="Sinespaciado"/>
              <w:jc w:val="center"/>
              <w:rPr>
                <w:lang w:val="es-CR"/>
              </w:rPr>
            </w:pPr>
            <w:r>
              <w:rPr>
                <w:lang w:val="es-CR"/>
              </w:rPr>
              <w:t>NA</w:t>
            </w:r>
          </w:p>
        </w:tc>
      </w:tr>
      <w:tr w:rsidR="00BB5039" w14:paraId="77E92835" w14:textId="77777777" w:rsidTr="0065416F">
        <w:tc>
          <w:tcPr>
            <w:tcW w:w="2819" w:type="dxa"/>
            <w:vAlign w:val="center"/>
          </w:tcPr>
          <w:p w14:paraId="660C3376" w14:textId="20413C89" w:rsidR="00BB5039" w:rsidRDefault="00592E27" w:rsidP="00BB5039">
            <w:pPr>
              <w:pStyle w:val="Sinespaciado"/>
              <w:rPr>
                <w:lang w:val="es-CR"/>
              </w:rPr>
            </w:pPr>
            <w:r>
              <w:rPr>
                <w:color w:val="000000"/>
              </w:rPr>
              <w:t xml:space="preserve">ECB 502 </w:t>
            </w:r>
            <w:r w:rsidR="00BB5039" w:rsidRPr="00023DF3">
              <w:rPr>
                <w:color w:val="000000"/>
              </w:rPr>
              <w:t>Trabajo Final de Graduación</w:t>
            </w:r>
          </w:p>
        </w:tc>
        <w:tc>
          <w:tcPr>
            <w:tcW w:w="2828" w:type="dxa"/>
          </w:tcPr>
          <w:p w14:paraId="7D1F1459" w14:textId="3F794348" w:rsidR="00BB5039" w:rsidRPr="00EE046C" w:rsidRDefault="00EE046C" w:rsidP="0065416F">
            <w:pPr>
              <w:pStyle w:val="Sinespaciado"/>
              <w:jc w:val="center"/>
              <w:rPr>
                <w:lang w:val="es-CR"/>
              </w:rPr>
            </w:pPr>
            <w:del w:id="1407" w:author="Carolina Ramírez H" w:date="2019-10-15T12:00:00Z">
              <w:r w:rsidRPr="00EE046C" w:rsidDel="00B37321">
                <w:rPr>
                  <w:lang w:val="es-CR"/>
                </w:rPr>
                <w:delText>Bachillerato</w:delText>
              </w:r>
            </w:del>
            <w:ins w:id="1408" w:author="Carolina Ramírez H" w:date="2019-10-15T12:00:00Z">
              <w:r w:rsidR="00B37321">
                <w:rPr>
                  <w:lang w:val="es-CR"/>
                </w:rPr>
                <w:t>No tiene</w:t>
              </w:r>
            </w:ins>
          </w:p>
        </w:tc>
        <w:tc>
          <w:tcPr>
            <w:tcW w:w="2003" w:type="dxa"/>
          </w:tcPr>
          <w:p w14:paraId="2C5C9C69" w14:textId="078101CF" w:rsidR="00BB5039" w:rsidRDefault="006B4894" w:rsidP="0065416F">
            <w:pPr>
              <w:pStyle w:val="Sinespaciado"/>
              <w:jc w:val="center"/>
              <w:rPr>
                <w:lang w:val="es-CR"/>
              </w:rPr>
            </w:pPr>
            <w:r>
              <w:rPr>
                <w:lang w:val="es-CR"/>
              </w:rPr>
              <w:t>NA</w:t>
            </w:r>
          </w:p>
        </w:tc>
      </w:tr>
      <w:tr w:rsidR="00BB5039" w14:paraId="28DA95FE" w14:textId="77777777" w:rsidTr="0065416F">
        <w:tc>
          <w:tcPr>
            <w:tcW w:w="2819" w:type="dxa"/>
            <w:vAlign w:val="center"/>
          </w:tcPr>
          <w:p w14:paraId="1AF136BD" w14:textId="04290D36" w:rsidR="00BB5039" w:rsidRDefault="00592E27" w:rsidP="00BB5039">
            <w:pPr>
              <w:pStyle w:val="Sinespaciado"/>
              <w:rPr>
                <w:lang w:val="es-CR"/>
              </w:rPr>
            </w:pPr>
            <w:r>
              <w:rPr>
                <w:color w:val="000000"/>
              </w:rPr>
              <w:t xml:space="preserve">ECB 503 </w:t>
            </w:r>
            <w:r w:rsidR="00BB5039" w:rsidRPr="00023DF3">
              <w:rPr>
                <w:color w:val="000000"/>
              </w:rPr>
              <w:t>Modelos Macroeconómicos</w:t>
            </w:r>
          </w:p>
        </w:tc>
        <w:tc>
          <w:tcPr>
            <w:tcW w:w="2828" w:type="dxa"/>
          </w:tcPr>
          <w:p w14:paraId="32CD9E38" w14:textId="031E0617" w:rsidR="00BB5039" w:rsidRPr="00EE046C" w:rsidRDefault="00F27859" w:rsidP="0065416F">
            <w:pPr>
              <w:pStyle w:val="Sinespaciado"/>
              <w:jc w:val="center"/>
              <w:rPr>
                <w:lang w:val="es-CR"/>
              </w:rPr>
            </w:pPr>
            <w:r w:rsidRPr="00EE046C">
              <w:rPr>
                <w:color w:val="000000"/>
              </w:rPr>
              <w:t xml:space="preserve">ECB 500 </w:t>
            </w:r>
            <w:r w:rsidR="006B4894" w:rsidRPr="00EE046C">
              <w:rPr>
                <w:lang w:val="es-CR"/>
              </w:rPr>
              <w:t>Políticas Macroeconómicas</w:t>
            </w:r>
          </w:p>
        </w:tc>
        <w:tc>
          <w:tcPr>
            <w:tcW w:w="2003" w:type="dxa"/>
          </w:tcPr>
          <w:p w14:paraId="153B8E9B" w14:textId="17081AF9" w:rsidR="00BB5039" w:rsidRDefault="006B4894" w:rsidP="0065416F">
            <w:pPr>
              <w:pStyle w:val="Sinespaciado"/>
              <w:jc w:val="center"/>
              <w:rPr>
                <w:lang w:val="es-CR"/>
              </w:rPr>
            </w:pPr>
            <w:r>
              <w:rPr>
                <w:lang w:val="es-CR"/>
              </w:rPr>
              <w:t>NA</w:t>
            </w:r>
          </w:p>
        </w:tc>
      </w:tr>
      <w:tr w:rsidR="00BB5039" w14:paraId="35724430" w14:textId="77777777" w:rsidTr="0065416F">
        <w:tc>
          <w:tcPr>
            <w:tcW w:w="2819" w:type="dxa"/>
            <w:vAlign w:val="center"/>
          </w:tcPr>
          <w:p w14:paraId="21047F1F" w14:textId="61374021" w:rsidR="00BB5039" w:rsidRDefault="00592E27" w:rsidP="00BB5039">
            <w:pPr>
              <w:pStyle w:val="Sinespaciado"/>
              <w:rPr>
                <w:lang w:val="es-CR"/>
              </w:rPr>
            </w:pPr>
            <w:r>
              <w:rPr>
                <w:color w:val="000000"/>
              </w:rPr>
              <w:t xml:space="preserve">ECB 504 </w:t>
            </w:r>
            <w:r w:rsidR="00BB5039" w:rsidRPr="00023DF3">
              <w:rPr>
                <w:color w:val="000000"/>
              </w:rPr>
              <w:t>Desarrollo Económico de Costa Rica</w:t>
            </w:r>
          </w:p>
        </w:tc>
        <w:tc>
          <w:tcPr>
            <w:tcW w:w="2828" w:type="dxa"/>
          </w:tcPr>
          <w:p w14:paraId="448D8FAB" w14:textId="60671363" w:rsidR="00BB5039" w:rsidRDefault="00F27859" w:rsidP="0065416F">
            <w:pPr>
              <w:pStyle w:val="Sinespaciado"/>
              <w:jc w:val="center"/>
              <w:rPr>
                <w:lang w:val="es-CR"/>
              </w:rPr>
            </w:pPr>
            <w:r>
              <w:rPr>
                <w:color w:val="000000"/>
              </w:rPr>
              <w:t xml:space="preserve">ECB 501 </w:t>
            </w:r>
            <w:r w:rsidR="008011CA">
              <w:rPr>
                <w:lang w:val="es-CR"/>
              </w:rPr>
              <w:t>Desarrollo del P</w:t>
            </w:r>
            <w:r w:rsidR="00216C23">
              <w:rPr>
                <w:lang w:val="es-CR"/>
              </w:rPr>
              <w:t>ensamiento Económico</w:t>
            </w:r>
          </w:p>
        </w:tc>
        <w:tc>
          <w:tcPr>
            <w:tcW w:w="2003" w:type="dxa"/>
          </w:tcPr>
          <w:p w14:paraId="05CD70EF" w14:textId="23FB8195" w:rsidR="00BB5039" w:rsidRDefault="00216C23" w:rsidP="0065416F">
            <w:pPr>
              <w:pStyle w:val="Sinespaciado"/>
              <w:jc w:val="center"/>
              <w:rPr>
                <w:lang w:val="es-CR"/>
              </w:rPr>
            </w:pPr>
            <w:r>
              <w:rPr>
                <w:lang w:val="es-CR"/>
              </w:rPr>
              <w:t>NA</w:t>
            </w:r>
          </w:p>
        </w:tc>
      </w:tr>
      <w:tr w:rsidR="00BB5039" w14:paraId="03B08B80" w14:textId="77777777" w:rsidTr="0065416F">
        <w:tc>
          <w:tcPr>
            <w:tcW w:w="2819" w:type="dxa"/>
          </w:tcPr>
          <w:p w14:paraId="2F49000C" w14:textId="26D3EB16" w:rsidR="00BB5039" w:rsidRDefault="00592E27" w:rsidP="00BB5039">
            <w:pPr>
              <w:pStyle w:val="Sinespaciado"/>
              <w:rPr>
                <w:lang w:val="es-CR"/>
              </w:rPr>
            </w:pPr>
            <w:r>
              <w:rPr>
                <w:color w:val="000000"/>
              </w:rPr>
              <w:t xml:space="preserve">ECB 505 </w:t>
            </w:r>
            <w:r w:rsidR="00BB5039" w:rsidRPr="00023DF3">
              <w:rPr>
                <w:color w:val="000000"/>
              </w:rPr>
              <w:t>Banca y Mercado de Capitales</w:t>
            </w:r>
          </w:p>
        </w:tc>
        <w:tc>
          <w:tcPr>
            <w:tcW w:w="2828" w:type="dxa"/>
          </w:tcPr>
          <w:p w14:paraId="1E93ABF8" w14:textId="43AD36F9" w:rsidR="00BB5039" w:rsidRDefault="00F27859" w:rsidP="0065416F">
            <w:pPr>
              <w:pStyle w:val="Sinespaciado"/>
              <w:jc w:val="center"/>
              <w:rPr>
                <w:lang w:val="es-CR"/>
              </w:rPr>
            </w:pPr>
            <w:r>
              <w:rPr>
                <w:color w:val="000000"/>
              </w:rPr>
              <w:t xml:space="preserve">ECB 500 </w:t>
            </w:r>
            <w:r w:rsidR="00216C23">
              <w:rPr>
                <w:lang w:val="es-CR"/>
              </w:rPr>
              <w:t>Políticas Macroeconómicas</w:t>
            </w:r>
          </w:p>
        </w:tc>
        <w:tc>
          <w:tcPr>
            <w:tcW w:w="2003" w:type="dxa"/>
          </w:tcPr>
          <w:p w14:paraId="22391A3E" w14:textId="3A72E768" w:rsidR="00BB5039" w:rsidRDefault="00216C23" w:rsidP="0065416F">
            <w:pPr>
              <w:pStyle w:val="Sinespaciado"/>
              <w:jc w:val="center"/>
              <w:rPr>
                <w:lang w:val="es-CR"/>
              </w:rPr>
            </w:pPr>
            <w:r>
              <w:rPr>
                <w:lang w:val="es-CR"/>
              </w:rPr>
              <w:t>NA</w:t>
            </w:r>
          </w:p>
        </w:tc>
      </w:tr>
    </w:tbl>
    <w:p w14:paraId="27FA866A" w14:textId="7047FD2D" w:rsidR="00E37B80" w:rsidRPr="0017434F" w:rsidRDefault="0017434F" w:rsidP="005A4B48">
      <w:pPr>
        <w:rPr>
          <w:sz w:val="22"/>
          <w:szCs w:val="20"/>
        </w:rPr>
      </w:pPr>
      <w:r>
        <w:rPr>
          <w:sz w:val="22"/>
          <w:szCs w:val="20"/>
        </w:rPr>
        <w:t>Fuente: Elaboración propia, 2019</w:t>
      </w:r>
    </w:p>
    <w:p w14:paraId="27FA866C" w14:textId="77777777" w:rsidR="005A4B48" w:rsidRDefault="005A4B48" w:rsidP="005A4B48">
      <w:pPr>
        <w:pStyle w:val="Ttulo2"/>
      </w:pPr>
      <w:bookmarkStart w:id="1409" w:name="_Toc21440789"/>
      <w:bookmarkStart w:id="1410" w:name="_Toc21529113"/>
      <w:r>
        <w:lastRenderedPageBreak/>
        <w:t>11.4 Plan de Transición</w:t>
      </w:r>
      <w:bookmarkEnd w:id="1409"/>
      <w:bookmarkEnd w:id="1410"/>
    </w:p>
    <w:p w14:paraId="27FA866D" w14:textId="1FB226D9" w:rsidR="005A4B48" w:rsidRDefault="005A4B48" w:rsidP="005A4B48">
      <w:pPr>
        <w:rPr>
          <w:ins w:id="1411" w:author="Carolina Ramírez H" w:date="2019-10-15T12:01:00Z"/>
        </w:rPr>
      </w:pPr>
      <w:r>
        <w:t xml:space="preserve">Para el estudiantado que decide trasladarse del plan </w:t>
      </w:r>
      <w:r w:rsidR="00E37B80">
        <w:t>declarado terminal</w:t>
      </w:r>
      <w:r>
        <w:t xml:space="preserve"> al nuevo plan de estudios, debe realizarse la programación de los cursos que se impartirán para que se ubiquen en el nuevo plan de estudios y logren graduarse con este.</w:t>
      </w:r>
    </w:p>
    <w:p w14:paraId="108910BA" w14:textId="11E21147" w:rsidR="00B37321" w:rsidRDefault="00B37321" w:rsidP="005A4B48">
      <w:pPr>
        <w:rPr>
          <w:ins w:id="1412" w:author="Carolina Ramírez H" w:date="2019-10-15T12:01:00Z"/>
        </w:rPr>
      </w:pPr>
      <w:ins w:id="1413" w:author="Carolina Ramírez H" w:date="2019-10-15T12:01:00Z">
        <w:r>
          <w:t>Se reconocerán como cursos optativos los cursos</w:t>
        </w:r>
      </w:ins>
      <w:ins w:id="1414" w:author="Carolina Ramírez H" w:date="2019-10-15T12:02:00Z">
        <w:r>
          <w:t xml:space="preserve"> regulares</w:t>
        </w:r>
      </w:ins>
      <w:ins w:id="1415" w:author="Carolina Ramírez H" w:date="2019-10-15T12:01:00Z">
        <w:r>
          <w:t>:</w:t>
        </w:r>
      </w:ins>
      <w:ins w:id="1416" w:author="Carolina Ramírez H" w:date="2019-10-15T12:02:00Z">
        <w:r>
          <w:t xml:space="preserve"> </w:t>
        </w:r>
        <w:r w:rsidRPr="00D81F31">
          <w:rPr>
            <w:lang w:val="es-CR" w:eastAsia="es-CR"/>
          </w:rPr>
          <w:t>ECB 503</w:t>
        </w:r>
        <w:r>
          <w:rPr>
            <w:lang w:val="es-CR" w:eastAsia="es-CR"/>
          </w:rPr>
          <w:t xml:space="preserve"> </w:t>
        </w:r>
        <w:r w:rsidRPr="00D81F31">
          <w:rPr>
            <w:lang w:val="es-CR" w:eastAsia="es-CR"/>
          </w:rPr>
          <w:t>Modelos macroeconómicos</w:t>
        </w:r>
        <w:r>
          <w:rPr>
            <w:lang w:val="es-CR" w:eastAsia="es-CR"/>
          </w:rPr>
          <w:t xml:space="preserve"> y </w:t>
        </w:r>
        <w:bookmarkStart w:id="1417" w:name="_GoBack"/>
        <w:bookmarkEnd w:id="1417"/>
        <w:r w:rsidRPr="00D81F31">
          <w:rPr>
            <w:lang w:val="es-CR" w:eastAsia="es-CR"/>
          </w:rPr>
          <w:t>ECB 525</w:t>
        </w:r>
        <w:r>
          <w:rPr>
            <w:lang w:val="es-CR" w:eastAsia="es-CR"/>
          </w:rPr>
          <w:t xml:space="preserve"> </w:t>
        </w:r>
        <w:r w:rsidRPr="00D81F31">
          <w:rPr>
            <w:lang w:val="es-CR" w:eastAsia="es-CR"/>
          </w:rPr>
          <w:t>Evaluación de proyectos Sociales</w:t>
        </w:r>
        <w:r w:rsidRPr="00D81F31">
          <w:rPr>
            <w:lang w:val="es-CR" w:eastAsia="es-CR"/>
          </w:rPr>
          <w:t xml:space="preserve"> </w:t>
        </w:r>
        <w:r>
          <w:rPr>
            <w:lang w:val="es-CR" w:eastAsia="es-CR"/>
          </w:rPr>
          <w:t xml:space="preserve">y el curso </w:t>
        </w:r>
        <w:r w:rsidRPr="00D81F31">
          <w:rPr>
            <w:lang w:val="es-CR" w:eastAsia="es-CR"/>
          </w:rPr>
          <w:t>ECB 522</w:t>
        </w:r>
        <w:r w:rsidRPr="00B37321">
          <w:rPr>
            <w:lang w:val="es-CR" w:eastAsia="es-CR"/>
          </w:rPr>
          <w:t xml:space="preserve"> </w:t>
        </w:r>
        <w:r w:rsidRPr="00D81F31">
          <w:rPr>
            <w:lang w:val="es-CR" w:eastAsia="es-CR"/>
          </w:rPr>
          <w:t>Economía crítica Actual</w:t>
        </w:r>
        <w:r>
          <w:rPr>
            <w:lang w:val="es-CR" w:eastAsia="es-CR"/>
          </w:rPr>
          <w:t xml:space="preserve"> se manti</w:t>
        </w:r>
      </w:ins>
      <w:ins w:id="1418" w:author="Carolina Ramírez H" w:date="2019-10-15T12:03:00Z">
        <w:r>
          <w:rPr>
            <w:lang w:val="es-CR" w:eastAsia="es-CR"/>
          </w:rPr>
          <w:t>ene como optativo pero cambia de nombre.</w:t>
        </w:r>
      </w:ins>
    </w:p>
    <w:p w14:paraId="6DBF86AF" w14:textId="31A65A06" w:rsidR="00B37321" w:rsidDel="00B37321" w:rsidRDefault="00B37321" w:rsidP="005A4B48">
      <w:pPr>
        <w:rPr>
          <w:del w:id="1419" w:author="Carolina Ramírez H" w:date="2019-10-15T12:03:00Z"/>
        </w:rPr>
      </w:pPr>
    </w:p>
    <w:p w14:paraId="27FA866E" w14:textId="0C2EB453" w:rsidR="005A4B48" w:rsidDel="00B37321" w:rsidRDefault="005A4B48" w:rsidP="005A4B48">
      <w:pPr>
        <w:rPr>
          <w:del w:id="1420" w:author="Carolina Ramírez H" w:date="2019-10-15T12:01:00Z"/>
        </w:rPr>
      </w:pPr>
      <w:del w:id="1421" w:author="Carolina Ramírez H" w:date="2019-10-15T12:01:00Z">
        <w:r w:rsidDel="00B37321">
          <w:delText>Se presenta una tabla ejemplificando con estructuras curriculares por ciclo, por nivel, para cada año lectivo y por cohorte.</w:delText>
        </w:r>
      </w:del>
    </w:p>
    <w:p w14:paraId="4B7D75B7" w14:textId="647F606F" w:rsidR="00EE046C" w:rsidDel="00B37321" w:rsidRDefault="00EE046C" w:rsidP="005A4B48">
      <w:pPr>
        <w:rPr>
          <w:del w:id="1422" w:author="Carolina Ramírez H" w:date="2019-10-15T12:01:00Z"/>
        </w:rPr>
      </w:pPr>
    </w:p>
    <w:p w14:paraId="3C8F2493" w14:textId="4E6C9BEE" w:rsidR="00E97A3F" w:rsidRDefault="00E97A3F" w:rsidP="00E97A3F">
      <w:pPr>
        <w:spacing w:before="0" w:after="0"/>
        <w:jc w:val="center"/>
        <w:rPr>
          <w:ins w:id="1423" w:author="Carolina Ramírez H" w:date="2019-10-15T11:32:00Z"/>
          <w:b/>
          <w:bCs/>
          <w:lang w:val="es-CR"/>
        </w:rPr>
      </w:pPr>
      <w:bookmarkStart w:id="1424" w:name="_Toc21438712"/>
      <w:bookmarkStart w:id="1425" w:name="_Toc21529133"/>
      <w:r w:rsidRPr="00EE046C">
        <w:rPr>
          <w:b/>
          <w:bCs/>
          <w:lang w:val="es-CR"/>
        </w:rPr>
        <w:t xml:space="preserve">Tabla </w:t>
      </w:r>
      <w:r w:rsidRPr="00EE046C">
        <w:rPr>
          <w:b/>
          <w:bCs/>
          <w:lang w:val="es-CR"/>
        </w:rPr>
        <w:fldChar w:fldCharType="begin"/>
      </w:r>
      <w:r w:rsidRPr="00EE046C">
        <w:rPr>
          <w:b/>
          <w:bCs/>
          <w:lang w:val="es-CR"/>
        </w:rPr>
        <w:instrText xml:space="preserve"> SEQ Tabla \* ARABIC </w:instrText>
      </w:r>
      <w:r w:rsidRPr="00EE046C">
        <w:rPr>
          <w:b/>
          <w:bCs/>
          <w:lang w:val="es-CR"/>
        </w:rPr>
        <w:fldChar w:fldCharType="separate"/>
      </w:r>
      <w:r w:rsidR="00C5096C" w:rsidRPr="00EE046C">
        <w:rPr>
          <w:b/>
          <w:bCs/>
          <w:noProof/>
          <w:lang w:val="es-CR"/>
        </w:rPr>
        <w:t>15</w:t>
      </w:r>
      <w:r w:rsidRPr="00EE046C">
        <w:rPr>
          <w:b/>
          <w:bCs/>
          <w:lang w:val="es-CR"/>
        </w:rPr>
        <w:fldChar w:fldCharType="end"/>
      </w:r>
      <w:r w:rsidRPr="00EE046C">
        <w:rPr>
          <w:b/>
        </w:rPr>
        <w:br/>
      </w:r>
      <w:r w:rsidR="005A4B48" w:rsidRPr="00EE046C">
        <w:rPr>
          <w:b/>
          <w:bCs/>
          <w:lang w:val="es-CR"/>
        </w:rPr>
        <w:t xml:space="preserve">Universidad Nacional, </w:t>
      </w:r>
      <w:r w:rsidR="001C72EC" w:rsidRPr="00EE046C">
        <w:rPr>
          <w:b/>
          <w:bCs/>
          <w:lang w:val="es-CR"/>
        </w:rPr>
        <w:t>Plan de Estudio Licenciatura en Economía</w:t>
      </w:r>
      <w:r w:rsidRPr="00EE046C">
        <w:rPr>
          <w:b/>
        </w:rPr>
        <w:br/>
      </w:r>
      <w:r w:rsidR="005A4B48" w:rsidRPr="00EE046C">
        <w:rPr>
          <w:b/>
          <w:bCs/>
          <w:lang w:val="es-CR"/>
        </w:rPr>
        <w:t>Plan de transición</w:t>
      </w:r>
      <w:r w:rsidR="009335A5" w:rsidRPr="00EE046C">
        <w:rPr>
          <w:b/>
          <w:bCs/>
          <w:lang w:val="es-CR"/>
        </w:rPr>
        <w:t xml:space="preserve"> para el traslado del plan vigente al nuevo plan</w:t>
      </w:r>
      <w:bookmarkEnd w:id="1424"/>
      <w:bookmarkEnd w:id="1425"/>
    </w:p>
    <w:tbl>
      <w:tblPr>
        <w:tblW w:w="8940" w:type="dxa"/>
        <w:tblCellMar>
          <w:left w:w="70" w:type="dxa"/>
          <w:right w:w="70" w:type="dxa"/>
        </w:tblCellMar>
        <w:tblLook w:val="04A0" w:firstRow="1" w:lastRow="0" w:firstColumn="1" w:lastColumn="0" w:noHBand="0" w:noVBand="1"/>
        <w:tblPrChange w:id="1426" w:author="Carolina Ramírez H" w:date="2019-10-15T11:44:00Z">
          <w:tblPr>
            <w:tblW w:w="8940" w:type="dxa"/>
            <w:tblCellMar>
              <w:left w:w="70" w:type="dxa"/>
              <w:right w:w="70" w:type="dxa"/>
            </w:tblCellMar>
            <w:tblLook w:val="04A0" w:firstRow="1" w:lastRow="0" w:firstColumn="1" w:lastColumn="0" w:noHBand="0" w:noVBand="1"/>
          </w:tblPr>
        </w:tblPrChange>
      </w:tblPr>
      <w:tblGrid>
        <w:gridCol w:w="482"/>
        <w:gridCol w:w="458"/>
        <w:gridCol w:w="944"/>
        <w:gridCol w:w="3440"/>
        <w:gridCol w:w="693"/>
        <w:gridCol w:w="368"/>
        <w:gridCol w:w="317"/>
        <w:gridCol w:w="305"/>
        <w:gridCol w:w="342"/>
        <w:gridCol w:w="356"/>
        <w:gridCol w:w="334"/>
        <w:gridCol w:w="425"/>
        <w:gridCol w:w="476"/>
        <w:tblGridChange w:id="1427">
          <w:tblGrid>
            <w:gridCol w:w="482"/>
            <w:gridCol w:w="458"/>
            <w:gridCol w:w="944"/>
            <w:gridCol w:w="3440"/>
            <w:gridCol w:w="693"/>
            <w:gridCol w:w="368"/>
            <w:gridCol w:w="317"/>
            <w:gridCol w:w="305"/>
            <w:gridCol w:w="342"/>
            <w:gridCol w:w="356"/>
            <w:gridCol w:w="334"/>
            <w:gridCol w:w="425"/>
            <w:gridCol w:w="476"/>
          </w:tblGrid>
        </w:tblGridChange>
      </w:tblGrid>
      <w:tr w:rsidR="00BB20B8" w:rsidRPr="00BB20B8" w14:paraId="1CF6AF5C" w14:textId="77777777" w:rsidTr="00190794">
        <w:trPr>
          <w:trHeight w:val="204"/>
          <w:ins w:id="1428" w:author="Carolina Ramírez H" w:date="2019-10-15T11:34:00Z"/>
          <w:trPrChange w:id="1429" w:author="Carolina Ramírez H" w:date="2019-10-15T11:44:00Z">
            <w:trPr>
              <w:trHeight w:val="204"/>
            </w:trPr>
          </w:trPrChange>
        </w:trPr>
        <w:tc>
          <w:tcPr>
            <w:tcW w:w="482" w:type="dxa"/>
            <w:vMerge w:val="restart"/>
            <w:tcBorders>
              <w:top w:val="single" w:sz="12" w:space="0" w:color="auto"/>
              <w:left w:val="single" w:sz="12" w:space="0" w:color="auto"/>
              <w:bottom w:val="double" w:sz="6" w:space="0" w:color="000000"/>
              <w:right w:val="nil"/>
            </w:tcBorders>
            <w:shd w:val="clear" w:color="000000" w:fill="FFFFFF"/>
            <w:vAlign w:val="center"/>
            <w:hideMark/>
            <w:tcPrChange w:id="1430" w:author="Carolina Ramírez H" w:date="2019-10-15T11:44:00Z">
              <w:tcPr>
                <w:tcW w:w="400" w:type="dxa"/>
                <w:vMerge w:val="restart"/>
                <w:tcBorders>
                  <w:top w:val="nil"/>
                  <w:left w:val="single" w:sz="8" w:space="0" w:color="auto"/>
                  <w:bottom w:val="double" w:sz="6" w:space="0" w:color="000000"/>
                  <w:right w:val="nil"/>
                </w:tcBorders>
                <w:shd w:val="clear" w:color="000000" w:fill="FFFFFF"/>
                <w:vAlign w:val="center"/>
                <w:hideMark/>
              </w:tcPr>
            </w:tcPrChange>
          </w:tcPr>
          <w:p w14:paraId="2BAF927B" w14:textId="77777777" w:rsidR="00BB20B8" w:rsidRPr="00BB20B8" w:rsidRDefault="00BB20B8" w:rsidP="00BB20B8">
            <w:pPr>
              <w:spacing w:before="0" w:after="0" w:line="240" w:lineRule="auto"/>
              <w:jc w:val="center"/>
              <w:rPr>
                <w:ins w:id="1431" w:author="Carolina Ramírez H" w:date="2019-10-15T11:34:00Z"/>
                <w:rFonts w:ascii="Calibri" w:eastAsia="Times New Roman" w:hAnsi="Calibri" w:cs="Calibri"/>
                <w:b/>
                <w:bCs/>
                <w:color w:val="000000"/>
                <w:sz w:val="16"/>
                <w:szCs w:val="16"/>
                <w:lang w:val="es-CR" w:eastAsia="es-CR"/>
              </w:rPr>
            </w:pPr>
            <w:ins w:id="1432" w:author="Carolina Ramírez H" w:date="2019-10-15T11:34:00Z">
              <w:r w:rsidRPr="00BB20B8">
                <w:rPr>
                  <w:rFonts w:ascii="Calibri" w:eastAsia="Times New Roman" w:hAnsi="Calibri" w:cs="Calibri"/>
                  <w:b/>
                  <w:bCs/>
                  <w:color w:val="000000"/>
                  <w:sz w:val="16"/>
                  <w:szCs w:val="16"/>
                  <w:lang w:val="es-CR" w:eastAsia="es-CR"/>
                </w:rPr>
                <w:t>Nivel</w:t>
              </w:r>
            </w:ins>
          </w:p>
        </w:tc>
        <w:tc>
          <w:tcPr>
            <w:tcW w:w="458" w:type="dxa"/>
            <w:vMerge w:val="restart"/>
            <w:tcBorders>
              <w:top w:val="single" w:sz="12" w:space="0" w:color="auto"/>
              <w:left w:val="nil"/>
              <w:bottom w:val="double" w:sz="6" w:space="0" w:color="000000"/>
              <w:right w:val="nil"/>
            </w:tcBorders>
            <w:shd w:val="clear" w:color="000000" w:fill="FFFFFF"/>
            <w:vAlign w:val="center"/>
            <w:hideMark/>
            <w:tcPrChange w:id="1433" w:author="Carolina Ramírez H" w:date="2019-10-15T11:44:00Z">
              <w:tcPr>
                <w:tcW w:w="380" w:type="dxa"/>
                <w:vMerge w:val="restart"/>
                <w:tcBorders>
                  <w:top w:val="nil"/>
                  <w:left w:val="nil"/>
                  <w:bottom w:val="double" w:sz="6" w:space="0" w:color="000000"/>
                  <w:right w:val="nil"/>
                </w:tcBorders>
                <w:shd w:val="clear" w:color="000000" w:fill="FFFFFF"/>
                <w:vAlign w:val="center"/>
                <w:hideMark/>
              </w:tcPr>
            </w:tcPrChange>
          </w:tcPr>
          <w:p w14:paraId="09933FDE" w14:textId="77777777" w:rsidR="00BB20B8" w:rsidRPr="00BB20B8" w:rsidRDefault="00BB20B8" w:rsidP="00BB20B8">
            <w:pPr>
              <w:spacing w:before="0" w:after="0" w:line="240" w:lineRule="auto"/>
              <w:jc w:val="center"/>
              <w:rPr>
                <w:ins w:id="1434" w:author="Carolina Ramírez H" w:date="2019-10-15T11:34:00Z"/>
                <w:rFonts w:ascii="Calibri" w:eastAsia="Times New Roman" w:hAnsi="Calibri" w:cs="Calibri"/>
                <w:b/>
                <w:bCs/>
                <w:color w:val="000000"/>
                <w:sz w:val="16"/>
                <w:szCs w:val="16"/>
                <w:lang w:val="es-CR" w:eastAsia="es-CR"/>
              </w:rPr>
            </w:pPr>
            <w:ins w:id="1435" w:author="Carolina Ramírez H" w:date="2019-10-15T11:34:00Z">
              <w:r w:rsidRPr="00BB20B8">
                <w:rPr>
                  <w:rFonts w:ascii="Calibri" w:eastAsia="Times New Roman" w:hAnsi="Calibri" w:cs="Calibri"/>
                  <w:b/>
                  <w:bCs/>
                  <w:color w:val="000000"/>
                  <w:sz w:val="16"/>
                  <w:szCs w:val="16"/>
                  <w:lang w:val="es-CR" w:eastAsia="es-CR"/>
                </w:rPr>
                <w:t>Ciclo</w:t>
              </w:r>
            </w:ins>
          </w:p>
        </w:tc>
        <w:tc>
          <w:tcPr>
            <w:tcW w:w="944" w:type="dxa"/>
            <w:vMerge w:val="restart"/>
            <w:tcBorders>
              <w:top w:val="single" w:sz="12" w:space="0" w:color="auto"/>
              <w:left w:val="nil"/>
              <w:bottom w:val="double" w:sz="6" w:space="0" w:color="000000"/>
              <w:right w:val="nil"/>
            </w:tcBorders>
            <w:shd w:val="clear" w:color="000000" w:fill="FFFFFF"/>
            <w:vAlign w:val="center"/>
            <w:hideMark/>
            <w:tcPrChange w:id="1436" w:author="Carolina Ramírez H" w:date="2019-10-15T11:44:00Z">
              <w:tcPr>
                <w:tcW w:w="1000" w:type="dxa"/>
                <w:vMerge w:val="restart"/>
                <w:tcBorders>
                  <w:top w:val="nil"/>
                  <w:left w:val="nil"/>
                  <w:bottom w:val="double" w:sz="6" w:space="0" w:color="000000"/>
                  <w:right w:val="nil"/>
                </w:tcBorders>
                <w:shd w:val="clear" w:color="000000" w:fill="FFFFFF"/>
                <w:vAlign w:val="center"/>
                <w:hideMark/>
              </w:tcPr>
            </w:tcPrChange>
          </w:tcPr>
          <w:p w14:paraId="7105F08D" w14:textId="77777777" w:rsidR="00BB20B8" w:rsidRPr="00BB20B8" w:rsidRDefault="00BB20B8" w:rsidP="00BB20B8">
            <w:pPr>
              <w:spacing w:before="0" w:after="0" w:line="240" w:lineRule="auto"/>
              <w:jc w:val="center"/>
              <w:rPr>
                <w:ins w:id="1437" w:author="Carolina Ramírez H" w:date="2019-10-15T11:34:00Z"/>
                <w:rFonts w:ascii="Calibri" w:eastAsia="Times New Roman" w:hAnsi="Calibri" w:cs="Calibri"/>
                <w:b/>
                <w:bCs/>
                <w:color w:val="000000"/>
                <w:sz w:val="16"/>
                <w:szCs w:val="16"/>
                <w:lang w:val="es-CR" w:eastAsia="es-CR"/>
              </w:rPr>
            </w:pPr>
            <w:ins w:id="1438" w:author="Carolina Ramírez H" w:date="2019-10-15T11:34:00Z">
              <w:r w:rsidRPr="00BB20B8">
                <w:rPr>
                  <w:rFonts w:ascii="Calibri" w:eastAsia="Times New Roman" w:hAnsi="Calibri" w:cs="Calibri"/>
                  <w:b/>
                  <w:bCs/>
                  <w:color w:val="000000"/>
                  <w:sz w:val="16"/>
                  <w:szCs w:val="16"/>
                  <w:lang w:val="es-CR" w:eastAsia="es-CR"/>
                </w:rPr>
                <w:t>Código</w:t>
              </w:r>
            </w:ins>
          </w:p>
        </w:tc>
        <w:tc>
          <w:tcPr>
            <w:tcW w:w="3440" w:type="dxa"/>
            <w:vMerge w:val="restart"/>
            <w:tcBorders>
              <w:top w:val="single" w:sz="12" w:space="0" w:color="auto"/>
              <w:left w:val="nil"/>
              <w:bottom w:val="double" w:sz="6" w:space="0" w:color="000000"/>
              <w:right w:val="nil"/>
            </w:tcBorders>
            <w:shd w:val="clear" w:color="000000" w:fill="FFFFFF"/>
            <w:vAlign w:val="center"/>
            <w:hideMark/>
            <w:tcPrChange w:id="1439" w:author="Carolina Ramírez H" w:date="2019-10-15T11:44:00Z">
              <w:tcPr>
                <w:tcW w:w="3440" w:type="dxa"/>
                <w:vMerge w:val="restart"/>
                <w:tcBorders>
                  <w:top w:val="nil"/>
                  <w:left w:val="nil"/>
                  <w:bottom w:val="double" w:sz="6" w:space="0" w:color="000000"/>
                  <w:right w:val="nil"/>
                </w:tcBorders>
                <w:shd w:val="clear" w:color="000000" w:fill="FFFFFF"/>
                <w:vAlign w:val="center"/>
                <w:hideMark/>
              </w:tcPr>
            </w:tcPrChange>
          </w:tcPr>
          <w:p w14:paraId="0BEA4750" w14:textId="77777777" w:rsidR="00BB20B8" w:rsidRPr="00BB20B8" w:rsidRDefault="00BB20B8" w:rsidP="00BB20B8">
            <w:pPr>
              <w:spacing w:before="0" w:after="0" w:line="240" w:lineRule="auto"/>
              <w:jc w:val="center"/>
              <w:rPr>
                <w:ins w:id="1440" w:author="Carolina Ramírez H" w:date="2019-10-15T11:34:00Z"/>
                <w:rFonts w:ascii="Calibri" w:eastAsia="Times New Roman" w:hAnsi="Calibri" w:cs="Calibri"/>
                <w:b/>
                <w:bCs/>
                <w:color w:val="000000"/>
                <w:sz w:val="16"/>
                <w:szCs w:val="16"/>
                <w:lang w:val="es-CR" w:eastAsia="es-CR"/>
              </w:rPr>
            </w:pPr>
            <w:ins w:id="1441" w:author="Carolina Ramírez H" w:date="2019-10-15T11:34:00Z">
              <w:r w:rsidRPr="00BB20B8">
                <w:rPr>
                  <w:rFonts w:ascii="Calibri" w:eastAsia="Times New Roman" w:hAnsi="Calibri" w:cs="Calibri"/>
                  <w:b/>
                  <w:bCs/>
                  <w:color w:val="000000"/>
                  <w:sz w:val="16"/>
                  <w:szCs w:val="16"/>
                  <w:lang w:val="es-CR" w:eastAsia="es-CR"/>
                </w:rPr>
                <w:t>Nombre del Curso</w:t>
              </w:r>
            </w:ins>
          </w:p>
        </w:tc>
        <w:tc>
          <w:tcPr>
            <w:tcW w:w="693" w:type="dxa"/>
            <w:vMerge w:val="restart"/>
            <w:tcBorders>
              <w:top w:val="single" w:sz="12" w:space="0" w:color="auto"/>
              <w:left w:val="nil"/>
              <w:bottom w:val="double" w:sz="6" w:space="0" w:color="000000"/>
              <w:right w:val="nil"/>
            </w:tcBorders>
            <w:shd w:val="clear" w:color="000000" w:fill="FFFFFF"/>
            <w:vAlign w:val="center"/>
            <w:hideMark/>
            <w:tcPrChange w:id="1442" w:author="Carolina Ramírez H" w:date="2019-10-15T11:44:00Z">
              <w:tcPr>
                <w:tcW w:w="680" w:type="dxa"/>
                <w:vMerge w:val="restart"/>
                <w:tcBorders>
                  <w:top w:val="nil"/>
                  <w:left w:val="nil"/>
                  <w:bottom w:val="double" w:sz="6" w:space="0" w:color="000000"/>
                  <w:right w:val="nil"/>
                </w:tcBorders>
                <w:shd w:val="clear" w:color="000000" w:fill="FFFFFF"/>
                <w:vAlign w:val="center"/>
                <w:hideMark/>
              </w:tcPr>
            </w:tcPrChange>
          </w:tcPr>
          <w:p w14:paraId="35BE85BB" w14:textId="77777777" w:rsidR="00BB20B8" w:rsidRPr="00BB20B8" w:rsidRDefault="00BB20B8" w:rsidP="00BB20B8">
            <w:pPr>
              <w:spacing w:before="0" w:after="0" w:line="240" w:lineRule="auto"/>
              <w:jc w:val="center"/>
              <w:rPr>
                <w:ins w:id="1443" w:author="Carolina Ramírez H" w:date="2019-10-15T11:34:00Z"/>
                <w:rFonts w:ascii="Calibri" w:eastAsia="Times New Roman" w:hAnsi="Calibri" w:cs="Calibri"/>
                <w:b/>
                <w:bCs/>
                <w:color w:val="000000"/>
                <w:sz w:val="16"/>
                <w:szCs w:val="16"/>
                <w:lang w:val="es-CR" w:eastAsia="es-CR"/>
              </w:rPr>
            </w:pPr>
            <w:ins w:id="1444" w:author="Carolina Ramírez H" w:date="2019-10-15T11:34:00Z">
              <w:r w:rsidRPr="00BB20B8">
                <w:rPr>
                  <w:rFonts w:ascii="Calibri" w:eastAsia="Times New Roman" w:hAnsi="Calibri" w:cs="Calibri"/>
                  <w:b/>
                  <w:bCs/>
                  <w:color w:val="000000"/>
                  <w:sz w:val="16"/>
                  <w:szCs w:val="16"/>
                  <w:lang w:val="es-CR" w:eastAsia="es-CR"/>
                </w:rPr>
                <w:t>Créditos</w:t>
              </w:r>
            </w:ins>
          </w:p>
        </w:tc>
        <w:tc>
          <w:tcPr>
            <w:tcW w:w="2923" w:type="dxa"/>
            <w:gridSpan w:val="8"/>
            <w:tcBorders>
              <w:top w:val="single" w:sz="12" w:space="0" w:color="auto"/>
              <w:left w:val="nil"/>
              <w:bottom w:val="nil"/>
              <w:right w:val="single" w:sz="12" w:space="0" w:color="auto"/>
            </w:tcBorders>
            <w:shd w:val="clear" w:color="000000" w:fill="FFFFFF"/>
            <w:vAlign w:val="center"/>
            <w:hideMark/>
            <w:tcPrChange w:id="1445" w:author="Carolina Ramírez H" w:date="2019-10-15T11:44:00Z">
              <w:tcPr>
                <w:tcW w:w="3040" w:type="dxa"/>
                <w:gridSpan w:val="8"/>
                <w:tcBorders>
                  <w:top w:val="single" w:sz="8" w:space="0" w:color="auto"/>
                  <w:left w:val="nil"/>
                  <w:bottom w:val="nil"/>
                  <w:right w:val="nil"/>
                </w:tcBorders>
                <w:shd w:val="clear" w:color="000000" w:fill="FFFFFF"/>
                <w:vAlign w:val="center"/>
                <w:hideMark/>
              </w:tcPr>
            </w:tcPrChange>
          </w:tcPr>
          <w:p w14:paraId="691D1D37" w14:textId="77777777" w:rsidR="00BB20B8" w:rsidRPr="00BB20B8" w:rsidRDefault="00BB20B8" w:rsidP="00BB20B8">
            <w:pPr>
              <w:spacing w:before="0" w:after="0" w:line="240" w:lineRule="auto"/>
              <w:jc w:val="center"/>
              <w:rPr>
                <w:ins w:id="1446" w:author="Carolina Ramírez H" w:date="2019-10-15T11:34:00Z"/>
                <w:rFonts w:ascii="Calibri" w:eastAsia="Times New Roman" w:hAnsi="Calibri" w:cs="Calibri"/>
                <w:b/>
                <w:bCs/>
                <w:color w:val="000000"/>
                <w:sz w:val="16"/>
                <w:szCs w:val="16"/>
                <w:lang w:val="es-CR" w:eastAsia="es-CR"/>
              </w:rPr>
            </w:pPr>
            <w:ins w:id="1447" w:author="Carolina Ramírez H" w:date="2019-10-15T11:34:00Z">
              <w:r w:rsidRPr="00BB20B8">
                <w:rPr>
                  <w:rFonts w:ascii="Calibri" w:eastAsia="Times New Roman" w:hAnsi="Calibri" w:cs="Calibri"/>
                  <w:b/>
                  <w:bCs/>
                  <w:color w:val="000000"/>
                  <w:sz w:val="16"/>
                  <w:szCs w:val="16"/>
                  <w:lang w:val="es-CR" w:eastAsia="es-CR"/>
                </w:rPr>
                <w:t>*Horas por semana*</w:t>
              </w:r>
            </w:ins>
          </w:p>
        </w:tc>
      </w:tr>
      <w:tr w:rsidR="00BB20B8" w:rsidRPr="00BB20B8" w14:paraId="74719726" w14:textId="77777777" w:rsidTr="00190794">
        <w:trPr>
          <w:trHeight w:val="384"/>
          <w:ins w:id="1448" w:author="Carolina Ramírez H" w:date="2019-10-15T11:34:00Z"/>
          <w:trPrChange w:id="1449" w:author="Carolina Ramírez H" w:date="2019-10-15T11:44:00Z">
            <w:trPr>
              <w:trHeight w:val="384"/>
            </w:trPr>
          </w:trPrChange>
        </w:trPr>
        <w:tc>
          <w:tcPr>
            <w:tcW w:w="482" w:type="dxa"/>
            <w:vMerge/>
            <w:tcBorders>
              <w:top w:val="nil"/>
              <w:left w:val="single" w:sz="12" w:space="0" w:color="auto"/>
              <w:bottom w:val="double" w:sz="6" w:space="0" w:color="000000"/>
              <w:right w:val="nil"/>
            </w:tcBorders>
            <w:vAlign w:val="center"/>
            <w:hideMark/>
            <w:tcPrChange w:id="1450" w:author="Carolina Ramírez H" w:date="2019-10-15T11:44:00Z">
              <w:tcPr>
                <w:tcW w:w="400" w:type="dxa"/>
                <w:vMerge/>
                <w:tcBorders>
                  <w:top w:val="nil"/>
                  <w:left w:val="single" w:sz="8" w:space="0" w:color="auto"/>
                  <w:bottom w:val="double" w:sz="6" w:space="0" w:color="000000"/>
                  <w:right w:val="nil"/>
                </w:tcBorders>
                <w:vAlign w:val="center"/>
                <w:hideMark/>
              </w:tcPr>
            </w:tcPrChange>
          </w:tcPr>
          <w:p w14:paraId="3EB210DF" w14:textId="77777777" w:rsidR="00BB20B8" w:rsidRPr="00BB20B8" w:rsidRDefault="00BB20B8" w:rsidP="00BB20B8">
            <w:pPr>
              <w:spacing w:before="0" w:after="0" w:line="240" w:lineRule="auto"/>
              <w:jc w:val="left"/>
              <w:rPr>
                <w:ins w:id="1451" w:author="Carolina Ramírez H" w:date="2019-10-15T11:34:00Z"/>
                <w:rFonts w:ascii="Calibri" w:eastAsia="Times New Roman" w:hAnsi="Calibri" w:cs="Calibri"/>
                <w:b/>
                <w:bCs/>
                <w:color w:val="000000"/>
                <w:sz w:val="16"/>
                <w:szCs w:val="16"/>
                <w:lang w:val="es-CR" w:eastAsia="es-CR"/>
              </w:rPr>
            </w:pPr>
          </w:p>
        </w:tc>
        <w:tc>
          <w:tcPr>
            <w:tcW w:w="458" w:type="dxa"/>
            <w:vMerge/>
            <w:tcBorders>
              <w:top w:val="nil"/>
              <w:left w:val="nil"/>
              <w:bottom w:val="double" w:sz="6" w:space="0" w:color="000000"/>
              <w:right w:val="nil"/>
            </w:tcBorders>
            <w:vAlign w:val="center"/>
            <w:hideMark/>
            <w:tcPrChange w:id="1452" w:author="Carolina Ramírez H" w:date="2019-10-15T11:44:00Z">
              <w:tcPr>
                <w:tcW w:w="380" w:type="dxa"/>
                <w:vMerge/>
                <w:tcBorders>
                  <w:top w:val="nil"/>
                  <w:left w:val="nil"/>
                  <w:bottom w:val="double" w:sz="6" w:space="0" w:color="000000"/>
                  <w:right w:val="nil"/>
                </w:tcBorders>
                <w:vAlign w:val="center"/>
                <w:hideMark/>
              </w:tcPr>
            </w:tcPrChange>
          </w:tcPr>
          <w:p w14:paraId="503E1A8B" w14:textId="77777777" w:rsidR="00BB20B8" w:rsidRPr="00BB20B8" w:rsidRDefault="00BB20B8" w:rsidP="00BB20B8">
            <w:pPr>
              <w:spacing w:before="0" w:after="0" w:line="240" w:lineRule="auto"/>
              <w:jc w:val="left"/>
              <w:rPr>
                <w:ins w:id="1453" w:author="Carolina Ramírez H" w:date="2019-10-15T11:34:00Z"/>
                <w:rFonts w:ascii="Calibri" w:eastAsia="Times New Roman" w:hAnsi="Calibri" w:cs="Calibri"/>
                <w:b/>
                <w:bCs/>
                <w:color w:val="000000"/>
                <w:sz w:val="16"/>
                <w:szCs w:val="16"/>
                <w:lang w:val="es-CR" w:eastAsia="es-CR"/>
              </w:rPr>
            </w:pPr>
          </w:p>
        </w:tc>
        <w:tc>
          <w:tcPr>
            <w:tcW w:w="944" w:type="dxa"/>
            <w:vMerge/>
            <w:tcBorders>
              <w:top w:val="nil"/>
              <w:left w:val="nil"/>
              <w:bottom w:val="double" w:sz="6" w:space="0" w:color="000000"/>
              <w:right w:val="nil"/>
            </w:tcBorders>
            <w:vAlign w:val="center"/>
            <w:hideMark/>
            <w:tcPrChange w:id="1454" w:author="Carolina Ramírez H" w:date="2019-10-15T11:44:00Z">
              <w:tcPr>
                <w:tcW w:w="1000" w:type="dxa"/>
                <w:vMerge/>
                <w:tcBorders>
                  <w:top w:val="nil"/>
                  <w:left w:val="nil"/>
                  <w:bottom w:val="double" w:sz="6" w:space="0" w:color="000000"/>
                  <w:right w:val="nil"/>
                </w:tcBorders>
                <w:vAlign w:val="center"/>
                <w:hideMark/>
              </w:tcPr>
            </w:tcPrChange>
          </w:tcPr>
          <w:p w14:paraId="798D3709" w14:textId="77777777" w:rsidR="00BB20B8" w:rsidRPr="00BB20B8" w:rsidRDefault="00BB20B8" w:rsidP="00BB20B8">
            <w:pPr>
              <w:spacing w:before="0" w:after="0" w:line="240" w:lineRule="auto"/>
              <w:jc w:val="left"/>
              <w:rPr>
                <w:ins w:id="1455" w:author="Carolina Ramírez H" w:date="2019-10-15T11:34:00Z"/>
                <w:rFonts w:ascii="Calibri" w:eastAsia="Times New Roman" w:hAnsi="Calibri" w:cs="Calibri"/>
                <w:b/>
                <w:bCs/>
                <w:color w:val="000000"/>
                <w:sz w:val="16"/>
                <w:szCs w:val="16"/>
                <w:lang w:val="es-CR" w:eastAsia="es-CR"/>
              </w:rPr>
            </w:pPr>
          </w:p>
        </w:tc>
        <w:tc>
          <w:tcPr>
            <w:tcW w:w="3440" w:type="dxa"/>
            <w:vMerge/>
            <w:tcBorders>
              <w:top w:val="nil"/>
              <w:left w:val="nil"/>
              <w:bottom w:val="double" w:sz="6" w:space="0" w:color="000000"/>
              <w:right w:val="nil"/>
            </w:tcBorders>
            <w:vAlign w:val="center"/>
            <w:hideMark/>
            <w:tcPrChange w:id="1456" w:author="Carolina Ramírez H" w:date="2019-10-15T11:44:00Z">
              <w:tcPr>
                <w:tcW w:w="3440" w:type="dxa"/>
                <w:vMerge/>
                <w:tcBorders>
                  <w:top w:val="nil"/>
                  <w:left w:val="nil"/>
                  <w:bottom w:val="double" w:sz="6" w:space="0" w:color="000000"/>
                  <w:right w:val="nil"/>
                </w:tcBorders>
                <w:vAlign w:val="center"/>
                <w:hideMark/>
              </w:tcPr>
            </w:tcPrChange>
          </w:tcPr>
          <w:p w14:paraId="39854DBB" w14:textId="77777777" w:rsidR="00BB20B8" w:rsidRPr="00BB20B8" w:rsidRDefault="00BB20B8" w:rsidP="00BB20B8">
            <w:pPr>
              <w:spacing w:before="0" w:after="0" w:line="240" w:lineRule="auto"/>
              <w:jc w:val="left"/>
              <w:rPr>
                <w:ins w:id="1457" w:author="Carolina Ramírez H" w:date="2019-10-15T11:34:00Z"/>
                <w:rFonts w:ascii="Calibri" w:eastAsia="Times New Roman" w:hAnsi="Calibri" w:cs="Calibri"/>
                <w:b/>
                <w:bCs/>
                <w:color w:val="000000"/>
                <w:sz w:val="16"/>
                <w:szCs w:val="16"/>
                <w:lang w:val="es-CR" w:eastAsia="es-CR"/>
              </w:rPr>
            </w:pPr>
          </w:p>
        </w:tc>
        <w:tc>
          <w:tcPr>
            <w:tcW w:w="693" w:type="dxa"/>
            <w:vMerge/>
            <w:tcBorders>
              <w:top w:val="nil"/>
              <w:left w:val="nil"/>
              <w:bottom w:val="double" w:sz="6" w:space="0" w:color="000000"/>
              <w:right w:val="nil"/>
            </w:tcBorders>
            <w:vAlign w:val="center"/>
            <w:hideMark/>
            <w:tcPrChange w:id="1458" w:author="Carolina Ramírez H" w:date="2019-10-15T11:44:00Z">
              <w:tcPr>
                <w:tcW w:w="680" w:type="dxa"/>
                <w:vMerge/>
                <w:tcBorders>
                  <w:top w:val="nil"/>
                  <w:left w:val="nil"/>
                  <w:bottom w:val="double" w:sz="6" w:space="0" w:color="000000"/>
                  <w:right w:val="nil"/>
                </w:tcBorders>
                <w:vAlign w:val="center"/>
                <w:hideMark/>
              </w:tcPr>
            </w:tcPrChange>
          </w:tcPr>
          <w:p w14:paraId="4A03C358" w14:textId="77777777" w:rsidR="00BB20B8" w:rsidRPr="00BB20B8" w:rsidRDefault="00BB20B8" w:rsidP="00BB20B8">
            <w:pPr>
              <w:spacing w:before="0" w:after="0" w:line="240" w:lineRule="auto"/>
              <w:jc w:val="left"/>
              <w:rPr>
                <w:ins w:id="1459" w:author="Carolina Ramírez H" w:date="2019-10-15T11:34:00Z"/>
                <w:rFonts w:ascii="Calibri" w:eastAsia="Times New Roman" w:hAnsi="Calibri" w:cs="Calibri"/>
                <w:b/>
                <w:bCs/>
                <w:color w:val="000000"/>
                <w:sz w:val="16"/>
                <w:szCs w:val="16"/>
                <w:lang w:val="es-CR" w:eastAsia="es-CR"/>
              </w:rPr>
            </w:pPr>
          </w:p>
        </w:tc>
        <w:tc>
          <w:tcPr>
            <w:tcW w:w="368" w:type="dxa"/>
            <w:tcBorders>
              <w:top w:val="nil"/>
              <w:left w:val="nil"/>
              <w:bottom w:val="double" w:sz="6" w:space="0" w:color="auto"/>
              <w:right w:val="nil"/>
            </w:tcBorders>
            <w:shd w:val="clear" w:color="000000" w:fill="FFFFFF"/>
            <w:vAlign w:val="center"/>
            <w:hideMark/>
            <w:tcPrChange w:id="1460" w:author="Carolina Ramírez H" w:date="2019-10-15T11:44:00Z">
              <w:tcPr>
                <w:tcW w:w="380" w:type="dxa"/>
                <w:tcBorders>
                  <w:top w:val="nil"/>
                  <w:left w:val="nil"/>
                  <w:bottom w:val="double" w:sz="6" w:space="0" w:color="auto"/>
                  <w:right w:val="nil"/>
                </w:tcBorders>
                <w:shd w:val="clear" w:color="000000" w:fill="FFFFFF"/>
                <w:vAlign w:val="center"/>
                <w:hideMark/>
              </w:tcPr>
            </w:tcPrChange>
          </w:tcPr>
          <w:p w14:paraId="0D69DA98" w14:textId="77777777" w:rsidR="00BB20B8" w:rsidRPr="00BB20B8" w:rsidRDefault="00BB20B8" w:rsidP="00BB20B8">
            <w:pPr>
              <w:spacing w:before="0" w:after="0" w:line="240" w:lineRule="auto"/>
              <w:jc w:val="center"/>
              <w:rPr>
                <w:ins w:id="1461" w:author="Carolina Ramírez H" w:date="2019-10-15T11:34:00Z"/>
                <w:rFonts w:ascii="Calibri" w:eastAsia="Times New Roman" w:hAnsi="Calibri" w:cs="Calibri"/>
                <w:b/>
                <w:bCs/>
                <w:color w:val="000000"/>
                <w:sz w:val="16"/>
                <w:szCs w:val="16"/>
                <w:lang w:val="es-CR" w:eastAsia="es-CR"/>
              </w:rPr>
            </w:pPr>
            <w:ins w:id="1462" w:author="Carolina Ramírez H" w:date="2019-10-15T11:34:00Z">
              <w:r w:rsidRPr="00BB20B8">
                <w:rPr>
                  <w:rFonts w:ascii="Calibri" w:eastAsia="Times New Roman" w:hAnsi="Calibri" w:cs="Calibri"/>
                  <w:b/>
                  <w:bCs/>
                  <w:color w:val="000000"/>
                  <w:sz w:val="16"/>
                  <w:szCs w:val="16"/>
                  <w:lang w:val="es-CR" w:eastAsia="es-CR"/>
                </w:rPr>
                <w:t>T</w:t>
              </w:r>
            </w:ins>
          </w:p>
        </w:tc>
        <w:tc>
          <w:tcPr>
            <w:tcW w:w="317" w:type="dxa"/>
            <w:tcBorders>
              <w:top w:val="nil"/>
              <w:left w:val="nil"/>
              <w:bottom w:val="double" w:sz="6" w:space="0" w:color="auto"/>
              <w:right w:val="nil"/>
            </w:tcBorders>
            <w:shd w:val="clear" w:color="000000" w:fill="FFFFFF"/>
            <w:vAlign w:val="center"/>
            <w:hideMark/>
            <w:tcPrChange w:id="1463" w:author="Carolina Ramírez H" w:date="2019-10-15T11:44:00Z">
              <w:tcPr>
                <w:tcW w:w="320" w:type="dxa"/>
                <w:tcBorders>
                  <w:top w:val="nil"/>
                  <w:left w:val="nil"/>
                  <w:bottom w:val="double" w:sz="6" w:space="0" w:color="auto"/>
                  <w:right w:val="nil"/>
                </w:tcBorders>
                <w:shd w:val="clear" w:color="000000" w:fill="FFFFFF"/>
                <w:vAlign w:val="center"/>
                <w:hideMark/>
              </w:tcPr>
            </w:tcPrChange>
          </w:tcPr>
          <w:p w14:paraId="30F3A19B" w14:textId="77777777" w:rsidR="00BB20B8" w:rsidRPr="00BB20B8" w:rsidRDefault="00BB20B8" w:rsidP="00BB20B8">
            <w:pPr>
              <w:spacing w:before="0" w:after="0" w:line="240" w:lineRule="auto"/>
              <w:jc w:val="center"/>
              <w:rPr>
                <w:ins w:id="1464" w:author="Carolina Ramírez H" w:date="2019-10-15T11:34:00Z"/>
                <w:rFonts w:ascii="Calibri" w:eastAsia="Times New Roman" w:hAnsi="Calibri" w:cs="Calibri"/>
                <w:b/>
                <w:bCs/>
                <w:color w:val="000000"/>
                <w:sz w:val="16"/>
                <w:szCs w:val="16"/>
                <w:lang w:val="es-CR" w:eastAsia="es-CR"/>
              </w:rPr>
            </w:pPr>
            <w:ins w:id="1465" w:author="Carolina Ramírez H" w:date="2019-10-15T11:34:00Z">
              <w:r w:rsidRPr="00BB20B8">
                <w:rPr>
                  <w:rFonts w:ascii="Calibri" w:eastAsia="Times New Roman" w:hAnsi="Calibri" w:cs="Calibri"/>
                  <w:b/>
                  <w:bCs/>
                  <w:color w:val="000000"/>
                  <w:sz w:val="16"/>
                  <w:szCs w:val="16"/>
                  <w:lang w:val="es-CR" w:eastAsia="es-CR"/>
                </w:rPr>
                <w:t>P</w:t>
              </w:r>
            </w:ins>
          </w:p>
        </w:tc>
        <w:tc>
          <w:tcPr>
            <w:tcW w:w="305" w:type="dxa"/>
            <w:tcBorders>
              <w:top w:val="nil"/>
              <w:left w:val="nil"/>
              <w:bottom w:val="double" w:sz="6" w:space="0" w:color="auto"/>
              <w:right w:val="nil"/>
            </w:tcBorders>
            <w:shd w:val="clear" w:color="000000" w:fill="FFFFFF"/>
            <w:vAlign w:val="center"/>
            <w:hideMark/>
            <w:tcPrChange w:id="1466" w:author="Carolina Ramírez H" w:date="2019-10-15T11:44:00Z">
              <w:tcPr>
                <w:tcW w:w="320" w:type="dxa"/>
                <w:tcBorders>
                  <w:top w:val="nil"/>
                  <w:left w:val="nil"/>
                  <w:bottom w:val="double" w:sz="6" w:space="0" w:color="auto"/>
                  <w:right w:val="nil"/>
                </w:tcBorders>
                <w:shd w:val="clear" w:color="000000" w:fill="FFFFFF"/>
                <w:vAlign w:val="center"/>
                <w:hideMark/>
              </w:tcPr>
            </w:tcPrChange>
          </w:tcPr>
          <w:p w14:paraId="0D8B8D7B" w14:textId="77777777" w:rsidR="00BB20B8" w:rsidRPr="00BB20B8" w:rsidRDefault="00BB20B8" w:rsidP="00BB20B8">
            <w:pPr>
              <w:spacing w:before="0" w:after="0" w:line="240" w:lineRule="auto"/>
              <w:jc w:val="center"/>
              <w:rPr>
                <w:ins w:id="1467" w:author="Carolina Ramírez H" w:date="2019-10-15T11:34:00Z"/>
                <w:rFonts w:ascii="Calibri" w:eastAsia="Times New Roman" w:hAnsi="Calibri" w:cs="Calibri"/>
                <w:b/>
                <w:bCs/>
                <w:color w:val="000000"/>
                <w:sz w:val="16"/>
                <w:szCs w:val="16"/>
                <w:lang w:val="es-CR" w:eastAsia="es-CR"/>
              </w:rPr>
            </w:pPr>
            <w:ins w:id="1468" w:author="Carolina Ramírez H" w:date="2019-10-15T11:34:00Z">
              <w:r w:rsidRPr="00BB20B8">
                <w:rPr>
                  <w:rFonts w:ascii="Calibri" w:eastAsia="Times New Roman" w:hAnsi="Calibri" w:cs="Calibri"/>
                  <w:b/>
                  <w:bCs/>
                  <w:color w:val="000000"/>
                  <w:sz w:val="16"/>
                  <w:szCs w:val="16"/>
                  <w:lang w:val="es-CR" w:eastAsia="es-CR"/>
                </w:rPr>
                <w:t>L</w:t>
              </w:r>
            </w:ins>
          </w:p>
        </w:tc>
        <w:tc>
          <w:tcPr>
            <w:tcW w:w="342" w:type="dxa"/>
            <w:tcBorders>
              <w:top w:val="nil"/>
              <w:left w:val="nil"/>
              <w:bottom w:val="double" w:sz="6" w:space="0" w:color="auto"/>
              <w:right w:val="nil"/>
            </w:tcBorders>
            <w:shd w:val="clear" w:color="000000" w:fill="FFFFFF"/>
            <w:vAlign w:val="center"/>
            <w:hideMark/>
            <w:tcPrChange w:id="1469" w:author="Carolina Ramírez H" w:date="2019-10-15T11:44:00Z">
              <w:tcPr>
                <w:tcW w:w="360" w:type="dxa"/>
                <w:tcBorders>
                  <w:top w:val="nil"/>
                  <w:left w:val="nil"/>
                  <w:bottom w:val="double" w:sz="6" w:space="0" w:color="auto"/>
                  <w:right w:val="nil"/>
                </w:tcBorders>
                <w:shd w:val="clear" w:color="000000" w:fill="FFFFFF"/>
                <w:vAlign w:val="center"/>
                <w:hideMark/>
              </w:tcPr>
            </w:tcPrChange>
          </w:tcPr>
          <w:p w14:paraId="3DBF56D0" w14:textId="77777777" w:rsidR="00BB20B8" w:rsidRPr="00BB20B8" w:rsidRDefault="00BB20B8" w:rsidP="00BB20B8">
            <w:pPr>
              <w:spacing w:before="0" w:after="0" w:line="240" w:lineRule="auto"/>
              <w:jc w:val="center"/>
              <w:rPr>
                <w:ins w:id="1470" w:author="Carolina Ramírez H" w:date="2019-10-15T11:34:00Z"/>
                <w:rFonts w:ascii="Calibri" w:eastAsia="Times New Roman" w:hAnsi="Calibri" w:cs="Calibri"/>
                <w:b/>
                <w:bCs/>
                <w:color w:val="000000"/>
                <w:sz w:val="16"/>
                <w:szCs w:val="16"/>
                <w:lang w:val="es-CR" w:eastAsia="es-CR"/>
              </w:rPr>
            </w:pPr>
            <w:ins w:id="1471" w:author="Carolina Ramírez H" w:date="2019-10-15T11:34:00Z">
              <w:r w:rsidRPr="00BB20B8">
                <w:rPr>
                  <w:rFonts w:ascii="Calibri" w:eastAsia="Times New Roman" w:hAnsi="Calibri" w:cs="Calibri"/>
                  <w:b/>
                  <w:bCs/>
                  <w:color w:val="000000"/>
                  <w:sz w:val="16"/>
                  <w:szCs w:val="16"/>
                  <w:lang w:val="es-CR" w:eastAsia="es-CR"/>
                </w:rPr>
                <w:t>G</w:t>
              </w:r>
            </w:ins>
          </w:p>
        </w:tc>
        <w:tc>
          <w:tcPr>
            <w:tcW w:w="356" w:type="dxa"/>
            <w:tcBorders>
              <w:top w:val="nil"/>
              <w:left w:val="nil"/>
              <w:bottom w:val="double" w:sz="6" w:space="0" w:color="auto"/>
              <w:right w:val="nil"/>
            </w:tcBorders>
            <w:shd w:val="clear" w:color="000000" w:fill="FFFFFF"/>
            <w:vAlign w:val="center"/>
            <w:hideMark/>
            <w:tcPrChange w:id="1472" w:author="Carolina Ramírez H" w:date="2019-10-15T11:44:00Z">
              <w:tcPr>
                <w:tcW w:w="380" w:type="dxa"/>
                <w:tcBorders>
                  <w:top w:val="nil"/>
                  <w:left w:val="nil"/>
                  <w:bottom w:val="double" w:sz="6" w:space="0" w:color="auto"/>
                  <w:right w:val="nil"/>
                </w:tcBorders>
                <w:shd w:val="clear" w:color="000000" w:fill="FFFFFF"/>
                <w:vAlign w:val="center"/>
                <w:hideMark/>
              </w:tcPr>
            </w:tcPrChange>
          </w:tcPr>
          <w:p w14:paraId="70724D11" w14:textId="77777777" w:rsidR="00BB20B8" w:rsidRPr="00BB20B8" w:rsidRDefault="00BB20B8" w:rsidP="00BB20B8">
            <w:pPr>
              <w:spacing w:before="0" w:after="0" w:line="240" w:lineRule="auto"/>
              <w:jc w:val="center"/>
              <w:rPr>
                <w:ins w:id="1473" w:author="Carolina Ramírez H" w:date="2019-10-15T11:34:00Z"/>
                <w:rFonts w:ascii="Calibri" w:eastAsia="Times New Roman" w:hAnsi="Calibri" w:cs="Calibri"/>
                <w:b/>
                <w:bCs/>
                <w:color w:val="000000"/>
                <w:sz w:val="16"/>
                <w:szCs w:val="16"/>
                <w:lang w:val="es-CR" w:eastAsia="es-CR"/>
              </w:rPr>
            </w:pPr>
            <w:ins w:id="1474" w:author="Carolina Ramírez H" w:date="2019-10-15T11:34:00Z">
              <w:r w:rsidRPr="00BB20B8">
                <w:rPr>
                  <w:rFonts w:ascii="Calibri" w:eastAsia="Times New Roman" w:hAnsi="Calibri" w:cs="Calibri"/>
                  <w:b/>
                  <w:bCs/>
                  <w:color w:val="000000"/>
                  <w:sz w:val="16"/>
                  <w:szCs w:val="16"/>
                  <w:lang w:val="es-CR" w:eastAsia="es-CR"/>
                </w:rPr>
                <w:t>I</w:t>
              </w:r>
            </w:ins>
          </w:p>
        </w:tc>
        <w:tc>
          <w:tcPr>
            <w:tcW w:w="334" w:type="dxa"/>
            <w:tcBorders>
              <w:top w:val="nil"/>
              <w:left w:val="nil"/>
              <w:bottom w:val="double" w:sz="6" w:space="0" w:color="auto"/>
              <w:right w:val="nil"/>
            </w:tcBorders>
            <w:shd w:val="clear" w:color="000000" w:fill="FFFFFF"/>
            <w:vAlign w:val="center"/>
            <w:hideMark/>
            <w:tcPrChange w:id="1475" w:author="Carolina Ramírez H" w:date="2019-10-15T11:44:00Z">
              <w:tcPr>
                <w:tcW w:w="340" w:type="dxa"/>
                <w:tcBorders>
                  <w:top w:val="nil"/>
                  <w:left w:val="nil"/>
                  <w:bottom w:val="double" w:sz="6" w:space="0" w:color="auto"/>
                  <w:right w:val="nil"/>
                </w:tcBorders>
                <w:shd w:val="clear" w:color="000000" w:fill="FFFFFF"/>
                <w:vAlign w:val="center"/>
                <w:hideMark/>
              </w:tcPr>
            </w:tcPrChange>
          </w:tcPr>
          <w:p w14:paraId="6C036768" w14:textId="77777777" w:rsidR="00BB20B8" w:rsidRPr="00BB20B8" w:rsidRDefault="00BB20B8" w:rsidP="00BB20B8">
            <w:pPr>
              <w:spacing w:before="0" w:after="0" w:line="240" w:lineRule="auto"/>
              <w:jc w:val="center"/>
              <w:rPr>
                <w:ins w:id="1476" w:author="Carolina Ramírez H" w:date="2019-10-15T11:34:00Z"/>
                <w:rFonts w:ascii="Calibri" w:eastAsia="Times New Roman" w:hAnsi="Calibri" w:cs="Calibri"/>
                <w:b/>
                <w:bCs/>
                <w:color w:val="000000"/>
                <w:sz w:val="16"/>
                <w:szCs w:val="16"/>
                <w:lang w:val="es-CR" w:eastAsia="es-CR"/>
              </w:rPr>
            </w:pPr>
            <w:ins w:id="1477" w:author="Carolina Ramírez H" w:date="2019-10-15T11:34:00Z">
              <w:r w:rsidRPr="00BB20B8">
                <w:rPr>
                  <w:rFonts w:ascii="Calibri" w:eastAsia="Times New Roman" w:hAnsi="Calibri" w:cs="Calibri"/>
                  <w:b/>
                  <w:bCs/>
                  <w:color w:val="000000"/>
                  <w:sz w:val="16"/>
                  <w:szCs w:val="16"/>
                  <w:lang w:val="es-CR" w:eastAsia="es-CR"/>
                </w:rPr>
                <w:t>EI</w:t>
              </w:r>
            </w:ins>
          </w:p>
        </w:tc>
        <w:tc>
          <w:tcPr>
            <w:tcW w:w="425" w:type="dxa"/>
            <w:tcBorders>
              <w:top w:val="nil"/>
              <w:left w:val="nil"/>
              <w:bottom w:val="double" w:sz="6" w:space="0" w:color="auto"/>
              <w:right w:val="nil"/>
            </w:tcBorders>
            <w:shd w:val="clear" w:color="000000" w:fill="FFFFFF"/>
            <w:vAlign w:val="center"/>
            <w:hideMark/>
            <w:tcPrChange w:id="1478" w:author="Carolina Ramírez H" w:date="2019-10-15T11:44:00Z">
              <w:tcPr>
                <w:tcW w:w="440" w:type="dxa"/>
                <w:tcBorders>
                  <w:top w:val="nil"/>
                  <w:left w:val="nil"/>
                  <w:bottom w:val="double" w:sz="6" w:space="0" w:color="auto"/>
                  <w:right w:val="nil"/>
                </w:tcBorders>
                <w:shd w:val="clear" w:color="000000" w:fill="FFFFFF"/>
                <w:vAlign w:val="center"/>
                <w:hideMark/>
              </w:tcPr>
            </w:tcPrChange>
          </w:tcPr>
          <w:p w14:paraId="59A2DFB7" w14:textId="77777777" w:rsidR="00BB20B8" w:rsidRPr="00BB20B8" w:rsidRDefault="00BB20B8" w:rsidP="00BB20B8">
            <w:pPr>
              <w:spacing w:before="0" w:after="0" w:line="240" w:lineRule="auto"/>
              <w:jc w:val="center"/>
              <w:rPr>
                <w:ins w:id="1479" w:author="Carolina Ramírez H" w:date="2019-10-15T11:34:00Z"/>
                <w:rFonts w:ascii="Calibri" w:eastAsia="Times New Roman" w:hAnsi="Calibri" w:cs="Calibri"/>
                <w:b/>
                <w:bCs/>
                <w:color w:val="000000"/>
                <w:sz w:val="16"/>
                <w:szCs w:val="16"/>
                <w:lang w:val="es-CR" w:eastAsia="es-CR"/>
              </w:rPr>
            </w:pPr>
            <w:ins w:id="1480" w:author="Carolina Ramírez H" w:date="2019-10-15T11:34:00Z">
              <w:r w:rsidRPr="00BB20B8">
                <w:rPr>
                  <w:rFonts w:ascii="Calibri" w:eastAsia="Times New Roman" w:hAnsi="Calibri" w:cs="Calibri"/>
                  <w:b/>
                  <w:bCs/>
                  <w:color w:val="000000"/>
                  <w:sz w:val="16"/>
                  <w:szCs w:val="16"/>
                  <w:lang w:val="es-CR" w:eastAsia="es-CR"/>
                </w:rPr>
                <w:t>T</w:t>
              </w:r>
            </w:ins>
          </w:p>
        </w:tc>
        <w:tc>
          <w:tcPr>
            <w:tcW w:w="476" w:type="dxa"/>
            <w:tcBorders>
              <w:top w:val="nil"/>
              <w:left w:val="nil"/>
              <w:bottom w:val="double" w:sz="6" w:space="0" w:color="auto"/>
              <w:right w:val="single" w:sz="12" w:space="0" w:color="auto"/>
            </w:tcBorders>
            <w:shd w:val="clear" w:color="000000" w:fill="FFFFFF"/>
            <w:vAlign w:val="center"/>
            <w:hideMark/>
            <w:tcPrChange w:id="1481" w:author="Carolina Ramírez H" w:date="2019-10-15T11:44:00Z">
              <w:tcPr>
                <w:tcW w:w="500" w:type="dxa"/>
                <w:tcBorders>
                  <w:top w:val="nil"/>
                  <w:left w:val="nil"/>
                  <w:bottom w:val="double" w:sz="6" w:space="0" w:color="auto"/>
                  <w:right w:val="nil"/>
                </w:tcBorders>
                <w:shd w:val="clear" w:color="000000" w:fill="FFFFFF"/>
                <w:vAlign w:val="center"/>
                <w:hideMark/>
              </w:tcPr>
            </w:tcPrChange>
          </w:tcPr>
          <w:p w14:paraId="586D4EB7" w14:textId="77777777" w:rsidR="00BB20B8" w:rsidRPr="00BB20B8" w:rsidRDefault="00BB20B8" w:rsidP="00BB20B8">
            <w:pPr>
              <w:spacing w:before="0" w:after="0" w:line="240" w:lineRule="auto"/>
              <w:jc w:val="center"/>
              <w:rPr>
                <w:ins w:id="1482" w:author="Carolina Ramírez H" w:date="2019-10-15T11:34:00Z"/>
                <w:rFonts w:ascii="Calibri" w:eastAsia="Times New Roman" w:hAnsi="Calibri" w:cs="Calibri"/>
                <w:b/>
                <w:bCs/>
                <w:color w:val="000000"/>
                <w:sz w:val="16"/>
                <w:szCs w:val="16"/>
                <w:lang w:val="es-CR" w:eastAsia="es-CR"/>
              </w:rPr>
            </w:pPr>
            <w:ins w:id="1483" w:author="Carolina Ramírez H" w:date="2019-10-15T11:34:00Z">
              <w:r w:rsidRPr="00BB20B8">
                <w:rPr>
                  <w:rFonts w:ascii="Calibri" w:eastAsia="Times New Roman" w:hAnsi="Calibri" w:cs="Calibri"/>
                  <w:b/>
                  <w:bCs/>
                  <w:color w:val="000000"/>
                  <w:sz w:val="16"/>
                  <w:szCs w:val="16"/>
                  <w:lang w:val="es-CR" w:eastAsia="es-CR"/>
                </w:rPr>
                <w:t>HD</w:t>
              </w:r>
            </w:ins>
          </w:p>
        </w:tc>
      </w:tr>
      <w:tr w:rsidR="00BB20B8" w:rsidRPr="00BB20B8" w14:paraId="35EAF8FE" w14:textId="77777777" w:rsidTr="00190794">
        <w:trPr>
          <w:trHeight w:val="216"/>
          <w:ins w:id="1484" w:author="Carolina Ramírez H" w:date="2019-10-15T11:34:00Z"/>
          <w:trPrChange w:id="1485" w:author="Carolina Ramírez H" w:date="2019-10-15T11:44:00Z">
            <w:trPr>
              <w:trHeight w:val="216"/>
            </w:trPr>
          </w:trPrChange>
        </w:trPr>
        <w:tc>
          <w:tcPr>
            <w:tcW w:w="482" w:type="dxa"/>
            <w:tcBorders>
              <w:top w:val="nil"/>
              <w:left w:val="single" w:sz="12" w:space="0" w:color="auto"/>
              <w:bottom w:val="nil"/>
              <w:right w:val="nil"/>
            </w:tcBorders>
            <w:shd w:val="clear" w:color="000000" w:fill="FFFFFF"/>
            <w:vAlign w:val="center"/>
            <w:hideMark/>
            <w:tcPrChange w:id="1486" w:author="Carolina Ramírez H" w:date="2019-10-15T11:44:00Z">
              <w:tcPr>
                <w:tcW w:w="400" w:type="dxa"/>
                <w:tcBorders>
                  <w:top w:val="nil"/>
                  <w:left w:val="single" w:sz="8" w:space="0" w:color="auto"/>
                  <w:bottom w:val="nil"/>
                  <w:right w:val="nil"/>
                </w:tcBorders>
                <w:shd w:val="clear" w:color="000000" w:fill="FFFFFF"/>
                <w:vAlign w:val="center"/>
                <w:hideMark/>
              </w:tcPr>
            </w:tcPrChange>
          </w:tcPr>
          <w:p w14:paraId="44C07062" w14:textId="77777777" w:rsidR="00BB20B8" w:rsidRPr="00BB20B8" w:rsidRDefault="00BB20B8" w:rsidP="00BB20B8">
            <w:pPr>
              <w:spacing w:before="0" w:after="0" w:line="240" w:lineRule="auto"/>
              <w:jc w:val="center"/>
              <w:rPr>
                <w:ins w:id="1487" w:author="Carolina Ramírez H" w:date="2019-10-15T11:34:00Z"/>
                <w:rFonts w:ascii="Calibri" w:eastAsia="Times New Roman" w:hAnsi="Calibri" w:cs="Calibri"/>
                <w:b/>
                <w:bCs/>
                <w:color w:val="000000"/>
                <w:sz w:val="16"/>
                <w:szCs w:val="16"/>
                <w:lang w:val="es-CR" w:eastAsia="es-CR"/>
              </w:rPr>
            </w:pPr>
            <w:ins w:id="1488" w:author="Carolina Ramírez H" w:date="2019-10-15T11:34:00Z">
              <w:r w:rsidRPr="00BB20B8">
                <w:rPr>
                  <w:rFonts w:ascii="Calibri" w:eastAsia="Times New Roman" w:hAnsi="Calibri" w:cs="Calibri"/>
                  <w:b/>
                  <w:bCs/>
                  <w:color w:val="000000"/>
                  <w:sz w:val="16"/>
                  <w:szCs w:val="16"/>
                  <w:lang w:val="es-CR" w:eastAsia="es-CR"/>
                </w:rPr>
                <w:t>I</w:t>
              </w:r>
            </w:ins>
          </w:p>
        </w:tc>
        <w:tc>
          <w:tcPr>
            <w:tcW w:w="458" w:type="dxa"/>
            <w:tcBorders>
              <w:top w:val="nil"/>
              <w:left w:val="nil"/>
              <w:bottom w:val="nil"/>
              <w:right w:val="nil"/>
            </w:tcBorders>
            <w:shd w:val="clear" w:color="000000" w:fill="FFFFFF"/>
            <w:vAlign w:val="center"/>
            <w:hideMark/>
            <w:tcPrChange w:id="1489" w:author="Carolina Ramírez H" w:date="2019-10-15T11:44:00Z">
              <w:tcPr>
                <w:tcW w:w="380" w:type="dxa"/>
                <w:tcBorders>
                  <w:top w:val="nil"/>
                  <w:left w:val="nil"/>
                  <w:bottom w:val="nil"/>
                  <w:right w:val="nil"/>
                </w:tcBorders>
                <w:shd w:val="clear" w:color="000000" w:fill="FFFFFF"/>
                <w:vAlign w:val="center"/>
                <w:hideMark/>
              </w:tcPr>
            </w:tcPrChange>
          </w:tcPr>
          <w:p w14:paraId="25A448E1" w14:textId="77777777" w:rsidR="00BB20B8" w:rsidRPr="00BB20B8" w:rsidRDefault="00BB20B8" w:rsidP="00BB20B8">
            <w:pPr>
              <w:spacing w:before="0" w:after="0" w:line="240" w:lineRule="auto"/>
              <w:jc w:val="center"/>
              <w:rPr>
                <w:ins w:id="1490" w:author="Carolina Ramírez H" w:date="2019-10-15T11:34:00Z"/>
                <w:rFonts w:ascii="Calibri" w:eastAsia="Times New Roman" w:hAnsi="Calibri" w:cs="Calibri"/>
                <w:b/>
                <w:bCs/>
                <w:color w:val="000000"/>
                <w:sz w:val="16"/>
                <w:szCs w:val="16"/>
                <w:lang w:val="es-CR" w:eastAsia="es-CR"/>
              </w:rPr>
            </w:pPr>
            <w:ins w:id="1491" w:author="Carolina Ramírez H" w:date="2019-10-15T11:34:00Z">
              <w:r w:rsidRPr="00BB20B8">
                <w:rPr>
                  <w:rFonts w:ascii="Calibri" w:eastAsia="Times New Roman" w:hAnsi="Calibri" w:cs="Calibri"/>
                  <w:b/>
                  <w:bCs/>
                  <w:color w:val="000000"/>
                  <w:sz w:val="16"/>
                  <w:szCs w:val="16"/>
                  <w:lang w:val="es-CR" w:eastAsia="es-CR"/>
                </w:rPr>
                <w:t>I</w:t>
              </w:r>
            </w:ins>
          </w:p>
        </w:tc>
        <w:tc>
          <w:tcPr>
            <w:tcW w:w="944" w:type="dxa"/>
            <w:tcBorders>
              <w:top w:val="nil"/>
              <w:left w:val="nil"/>
              <w:bottom w:val="nil"/>
              <w:right w:val="nil"/>
            </w:tcBorders>
            <w:shd w:val="clear" w:color="000000" w:fill="FFFFFF"/>
            <w:vAlign w:val="center"/>
            <w:hideMark/>
            <w:tcPrChange w:id="1492" w:author="Carolina Ramírez H" w:date="2019-10-15T11:44:00Z">
              <w:tcPr>
                <w:tcW w:w="1000" w:type="dxa"/>
                <w:tcBorders>
                  <w:top w:val="nil"/>
                  <w:left w:val="nil"/>
                  <w:bottom w:val="nil"/>
                  <w:right w:val="nil"/>
                </w:tcBorders>
                <w:shd w:val="clear" w:color="000000" w:fill="FFFFFF"/>
                <w:vAlign w:val="center"/>
                <w:hideMark/>
              </w:tcPr>
            </w:tcPrChange>
          </w:tcPr>
          <w:p w14:paraId="2A8C9B15" w14:textId="77777777" w:rsidR="00BB20B8" w:rsidRPr="00BB20B8" w:rsidRDefault="00BB20B8" w:rsidP="00BB20B8">
            <w:pPr>
              <w:spacing w:before="0" w:after="0" w:line="240" w:lineRule="auto"/>
              <w:jc w:val="center"/>
              <w:rPr>
                <w:ins w:id="1493" w:author="Carolina Ramírez H" w:date="2019-10-15T11:34:00Z"/>
                <w:rFonts w:ascii="Calibri" w:eastAsia="Times New Roman" w:hAnsi="Calibri" w:cs="Calibri"/>
                <w:color w:val="000000"/>
                <w:sz w:val="16"/>
                <w:szCs w:val="16"/>
                <w:lang w:val="es-CR" w:eastAsia="es-CR"/>
              </w:rPr>
            </w:pPr>
            <w:ins w:id="1494" w:author="Carolina Ramírez H" w:date="2019-10-15T11:34:00Z">
              <w:r w:rsidRPr="00BB20B8">
                <w:rPr>
                  <w:rFonts w:ascii="Calibri" w:eastAsia="Times New Roman" w:hAnsi="Calibri" w:cs="Calibri"/>
                  <w:color w:val="000000"/>
                  <w:sz w:val="16"/>
                  <w:szCs w:val="16"/>
                  <w:lang w:val="es-CR" w:eastAsia="es-CR"/>
                </w:rPr>
                <w:t>Por Asignar</w:t>
              </w:r>
            </w:ins>
          </w:p>
        </w:tc>
        <w:tc>
          <w:tcPr>
            <w:tcW w:w="3440" w:type="dxa"/>
            <w:tcBorders>
              <w:top w:val="nil"/>
              <w:left w:val="nil"/>
              <w:bottom w:val="nil"/>
              <w:right w:val="nil"/>
            </w:tcBorders>
            <w:shd w:val="clear" w:color="000000" w:fill="FFFFFF"/>
            <w:noWrap/>
            <w:vAlign w:val="center"/>
            <w:hideMark/>
            <w:tcPrChange w:id="1495" w:author="Carolina Ramírez H" w:date="2019-10-15T11:44:00Z">
              <w:tcPr>
                <w:tcW w:w="3440" w:type="dxa"/>
                <w:tcBorders>
                  <w:top w:val="nil"/>
                  <w:left w:val="nil"/>
                  <w:bottom w:val="nil"/>
                  <w:right w:val="nil"/>
                </w:tcBorders>
                <w:shd w:val="clear" w:color="000000" w:fill="FFFFFF"/>
                <w:noWrap/>
                <w:vAlign w:val="center"/>
                <w:hideMark/>
              </w:tcPr>
            </w:tcPrChange>
          </w:tcPr>
          <w:p w14:paraId="6F264912" w14:textId="77777777" w:rsidR="00BB20B8" w:rsidRPr="00BB20B8" w:rsidRDefault="00BB20B8" w:rsidP="00BB20B8">
            <w:pPr>
              <w:spacing w:before="0" w:after="0" w:line="240" w:lineRule="auto"/>
              <w:jc w:val="left"/>
              <w:rPr>
                <w:ins w:id="1496" w:author="Carolina Ramírez H" w:date="2019-10-15T11:34:00Z"/>
                <w:rFonts w:ascii="Calibri" w:eastAsia="Times New Roman" w:hAnsi="Calibri" w:cs="Calibri"/>
                <w:color w:val="000000"/>
                <w:sz w:val="16"/>
                <w:szCs w:val="16"/>
                <w:lang w:val="es-CR" w:eastAsia="es-CR"/>
              </w:rPr>
            </w:pPr>
            <w:ins w:id="1497" w:author="Carolina Ramírez H" w:date="2019-10-15T11:34:00Z">
              <w:r w:rsidRPr="00BB20B8">
                <w:rPr>
                  <w:rFonts w:ascii="Calibri" w:eastAsia="Times New Roman" w:hAnsi="Calibri" w:cs="Calibri"/>
                  <w:color w:val="000000"/>
                  <w:sz w:val="16"/>
                  <w:szCs w:val="16"/>
                  <w:lang w:val="es-CR" w:eastAsia="es-CR"/>
                </w:rPr>
                <w:t>Economía Conductual y Racionalidades Alternativas</w:t>
              </w:r>
            </w:ins>
          </w:p>
        </w:tc>
        <w:tc>
          <w:tcPr>
            <w:tcW w:w="693" w:type="dxa"/>
            <w:tcBorders>
              <w:top w:val="nil"/>
              <w:left w:val="nil"/>
              <w:bottom w:val="nil"/>
              <w:right w:val="nil"/>
            </w:tcBorders>
            <w:shd w:val="clear" w:color="000000" w:fill="FFFFFF"/>
            <w:vAlign w:val="center"/>
            <w:hideMark/>
            <w:tcPrChange w:id="1498" w:author="Carolina Ramírez H" w:date="2019-10-15T11:44:00Z">
              <w:tcPr>
                <w:tcW w:w="680" w:type="dxa"/>
                <w:tcBorders>
                  <w:top w:val="nil"/>
                  <w:left w:val="nil"/>
                  <w:bottom w:val="nil"/>
                  <w:right w:val="nil"/>
                </w:tcBorders>
                <w:shd w:val="clear" w:color="000000" w:fill="FFFFFF"/>
                <w:vAlign w:val="center"/>
                <w:hideMark/>
              </w:tcPr>
            </w:tcPrChange>
          </w:tcPr>
          <w:p w14:paraId="2ACE2C94" w14:textId="77777777" w:rsidR="00BB20B8" w:rsidRPr="00BB20B8" w:rsidRDefault="00BB20B8" w:rsidP="00BB20B8">
            <w:pPr>
              <w:spacing w:before="0" w:after="0" w:line="240" w:lineRule="auto"/>
              <w:jc w:val="center"/>
              <w:rPr>
                <w:ins w:id="1499" w:author="Carolina Ramírez H" w:date="2019-10-15T11:34:00Z"/>
                <w:rFonts w:ascii="Calibri" w:eastAsia="Times New Roman" w:hAnsi="Calibri" w:cs="Calibri"/>
                <w:color w:val="000000"/>
                <w:sz w:val="16"/>
                <w:szCs w:val="16"/>
                <w:lang w:val="es-CR" w:eastAsia="es-CR"/>
              </w:rPr>
            </w:pPr>
            <w:ins w:id="1500" w:author="Carolina Ramírez H" w:date="2019-10-15T11:34:00Z">
              <w:r w:rsidRPr="00BB20B8">
                <w:rPr>
                  <w:rFonts w:ascii="Calibri" w:eastAsia="Times New Roman" w:hAnsi="Calibri" w:cs="Calibri"/>
                  <w:color w:val="000000"/>
                  <w:sz w:val="16"/>
                  <w:szCs w:val="16"/>
                  <w:lang w:val="es-CR" w:eastAsia="es-CR"/>
                </w:rPr>
                <w:t>4</w:t>
              </w:r>
            </w:ins>
          </w:p>
        </w:tc>
        <w:tc>
          <w:tcPr>
            <w:tcW w:w="368" w:type="dxa"/>
            <w:tcBorders>
              <w:top w:val="nil"/>
              <w:left w:val="nil"/>
              <w:bottom w:val="nil"/>
              <w:right w:val="nil"/>
            </w:tcBorders>
            <w:shd w:val="clear" w:color="000000" w:fill="FFFFFF"/>
            <w:vAlign w:val="center"/>
            <w:hideMark/>
            <w:tcPrChange w:id="1501" w:author="Carolina Ramírez H" w:date="2019-10-15T11:44:00Z">
              <w:tcPr>
                <w:tcW w:w="380" w:type="dxa"/>
                <w:tcBorders>
                  <w:top w:val="nil"/>
                  <w:left w:val="nil"/>
                  <w:bottom w:val="nil"/>
                  <w:right w:val="nil"/>
                </w:tcBorders>
                <w:shd w:val="clear" w:color="000000" w:fill="FFFFFF"/>
                <w:vAlign w:val="center"/>
                <w:hideMark/>
              </w:tcPr>
            </w:tcPrChange>
          </w:tcPr>
          <w:p w14:paraId="4290F91D" w14:textId="77777777" w:rsidR="00BB20B8" w:rsidRPr="00BB20B8" w:rsidRDefault="00BB20B8" w:rsidP="00BB20B8">
            <w:pPr>
              <w:spacing w:before="0" w:after="0" w:line="240" w:lineRule="auto"/>
              <w:jc w:val="center"/>
              <w:rPr>
                <w:ins w:id="1502" w:author="Carolina Ramírez H" w:date="2019-10-15T11:34:00Z"/>
                <w:rFonts w:ascii="Calibri" w:eastAsia="Times New Roman" w:hAnsi="Calibri" w:cs="Calibri"/>
                <w:color w:val="000000"/>
                <w:sz w:val="16"/>
                <w:szCs w:val="16"/>
                <w:lang w:val="es-CR" w:eastAsia="es-CR"/>
              </w:rPr>
            </w:pPr>
            <w:ins w:id="1503" w:author="Carolina Ramírez H" w:date="2019-10-15T11:34:00Z">
              <w:r w:rsidRPr="00BB20B8">
                <w:rPr>
                  <w:rFonts w:ascii="Calibri" w:eastAsia="Times New Roman" w:hAnsi="Calibri" w:cs="Calibri"/>
                  <w:color w:val="000000"/>
                  <w:sz w:val="16"/>
                  <w:szCs w:val="16"/>
                  <w:lang w:val="es-CR" w:eastAsia="es-CR"/>
                </w:rPr>
                <w:t>3 </w:t>
              </w:r>
            </w:ins>
          </w:p>
        </w:tc>
        <w:tc>
          <w:tcPr>
            <w:tcW w:w="317" w:type="dxa"/>
            <w:tcBorders>
              <w:top w:val="nil"/>
              <w:left w:val="nil"/>
              <w:bottom w:val="nil"/>
              <w:right w:val="nil"/>
            </w:tcBorders>
            <w:shd w:val="clear" w:color="000000" w:fill="FFFFFF"/>
            <w:vAlign w:val="center"/>
            <w:hideMark/>
            <w:tcPrChange w:id="1504" w:author="Carolina Ramírez H" w:date="2019-10-15T11:44:00Z">
              <w:tcPr>
                <w:tcW w:w="320" w:type="dxa"/>
                <w:tcBorders>
                  <w:top w:val="nil"/>
                  <w:left w:val="nil"/>
                  <w:bottom w:val="nil"/>
                  <w:right w:val="nil"/>
                </w:tcBorders>
                <w:shd w:val="clear" w:color="000000" w:fill="FFFFFF"/>
                <w:vAlign w:val="center"/>
                <w:hideMark/>
              </w:tcPr>
            </w:tcPrChange>
          </w:tcPr>
          <w:p w14:paraId="4EB1B516" w14:textId="77777777" w:rsidR="00BB20B8" w:rsidRPr="00BB20B8" w:rsidRDefault="00BB20B8" w:rsidP="00BB20B8">
            <w:pPr>
              <w:spacing w:before="0" w:after="0" w:line="240" w:lineRule="auto"/>
              <w:jc w:val="center"/>
              <w:rPr>
                <w:ins w:id="1505" w:author="Carolina Ramírez H" w:date="2019-10-15T11:34:00Z"/>
                <w:rFonts w:ascii="Calibri" w:eastAsia="Times New Roman" w:hAnsi="Calibri" w:cs="Calibri"/>
                <w:color w:val="000000"/>
                <w:sz w:val="16"/>
                <w:szCs w:val="16"/>
                <w:lang w:val="es-CR" w:eastAsia="es-CR"/>
              </w:rPr>
            </w:pPr>
            <w:ins w:id="1506" w:author="Carolina Ramírez H" w:date="2019-10-15T11:34:00Z">
              <w:r w:rsidRPr="00BB20B8">
                <w:rPr>
                  <w:rFonts w:ascii="Calibri" w:eastAsia="Times New Roman" w:hAnsi="Calibri" w:cs="Calibri"/>
                  <w:color w:val="000000"/>
                  <w:sz w:val="16"/>
                  <w:szCs w:val="16"/>
                  <w:lang w:val="es-CR" w:eastAsia="es-CR"/>
                </w:rPr>
                <w:t>1 </w:t>
              </w:r>
            </w:ins>
          </w:p>
        </w:tc>
        <w:tc>
          <w:tcPr>
            <w:tcW w:w="305" w:type="dxa"/>
            <w:tcBorders>
              <w:top w:val="nil"/>
              <w:left w:val="nil"/>
              <w:bottom w:val="nil"/>
              <w:right w:val="nil"/>
            </w:tcBorders>
            <w:shd w:val="clear" w:color="000000" w:fill="FFFFFF"/>
            <w:vAlign w:val="center"/>
            <w:hideMark/>
            <w:tcPrChange w:id="1507" w:author="Carolina Ramírez H" w:date="2019-10-15T11:44:00Z">
              <w:tcPr>
                <w:tcW w:w="320" w:type="dxa"/>
                <w:tcBorders>
                  <w:top w:val="nil"/>
                  <w:left w:val="nil"/>
                  <w:bottom w:val="nil"/>
                  <w:right w:val="nil"/>
                </w:tcBorders>
                <w:shd w:val="clear" w:color="000000" w:fill="FFFFFF"/>
                <w:vAlign w:val="center"/>
                <w:hideMark/>
              </w:tcPr>
            </w:tcPrChange>
          </w:tcPr>
          <w:p w14:paraId="127CE7E2" w14:textId="77777777" w:rsidR="00BB20B8" w:rsidRPr="00BB20B8" w:rsidRDefault="00BB20B8" w:rsidP="00BB20B8">
            <w:pPr>
              <w:spacing w:before="0" w:after="0" w:line="240" w:lineRule="auto"/>
              <w:jc w:val="center"/>
              <w:rPr>
                <w:ins w:id="1508" w:author="Carolina Ramírez H" w:date="2019-10-15T11:34:00Z"/>
                <w:rFonts w:ascii="Calibri" w:eastAsia="Times New Roman" w:hAnsi="Calibri" w:cs="Calibri"/>
                <w:color w:val="000000"/>
                <w:sz w:val="16"/>
                <w:szCs w:val="16"/>
                <w:lang w:val="es-CR" w:eastAsia="es-CR"/>
              </w:rPr>
            </w:pPr>
            <w:ins w:id="1509" w:author="Carolina Ramírez H" w:date="2019-10-15T11:34:00Z">
              <w:r w:rsidRPr="00BB20B8">
                <w:rPr>
                  <w:rFonts w:ascii="Calibri" w:eastAsia="Times New Roman" w:hAnsi="Calibri" w:cs="Calibri"/>
                  <w:color w:val="000000"/>
                  <w:sz w:val="16"/>
                  <w:szCs w:val="16"/>
                  <w:lang w:val="es-CR" w:eastAsia="es-CR"/>
                </w:rPr>
                <w:t>0</w:t>
              </w:r>
            </w:ins>
          </w:p>
        </w:tc>
        <w:tc>
          <w:tcPr>
            <w:tcW w:w="342" w:type="dxa"/>
            <w:tcBorders>
              <w:top w:val="nil"/>
              <w:left w:val="nil"/>
              <w:bottom w:val="nil"/>
              <w:right w:val="nil"/>
            </w:tcBorders>
            <w:shd w:val="clear" w:color="000000" w:fill="FFFFFF"/>
            <w:vAlign w:val="center"/>
            <w:hideMark/>
            <w:tcPrChange w:id="1510" w:author="Carolina Ramírez H" w:date="2019-10-15T11:44:00Z">
              <w:tcPr>
                <w:tcW w:w="360" w:type="dxa"/>
                <w:tcBorders>
                  <w:top w:val="nil"/>
                  <w:left w:val="nil"/>
                  <w:bottom w:val="nil"/>
                  <w:right w:val="nil"/>
                </w:tcBorders>
                <w:shd w:val="clear" w:color="000000" w:fill="FFFFFF"/>
                <w:vAlign w:val="center"/>
                <w:hideMark/>
              </w:tcPr>
            </w:tcPrChange>
          </w:tcPr>
          <w:p w14:paraId="5CD8893D" w14:textId="77777777" w:rsidR="00BB20B8" w:rsidRPr="00BB20B8" w:rsidRDefault="00BB20B8" w:rsidP="00BB20B8">
            <w:pPr>
              <w:spacing w:before="0" w:after="0" w:line="240" w:lineRule="auto"/>
              <w:jc w:val="center"/>
              <w:rPr>
                <w:ins w:id="1511" w:author="Carolina Ramírez H" w:date="2019-10-15T11:34:00Z"/>
                <w:rFonts w:ascii="Calibri" w:eastAsia="Times New Roman" w:hAnsi="Calibri" w:cs="Calibri"/>
                <w:color w:val="000000"/>
                <w:sz w:val="16"/>
                <w:szCs w:val="16"/>
                <w:lang w:val="es-CR" w:eastAsia="es-CR"/>
              </w:rPr>
            </w:pPr>
            <w:ins w:id="1512" w:author="Carolina Ramírez H" w:date="2019-10-15T11:34:00Z">
              <w:r w:rsidRPr="00BB20B8">
                <w:rPr>
                  <w:rFonts w:ascii="Calibri" w:eastAsia="Times New Roman" w:hAnsi="Calibri" w:cs="Calibri"/>
                  <w:color w:val="000000"/>
                  <w:sz w:val="16"/>
                  <w:szCs w:val="16"/>
                  <w:lang w:val="es-CR" w:eastAsia="es-CR"/>
                </w:rPr>
                <w:t>0</w:t>
              </w:r>
            </w:ins>
          </w:p>
        </w:tc>
        <w:tc>
          <w:tcPr>
            <w:tcW w:w="356" w:type="dxa"/>
            <w:tcBorders>
              <w:top w:val="nil"/>
              <w:left w:val="nil"/>
              <w:bottom w:val="nil"/>
              <w:right w:val="nil"/>
            </w:tcBorders>
            <w:shd w:val="clear" w:color="000000" w:fill="FFFFFF"/>
            <w:vAlign w:val="center"/>
            <w:hideMark/>
            <w:tcPrChange w:id="1513" w:author="Carolina Ramírez H" w:date="2019-10-15T11:44:00Z">
              <w:tcPr>
                <w:tcW w:w="380" w:type="dxa"/>
                <w:tcBorders>
                  <w:top w:val="nil"/>
                  <w:left w:val="nil"/>
                  <w:bottom w:val="nil"/>
                  <w:right w:val="nil"/>
                </w:tcBorders>
                <w:shd w:val="clear" w:color="000000" w:fill="FFFFFF"/>
                <w:vAlign w:val="center"/>
                <w:hideMark/>
              </w:tcPr>
            </w:tcPrChange>
          </w:tcPr>
          <w:p w14:paraId="7A15D594" w14:textId="77777777" w:rsidR="00BB20B8" w:rsidRPr="00BB20B8" w:rsidRDefault="00BB20B8" w:rsidP="00BB20B8">
            <w:pPr>
              <w:spacing w:before="0" w:after="0" w:line="240" w:lineRule="auto"/>
              <w:jc w:val="center"/>
              <w:rPr>
                <w:ins w:id="1514" w:author="Carolina Ramírez H" w:date="2019-10-15T11:34:00Z"/>
                <w:rFonts w:ascii="Calibri" w:eastAsia="Times New Roman" w:hAnsi="Calibri" w:cs="Calibri"/>
                <w:color w:val="000000"/>
                <w:sz w:val="16"/>
                <w:szCs w:val="16"/>
                <w:lang w:val="es-CR" w:eastAsia="es-CR"/>
              </w:rPr>
            </w:pPr>
            <w:ins w:id="1515" w:author="Carolina Ramírez H" w:date="2019-10-15T11:34:00Z">
              <w:r w:rsidRPr="00BB20B8">
                <w:rPr>
                  <w:rFonts w:ascii="Calibri" w:eastAsia="Times New Roman" w:hAnsi="Calibri" w:cs="Calibri"/>
                  <w:color w:val="000000"/>
                  <w:sz w:val="16"/>
                  <w:szCs w:val="16"/>
                  <w:lang w:val="es-CR" w:eastAsia="es-CR"/>
                </w:rPr>
                <w:t>0</w:t>
              </w:r>
            </w:ins>
          </w:p>
        </w:tc>
        <w:tc>
          <w:tcPr>
            <w:tcW w:w="334" w:type="dxa"/>
            <w:tcBorders>
              <w:top w:val="nil"/>
              <w:left w:val="nil"/>
              <w:bottom w:val="nil"/>
              <w:right w:val="nil"/>
            </w:tcBorders>
            <w:shd w:val="clear" w:color="000000" w:fill="FFFFFF"/>
            <w:vAlign w:val="center"/>
            <w:hideMark/>
            <w:tcPrChange w:id="1516" w:author="Carolina Ramírez H" w:date="2019-10-15T11:44:00Z">
              <w:tcPr>
                <w:tcW w:w="340" w:type="dxa"/>
                <w:tcBorders>
                  <w:top w:val="nil"/>
                  <w:left w:val="nil"/>
                  <w:bottom w:val="nil"/>
                  <w:right w:val="nil"/>
                </w:tcBorders>
                <w:shd w:val="clear" w:color="000000" w:fill="FFFFFF"/>
                <w:vAlign w:val="center"/>
                <w:hideMark/>
              </w:tcPr>
            </w:tcPrChange>
          </w:tcPr>
          <w:p w14:paraId="32AF889A" w14:textId="77777777" w:rsidR="00BB20B8" w:rsidRPr="00BB20B8" w:rsidRDefault="00BB20B8" w:rsidP="00BB20B8">
            <w:pPr>
              <w:spacing w:before="0" w:after="0" w:line="240" w:lineRule="auto"/>
              <w:jc w:val="center"/>
              <w:rPr>
                <w:ins w:id="1517" w:author="Carolina Ramírez H" w:date="2019-10-15T11:34:00Z"/>
                <w:rFonts w:ascii="Calibri" w:eastAsia="Times New Roman" w:hAnsi="Calibri" w:cs="Calibri"/>
                <w:color w:val="000000"/>
                <w:sz w:val="16"/>
                <w:szCs w:val="16"/>
                <w:lang w:val="es-CR" w:eastAsia="es-CR"/>
              </w:rPr>
            </w:pPr>
            <w:ins w:id="1518" w:author="Carolina Ramírez H" w:date="2019-10-15T11:34:00Z">
              <w:r w:rsidRPr="00BB20B8">
                <w:rPr>
                  <w:rFonts w:ascii="Calibri" w:eastAsia="Times New Roman" w:hAnsi="Calibri" w:cs="Calibri"/>
                  <w:color w:val="000000"/>
                  <w:sz w:val="16"/>
                  <w:szCs w:val="16"/>
                  <w:lang w:val="es-CR" w:eastAsia="es-CR"/>
                </w:rPr>
                <w:t>7 </w:t>
              </w:r>
            </w:ins>
          </w:p>
        </w:tc>
        <w:tc>
          <w:tcPr>
            <w:tcW w:w="425" w:type="dxa"/>
            <w:tcBorders>
              <w:top w:val="nil"/>
              <w:left w:val="nil"/>
              <w:bottom w:val="nil"/>
              <w:right w:val="nil"/>
            </w:tcBorders>
            <w:shd w:val="clear" w:color="000000" w:fill="FFFFFF"/>
            <w:vAlign w:val="center"/>
            <w:hideMark/>
            <w:tcPrChange w:id="1519" w:author="Carolina Ramírez H" w:date="2019-10-15T11:44:00Z">
              <w:tcPr>
                <w:tcW w:w="440" w:type="dxa"/>
                <w:tcBorders>
                  <w:top w:val="nil"/>
                  <w:left w:val="nil"/>
                  <w:bottom w:val="nil"/>
                  <w:right w:val="nil"/>
                </w:tcBorders>
                <w:shd w:val="clear" w:color="000000" w:fill="FFFFFF"/>
                <w:vAlign w:val="center"/>
                <w:hideMark/>
              </w:tcPr>
            </w:tcPrChange>
          </w:tcPr>
          <w:p w14:paraId="13183CE9" w14:textId="77777777" w:rsidR="00BB20B8" w:rsidRPr="00BB20B8" w:rsidRDefault="00BB20B8" w:rsidP="00BB20B8">
            <w:pPr>
              <w:spacing w:before="0" w:after="0" w:line="240" w:lineRule="auto"/>
              <w:jc w:val="center"/>
              <w:rPr>
                <w:ins w:id="1520" w:author="Carolina Ramírez H" w:date="2019-10-15T11:34:00Z"/>
                <w:rFonts w:ascii="Calibri" w:eastAsia="Times New Roman" w:hAnsi="Calibri" w:cs="Calibri"/>
                <w:color w:val="000000"/>
                <w:sz w:val="16"/>
                <w:szCs w:val="16"/>
                <w:lang w:val="es-CR" w:eastAsia="es-CR"/>
              </w:rPr>
            </w:pPr>
            <w:ins w:id="1521" w:author="Carolina Ramírez H" w:date="2019-10-15T11:34:00Z">
              <w:r w:rsidRPr="00BB20B8">
                <w:rPr>
                  <w:rFonts w:ascii="Calibri" w:eastAsia="Times New Roman" w:hAnsi="Calibri" w:cs="Calibri"/>
                  <w:color w:val="000000"/>
                  <w:sz w:val="16"/>
                  <w:szCs w:val="16"/>
                  <w:lang w:val="es-CR" w:eastAsia="es-CR"/>
                </w:rPr>
                <w:t>11 </w:t>
              </w:r>
            </w:ins>
          </w:p>
        </w:tc>
        <w:tc>
          <w:tcPr>
            <w:tcW w:w="476" w:type="dxa"/>
            <w:tcBorders>
              <w:top w:val="nil"/>
              <w:left w:val="nil"/>
              <w:bottom w:val="nil"/>
              <w:right w:val="single" w:sz="12" w:space="0" w:color="auto"/>
            </w:tcBorders>
            <w:shd w:val="clear" w:color="000000" w:fill="FFFFFF"/>
            <w:vAlign w:val="center"/>
            <w:hideMark/>
            <w:tcPrChange w:id="1522" w:author="Carolina Ramírez H" w:date="2019-10-15T11:44:00Z">
              <w:tcPr>
                <w:tcW w:w="500" w:type="dxa"/>
                <w:tcBorders>
                  <w:top w:val="nil"/>
                  <w:left w:val="nil"/>
                  <w:bottom w:val="nil"/>
                  <w:right w:val="nil"/>
                </w:tcBorders>
                <w:shd w:val="clear" w:color="000000" w:fill="FFFFFF"/>
                <w:vAlign w:val="center"/>
                <w:hideMark/>
              </w:tcPr>
            </w:tcPrChange>
          </w:tcPr>
          <w:p w14:paraId="23E57CA1" w14:textId="77777777" w:rsidR="00BB20B8" w:rsidRPr="00BB20B8" w:rsidRDefault="00BB20B8" w:rsidP="00BB20B8">
            <w:pPr>
              <w:spacing w:before="0" w:after="0" w:line="240" w:lineRule="auto"/>
              <w:jc w:val="center"/>
              <w:rPr>
                <w:ins w:id="1523" w:author="Carolina Ramírez H" w:date="2019-10-15T11:34:00Z"/>
                <w:rFonts w:ascii="Calibri" w:eastAsia="Times New Roman" w:hAnsi="Calibri" w:cs="Calibri"/>
                <w:color w:val="000000"/>
                <w:sz w:val="16"/>
                <w:szCs w:val="16"/>
                <w:lang w:val="es-CR" w:eastAsia="es-CR"/>
              </w:rPr>
            </w:pPr>
            <w:ins w:id="1524" w:author="Carolina Ramírez H" w:date="2019-10-15T11:34:00Z">
              <w:r w:rsidRPr="00BB20B8">
                <w:rPr>
                  <w:rFonts w:ascii="Calibri" w:eastAsia="Times New Roman" w:hAnsi="Calibri" w:cs="Calibri"/>
                  <w:color w:val="000000"/>
                  <w:sz w:val="16"/>
                  <w:szCs w:val="16"/>
                  <w:lang w:val="es-CR" w:eastAsia="es-CR"/>
                </w:rPr>
                <w:t>4 </w:t>
              </w:r>
            </w:ins>
          </w:p>
        </w:tc>
      </w:tr>
      <w:tr w:rsidR="00BB20B8" w:rsidRPr="00BB20B8" w14:paraId="1B4C456E" w14:textId="77777777" w:rsidTr="00190794">
        <w:trPr>
          <w:trHeight w:val="204"/>
          <w:ins w:id="1525" w:author="Carolina Ramírez H" w:date="2019-10-15T11:34:00Z"/>
          <w:trPrChange w:id="1526" w:author="Carolina Ramírez H" w:date="2019-10-15T11:44:00Z">
            <w:trPr>
              <w:trHeight w:val="204"/>
            </w:trPr>
          </w:trPrChange>
        </w:trPr>
        <w:tc>
          <w:tcPr>
            <w:tcW w:w="482" w:type="dxa"/>
            <w:tcBorders>
              <w:top w:val="nil"/>
              <w:left w:val="single" w:sz="12" w:space="0" w:color="auto"/>
              <w:bottom w:val="nil"/>
              <w:right w:val="nil"/>
            </w:tcBorders>
            <w:shd w:val="clear" w:color="000000" w:fill="FFFFFF"/>
            <w:vAlign w:val="center"/>
            <w:hideMark/>
            <w:tcPrChange w:id="1527" w:author="Carolina Ramírez H" w:date="2019-10-15T11:44:00Z">
              <w:tcPr>
                <w:tcW w:w="400" w:type="dxa"/>
                <w:tcBorders>
                  <w:top w:val="nil"/>
                  <w:left w:val="single" w:sz="8" w:space="0" w:color="auto"/>
                  <w:bottom w:val="nil"/>
                  <w:right w:val="nil"/>
                </w:tcBorders>
                <w:shd w:val="clear" w:color="000000" w:fill="FFFFFF"/>
                <w:vAlign w:val="center"/>
                <w:hideMark/>
              </w:tcPr>
            </w:tcPrChange>
          </w:tcPr>
          <w:p w14:paraId="125EED36" w14:textId="77777777" w:rsidR="00BB20B8" w:rsidRPr="00BB20B8" w:rsidRDefault="00BB20B8" w:rsidP="00BB20B8">
            <w:pPr>
              <w:spacing w:before="0" w:after="0" w:line="240" w:lineRule="auto"/>
              <w:jc w:val="center"/>
              <w:rPr>
                <w:ins w:id="1528" w:author="Carolina Ramírez H" w:date="2019-10-15T11:34:00Z"/>
                <w:rFonts w:ascii="Calibri" w:eastAsia="Times New Roman" w:hAnsi="Calibri" w:cs="Calibri"/>
                <w:b/>
                <w:bCs/>
                <w:color w:val="000000"/>
                <w:sz w:val="16"/>
                <w:szCs w:val="16"/>
                <w:lang w:val="es-CR" w:eastAsia="es-CR"/>
              </w:rPr>
            </w:pPr>
            <w:ins w:id="1529" w:author="Carolina Ramírez H" w:date="2019-10-15T11:34:00Z">
              <w:r w:rsidRPr="00BB20B8">
                <w:rPr>
                  <w:rFonts w:ascii="Calibri" w:eastAsia="Times New Roman" w:hAnsi="Calibri" w:cs="Calibri"/>
                  <w:b/>
                  <w:bCs/>
                  <w:color w:val="000000"/>
                  <w:sz w:val="16"/>
                  <w:szCs w:val="16"/>
                  <w:lang w:val="es-CR" w:eastAsia="es-CR"/>
                </w:rPr>
                <w:t>I</w:t>
              </w:r>
            </w:ins>
          </w:p>
        </w:tc>
        <w:tc>
          <w:tcPr>
            <w:tcW w:w="458" w:type="dxa"/>
            <w:tcBorders>
              <w:top w:val="nil"/>
              <w:left w:val="nil"/>
              <w:bottom w:val="nil"/>
              <w:right w:val="nil"/>
            </w:tcBorders>
            <w:shd w:val="clear" w:color="000000" w:fill="FFFFFF"/>
            <w:vAlign w:val="center"/>
            <w:hideMark/>
            <w:tcPrChange w:id="1530" w:author="Carolina Ramírez H" w:date="2019-10-15T11:44:00Z">
              <w:tcPr>
                <w:tcW w:w="380" w:type="dxa"/>
                <w:tcBorders>
                  <w:top w:val="nil"/>
                  <w:left w:val="nil"/>
                  <w:bottom w:val="nil"/>
                  <w:right w:val="nil"/>
                </w:tcBorders>
                <w:shd w:val="clear" w:color="000000" w:fill="FFFFFF"/>
                <w:vAlign w:val="center"/>
                <w:hideMark/>
              </w:tcPr>
            </w:tcPrChange>
          </w:tcPr>
          <w:p w14:paraId="5EBEE84A" w14:textId="77777777" w:rsidR="00BB20B8" w:rsidRPr="00BB20B8" w:rsidRDefault="00BB20B8" w:rsidP="00BB20B8">
            <w:pPr>
              <w:spacing w:before="0" w:after="0" w:line="240" w:lineRule="auto"/>
              <w:jc w:val="center"/>
              <w:rPr>
                <w:ins w:id="1531" w:author="Carolina Ramírez H" w:date="2019-10-15T11:34:00Z"/>
                <w:rFonts w:ascii="Calibri" w:eastAsia="Times New Roman" w:hAnsi="Calibri" w:cs="Calibri"/>
                <w:b/>
                <w:bCs/>
                <w:color w:val="000000"/>
                <w:sz w:val="16"/>
                <w:szCs w:val="16"/>
                <w:lang w:val="es-CR" w:eastAsia="es-CR"/>
              </w:rPr>
            </w:pPr>
            <w:ins w:id="1532" w:author="Carolina Ramírez H" w:date="2019-10-15T11:34:00Z">
              <w:r w:rsidRPr="00BB20B8">
                <w:rPr>
                  <w:rFonts w:ascii="Calibri" w:eastAsia="Times New Roman" w:hAnsi="Calibri" w:cs="Calibri"/>
                  <w:b/>
                  <w:bCs/>
                  <w:color w:val="000000"/>
                  <w:sz w:val="16"/>
                  <w:szCs w:val="16"/>
                  <w:lang w:val="es-CR" w:eastAsia="es-CR"/>
                </w:rPr>
                <w:t>I</w:t>
              </w:r>
            </w:ins>
          </w:p>
        </w:tc>
        <w:tc>
          <w:tcPr>
            <w:tcW w:w="944" w:type="dxa"/>
            <w:tcBorders>
              <w:top w:val="nil"/>
              <w:left w:val="nil"/>
              <w:bottom w:val="nil"/>
              <w:right w:val="nil"/>
            </w:tcBorders>
            <w:shd w:val="clear" w:color="000000" w:fill="FFFFFF"/>
            <w:vAlign w:val="center"/>
            <w:hideMark/>
            <w:tcPrChange w:id="1533" w:author="Carolina Ramírez H" w:date="2019-10-15T11:44:00Z">
              <w:tcPr>
                <w:tcW w:w="1000" w:type="dxa"/>
                <w:tcBorders>
                  <w:top w:val="nil"/>
                  <w:left w:val="nil"/>
                  <w:bottom w:val="nil"/>
                  <w:right w:val="nil"/>
                </w:tcBorders>
                <w:shd w:val="clear" w:color="000000" w:fill="FFFFFF"/>
                <w:vAlign w:val="center"/>
                <w:hideMark/>
              </w:tcPr>
            </w:tcPrChange>
          </w:tcPr>
          <w:p w14:paraId="5CE23726" w14:textId="77777777" w:rsidR="00BB20B8" w:rsidRPr="00BB20B8" w:rsidRDefault="00BB20B8" w:rsidP="00BB20B8">
            <w:pPr>
              <w:spacing w:before="0" w:after="0" w:line="240" w:lineRule="auto"/>
              <w:jc w:val="center"/>
              <w:rPr>
                <w:ins w:id="1534" w:author="Carolina Ramírez H" w:date="2019-10-15T11:34:00Z"/>
                <w:rFonts w:ascii="Calibri" w:eastAsia="Times New Roman" w:hAnsi="Calibri" w:cs="Calibri"/>
                <w:color w:val="000000"/>
                <w:sz w:val="16"/>
                <w:szCs w:val="16"/>
                <w:lang w:val="es-CR" w:eastAsia="es-CR"/>
              </w:rPr>
            </w:pPr>
            <w:ins w:id="1535" w:author="Carolina Ramírez H" w:date="2019-10-15T11:34:00Z">
              <w:r w:rsidRPr="00BB20B8">
                <w:rPr>
                  <w:rFonts w:ascii="Calibri" w:eastAsia="Times New Roman" w:hAnsi="Calibri" w:cs="Calibri"/>
                  <w:color w:val="000000"/>
                  <w:sz w:val="16"/>
                  <w:szCs w:val="16"/>
                  <w:lang w:val="es-CR" w:eastAsia="es-CR"/>
                </w:rPr>
                <w:t>Por Asignar</w:t>
              </w:r>
            </w:ins>
          </w:p>
        </w:tc>
        <w:tc>
          <w:tcPr>
            <w:tcW w:w="3440" w:type="dxa"/>
            <w:tcBorders>
              <w:top w:val="nil"/>
              <w:left w:val="nil"/>
              <w:bottom w:val="nil"/>
              <w:right w:val="nil"/>
            </w:tcBorders>
            <w:shd w:val="clear" w:color="000000" w:fill="FFFFFF"/>
            <w:noWrap/>
            <w:vAlign w:val="center"/>
            <w:hideMark/>
            <w:tcPrChange w:id="1536" w:author="Carolina Ramírez H" w:date="2019-10-15T11:44:00Z">
              <w:tcPr>
                <w:tcW w:w="3440" w:type="dxa"/>
                <w:tcBorders>
                  <w:top w:val="nil"/>
                  <w:left w:val="nil"/>
                  <w:bottom w:val="nil"/>
                  <w:right w:val="nil"/>
                </w:tcBorders>
                <w:shd w:val="clear" w:color="000000" w:fill="FFFFFF"/>
                <w:noWrap/>
                <w:vAlign w:val="center"/>
                <w:hideMark/>
              </w:tcPr>
            </w:tcPrChange>
          </w:tcPr>
          <w:p w14:paraId="6D6A8598" w14:textId="77777777" w:rsidR="00BB20B8" w:rsidRPr="00BB20B8" w:rsidRDefault="00BB20B8" w:rsidP="00BB20B8">
            <w:pPr>
              <w:spacing w:before="0" w:after="0" w:line="240" w:lineRule="auto"/>
              <w:jc w:val="left"/>
              <w:rPr>
                <w:ins w:id="1537" w:author="Carolina Ramírez H" w:date="2019-10-15T11:34:00Z"/>
                <w:rFonts w:ascii="Calibri" w:eastAsia="Times New Roman" w:hAnsi="Calibri" w:cs="Calibri"/>
                <w:color w:val="000000"/>
                <w:sz w:val="16"/>
                <w:szCs w:val="16"/>
                <w:lang w:val="es-CR" w:eastAsia="es-CR"/>
              </w:rPr>
            </w:pPr>
            <w:ins w:id="1538" w:author="Carolina Ramírez H" w:date="2019-10-15T11:34:00Z">
              <w:r w:rsidRPr="00BB20B8">
                <w:rPr>
                  <w:rFonts w:ascii="Calibri" w:eastAsia="Times New Roman" w:hAnsi="Calibri" w:cs="Calibri"/>
                  <w:color w:val="000000"/>
                  <w:sz w:val="16"/>
                  <w:szCs w:val="16"/>
                  <w:lang w:val="es-CR" w:eastAsia="es-CR"/>
                </w:rPr>
                <w:t>Macroeconomía Avanzada</w:t>
              </w:r>
            </w:ins>
          </w:p>
        </w:tc>
        <w:tc>
          <w:tcPr>
            <w:tcW w:w="693" w:type="dxa"/>
            <w:tcBorders>
              <w:top w:val="nil"/>
              <w:left w:val="nil"/>
              <w:bottom w:val="nil"/>
              <w:right w:val="nil"/>
            </w:tcBorders>
            <w:shd w:val="clear" w:color="000000" w:fill="FFFFFF"/>
            <w:vAlign w:val="center"/>
            <w:hideMark/>
            <w:tcPrChange w:id="1539" w:author="Carolina Ramírez H" w:date="2019-10-15T11:44:00Z">
              <w:tcPr>
                <w:tcW w:w="680" w:type="dxa"/>
                <w:tcBorders>
                  <w:top w:val="nil"/>
                  <w:left w:val="nil"/>
                  <w:bottom w:val="nil"/>
                  <w:right w:val="nil"/>
                </w:tcBorders>
                <w:shd w:val="clear" w:color="000000" w:fill="FFFFFF"/>
                <w:vAlign w:val="center"/>
                <w:hideMark/>
              </w:tcPr>
            </w:tcPrChange>
          </w:tcPr>
          <w:p w14:paraId="2A93FB6D" w14:textId="77777777" w:rsidR="00BB20B8" w:rsidRPr="00BB20B8" w:rsidRDefault="00BB20B8" w:rsidP="00BB20B8">
            <w:pPr>
              <w:spacing w:before="0" w:after="0" w:line="240" w:lineRule="auto"/>
              <w:jc w:val="center"/>
              <w:rPr>
                <w:ins w:id="1540" w:author="Carolina Ramírez H" w:date="2019-10-15T11:34:00Z"/>
                <w:rFonts w:ascii="Calibri" w:eastAsia="Times New Roman" w:hAnsi="Calibri" w:cs="Calibri"/>
                <w:color w:val="000000"/>
                <w:sz w:val="16"/>
                <w:szCs w:val="16"/>
                <w:lang w:val="es-CR" w:eastAsia="es-CR"/>
              </w:rPr>
            </w:pPr>
            <w:ins w:id="1541" w:author="Carolina Ramírez H" w:date="2019-10-15T11:34:00Z">
              <w:r w:rsidRPr="00BB20B8">
                <w:rPr>
                  <w:rFonts w:ascii="Calibri" w:eastAsia="Times New Roman" w:hAnsi="Calibri" w:cs="Calibri"/>
                  <w:color w:val="000000"/>
                  <w:sz w:val="16"/>
                  <w:szCs w:val="16"/>
                  <w:lang w:val="es-CR" w:eastAsia="es-CR"/>
                </w:rPr>
                <w:t>4</w:t>
              </w:r>
            </w:ins>
          </w:p>
        </w:tc>
        <w:tc>
          <w:tcPr>
            <w:tcW w:w="368" w:type="dxa"/>
            <w:tcBorders>
              <w:top w:val="nil"/>
              <w:left w:val="nil"/>
              <w:bottom w:val="nil"/>
              <w:right w:val="nil"/>
            </w:tcBorders>
            <w:shd w:val="clear" w:color="000000" w:fill="FFFFFF"/>
            <w:vAlign w:val="center"/>
            <w:hideMark/>
            <w:tcPrChange w:id="1542" w:author="Carolina Ramírez H" w:date="2019-10-15T11:44:00Z">
              <w:tcPr>
                <w:tcW w:w="380" w:type="dxa"/>
                <w:tcBorders>
                  <w:top w:val="nil"/>
                  <w:left w:val="nil"/>
                  <w:bottom w:val="nil"/>
                  <w:right w:val="nil"/>
                </w:tcBorders>
                <w:shd w:val="clear" w:color="000000" w:fill="FFFFFF"/>
                <w:vAlign w:val="center"/>
                <w:hideMark/>
              </w:tcPr>
            </w:tcPrChange>
          </w:tcPr>
          <w:p w14:paraId="0A214AF5" w14:textId="77777777" w:rsidR="00BB20B8" w:rsidRPr="00BB20B8" w:rsidRDefault="00BB20B8" w:rsidP="00BB20B8">
            <w:pPr>
              <w:spacing w:before="0" w:after="0" w:line="240" w:lineRule="auto"/>
              <w:jc w:val="center"/>
              <w:rPr>
                <w:ins w:id="1543" w:author="Carolina Ramírez H" w:date="2019-10-15T11:34:00Z"/>
                <w:rFonts w:ascii="Calibri" w:eastAsia="Times New Roman" w:hAnsi="Calibri" w:cs="Calibri"/>
                <w:color w:val="000000"/>
                <w:sz w:val="16"/>
                <w:szCs w:val="16"/>
                <w:lang w:val="es-CR" w:eastAsia="es-CR"/>
              </w:rPr>
            </w:pPr>
            <w:ins w:id="1544" w:author="Carolina Ramírez H" w:date="2019-10-15T11:34:00Z">
              <w:r w:rsidRPr="00BB20B8">
                <w:rPr>
                  <w:rFonts w:ascii="Calibri" w:eastAsia="Times New Roman" w:hAnsi="Calibri" w:cs="Calibri"/>
                  <w:color w:val="000000"/>
                  <w:sz w:val="16"/>
                  <w:szCs w:val="16"/>
                  <w:lang w:val="es-CR" w:eastAsia="es-CR"/>
                </w:rPr>
                <w:t>3</w:t>
              </w:r>
            </w:ins>
          </w:p>
        </w:tc>
        <w:tc>
          <w:tcPr>
            <w:tcW w:w="317" w:type="dxa"/>
            <w:tcBorders>
              <w:top w:val="nil"/>
              <w:left w:val="nil"/>
              <w:bottom w:val="nil"/>
              <w:right w:val="nil"/>
            </w:tcBorders>
            <w:shd w:val="clear" w:color="000000" w:fill="FFFFFF"/>
            <w:vAlign w:val="center"/>
            <w:hideMark/>
            <w:tcPrChange w:id="1545" w:author="Carolina Ramírez H" w:date="2019-10-15T11:44:00Z">
              <w:tcPr>
                <w:tcW w:w="320" w:type="dxa"/>
                <w:tcBorders>
                  <w:top w:val="nil"/>
                  <w:left w:val="nil"/>
                  <w:bottom w:val="nil"/>
                  <w:right w:val="nil"/>
                </w:tcBorders>
                <w:shd w:val="clear" w:color="000000" w:fill="FFFFFF"/>
                <w:vAlign w:val="center"/>
                <w:hideMark/>
              </w:tcPr>
            </w:tcPrChange>
          </w:tcPr>
          <w:p w14:paraId="3A4561FC" w14:textId="77777777" w:rsidR="00BB20B8" w:rsidRPr="00BB20B8" w:rsidRDefault="00BB20B8" w:rsidP="00BB20B8">
            <w:pPr>
              <w:spacing w:before="0" w:after="0" w:line="240" w:lineRule="auto"/>
              <w:jc w:val="center"/>
              <w:rPr>
                <w:ins w:id="1546" w:author="Carolina Ramírez H" w:date="2019-10-15T11:34:00Z"/>
                <w:rFonts w:ascii="Calibri" w:eastAsia="Times New Roman" w:hAnsi="Calibri" w:cs="Calibri"/>
                <w:color w:val="000000"/>
                <w:sz w:val="16"/>
                <w:szCs w:val="16"/>
                <w:lang w:val="es-CR" w:eastAsia="es-CR"/>
              </w:rPr>
            </w:pPr>
            <w:ins w:id="1547" w:author="Carolina Ramírez H" w:date="2019-10-15T11:34:00Z">
              <w:r w:rsidRPr="00BB20B8">
                <w:rPr>
                  <w:rFonts w:ascii="Calibri" w:eastAsia="Times New Roman" w:hAnsi="Calibri" w:cs="Calibri"/>
                  <w:color w:val="000000"/>
                  <w:sz w:val="16"/>
                  <w:szCs w:val="16"/>
                  <w:lang w:val="es-CR" w:eastAsia="es-CR"/>
                </w:rPr>
                <w:t>1</w:t>
              </w:r>
            </w:ins>
          </w:p>
        </w:tc>
        <w:tc>
          <w:tcPr>
            <w:tcW w:w="305" w:type="dxa"/>
            <w:tcBorders>
              <w:top w:val="nil"/>
              <w:left w:val="nil"/>
              <w:bottom w:val="nil"/>
              <w:right w:val="nil"/>
            </w:tcBorders>
            <w:shd w:val="clear" w:color="000000" w:fill="FFFFFF"/>
            <w:vAlign w:val="center"/>
            <w:hideMark/>
            <w:tcPrChange w:id="1548" w:author="Carolina Ramírez H" w:date="2019-10-15T11:44:00Z">
              <w:tcPr>
                <w:tcW w:w="320" w:type="dxa"/>
                <w:tcBorders>
                  <w:top w:val="nil"/>
                  <w:left w:val="nil"/>
                  <w:bottom w:val="nil"/>
                  <w:right w:val="nil"/>
                </w:tcBorders>
                <w:shd w:val="clear" w:color="000000" w:fill="FFFFFF"/>
                <w:vAlign w:val="center"/>
                <w:hideMark/>
              </w:tcPr>
            </w:tcPrChange>
          </w:tcPr>
          <w:p w14:paraId="12CCD73E" w14:textId="77777777" w:rsidR="00BB20B8" w:rsidRPr="00BB20B8" w:rsidRDefault="00BB20B8" w:rsidP="00BB20B8">
            <w:pPr>
              <w:spacing w:before="0" w:after="0" w:line="240" w:lineRule="auto"/>
              <w:jc w:val="center"/>
              <w:rPr>
                <w:ins w:id="1549" w:author="Carolina Ramírez H" w:date="2019-10-15T11:34:00Z"/>
                <w:rFonts w:ascii="Calibri" w:eastAsia="Times New Roman" w:hAnsi="Calibri" w:cs="Calibri"/>
                <w:color w:val="000000"/>
                <w:sz w:val="16"/>
                <w:szCs w:val="16"/>
                <w:lang w:val="es-CR" w:eastAsia="es-CR"/>
              </w:rPr>
            </w:pPr>
            <w:ins w:id="1550" w:author="Carolina Ramírez H" w:date="2019-10-15T11:34:00Z">
              <w:r w:rsidRPr="00BB20B8">
                <w:rPr>
                  <w:rFonts w:ascii="Calibri" w:eastAsia="Times New Roman" w:hAnsi="Calibri" w:cs="Calibri"/>
                  <w:color w:val="000000"/>
                  <w:sz w:val="16"/>
                  <w:szCs w:val="16"/>
                  <w:lang w:val="es-CR" w:eastAsia="es-CR"/>
                </w:rPr>
                <w:t>0</w:t>
              </w:r>
            </w:ins>
          </w:p>
        </w:tc>
        <w:tc>
          <w:tcPr>
            <w:tcW w:w="342" w:type="dxa"/>
            <w:tcBorders>
              <w:top w:val="nil"/>
              <w:left w:val="nil"/>
              <w:bottom w:val="nil"/>
              <w:right w:val="nil"/>
            </w:tcBorders>
            <w:shd w:val="clear" w:color="000000" w:fill="FFFFFF"/>
            <w:vAlign w:val="center"/>
            <w:hideMark/>
            <w:tcPrChange w:id="1551" w:author="Carolina Ramírez H" w:date="2019-10-15T11:44:00Z">
              <w:tcPr>
                <w:tcW w:w="360" w:type="dxa"/>
                <w:tcBorders>
                  <w:top w:val="nil"/>
                  <w:left w:val="nil"/>
                  <w:bottom w:val="nil"/>
                  <w:right w:val="nil"/>
                </w:tcBorders>
                <w:shd w:val="clear" w:color="000000" w:fill="FFFFFF"/>
                <w:vAlign w:val="center"/>
                <w:hideMark/>
              </w:tcPr>
            </w:tcPrChange>
          </w:tcPr>
          <w:p w14:paraId="576A1F11" w14:textId="77777777" w:rsidR="00BB20B8" w:rsidRPr="00BB20B8" w:rsidRDefault="00BB20B8" w:rsidP="00BB20B8">
            <w:pPr>
              <w:spacing w:before="0" w:after="0" w:line="240" w:lineRule="auto"/>
              <w:jc w:val="center"/>
              <w:rPr>
                <w:ins w:id="1552" w:author="Carolina Ramírez H" w:date="2019-10-15T11:34:00Z"/>
                <w:rFonts w:ascii="Calibri" w:eastAsia="Times New Roman" w:hAnsi="Calibri" w:cs="Calibri"/>
                <w:color w:val="000000"/>
                <w:sz w:val="16"/>
                <w:szCs w:val="16"/>
                <w:lang w:val="es-CR" w:eastAsia="es-CR"/>
              </w:rPr>
            </w:pPr>
            <w:ins w:id="1553" w:author="Carolina Ramírez H" w:date="2019-10-15T11:34:00Z">
              <w:r w:rsidRPr="00BB20B8">
                <w:rPr>
                  <w:rFonts w:ascii="Calibri" w:eastAsia="Times New Roman" w:hAnsi="Calibri" w:cs="Calibri"/>
                  <w:color w:val="000000"/>
                  <w:sz w:val="16"/>
                  <w:szCs w:val="16"/>
                  <w:lang w:val="es-CR" w:eastAsia="es-CR"/>
                </w:rPr>
                <w:t>0</w:t>
              </w:r>
            </w:ins>
          </w:p>
        </w:tc>
        <w:tc>
          <w:tcPr>
            <w:tcW w:w="356" w:type="dxa"/>
            <w:tcBorders>
              <w:top w:val="nil"/>
              <w:left w:val="nil"/>
              <w:bottom w:val="nil"/>
              <w:right w:val="nil"/>
            </w:tcBorders>
            <w:shd w:val="clear" w:color="000000" w:fill="FFFFFF"/>
            <w:vAlign w:val="center"/>
            <w:hideMark/>
            <w:tcPrChange w:id="1554" w:author="Carolina Ramírez H" w:date="2019-10-15T11:44:00Z">
              <w:tcPr>
                <w:tcW w:w="380" w:type="dxa"/>
                <w:tcBorders>
                  <w:top w:val="nil"/>
                  <w:left w:val="nil"/>
                  <w:bottom w:val="nil"/>
                  <w:right w:val="nil"/>
                </w:tcBorders>
                <w:shd w:val="clear" w:color="000000" w:fill="FFFFFF"/>
                <w:vAlign w:val="center"/>
                <w:hideMark/>
              </w:tcPr>
            </w:tcPrChange>
          </w:tcPr>
          <w:p w14:paraId="1D36BC33" w14:textId="77777777" w:rsidR="00BB20B8" w:rsidRPr="00BB20B8" w:rsidRDefault="00BB20B8" w:rsidP="00BB20B8">
            <w:pPr>
              <w:spacing w:before="0" w:after="0" w:line="240" w:lineRule="auto"/>
              <w:jc w:val="center"/>
              <w:rPr>
                <w:ins w:id="1555" w:author="Carolina Ramírez H" w:date="2019-10-15T11:34:00Z"/>
                <w:rFonts w:ascii="Calibri" w:eastAsia="Times New Roman" w:hAnsi="Calibri" w:cs="Calibri"/>
                <w:color w:val="000000"/>
                <w:sz w:val="16"/>
                <w:szCs w:val="16"/>
                <w:lang w:val="es-CR" w:eastAsia="es-CR"/>
              </w:rPr>
            </w:pPr>
            <w:ins w:id="1556" w:author="Carolina Ramírez H" w:date="2019-10-15T11:34:00Z">
              <w:r w:rsidRPr="00BB20B8">
                <w:rPr>
                  <w:rFonts w:ascii="Calibri" w:eastAsia="Times New Roman" w:hAnsi="Calibri" w:cs="Calibri"/>
                  <w:color w:val="000000"/>
                  <w:sz w:val="16"/>
                  <w:szCs w:val="16"/>
                  <w:lang w:val="es-CR" w:eastAsia="es-CR"/>
                </w:rPr>
                <w:t>0</w:t>
              </w:r>
            </w:ins>
          </w:p>
        </w:tc>
        <w:tc>
          <w:tcPr>
            <w:tcW w:w="334" w:type="dxa"/>
            <w:tcBorders>
              <w:top w:val="nil"/>
              <w:left w:val="nil"/>
              <w:bottom w:val="nil"/>
              <w:right w:val="nil"/>
            </w:tcBorders>
            <w:shd w:val="clear" w:color="000000" w:fill="FFFFFF"/>
            <w:vAlign w:val="center"/>
            <w:hideMark/>
            <w:tcPrChange w:id="1557" w:author="Carolina Ramírez H" w:date="2019-10-15T11:44:00Z">
              <w:tcPr>
                <w:tcW w:w="340" w:type="dxa"/>
                <w:tcBorders>
                  <w:top w:val="nil"/>
                  <w:left w:val="nil"/>
                  <w:bottom w:val="nil"/>
                  <w:right w:val="nil"/>
                </w:tcBorders>
                <w:shd w:val="clear" w:color="000000" w:fill="FFFFFF"/>
                <w:vAlign w:val="center"/>
                <w:hideMark/>
              </w:tcPr>
            </w:tcPrChange>
          </w:tcPr>
          <w:p w14:paraId="57DEAF04" w14:textId="77777777" w:rsidR="00BB20B8" w:rsidRPr="00BB20B8" w:rsidRDefault="00BB20B8" w:rsidP="00BB20B8">
            <w:pPr>
              <w:spacing w:before="0" w:after="0" w:line="240" w:lineRule="auto"/>
              <w:jc w:val="center"/>
              <w:rPr>
                <w:ins w:id="1558" w:author="Carolina Ramírez H" w:date="2019-10-15T11:34:00Z"/>
                <w:rFonts w:ascii="Calibri" w:eastAsia="Times New Roman" w:hAnsi="Calibri" w:cs="Calibri"/>
                <w:color w:val="000000"/>
                <w:sz w:val="16"/>
                <w:szCs w:val="16"/>
                <w:lang w:val="es-CR" w:eastAsia="es-CR"/>
              </w:rPr>
            </w:pPr>
            <w:ins w:id="1559" w:author="Carolina Ramírez H" w:date="2019-10-15T11:34:00Z">
              <w:r w:rsidRPr="00BB20B8">
                <w:rPr>
                  <w:rFonts w:ascii="Calibri" w:eastAsia="Times New Roman" w:hAnsi="Calibri" w:cs="Calibri"/>
                  <w:color w:val="000000"/>
                  <w:sz w:val="16"/>
                  <w:szCs w:val="16"/>
                  <w:lang w:val="es-CR" w:eastAsia="es-CR"/>
                </w:rPr>
                <w:t>7</w:t>
              </w:r>
            </w:ins>
          </w:p>
        </w:tc>
        <w:tc>
          <w:tcPr>
            <w:tcW w:w="425" w:type="dxa"/>
            <w:tcBorders>
              <w:top w:val="nil"/>
              <w:left w:val="nil"/>
              <w:bottom w:val="nil"/>
              <w:right w:val="nil"/>
            </w:tcBorders>
            <w:shd w:val="clear" w:color="000000" w:fill="FFFFFF"/>
            <w:vAlign w:val="center"/>
            <w:hideMark/>
            <w:tcPrChange w:id="1560" w:author="Carolina Ramírez H" w:date="2019-10-15T11:44:00Z">
              <w:tcPr>
                <w:tcW w:w="440" w:type="dxa"/>
                <w:tcBorders>
                  <w:top w:val="nil"/>
                  <w:left w:val="nil"/>
                  <w:bottom w:val="nil"/>
                  <w:right w:val="nil"/>
                </w:tcBorders>
                <w:shd w:val="clear" w:color="000000" w:fill="FFFFFF"/>
                <w:vAlign w:val="center"/>
                <w:hideMark/>
              </w:tcPr>
            </w:tcPrChange>
          </w:tcPr>
          <w:p w14:paraId="14ED1907" w14:textId="77777777" w:rsidR="00BB20B8" w:rsidRPr="00BB20B8" w:rsidRDefault="00BB20B8" w:rsidP="00BB20B8">
            <w:pPr>
              <w:spacing w:before="0" w:after="0" w:line="240" w:lineRule="auto"/>
              <w:jc w:val="center"/>
              <w:rPr>
                <w:ins w:id="1561" w:author="Carolina Ramírez H" w:date="2019-10-15T11:34:00Z"/>
                <w:rFonts w:ascii="Calibri" w:eastAsia="Times New Roman" w:hAnsi="Calibri" w:cs="Calibri"/>
                <w:color w:val="000000"/>
                <w:sz w:val="16"/>
                <w:szCs w:val="16"/>
                <w:lang w:val="es-CR" w:eastAsia="es-CR"/>
              </w:rPr>
            </w:pPr>
            <w:ins w:id="1562" w:author="Carolina Ramírez H" w:date="2019-10-15T11:34:00Z">
              <w:r w:rsidRPr="00BB20B8">
                <w:rPr>
                  <w:rFonts w:ascii="Calibri" w:eastAsia="Times New Roman" w:hAnsi="Calibri" w:cs="Calibri"/>
                  <w:color w:val="000000"/>
                  <w:sz w:val="16"/>
                  <w:szCs w:val="16"/>
                  <w:lang w:val="es-CR" w:eastAsia="es-CR"/>
                </w:rPr>
                <w:t>11</w:t>
              </w:r>
            </w:ins>
          </w:p>
        </w:tc>
        <w:tc>
          <w:tcPr>
            <w:tcW w:w="476" w:type="dxa"/>
            <w:tcBorders>
              <w:top w:val="nil"/>
              <w:left w:val="nil"/>
              <w:bottom w:val="nil"/>
              <w:right w:val="single" w:sz="12" w:space="0" w:color="auto"/>
            </w:tcBorders>
            <w:shd w:val="clear" w:color="000000" w:fill="FFFFFF"/>
            <w:vAlign w:val="center"/>
            <w:hideMark/>
            <w:tcPrChange w:id="1563" w:author="Carolina Ramírez H" w:date="2019-10-15T11:44:00Z">
              <w:tcPr>
                <w:tcW w:w="500" w:type="dxa"/>
                <w:tcBorders>
                  <w:top w:val="nil"/>
                  <w:left w:val="nil"/>
                  <w:bottom w:val="nil"/>
                  <w:right w:val="nil"/>
                </w:tcBorders>
                <w:shd w:val="clear" w:color="000000" w:fill="FFFFFF"/>
                <w:vAlign w:val="center"/>
                <w:hideMark/>
              </w:tcPr>
            </w:tcPrChange>
          </w:tcPr>
          <w:p w14:paraId="66E5DC96" w14:textId="77777777" w:rsidR="00BB20B8" w:rsidRPr="00BB20B8" w:rsidRDefault="00BB20B8" w:rsidP="00BB20B8">
            <w:pPr>
              <w:spacing w:before="0" w:after="0" w:line="240" w:lineRule="auto"/>
              <w:jc w:val="center"/>
              <w:rPr>
                <w:ins w:id="1564" w:author="Carolina Ramírez H" w:date="2019-10-15T11:34:00Z"/>
                <w:rFonts w:ascii="Calibri" w:eastAsia="Times New Roman" w:hAnsi="Calibri" w:cs="Calibri"/>
                <w:color w:val="000000"/>
                <w:sz w:val="16"/>
                <w:szCs w:val="16"/>
                <w:lang w:val="es-CR" w:eastAsia="es-CR"/>
              </w:rPr>
            </w:pPr>
            <w:ins w:id="1565" w:author="Carolina Ramírez H" w:date="2019-10-15T11:34:00Z">
              <w:r w:rsidRPr="00BB20B8">
                <w:rPr>
                  <w:rFonts w:ascii="Calibri" w:eastAsia="Times New Roman" w:hAnsi="Calibri" w:cs="Calibri"/>
                  <w:color w:val="000000"/>
                  <w:sz w:val="16"/>
                  <w:szCs w:val="16"/>
                  <w:lang w:val="es-CR" w:eastAsia="es-CR"/>
                </w:rPr>
                <w:t>4</w:t>
              </w:r>
            </w:ins>
          </w:p>
        </w:tc>
      </w:tr>
      <w:tr w:rsidR="00BB20B8" w:rsidRPr="00BB20B8" w14:paraId="6368FCEF" w14:textId="77777777" w:rsidTr="00190794">
        <w:trPr>
          <w:trHeight w:val="204"/>
          <w:ins w:id="1566" w:author="Carolina Ramírez H" w:date="2019-10-15T11:34:00Z"/>
          <w:trPrChange w:id="1567" w:author="Carolina Ramírez H" w:date="2019-10-15T11:44:00Z">
            <w:trPr>
              <w:trHeight w:val="204"/>
            </w:trPr>
          </w:trPrChange>
        </w:trPr>
        <w:tc>
          <w:tcPr>
            <w:tcW w:w="482" w:type="dxa"/>
            <w:tcBorders>
              <w:top w:val="nil"/>
              <w:left w:val="single" w:sz="12" w:space="0" w:color="auto"/>
              <w:bottom w:val="nil"/>
              <w:right w:val="nil"/>
            </w:tcBorders>
            <w:shd w:val="clear" w:color="000000" w:fill="FFFFFF"/>
            <w:vAlign w:val="center"/>
            <w:hideMark/>
            <w:tcPrChange w:id="1568" w:author="Carolina Ramírez H" w:date="2019-10-15T11:44:00Z">
              <w:tcPr>
                <w:tcW w:w="400" w:type="dxa"/>
                <w:tcBorders>
                  <w:top w:val="nil"/>
                  <w:left w:val="single" w:sz="8" w:space="0" w:color="auto"/>
                  <w:bottom w:val="nil"/>
                  <w:right w:val="nil"/>
                </w:tcBorders>
                <w:shd w:val="clear" w:color="000000" w:fill="FFFFFF"/>
                <w:vAlign w:val="center"/>
                <w:hideMark/>
              </w:tcPr>
            </w:tcPrChange>
          </w:tcPr>
          <w:p w14:paraId="581045C1" w14:textId="77777777" w:rsidR="00BB20B8" w:rsidRPr="00BB20B8" w:rsidRDefault="00BB20B8" w:rsidP="00BB20B8">
            <w:pPr>
              <w:spacing w:before="0" w:after="0" w:line="240" w:lineRule="auto"/>
              <w:jc w:val="center"/>
              <w:rPr>
                <w:ins w:id="1569" w:author="Carolina Ramírez H" w:date="2019-10-15T11:34:00Z"/>
                <w:rFonts w:ascii="Calibri" w:eastAsia="Times New Roman" w:hAnsi="Calibri" w:cs="Calibri"/>
                <w:b/>
                <w:bCs/>
                <w:color w:val="000000"/>
                <w:sz w:val="16"/>
                <w:szCs w:val="16"/>
                <w:lang w:val="es-CR" w:eastAsia="es-CR"/>
              </w:rPr>
            </w:pPr>
            <w:ins w:id="1570" w:author="Carolina Ramírez H" w:date="2019-10-15T11:34:00Z">
              <w:r w:rsidRPr="00BB20B8">
                <w:rPr>
                  <w:rFonts w:ascii="Calibri" w:eastAsia="Times New Roman" w:hAnsi="Calibri" w:cs="Calibri"/>
                  <w:b/>
                  <w:bCs/>
                  <w:color w:val="000000"/>
                  <w:sz w:val="16"/>
                  <w:szCs w:val="16"/>
                  <w:lang w:val="es-CR" w:eastAsia="es-CR"/>
                </w:rPr>
                <w:t>I</w:t>
              </w:r>
            </w:ins>
          </w:p>
        </w:tc>
        <w:tc>
          <w:tcPr>
            <w:tcW w:w="458" w:type="dxa"/>
            <w:tcBorders>
              <w:top w:val="nil"/>
              <w:left w:val="nil"/>
              <w:bottom w:val="nil"/>
              <w:right w:val="nil"/>
            </w:tcBorders>
            <w:shd w:val="clear" w:color="000000" w:fill="FFFFFF"/>
            <w:vAlign w:val="center"/>
            <w:hideMark/>
            <w:tcPrChange w:id="1571" w:author="Carolina Ramírez H" w:date="2019-10-15T11:44:00Z">
              <w:tcPr>
                <w:tcW w:w="380" w:type="dxa"/>
                <w:tcBorders>
                  <w:top w:val="nil"/>
                  <w:left w:val="nil"/>
                  <w:bottom w:val="nil"/>
                  <w:right w:val="nil"/>
                </w:tcBorders>
                <w:shd w:val="clear" w:color="000000" w:fill="FFFFFF"/>
                <w:vAlign w:val="center"/>
                <w:hideMark/>
              </w:tcPr>
            </w:tcPrChange>
          </w:tcPr>
          <w:p w14:paraId="0350F12E" w14:textId="77777777" w:rsidR="00BB20B8" w:rsidRPr="00BB20B8" w:rsidRDefault="00BB20B8" w:rsidP="00BB20B8">
            <w:pPr>
              <w:spacing w:before="0" w:after="0" w:line="240" w:lineRule="auto"/>
              <w:jc w:val="center"/>
              <w:rPr>
                <w:ins w:id="1572" w:author="Carolina Ramírez H" w:date="2019-10-15T11:34:00Z"/>
                <w:rFonts w:ascii="Calibri" w:eastAsia="Times New Roman" w:hAnsi="Calibri" w:cs="Calibri"/>
                <w:b/>
                <w:bCs/>
                <w:color w:val="000000"/>
                <w:sz w:val="16"/>
                <w:szCs w:val="16"/>
                <w:lang w:val="es-CR" w:eastAsia="es-CR"/>
              </w:rPr>
            </w:pPr>
            <w:ins w:id="1573" w:author="Carolina Ramírez H" w:date="2019-10-15T11:34:00Z">
              <w:r w:rsidRPr="00BB20B8">
                <w:rPr>
                  <w:rFonts w:ascii="Calibri" w:eastAsia="Times New Roman" w:hAnsi="Calibri" w:cs="Calibri"/>
                  <w:b/>
                  <w:bCs/>
                  <w:color w:val="000000"/>
                  <w:sz w:val="16"/>
                  <w:szCs w:val="16"/>
                  <w:lang w:val="es-CR" w:eastAsia="es-CR"/>
                </w:rPr>
                <w:t>I</w:t>
              </w:r>
            </w:ins>
          </w:p>
        </w:tc>
        <w:tc>
          <w:tcPr>
            <w:tcW w:w="944" w:type="dxa"/>
            <w:tcBorders>
              <w:top w:val="nil"/>
              <w:left w:val="nil"/>
              <w:bottom w:val="nil"/>
              <w:right w:val="nil"/>
            </w:tcBorders>
            <w:shd w:val="clear" w:color="000000" w:fill="FFFFFF"/>
            <w:vAlign w:val="center"/>
            <w:hideMark/>
            <w:tcPrChange w:id="1574" w:author="Carolina Ramírez H" w:date="2019-10-15T11:44:00Z">
              <w:tcPr>
                <w:tcW w:w="1000" w:type="dxa"/>
                <w:tcBorders>
                  <w:top w:val="nil"/>
                  <w:left w:val="nil"/>
                  <w:bottom w:val="nil"/>
                  <w:right w:val="nil"/>
                </w:tcBorders>
                <w:shd w:val="clear" w:color="000000" w:fill="FFFFFF"/>
                <w:vAlign w:val="center"/>
                <w:hideMark/>
              </w:tcPr>
            </w:tcPrChange>
          </w:tcPr>
          <w:p w14:paraId="5341330C" w14:textId="77777777" w:rsidR="00BB20B8" w:rsidRPr="00BB20B8" w:rsidRDefault="00BB20B8" w:rsidP="00BB20B8">
            <w:pPr>
              <w:spacing w:before="0" w:after="0" w:line="240" w:lineRule="auto"/>
              <w:jc w:val="center"/>
              <w:rPr>
                <w:ins w:id="1575" w:author="Carolina Ramírez H" w:date="2019-10-15T11:34:00Z"/>
                <w:rFonts w:ascii="Calibri" w:eastAsia="Times New Roman" w:hAnsi="Calibri" w:cs="Calibri"/>
                <w:color w:val="000000"/>
                <w:sz w:val="16"/>
                <w:szCs w:val="16"/>
                <w:lang w:val="es-CR" w:eastAsia="es-CR"/>
              </w:rPr>
            </w:pPr>
            <w:ins w:id="1576" w:author="Carolina Ramírez H" w:date="2019-10-15T11:34:00Z">
              <w:r w:rsidRPr="00BB20B8">
                <w:rPr>
                  <w:rFonts w:ascii="Calibri" w:eastAsia="Times New Roman" w:hAnsi="Calibri" w:cs="Calibri"/>
                  <w:color w:val="000000"/>
                  <w:sz w:val="16"/>
                  <w:szCs w:val="16"/>
                  <w:lang w:val="es-CR" w:eastAsia="es-CR"/>
                </w:rPr>
                <w:t>Por Asignar</w:t>
              </w:r>
            </w:ins>
          </w:p>
        </w:tc>
        <w:tc>
          <w:tcPr>
            <w:tcW w:w="3440" w:type="dxa"/>
            <w:tcBorders>
              <w:top w:val="nil"/>
              <w:left w:val="nil"/>
              <w:bottom w:val="nil"/>
              <w:right w:val="nil"/>
            </w:tcBorders>
            <w:shd w:val="clear" w:color="000000" w:fill="FFFFFF"/>
            <w:noWrap/>
            <w:vAlign w:val="center"/>
            <w:hideMark/>
            <w:tcPrChange w:id="1577" w:author="Carolina Ramírez H" w:date="2019-10-15T11:44:00Z">
              <w:tcPr>
                <w:tcW w:w="3440" w:type="dxa"/>
                <w:tcBorders>
                  <w:top w:val="nil"/>
                  <w:left w:val="nil"/>
                  <w:bottom w:val="nil"/>
                  <w:right w:val="nil"/>
                </w:tcBorders>
                <w:shd w:val="clear" w:color="000000" w:fill="FFFFFF"/>
                <w:noWrap/>
                <w:vAlign w:val="center"/>
                <w:hideMark/>
              </w:tcPr>
            </w:tcPrChange>
          </w:tcPr>
          <w:p w14:paraId="07503C31" w14:textId="77777777" w:rsidR="00BB20B8" w:rsidRPr="00BB20B8" w:rsidRDefault="00BB20B8" w:rsidP="00BB20B8">
            <w:pPr>
              <w:spacing w:before="0" w:after="0" w:line="240" w:lineRule="auto"/>
              <w:jc w:val="left"/>
              <w:rPr>
                <w:ins w:id="1578" w:author="Carolina Ramírez H" w:date="2019-10-15T11:34:00Z"/>
                <w:rFonts w:ascii="Calibri" w:eastAsia="Times New Roman" w:hAnsi="Calibri" w:cs="Calibri"/>
                <w:color w:val="000000"/>
                <w:sz w:val="16"/>
                <w:szCs w:val="16"/>
                <w:lang w:val="es-CR" w:eastAsia="es-CR"/>
              </w:rPr>
            </w:pPr>
            <w:ins w:id="1579" w:author="Carolina Ramírez H" w:date="2019-10-15T11:34:00Z">
              <w:r w:rsidRPr="00BB20B8">
                <w:rPr>
                  <w:rFonts w:ascii="Calibri" w:eastAsia="Times New Roman" w:hAnsi="Calibri" w:cs="Calibri"/>
                  <w:color w:val="000000"/>
                  <w:sz w:val="16"/>
                  <w:szCs w:val="16"/>
                  <w:lang w:val="es-CR" w:eastAsia="es-CR"/>
                </w:rPr>
                <w:t>Ciencia de datos para economistas I</w:t>
              </w:r>
            </w:ins>
          </w:p>
        </w:tc>
        <w:tc>
          <w:tcPr>
            <w:tcW w:w="693" w:type="dxa"/>
            <w:tcBorders>
              <w:top w:val="nil"/>
              <w:left w:val="nil"/>
              <w:bottom w:val="nil"/>
              <w:right w:val="nil"/>
            </w:tcBorders>
            <w:shd w:val="clear" w:color="000000" w:fill="FFFFFF"/>
            <w:vAlign w:val="center"/>
            <w:hideMark/>
            <w:tcPrChange w:id="1580" w:author="Carolina Ramírez H" w:date="2019-10-15T11:44:00Z">
              <w:tcPr>
                <w:tcW w:w="680" w:type="dxa"/>
                <w:tcBorders>
                  <w:top w:val="nil"/>
                  <w:left w:val="nil"/>
                  <w:bottom w:val="nil"/>
                  <w:right w:val="nil"/>
                </w:tcBorders>
                <w:shd w:val="clear" w:color="000000" w:fill="FFFFFF"/>
                <w:vAlign w:val="center"/>
                <w:hideMark/>
              </w:tcPr>
            </w:tcPrChange>
          </w:tcPr>
          <w:p w14:paraId="2C21CC57" w14:textId="77777777" w:rsidR="00BB20B8" w:rsidRPr="00BB20B8" w:rsidRDefault="00BB20B8" w:rsidP="00BB20B8">
            <w:pPr>
              <w:spacing w:before="0" w:after="0" w:line="240" w:lineRule="auto"/>
              <w:jc w:val="center"/>
              <w:rPr>
                <w:ins w:id="1581" w:author="Carolina Ramírez H" w:date="2019-10-15T11:34:00Z"/>
                <w:rFonts w:ascii="Calibri" w:eastAsia="Times New Roman" w:hAnsi="Calibri" w:cs="Calibri"/>
                <w:color w:val="000000"/>
                <w:sz w:val="16"/>
                <w:szCs w:val="16"/>
                <w:lang w:val="es-CR" w:eastAsia="es-CR"/>
              </w:rPr>
            </w:pPr>
            <w:ins w:id="1582" w:author="Carolina Ramírez H" w:date="2019-10-15T11:34:00Z">
              <w:r w:rsidRPr="00BB20B8">
                <w:rPr>
                  <w:rFonts w:ascii="Calibri" w:eastAsia="Times New Roman" w:hAnsi="Calibri" w:cs="Calibri"/>
                  <w:color w:val="000000"/>
                  <w:sz w:val="16"/>
                  <w:szCs w:val="16"/>
                  <w:lang w:val="es-CR" w:eastAsia="es-CR"/>
                </w:rPr>
                <w:t>4</w:t>
              </w:r>
            </w:ins>
          </w:p>
        </w:tc>
        <w:tc>
          <w:tcPr>
            <w:tcW w:w="368" w:type="dxa"/>
            <w:tcBorders>
              <w:top w:val="nil"/>
              <w:left w:val="nil"/>
              <w:bottom w:val="nil"/>
              <w:right w:val="nil"/>
            </w:tcBorders>
            <w:shd w:val="clear" w:color="000000" w:fill="FFFFFF"/>
            <w:vAlign w:val="center"/>
            <w:hideMark/>
            <w:tcPrChange w:id="1583" w:author="Carolina Ramírez H" w:date="2019-10-15T11:44:00Z">
              <w:tcPr>
                <w:tcW w:w="380" w:type="dxa"/>
                <w:tcBorders>
                  <w:top w:val="nil"/>
                  <w:left w:val="nil"/>
                  <w:bottom w:val="nil"/>
                  <w:right w:val="nil"/>
                </w:tcBorders>
                <w:shd w:val="clear" w:color="000000" w:fill="FFFFFF"/>
                <w:vAlign w:val="center"/>
                <w:hideMark/>
              </w:tcPr>
            </w:tcPrChange>
          </w:tcPr>
          <w:p w14:paraId="27A8E359" w14:textId="77777777" w:rsidR="00BB20B8" w:rsidRPr="00BB20B8" w:rsidRDefault="00BB20B8" w:rsidP="00BB20B8">
            <w:pPr>
              <w:spacing w:before="0" w:after="0" w:line="240" w:lineRule="auto"/>
              <w:jc w:val="center"/>
              <w:rPr>
                <w:ins w:id="1584" w:author="Carolina Ramírez H" w:date="2019-10-15T11:34:00Z"/>
                <w:rFonts w:ascii="Calibri" w:eastAsia="Times New Roman" w:hAnsi="Calibri" w:cs="Calibri"/>
                <w:color w:val="000000"/>
                <w:sz w:val="16"/>
                <w:szCs w:val="16"/>
                <w:lang w:val="es-CR" w:eastAsia="es-CR"/>
              </w:rPr>
            </w:pPr>
            <w:ins w:id="1585" w:author="Carolina Ramírez H" w:date="2019-10-15T11:34:00Z">
              <w:r w:rsidRPr="00BB20B8">
                <w:rPr>
                  <w:rFonts w:ascii="Calibri" w:eastAsia="Times New Roman" w:hAnsi="Calibri" w:cs="Calibri"/>
                  <w:color w:val="000000"/>
                  <w:sz w:val="16"/>
                  <w:szCs w:val="16"/>
                  <w:lang w:val="es-CR" w:eastAsia="es-CR"/>
                </w:rPr>
                <w:t>1</w:t>
              </w:r>
            </w:ins>
          </w:p>
        </w:tc>
        <w:tc>
          <w:tcPr>
            <w:tcW w:w="317" w:type="dxa"/>
            <w:tcBorders>
              <w:top w:val="nil"/>
              <w:left w:val="nil"/>
              <w:bottom w:val="nil"/>
              <w:right w:val="nil"/>
            </w:tcBorders>
            <w:shd w:val="clear" w:color="000000" w:fill="FFFFFF"/>
            <w:vAlign w:val="center"/>
            <w:hideMark/>
            <w:tcPrChange w:id="1586" w:author="Carolina Ramírez H" w:date="2019-10-15T11:44:00Z">
              <w:tcPr>
                <w:tcW w:w="320" w:type="dxa"/>
                <w:tcBorders>
                  <w:top w:val="nil"/>
                  <w:left w:val="nil"/>
                  <w:bottom w:val="nil"/>
                  <w:right w:val="nil"/>
                </w:tcBorders>
                <w:shd w:val="clear" w:color="000000" w:fill="FFFFFF"/>
                <w:vAlign w:val="center"/>
                <w:hideMark/>
              </w:tcPr>
            </w:tcPrChange>
          </w:tcPr>
          <w:p w14:paraId="15269A96" w14:textId="77777777" w:rsidR="00BB20B8" w:rsidRPr="00BB20B8" w:rsidRDefault="00BB20B8" w:rsidP="00BB20B8">
            <w:pPr>
              <w:spacing w:before="0" w:after="0" w:line="240" w:lineRule="auto"/>
              <w:jc w:val="center"/>
              <w:rPr>
                <w:ins w:id="1587" w:author="Carolina Ramírez H" w:date="2019-10-15T11:34:00Z"/>
                <w:rFonts w:ascii="Calibri" w:eastAsia="Times New Roman" w:hAnsi="Calibri" w:cs="Calibri"/>
                <w:color w:val="000000"/>
                <w:sz w:val="16"/>
                <w:szCs w:val="16"/>
                <w:lang w:val="es-CR" w:eastAsia="es-CR"/>
              </w:rPr>
            </w:pPr>
            <w:ins w:id="1588" w:author="Carolina Ramírez H" w:date="2019-10-15T11:34:00Z">
              <w:r w:rsidRPr="00BB20B8">
                <w:rPr>
                  <w:rFonts w:ascii="Calibri" w:eastAsia="Times New Roman" w:hAnsi="Calibri" w:cs="Calibri"/>
                  <w:color w:val="000000"/>
                  <w:sz w:val="16"/>
                  <w:szCs w:val="16"/>
                  <w:lang w:val="es-CR" w:eastAsia="es-CR"/>
                </w:rPr>
                <w:t>1</w:t>
              </w:r>
            </w:ins>
          </w:p>
        </w:tc>
        <w:tc>
          <w:tcPr>
            <w:tcW w:w="305" w:type="dxa"/>
            <w:tcBorders>
              <w:top w:val="nil"/>
              <w:left w:val="nil"/>
              <w:bottom w:val="nil"/>
              <w:right w:val="nil"/>
            </w:tcBorders>
            <w:shd w:val="clear" w:color="000000" w:fill="FFFFFF"/>
            <w:vAlign w:val="center"/>
            <w:hideMark/>
            <w:tcPrChange w:id="1589" w:author="Carolina Ramírez H" w:date="2019-10-15T11:44:00Z">
              <w:tcPr>
                <w:tcW w:w="320" w:type="dxa"/>
                <w:tcBorders>
                  <w:top w:val="nil"/>
                  <w:left w:val="nil"/>
                  <w:bottom w:val="nil"/>
                  <w:right w:val="nil"/>
                </w:tcBorders>
                <w:shd w:val="clear" w:color="000000" w:fill="FFFFFF"/>
                <w:vAlign w:val="center"/>
                <w:hideMark/>
              </w:tcPr>
            </w:tcPrChange>
          </w:tcPr>
          <w:p w14:paraId="05052A63" w14:textId="77777777" w:rsidR="00BB20B8" w:rsidRPr="00BB20B8" w:rsidRDefault="00BB20B8" w:rsidP="00BB20B8">
            <w:pPr>
              <w:spacing w:before="0" w:after="0" w:line="240" w:lineRule="auto"/>
              <w:jc w:val="center"/>
              <w:rPr>
                <w:ins w:id="1590" w:author="Carolina Ramírez H" w:date="2019-10-15T11:34:00Z"/>
                <w:rFonts w:ascii="Calibri" w:eastAsia="Times New Roman" w:hAnsi="Calibri" w:cs="Calibri"/>
                <w:color w:val="000000"/>
                <w:sz w:val="16"/>
                <w:szCs w:val="16"/>
                <w:lang w:val="es-CR" w:eastAsia="es-CR"/>
              </w:rPr>
            </w:pPr>
            <w:ins w:id="1591" w:author="Carolina Ramírez H" w:date="2019-10-15T11:34:00Z">
              <w:r w:rsidRPr="00BB20B8">
                <w:rPr>
                  <w:rFonts w:ascii="Calibri" w:eastAsia="Times New Roman" w:hAnsi="Calibri" w:cs="Calibri"/>
                  <w:color w:val="000000"/>
                  <w:sz w:val="16"/>
                  <w:szCs w:val="16"/>
                  <w:lang w:val="es-CR" w:eastAsia="es-CR"/>
                </w:rPr>
                <w:t>2</w:t>
              </w:r>
            </w:ins>
          </w:p>
        </w:tc>
        <w:tc>
          <w:tcPr>
            <w:tcW w:w="342" w:type="dxa"/>
            <w:tcBorders>
              <w:top w:val="nil"/>
              <w:left w:val="nil"/>
              <w:bottom w:val="nil"/>
              <w:right w:val="nil"/>
            </w:tcBorders>
            <w:shd w:val="clear" w:color="000000" w:fill="FFFFFF"/>
            <w:vAlign w:val="center"/>
            <w:hideMark/>
            <w:tcPrChange w:id="1592" w:author="Carolina Ramírez H" w:date="2019-10-15T11:44:00Z">
              <w:tcPr>
                <w:tcW w:w="360" w:type="dxa"/>
                <w:tcBorders>
                  <w:top w:val="nil"/>
                  <w:left w:val="nil"/>
                  <w:bottom w:val="nil"/>
                  <w:right w:val="nil"/>
                </w:tcBorders>
                <w:shd w:val="clear" w:color="000000" w:fill="FFFFFF"/>
                <w:vAlign w:val="center"/>
                <w:hideMark/>
              </w:tcPr>
            </w:tcPrChange>
          </w:tcPr>
          <w:p w14:paraId="3237CCCA" w14:textId="77777777" w:rsidR="00BB20B8" w:rsidRPr="00BB20B8" w:rsidRDefault="00BB20B8" w:rsidP="00BB20B8">
            <w:pPr>
              <w:spacing w:before="0" w:after="0" w:line="240" w:lineRule="auto"/>
              <w:jc w:val="center"/>
              <w:rPr>
                <w:ins w:id="1593" w:author="Carolina Ramírez H" w:date="2019-10-15T11:34:00Z"/>
                <w:rFonts w:ascii="Calibri" w:eastAsia="Times New Roman" w:hAnsi="Calibri" w:cs="Calibri"/>
                <w:color w:val="000000"/>
                <w:sz w:val="16"/>
                <w:szCs w:val="16"/>
                <w:lang w:val="es-CR" w:eastAsia="es-CR"/>
              </w:rPr>
            </w:pPr>
            <w:ins w:id="1594" w:author="Carolina Ramírez H" w:date="2019-10-15T11:34:00Z">
              <w:r w:rsidRPr="00BB20B8">
                <w:rPr>
                  <w:rFonts w:ascii="Calibri" w:eastAsia="Times New Roman" w:hAnsi="Calibri" w:cs="Calibri"/>
                  <w:color w:val="000000"/>
                  <w:sz w:val="16"/>
                  <w:szCs w:val="16"/>
                  <w:lang w:val="es-CR" w:eastAsia="es-CR"/>
                </w:rPr>
                <w:t>0</w:t>
              </w:r>
            </w:ins>
          </w:p>
        </w:tc>
        <w:tc>
          <w:tcPr>
            <w:tcW w:w="356" w:type="dxa"/>
            <w:tcBorders>
              <w:top w:val="nil"/>
              <w:left w:val="nil"/>
              <w:bottom w:val="nil"/>
              <w:right w:val="nil"/>
            </w:tcBorders>
            <w:shd w:val="clear" w:color="000000" w:fill="FFFFFF"/>
            <w:vAlign w:val="center"/>
            <w:hideMark/>
            <w:tcPrChange w:id="1595" w:author="Carolina Ramírez H" w:date="2019-10-15T11:44:00Z">
              <w:tcPr>
                <w:tcW w:w="380" w:type="dxa"/>
                <w:tcBorders>
                  <w:top w:val="nil"/>
                  <w:left w:val="nil"/>
                  <w:bottom w:val="nil"/>
                  <w:right w:val="nil"/>
                </w:tcBorders>
                <w:shd w:val="clear" w:color="000000" w:fill="FFFFFF"/>
                <w:vAlign w:val="center"/>
                <w:hideMark/>
              </w:tcPr>
            </w:tcPrChange>
          </w:tcPr>
          <w:p w14:paraId="21B83D66" w14:textId="77777777" w:rsidR="00BB20B8" w:rsidRPr="00BB20B8" w:rsidRDefault="00BB20B8" w:rsidP="00BB20B8">
            <w:pPr>
              <w:spacing w:before="0" w:after="0" w:line="240" w:lineRule="auto"/>
              <w:jc w:val="center"/>
              <w:rPr>
                <w:ins w:id="1596" w:author="Carolina Ramírez H" w:date="2019-10-15T11:34:00Z"/>
                <w:rFonts w:ascii="Calibri" w:eastAsia="Times New Roman" w:hAnsi="Calibri" w:cs="Calibri"/>
                <w:color w:val="000000"/>
                <w:sz w:val="16"/>
                <w:szCs w:val="16"/>
                <w:lang w:val="es-CR" w:eastAsia="es-CR"/>
              </w:rPr>
            </w:pPr>
            <w:ins w:id="1597" w:author="Carolina Ramírez H" w:date="2019-10-15T11:34:00Z">
              <w:r w:rsidRPr="00BB20B8">
                <w:rPr>
                  <w:rFonts w:ascii="Calibri" w:eastAsia="Times New Roman" w:hAnsi="Calibri" w:cs="Calibri"/>
                  <w:color w:val="000000"/>
                  <w:sz w:val="16"/>
                  <w:szCs w:val="16"/>
                  <w:lang w:val="es-CR" w:eastAsia="es-CR"/>
                </w:rPr>
                <w:t>0</w:t>
              </w:r>
            </w:ins>
          </w:p>
        </w:tc>
        <w:tc>
          <w:tcPr>
            <w:tcW w:w="334" w:type="dxa"/>
            <w:tcBorders>
              <w:top w:val="nil"/>
              <w:left w:val="nil"/>
              <w:bottom w:val="nil"/>
              <w:right w:val="nil"/>
            </w:tcBorders>
            <w:shd w:val="clear" w:color="000000" w:fill="FFFFFF"/>
            <w:vAlign w:val="center"/>
            <w:hideMark/>
            <w:tcPrChange w:id="1598" w:author="Carolina Ramírez H" w:date="2019-10-15T11:44:00Z">
              <w:tcPr>
                <w:tcW w:w="340" w:type="dxa"/>
                <w:tcBorders>
                  <w:top w:val="nil"/>
                  <w:left w:val="nil"/>
                  <w:bottom w:val="nil"/>
                  <w:right w:val="nil"/>
                </w:tcBorders>
                <w:shd w:val="clear" w:color="000000" w:fill="FFFFFF"/>
                <w:vAlign w:val="center"/>
                <w:hideMark/>
              </w:tcPr>
            </w:tcPrChange>
          </w:tcPr>
          <w:p w14:paraId="341827A1" w14:textId="77777777" w:rsidR="00BB20B8" w:rsidRPr="00BB20B8" w:rsidRDefault="00BB20B8" w:rsidP="00BB20B8">
            <w:pPr>
              <w:spacing w:before="0" w:after="0" w:line="240" w:lineRule="auto"/>
              <w:jc w:val="center"/>
              <w:rPr>
                <w:ins w:id="1599" w:author="Carolina Ramírez H" w:date="2019-10-15T11:34:00Z"/>
                <w:rFonts w:ascii="Calibri" w:eastAsia="Times New Roman" w:hAnsi="Calibri" w:cs="Calibri"/>
                <w:color w:val="000000"/>
                <w:sz w:val="16"/>
                <w:szCs w:val="16"/>
                <w:lang w:val="es-CR" w:eastAsia="es-CR"/>
              </w:rPr>
            </w:pPr>
            <w:ins w:id="1600" w:author="Carolina Ramírez H" w:date="2019-10-15T11:34:00Z">
              <w:r w:rsidRPr="00BB20B8">
                <w:rPr>
                  <w:rFonts w:ascii="Calibri" w:eastAsia="Times New Roman" w:hAnsi="Calibri" w:cs="Calibri"/>
                  <w:color w:val="000000"/>
                  <w:sz w:val="16"/>
                  <w:szCs w:val="16"/>
                  <w:lang w:val="es-CR" w:eastAsia="es-CR"/>
                </w:rPr>
                <w:t>7</w:t>
              </w:r>
            </w:ins>
          </w:p>
        </w:tc>
        <w:tc>
          <w:tcPr>
            <w:tcW w:w="425" w:type="dxa"/>
            <w:tcBorders>
              <w:top w:val="nil"/>
              <w:left w:val="nil"/>
              <w:bottom w:val="nil"/>
              <w:right w:val="nil"/>
            </w:tcBorders>
            <w:shd w:val="clear" w:color="000000" w:fill="FFFFFF"/>
            <w:vAlign w:val="center"/>
            <w:hideMark/>
            <w:tcPrChange w:id="1601" w:author="Carolina Ramírez H" w:date="2019-10-15T11:44:00Z">
              <w:tcPr>
                <w:tcW w:w="440" w:type="dxa"/>
                <w:tcBorders>
                  <w:top w:val="nil"/>
                  <w:left w:val="nil"/>
                  <w:bottom w:val="nil"/>
                  <w:right w:val="nil"/>
                </w:tcBorders>
                <w:shd w:val="clear" w:color="000000" w:fill="FFFFFF"/>
                <w:vAlign w:val="center"/>
                <w:hideMark/>
              </w:tcPr>
            </w:tcPrChange>
          </w:tcPr>
          <w:p w14:paraId="1DB52076" w14:textId="77777777" w:rsidR="00BB20B8" w:rsidRPr="00BB20B8" w:rsidRDefault="00BB20B8" w:rsidP="00BB20B8">
            <w:pPr>
              <w:spacing w:before="0" w:after="0" w:line="240" w:lineRule="auto"/>
              <w:jc w:val="center"/>
              <w:rPr>
                <w:ins w:id="1602" w:author="Carolina Ramírez H" w:date="2019-10-15T11:34:00Z"/>
                <w:rFonts w:ascii="Calibri" w:eastAsia="Times New Roman" w:hAnsi="Calibri" w:cs="Calibri"/>
                <w:color w:val="000000"/>
                <w:sz w:val="16"/>
                <w:szCs w:val="16"/>
                <w:lang w:val="es-CR" w:eastAsia="es-CR"/>
              </w:rPr>
            </w:pPr>
            <w:ins w:id="1603" w:author="Carolina Ramírez H" w:date="2019-10-15T11:34:00Z">
              <w:r w:rsidRPr="00BB20B8">
                <w:rPr>
                  <w:rFonts w:ascii="Calibri" w:eastAsia="Times New Roman" w:hAnsi="Calibri" w:cs="Calibri"/>
                  <w:color w:val="000000"/>
                  <w:sz w:val="16"/>
                  <w:szCs w:val="16"/>
                  <w:lang w:val="es-CR" w:eastAsia="es-CR"/>
                </w:rPr>
                <w:t>11</w:t>
              </w:r>
            </w:ins>
          </w:p>
        </w:tc>
        <w:tc>
          <w:tcPr>
            <w:tcW w:w="476" w:type="dxa"/>
            <w:tcBorders>
              <w:top w:val="nil"/>
              <w:left w:val="nil"/>
              <w:bottom w:val="nil"/>
              <w:right w:val="single" w:sz="12" w:space="0" w:color="auto"/>
            </w:tcBorders>
            <w:shd w:val="clear" w:color="000000" w:fill="FFFFFF"/>
            <w:vAlign w:val="center"/>
            <w:hideMark/>
            <w:tcPrChange w:id="1604" w:author="Carolina Ramírez H" w:date="2019-10-15T11:44:00Z">
              <w:tcPr>
                <w:tcW w:w="500" w:type="dxa"/>
                <w:tcBorders>
                  <w:top w:val="nil"/>
                  <w:left w:val="nil"/>
                  <w:bottom w:val="nil"/>
                  <w:right w:val="nil"/>
                </w:tcBorders>
                <w:shd w:val="clear" w:color="000000" w:fill="FFFFFF"/>
                <w:vAlign w:val="center"/>
                <w:hideMark/>
              </w:tcPr>
            </w:tcPrChange>
          </w:tcPr>
          <w:p w14:paraId="48AB0198" w14:textId="77777777" w:rsidR="00BB20B8" w:rsidRPr="00BB20B8" w:rsidRDefault="00BB20B8" w:rsidP="00BB20B8">
            <w:pPr>
              <w:spacing w:before="0" w:after="0" w:line="240" w:lineRule="auto"/>
              <w:jc w:val="center"/>
              <w:rPr>
                <w:ins w:id="1605" w:author="Carolina Ramírez H" w:date="2019-10-15T11:34:00Z"/>
                <w:rFonts w:ascii="Calibri" w:eastAsia="Times New Roman" w:hAnsi="Calibri" w:cs="Calibri"/>
                <w:color w:val="000000"/>
                <w:sz w:val="16"/>
                <w:szCs w:val="16"/>
                <w:lang w:val="es-CR" w:eastAsia="es-CR"/>
              </w:rPr>
            </w:pPr>
            <w:ins w:id="1606" w:author="Carolina Ramírez H" w:date="2019-10-15T11:34:00Z">
              <w:r w:rsidRPr="00BB20B8">
                <w:rPr>
                  <w:rFonts w:ascii="Calibri" w:eastAsia="Times New Roman" w:hAnsi="Calibri" w:cs="Calibri"/>
                  <w:color w:val="000000"/>
                  <w:sz w:val="16"/>
                  <w:szCs w:val="16"/>
                  <w:lang w:val="es-CR" w:eastAsia="es-CR"/>
                </w:rPr>
                <w:t>4</w:t>
              </w:r>
            </w:ins>
          </w:p>
        </w:tc>
      </w:tr>
      <w:tr w:rsidR="00BB20B8" w:rsidRPr="00BB20B8" w14:paraId="6C611D14" w14:textId="77777777" w:rsidTr="00190794">
        <w:trPr>
          <w:trHeight w:val="204"/>
          <w:ins w:id="1607" w:author="Carolina Ramírez H" w:date="2019-10-15T11:34:00Z"/>
          <w:trPrChange w:id="1608" w:author="Carolina Ramírez H" w:date="2019-10-15T11:44:00Z">
            <w:trPr>
              <w:trHeight w:val="204"/>
            </w:trPr>
          </w:trPrChange>
        </w:trPr>
        <w:tc>
          <w:tcPr>
            <w:tcW w:w="482" w:type="dxa"/>
            <w:tcBorders>
              <w:top w:val="nil"/>
              <w:left w:val="single" w:sz="12" w:space="0" w:color="auto"/>
              <w:bottom w:val="nil"/>
              <w:right w:val="nil"/>
            </w:tcBorders>
            <w:shd w:val="clear" w:color="000000" w:fill="FFFFFF"/>
            <w:vAlign w:val="center"/>
            <w:hideMark/>
            <w:tcPrChange w:id="1609" w:author="Carolina Ramírez H" w:date="2019-10-15T11:44:00Z">
              <w:tcPr>
                <w:tcW w:w="400" w:type="dxa"/>
                <w:tcBorders>
                  <w:top w:val="nil"/>
                  <w:left w:val="single" w:sz="8" w:space="0" w:color="auto"/>
                  <w:bottom w:val="nil"/>
                  <w:right w:val="nil"/>
                </w:tcBorders>
                <w:shd w:val="clear" w:color="000000" w:fill="FFFFFF"/>
                <w:vAlign w:val="center"/>
                <w:hideMark/>
              </w:tcPr>
            </w:tcPrChange>
          </w:tcPr>
          <w:p w14:paraId="4DBC390F" w14:textId="77777777" w:rsidR="00BB20B8" w:rsidRPr="00BB20B8" w:rsidRDefault="00BB20B8" w:rsidP="00BB20B8">
            <w:pPr>
              <w:spacing w:before="0" w:after="0" w:line="240" w:lineRule="auto"/>
              <w:jc w:val="center"/>
              <w:rPr>
                <w:ins w:id="1610" w:author="Carolina Ramírez H" w:date="2019-10-15T11:34:00Z"/>
                <w:rFonts w:ascii="Calibri" w:eastAsia="Times New Roman" w:hAnsi="Calibri" w:cs="Calibri"/>
                <w:b/>
                <w:bCs/>
                <w:color w:val="000000"/>
                <w:sz w:val="16"/>
                <w:szCs w:val="16"/>
                <w:lang w:val="es-CR" w:eastAsia="es-CR"/>
              </w:rPr>
            </w:pPr>
            <w:ins w:id="1611" w:author="Carolina Ramírez H" w:date="2019-10-15T11:34:00Z">
              <w:r w:rsidRPr="00BB20B8">
                <w:rPr>
                  <w:rFonts w:ascii="Calibri" w:eastAsia="Times New Roman" w:hAnsi="Calibri" w:cs="Calibri"/>
                  <w:b/>
                  <w:bCs/>
                  <w:color w:val="000000"/>
                  <w:sz w:val="16"/>
                  <w:szCs w:val="16"/>
                  <w:lang w:val="es-CR" w:eastAsia="es-CR"/>
                </w:rPr>
                <w:t>I</w:t>
              </w:r>
            </w:ins>
          </w:p>
        </w:tc>
        <w:tc>
          <w:tcPr>
            <w:tcW w:w="458" w:type="dxa"/>
            <w:tcBorders>
              <w:top w:val="nil"/>
              <w:left w:val="nil"/>
              <w:bottom w:val="nil"/>
              <w:right w:val="nil"/>
            </w:tcBorders>
            <w:shd w:val="clear" w:color="000000" w:fill="FFFFFF"/>
            <w:vAlign w:val="center"/>
            <w:hideMark/>
            <w:tcPrChange w:id="1612" w:author="Carolina Ramírez H" w:date="2019-10-15T11:44:00Z">
              <w:tcPr>
                <w:tcW w:w="380" w:type="dxa"/>
                <w:tcBorders>
                  <w:top w:val="nil"/>
                  <w:left w:val="nil"/>
                  <w:bottom w:val="nil"/>
                  <w:right w:val="nil"/>
                </w:tcBorders>
                <w:shd w:val="clear" w:color="000000" w:fill="FFFFFF"/>
                <w:vAlign w:val="center"/>
                <w:hideMark/>
              </w:tcPr>
            </w:tcPrChange>
          </w:tcPr>
          <w:p w14:paraId="48E5E54A" w14:textId="77777777" w:rsidR="00BB20B8" w:rsidRPr="00BB20B8" w:rsidRDefault="00BB20B8" w:rsidP="00BB20B8">
            <w:pPr>
              <w:spacing w:before="0" w:after="0" w:line="240" w:lineRule="auto"/>
              <w:jc w:val="center"/>
              <w:rPr>
                <w:ins w:id="1613" w:author="Carolina Ramírez H" w:date="2019-10-15T11:34:00Z"/>
                <w:rFonts w:ascii="Calibri" w:eastAsia="Times New Roman" w:hAnsi="Calibri" w:cs="Calibri"/>
                <w:b/>
                <w:bCs/>
                <w:color w:val="000000"/>
                <w:sz w:val="16"/>
                <w:szCs w:val="16"/>
                <w:lang w:val="es-CR" w:eastAsia="es-CR"/>
              </w:rPr>
            </w:pPr>
            <w:ins w:id="1614" w:author="Carolina Ramírez H" w:date="2019-10-15T11:34:00Z">
              <w:r w:rsidRPr="00BB20B8">
                <w:rPr>
                  <w:rFonts w:ascii="Calibri" w:eastAsia="Times New Roman" w:hAnsi="Calibri" w:cs="Calibri"/>
                  <w:b/>
                  <w:bCs/>
                  <w:color w:val="000000"/>
                  <w:sz w:val="16"/>
                  <w:szCs w:val="16"/>
                  <w:lang w:val="es-CR" w:eastAsia="es-CR"/>
                </w:rPr>
                <w:t>I</w:t>
              </w:r>
            </w:ins>
          </w:p>
        </w:tc>
        <w:tc>
          <w:tcPr>
            <w:tcW w:w="944" w:type="dxa"/>
            <w:tcBorders>
              <w:top w:val="nil"/>
              <w:left w:val="nil"/>
              <w:bottom w:val="nil"/>
              <w:right w:val="nil"/>
            </w:tcBorders>
            <w:shd w:val="clear" w:color="000000" w:fill="FFFFFF"/>
            <w:vAlign w:val="center"/>
            <w:hideMark/>
            <w:tcPrChange w:id="1615" w:author="Carolina Ramírez H" w:date="2019-10-15T11:44:00Z">
              <w:tcPr>
                <w:tcW w:w="1000" w:type="dxa"/>
                <w:tcBorders>
                  <w:top w:val="nil"/>
                  <w:left w:val="nil"/>
                  <w:bottom w:val="nil"/>
                  <w:right w:val="nil"/>
                </w:tcBorders>
                <w:shd w:val="clear" w:color="000000" w:fill="FFFFFF"/>
                <w:vAlign w:val="center"/>
                <w:hideMark/>
              </w:tcPr>
            </w:tcPrChange>
          </w:tcPr>
          <w:p w14:paraId="369A36DA" w14:textId="269C5A2B" w:rsidR="00BB20B8" w:rsidRPr="00BB20B8" w:rsidRDefault="00BB20B8" w:rsidP="00BB20B8">
            <w:pPr>
              <w:spacing w:before="0" w:after="0" w:line="240" w:lineRule="auto"/>
              <w:jc w:val="center"/>
              <w:rPr>
                <w:ins w:id="1616" w:author="Carolina Ramírez H" w:date="2019-10-15T11:34:00Z"/>
                <w:rFonts w:ascii="Calibri" w:eastAsia="Times New Roman" w:hAnsi="Calibri" w:cs="Calibri"/>
                <w:color w:val="000000"/>
                <w:sz w:val="16"/>
                <w:szCs w:val="16"/>
                <w:lang w:val="es-CR" w:eastAsia="es-CR"/>
              </w:rPr>
            </w:pPr>
            <w:ins w:id="1617" w:author="Carolina Ramírez H" w:date="2019-10-15T11:35:00Z">
              <w:r>
                <w:rPr>
                  <w:rFonts w:ascii="Calibri" w:eastAsia="Times New Roman" w:hAnsi="Calibri" w:cs="Calibri"/>
                  <w:color w:val="000000"/>
                  <w:sz w:val="16"/>
                  <w:szCs w:val="16"/>
                  <w:lang w:val="es-CR" w:eastAsia="es-CR"/>
                </w:rPr>
                <w:t>ECB 504</w:t>
              </w:r>
            </w:ins>
          </w:p>
        </w:tc>
        <w:tc>
          <w:tcPr>
            <w:tcW w:w="3440" w:type="dxa"/>
            <w:tcBorders>
              <w:top w:val="nil"/>
              <w:left w:val="nil"/>
              <w:bottom w:val="nil"/>
              <w:right w:val="nil"/>
            </w:tcBorders>
            <w:shd w:val="clear" w:color="000000" w:fill="FFFFFF"/>
            <w:noWrap/>
            <w:vAlign w:val="center"/>
            <w:hideMark/>
            <w:tcPrChange w:id="1618" w:author="Carolina Ramírez H" w:date="2019-10-15T11:44:00Z">
              <w:tcPr>
                <w:tcW w:w="3440" w:type="dxa"/>
                <w:tcBorders>
                  <w:top w:val="nil"/>
                  <w:left w:val="nil"/>
                  <w:bottom w:val="nil"/>
                  <w:right w:val="nil"/>
                </w:tcBorders>
                <w:shd w:val="clear" w:color="000000" w:fill="FFFFFF"/>
                <w:noWrap/>
                <w:vAlign w:val="center"/>
                <w:hideMark/>
              </w:tcPr>
            </w:tcPrChange>
          </w:tcPr>
          <w:p w14:paraId="55372368" w14:textId="77777777" w:rsidR="00BB20B8" w:rsidRPr="00BB20B8" w:rsidRDefault="00BB20B8" w:rsidP="00BB20B8">
            <w:pPr>
              <w:spacing w:before="0" w:after="0" w:line="240" w:lineRule="auto"/>
              <w:jc w:val="left"/>
              <w:rPr>
                <w:ins w:id="1619" w:author="Carolina Ramírez H" w:date="2019-10-15T11:34:00Z"/>
                <w:rFonts w:ascii="Calibri" w:eastAsia="Times New Roman" w:hAnsi="Calibri" w:cs="Calibri"/>
                <w:color w:val="000000"/>
                <w:sz w:val="16"/>
                <w:szCs w:val="16"/>
                <w:lang w:val="es-CR" w:eastAsia="es-CR"/>
              </w:rPr>
            </w:pPr>
            <w:ins w:id="1620" w:author="Carolina Ramírez H" w:date="2019-10-15T11:34:00Z">
              <w:r w:rsidRPr="00BB20B8">
                <w:rPr>
                  <w:rFonts w:ascii="Calibri" w:eastAsia="Times New Roman" w:hAnsi="Calibri" w:cs="Calibri"/>
                  <w:color w:val="000000"/>
                  <w:sz w:val="16"/>
                  <w:szCs w:val="16"/>
                  <w:lang w:val="es-CR" w:eastAsia="es-CR"/>
                </w:rPr>
                <w:t>Desarrollo Económico de Costa Rica</w:t>
              </w:r>
            </w:ins>
          </w:p>
        </w:tc>
        <w:tc>
          <w:tcPr>
            <w:tcW w:w="693" w:type="dxa"/>
            <w:tcBorders>
              <w:top w:val="nil"/>
              <w:left w:val="nil"/>
              <w:bottom w:val="nil"/>
              <w:right w:val="nil"/>
            </w:tcBorders>
            <w:shd w:val="clear" w:color="000000" w:fill="FFFFFF"/>
            <w:vAlign w:val="center"/>
            <w:hideMark/>
            <w:tcPrChange w:id="1621" w:author="Carolina Ramírez H" w:date="2019-10-15T11:44:00Z">
              <w:tcPr>
                <w:tcW w:w="680" w:type="dxa"/>
                <w:tcBorders>
                  <w:top w:val="nil"/>
                  <w:left w:val="nil"/>
                  <w:bottom w:val="nil"/>
                  <w:right w:val="nil"/>
                </w:tcBorders>
                <w:shd w:val="clear" w:color="000000" w:fill="FFFFFF"/>
                <w:vAlign w:val="center"/>
                <w:hideMark/>
              </w:tcPr>
            </w:tcPrChange>
          </w:tcPr>
          <w:p w14:paraId="3F56414C" w14:textId="269DE430" w:rsidR="00BB20B8" w:rsidRPr="00BB20B8" w:rsidRDefault="00BB20B8" w:rsidP="00BB20B8">
            <w:pPr>
              <w:spacing w:before="0" w:after="0" w:line="240" w:lineRule="auto"/>
              <w:jc w:val="center"/>
              <w:rPr>
                <w:ins w:id="1622" w:author="Carolina Ramírez H" w:date="2019-10-15T11:34:00Z"/>
                <w:rFonts w:ascii="Calibri" w:eastAsia="Times New Roman" w:hAnsi="Calibri" w:cs="Calibri"/>
                <w:color w:val="000000"/>
                <w:sz w:val="16"/>
                <w:szCs w:val="16"/>
                <w:lang w:val="es-CR" w:eastAsia="es-CR"/>
              </w:rPr>
            </w:pPr>
            <w:ins w:id="1623" w:author="Carolina Ramírez H" w:date="2019-10-15T11:35:00Z">
              <w:r>
                <w:rPr>
                  <w:rFonts w:ascii="Calibri" w:eastAsia="Times New Roman" w:hAnsi="Calibri" w:cs="Calibri"/>
                  <w:color w:val="000000"/>
                  <w:sz w:val="16"/>
                  <w:szCs w:val="16"/>
                  <w:lang w:val="es-CR" w:eastAsia="es-CR"/>
                </w:rPr>
                <w:t>4</w:t>
              </w:r>
            </w:ins>
          </w:p>
        </w:tc>
        <w:tc>
          <w:tcPr>
            <w:tcW w:w="368" w:type="dxa"/>
            <w:tcBorders>
              <w:top w:val="nil"/>
              <w:left w:val="nil"/>
              <w:bottom w:val="nil"/>
              <w:right w:val="nil"/>
            </w:tcBorders>
            <w:shd w:val="clear" w:color="000000" w:fill="FFFFFF"/>
            <w:vAlign w:val="center"/>
            <w:hideMark/>
            <w:tcPrChange w:id="1624" w:author="Carolina Ramírez H" w:date="2019-10-15T11:44:00Z">
              <w:tcPr>
                <w:tcW w:w="380" w:type="dxa"/>
                <w:tcBorders>
                  <w:top w:val="nil"/>
                  <w:left w:val="nil"/>
                  <w:bottom w:val="nil"/>
                  <w:right w:val="nil"/>
                </w:tcBorders>
                <w:shd w:val="clear" w:color="000000" w:fill="FFFFFF"/>
                <w:vAlign w:val="center"/>
                <w:hideMark/>
              </w:tcPr>
            </w:tcPrChange>
          </w:tcPr>
          <w:p w14:paraId="6B13C564" w14:textId="64DCE451" w:rsidR="00BB20B8" w:rsidRPr="00371969" w:rsidRDefault="00371969" w:rsidP="00BB20B8">
            <w:pPr>
              <w:spacing w:before="0" w:after="0" w:line="240" w:lineRule="auto"/>
              <w:jc w:val="center"/>
              <w:rPr>
                <w:ins w:id="1625" w:author="Carolina Ramírez H" w:date="2019-10-15T11:34:00Z"/>
                <w:rFonts w:ascii="Calibri" w:eastAsia="Times New Roman" w:hAnsi="Calibri" w:cs="Calibri"/>
                <w:color w:val="000000"/>
                <w:sz w:val="16"/>
                <w:szCs w:val="16"/>
                <w:lang w:val="es-CR" w:eastAsia="es-CR"/>
              </w:rPr>
            </w:pPr>
            <w:ins w:id="1626" w:author="Carolina Ramírez H" w:date="2019-10-15T12:05:00Z">
              <w:r w:rsidRPr="00371969">
                <w:rPr>
                  <w:rFonts w:ascii="Calibri" w:eastAsia="Times New Roman" w:hAnsi="Calibri" w:cs="Calibri"/>
                  <w:color w:val="000000"/>
                  <w:sz w:val="16"/>
                  <w:szCs w:val="16"/>
                  <w:lang w:val="es-CR" w:eastAsia="es-CR"/>
                  <w:rPrChange w:id="1627" w:author="Carolina Ramírez H" w:date="2019-10-15T12:05:00Z">
                    <w:rPr>
                      <w:rFonts w:ascii="Calibri" w:eastAsia="Times New Roman" w:hAnsi="Calibri" w:cs="Calibri"/>
                      <w:color w:val="000000"/>
                      <w:sz w:val="16"/>
                      <w:szCs w:val="16"/>
                      <w:highlight w:val="yellow"/>
                      <w:lang w:val="es-CR" w:eastAsia="es-CR"/>
                    </w:rPr>
                  </w:rPrChange>
                </w:rPr>
                <w:t>4</w:t>
              </w:r>
            </w:ins>
          </w:p>
        </w:tc>
        <w:tc>
          <w:tcPr>
            <w:tcW w:w="317" w:type="dxa"/>
            <w:tcBorders>
              <w:top w:val="nil"/>
              <w:left w:val="nil"/>
              <w:bottom w:val="nil"/>
              <w:right w:val="nil"/>
            </w:tcBorders>
            <w:shd w:val="clear" w:color="000000" w:fill="FFFFFF"/>
            <w:vAlign w:val="center"/>
            <w:hideMark/>
            <w:tcPrChange w:id="1628" w:author="Carolina Ramírez H" w:date="2019-10-15T11:44:00Z">
              <w:tcPr>
                <w:tcW w:w="320" w:type="dxa"/>
                <w:tcBorders>
                  <w:top w:val="nil"/>
                  <w:left w:val="nil"/>
                  <w:bottom w:val="nil"/>
                  <w:right w:val="nil"/>
                </w:tcBorders>
                <w:shd w:val="clear" w:color="000000" w:fill="FFFFFF"/>
                <w:vAlign w:val="center"/>
                <w:hideMark/>
              </w:tcPr>
            </w:tcPrChange>
          </w:tcPr>
          <w:p w14:paraId="708883CA" w14:textId="7F8F3F3D" w:rsidR="00BB20B8" w:rsidRPr="00371969" w:rsidRDefault="00371969" w:rsidP="00BB20B8">
            <w:pPr>
              <w:spacing w:before="0" w:after="0" w:line="240" w:lineRule="auto"/>
              <w:jc w:val="center"/>
              <w:rPr>
                <w:ins w:id="1629" w:author="Carolina Ramírez H" w:date="2019-10-15T11:34:00Z"/>
                <w:rFonts w:ascii="Calibri" w:eastAsia="Times New Roman" w:hAnsi="Calibri" w:cs="Calibri"/>
                <w:color w:val="000000"/>
                <w:sz w:val="16"/>
                <w:szCs w:val="16"/>
                <w:lang w:val="es-CR" w:eastAsia="es-CR"/>
              </w:rPr>
            </w:pPr>
            <w:ins w:id="1630" w:author="Carolina Ramírez H" w:date="2019-10-15T12:05:00Z">
              <w:r w:rsidRPr="00371969">
                <w:rPr>
                  <w:rFonts w:ascii="Calibri" w:eastAsia="Times New Roman" w:hAnsi="Calibri" w:cs="Calibri"/>
                  <w:color w:val="000000"/>
                  <w:sz w:val="16"/>
                  <w:szCs w:val="16"/>
                  <w:lang w:val="es-CR" w:eastAsia="es-CR"/>
                  <w:rPrChange w:id="1631" w:author="Carolina Ramírez H" w:date="2019-10-15T12:05:00Z">
                    <w:rPr>
                      <w:rFonts w:ascii="Calibri" w:eastAsia="Times New Roman" w:hAnsi="Calibri" w:cs="Calibri"/>
                      <w:color w:val="000000"/>
                      <w:sz w:val="16"/>
                      <w:szCs w:val="16"/>
                      <w:highlight w:val="yellow"/>
                      <w:lang w:val="es-CR" w:eastAsia="es-CR"/>
                    </w:rPr>
                  </w:rPrChange>
                </w:rPr>
                <w:t>0</w:t>
              </w:r>
            </w:ins>
          </w:p>
        </w:tc>
        <w:tc>
          <w:tcPr>
            <w:tcW w:w="305" w:type="dxa"/>
            <w:tcBorders>
              <w:top w:val="nil"/>
              <w:left w:val="nil"/>
              <w:bottom w:val="nil"/>
              <w:right w:val="nil"/>
            </w:tcBorders>
            <w:shd w:val="clear" w:color="000000" w:fill="FFFFFF"/>
            <w:vAlign w:val="center"/>
            <w:hideMark/>
            <w:tcPrChange w:id="1632" w:author="Carolina Ramírez H" w:date="2019-10-15T11:44:00Z">
              <w:tcPr>
                <w:tcW w:w="320" w:type="dxa"/>
                <w:tcBorders>
                  <w:top w:val="nil"/>
                  <w:left w:val="nil"/>
                  <w:bottom w:val="nil"/>
                  <w:right w:val="nil"/>
                </w:tcBorders>
                <w:shd w:val="clear" w:color="000000" w:fill="FFFFFF"/>
                <w:vAlign w:val="center"/>
                <w:hideMark/>
              </w:tcPr>
            </w:tcPrChange>
          </w:tcPr>
          <w:p w14:paraId="4034BCF7" w14:textId="1FE458BD" w:rsidR="00BB20B8" w:rsidRPr="00371969" w:rsidRDefault="00371969" w:rsidP="00BB20B8">
            <w:pPr>
              <w:spacing w:before="0" w:after="0" w:line="240" w:lineRule="auto"/>
              <w:jc w:val="center"/>
              <w:rPr>
                <w:ins w:id="1633" w:author="Carolina Ramírez H" w:date="2019-10-15T11:34:00Z"/>
                <w:rFonts w:ascii="Calibri" w:eastAsia="Times New Roman" w:hAnsi="Calibri" w:cs="Calibri"/>
                <w:color w:val="000000"/>
                <w:sz w:val="16"/>
                <w:szCs w:val="16"/>
                <w:lang w:val="es-CR" w:eastAsia="es-CR"/>
              </w:rPr>
            </w:pPr>
            <w:ins w:id="1634" w:author="Carolina Ramírez H" w:date="2019-10-15T12:05:00Z">
              <w:r w:rsidRPr="00371969">
                <w:rPr>
                  <w:rFonts w:ascii="Calibri" w:eastAsia="Times New Roman" w:hAnsi="Calibri" w:cs="Calibri"/>
                  <w:color w:val="000000"/>
                  <w:sz w:val="16"/>
                  <w:szCs w:val="16"/>
                  <w:lang w:val="es-CR" w:eastAsia="es-CR"/>
                  <w:rPrChange w:id="1635" w:author="Carolina Ramírez H" w:date="2019-10-15T12:05:00Z">
                    <w:rPr>
                      <w:rFonts w:ascii="Calibri" w:eastAsia="Times New Roman" w:hAnsi="Calibri" w:cs="Calibri"/>
                      <w:color w:val="000000"/>
                      <w:sz w:val="16"/>
                      <w:szCs w:val="16"/>
                      <w:highlight w:val="yellow"/>
                      <w:lang w:val="es-CR" w:eastAsia="es-CR"/>
                    </w:rPr>
                  </w:rPrChange>
                </w:rPr>
                <w:t>0</w:t>
              </w:r>
            </w:ins>
          </w:p>
        </w:tc>
        <w:tc>
          <w:tcPr>
            <w:tcW w:w="342" w:type="dxa"/>
            <w:tcBorders>
              <w:top w:val="nil"/>
              <w:left w:val="nil"/>
              <w:bottom w:val="nil"/>
              <w:right w:val="nil"/>
            </w:tcBorders>
            <w:shd w:val="clear" w:color="000000" w:fill="FFFFFF"/>
            <w:vAlign w:val="center"/>
            <w:hideMark/>
            <w:tcPrChange w:id="1636" w:author="Carolina Ramírez H" w:date="2019-10-15T11:44:00Z">
              <w:tcPr>
                <w:tcW w:w="360" w:type="dxa"/>
                <w:tcBorders>
                  <w:top w:val="nil"/>
                  <w:left w:val="nil"/>
                  <w:bottom w:val="nil"/>
                  <w:right w:val="nil"/>
                </w:tcBorders>
                <w:shd w:val="clear" w:color="000000" w:fill="FFFFFF"/>
                <w:vAlign w:val="center"/>
                <w:hideMark/>
              </w:tcPr>
            </w:tcPrChange>
          </w:tcPr>
          <w:p w14:paraId="42422ED1" w14:textId="77777777" w:rsidR="00BB20B8" w:rsidRPr="00371969" w:rsidRDefault="00BB20B8" w:rsidP="00BB20B8">
            <w:pPr>
              <w:spacing w:before="0" w:after="0" w:line="240" w:lineRule="auto"/>
              <w:jc w:val="center"/>
              <w:rPr>
                <w:ins w:id="1637" w:author="Carolina Ramírez H" w:date="2019-10-15T11:34:00Z"/>
                <w:rFonts w:ascii="Calibri" w:eastAsia="Times New Roman" w:hAnsi="Calibri" w:cs="Calibri"/>
                <w:color w:val="000000"/>
                <w:sz w:val="16"/>
                <w:szCs w:val="16"/>
                <w:lang w:val="es-CR" w:eastAsia="es-CR"/>
              </w:rPr>
            </w:pPr>
            <w:ins w:id="1638" w:author="Carolina Ramírez H" w:date="2019-10-15T11:34:00Z">
              <w:r w:rsidRPr="00371969">
                <w:rPr>
                  <w:rFonts w:ascii="Calibri" w:eastAsia="Times New Roman" w:hAnsi="Calibri" w:cs="Calibri"/>
                  <w:color w:val="000000"/>
                  <w:sz w:val="16"/>
                  <w:szCs w:val="16"/>
                  <w:lang w:val="es-CR" w:eastAsia="es-CR"/>
                </w:rPr>
                <w:t>0</w:t>
              </w:r>
            </w:ins>
          </w:p>
        </w:tc>
        <w:tc>
          <w:tcPr>
            <w:tcW w:w="356" w:type="dxa"/>
            <w:tcBorders>
              <w:top w:val="nil"/>
              <w:left w:val="nil"/>
              <w:bottom w:val="nil"/>
              <w:right w:val="nil"/>
            </w:tcBorders>
            <w:shd w:val="clear" w:color="000000" w:fill="FFFFFF"/>
            <w:vAlign w:val="center"/>
            <w:hideMark/>
            <w:tcPrChange w:id="1639" w:author="Carolina Ramírez H" w:date="2019-10-15T11:44:00Z">
              <w:tcPr>
                <w:tcW w:w="380" w:type="dxa"/>
                <w:tcBorders>
                  <w:top w:val="nil"/>
                  <w:left w:val="nil"/>
                  <w:bottom w:val="nil"/>
                  <w:right w:val="nil"/>
                </w:tcBorders>
                <w:shd w:val="clear" w:color="000000" w:fill="FFFFFF"/>
                <w:vAlign w:val="center"/>
                <w:hideMark/>
              </w:tcPr>
            </w:tcPrChange>
          </w:tcPr>
          <w:p w14:paraId="000ACEAA" w14:textId="77777777" w:rsidR="00BB20B8" w:rsidRPr="00371969" w:rsidRDefault="00BB20B8" w:rsidP="00BB20B8">
            <w:pPr>
              <w:spacing w:before="0" w:after="0" w:line="240" w:lineRule="auto"/>
              <w:jc w:val="center"/>
              <w:rPr>
                <w:ins w:id="1640" w:author="Carolina Ramírez H" w:date="2019-10-15T11:34:00Z"/>
                <w:rFonts w:ascii="Calibri" w:eastAsia="Times New Roman" w:hAnsi="Calibri" w:cs="Calibri"/>
                <w:color w:val="000000"/>
                <w:sz w:val="16"/>
                <w:szCs w:val="16"/>
                <w:lang w:val="es-CR" w:eastAsia="es-CR"/>
              </w:rPr>
            </w:pPr>
            <w:ins w:id="1641" w:author="Carolina Ramírez H" w:date="2019-10-15T11:34:00Z">
              <w:r w:rsidRPr="00371969">
                <w:rPr>
                  <w:rFonts w:ascii="Calibri" w:eastAsia="Times New Roman" w:hAnsi="Calibri" w:cs="Calibri"/>
                  <w:color w:val="000000"/>
                  <w:sz w:val="16"/>
                  <w:szCs w:val="16"/>
                  <w:lang w:val="es-CR" w:eastAsia="es-CR"/>
                </w:rPr>
                <w:t>0</w:t>
              </w:r>
            </w:ins>
          </w:p>
        </w:tc>
        <w:tc>
          <w:tcPr>
            <w:tcW w:w="334" w:type="dxa"/>
            <w:tcBorders>
              <w:top w:val="nil"/>
              <w:left w:val="nil"/>
              <w:bottom w:val="nil"/>
              <w:right w:val="nil"/>
            </w:tcBorders>
            <w:shd w:val="clear" w:color="000000" w:fill="FFFFFF"/>
            <w:vAlign w:val="center"/>
            <w:hideMark/>
            <w:tcPrChange w:id="1642" w:author="Carolina Ramírez H" w:date="2019-10-15T11:44:00Z">
              <w:tcPr>
                <w:tcW w:w="340" w:type="dxa"/>
                <w:tcBorders>
                  <w:top w:val="nil"/>
                  <w:left w:val="nil"/>
                  <w:bottom w:val="nil"/>
                  <w:right w:val="nil"/>
                </w:tcBorders>
                <w:shd w:val="clear" w:color="000000" w:fill="FFFFFF"/>
                <w:vAlign w:val="center"/>
                <w:hideMark/>
              </w:tcPr>
            </w:tcPrChange>
          </w:tcPr>
          <w:p w14:paraId="39A6EEDB" w14:textId="6DECD2F6" w:rsidR="00BB20B8" w:rsidRPr="00371969" w:rsidRDefault="00371969" w:rsidP="00BB20B8">
            <w:pPr>
              <w:spacing w:before="0" w:after="0" w:line="240" w:lineRule="auto"/>
              <w:jc w:val="center"/>
              <w:rPr>
                <w:ins w:id="1643" w:author="Carolina Ramírez H" w:date="2019-10-15T11:34:00Z"/>
                <w:rFonts w:ascii="Calibri" w:eastAsia="Times New Roman" w:hAnsi="Calibri" w:cs="Calibri"/>
                <w:color w:val="000000"/>
                <w:sz w:val="16"/>
                <w:szCs w:val="16"/>
                <w:lang w:val="es-CR" w:eastAsia="es-CR"/>
              </w:rPr>
            </w:pPr>
            <w:ins w:id="1644" w:author="Carolina Ramírez H" w:date="2019-10-15T12:05:00Z">
              <w:r w:rsidRPr="00371969">
                <w:rPr>
                  <w:rFonts w:ascii="Calibri" w:eastAsia="Times New Roman" w:hAnsi="Calibri" w:cs="Calibri"/>
                  <w:color w:val="000000"/>
                  <w:sz w:val="16"/>
                  <w:szCs w:val="16"/>
                  <w:lang w:val="es-CR" w:eastAsia="es-CR"/>
                  <w:rPrChange w:id="1645" w:author="Carolina Ramírez H" w:date="2019-10-15T12:05:00Z">
                    <w:rPr>
                      <w:rFonts w:ascii="Calibri" w:eastAsia="Times New Roman" w:hAnsi="Calibri" w:cs="Calibri"/>
                      <w:color w:val="000000"/>
                      <w:sz w:val="16"/>
                      <w:szCs w:val="16"/>
                      <w:highlight w:val="yellow"/>
                      <w:lang w:val="es-CR" w:eastAsia="es-CR"/>
                    </w:rPr>
                  </w:rPrChange>
                </w:rPr>
                <w:t>7</w:t>
              </w:r>
            </w:ins>
          </w:p>
        </w:tc>
        <w:tc>
          <w:tcPr>
            <w:tcW w:w="425" w:type="dxa"/>
            <w:tcBorders>
              <w:top w:val="nil"/>
              <w:left w:val="nil"/>
              <w:bottom w:val="nil"/>
              <w:right w:val="nil"/>
            </w:tcBorders>
            <w:shd w:val="clear" w:color="000000" w:fill="FFFFFF"/>
            <w:vAlign w:val="center"/>
            <w:hideMark/>
            <w:tcPrChange w:id="1646" w:author="Carolina Ramírez H" w:date="2019-10-15T11:44:00Z">
              <w:tcPr>
                <w:tcW w:w="440" w:type="dxa"/>
                <w:tcBorders>
                  <w:top w:val="nil"/>
                  <w:left w:val="nil"/>
                  <w:bottom w:val="nil"/>
                  <w:right w:val="nil"/>
                </w:tcBorders>
                <w:shd w:val="clear" w:color="000000" w:fill="FFFFFF"/>
                <w:vAlign w:val="center"/>
                <w:hideMark/>
              </w:tcPr>
            </w:tcPrChange>
          </w:tcPr>
          <w:p w14:paraId="542609A5" w14:textId="60C1B3A8" w:rsidR="00BB20B8" w:rsidRPr="00371969" w:rsidRDefault="00371969" w:rsidP="00BB20B8">
            <w:pPr>
              <w:spacing w:before="0" w:after="0" w:line="240" w:lineRule="auto"/>
              <w:jc w:val="center"/>
              <w:rPr>
                <w:ins w:id="1647" w:author="Carolina Ramírez H" w:date="2019-10-15T11:34:00Z"/>
                <w:rFonts w:ascii="Calibri" w:eastAsia="Times New Roman" w:hAnsi="Calibri" w:cs="Calibri"/>
                <w:color w:val="000000"/>
                <w:sz w:val="16"/>
                <w:szCs w:val="16"/>
                <w:lang w:val="es-CR" w:eastAsia="es-CR"/>
              </w:rPr>
            </w:pPr>
            <w:ins w:id="1648" w:author="Carolina Ramírez H" w:date="2019-10-15T12:05:00Z">
              <w:r w:rsidRPr="00371969">
                <w:rPr>
                  <w:rFonts w:ascii="Calibri" w:eastAsia="Times New Roman" w:hAnsi="Calibri" w:cs="Calibri"/>
                  <w:color w:val="000000"/>
                  <w:sz w:val="16"/>
                  <w:szCs w:val="16"/>
                  <w:lang w:val="es-CR" w:eastAsia="es-CR"/>
                  <w:rPrChange w:id="1649" w:author="Carolina Ramírez H" w:date="2019-10-15T12:05:00Z">
                    <w:rPr>
                      <w:rFonts w:ascii="Calibri" w:eastAsia="Times New Roman" w:hAnsi="Calibri" w:cs="Calibri"/>
                      <w:color w:val="000000"/>
                      <w:sz w:val="16"/>
                      <w:szCs w:val="16"/>
                      <w:highlight w:val="yellow"/>
                      <w:lang w:val="es-CR" w:eastAsia="es-CR"/>
                    </w:rPr>
                  </w:rPrChange>
                </w:rPr>
                <w:t>11</w:t>
              </w:r>
            </w:ins>
          </w:p>
        </w:tc>
        <w:tc>
          <w:tcPr>
            <w:tcW w:w="476" w:type="dxa"/>
            <w:tcBorders>
              <w:top w:val="nil"/>
              <w:left w:val="nil"/>
              <w:bottom w:val="nil"/>
              <w:right w:val="single" w:sz="12" w:space="0" w:color="auto"/>
            </w:tcBorders>
            <w:shd w:val="clear" w:color="000000" w:fill="FFFFFF"/>
            <w:vAlign w:val="center"/>
            <w:hideMark/>
            <w:tcPrChange w:id="1650" w:author="Carolina Ramírez H" w:date="2019-10-15T11:44:00Z">
              <w:tcPr>
                <w:tcW w:w="500" w:type="dxa"/>
                <w:tcBorders>
                  <w:top w:val="nil"/>
                  <w:left w:val="nil"/>
                  <w:bottom w:val="nil"/>
                  <w:right w:val="nil"/>
                </w:tcBorders>
                <w:shd w:val="clear" w:color="000000" w:fill="FFFFFF"/>
                <w:vAlign w:val="center"/>
                <w:hideMark/>
              </w:tcPr>
            </w:tcPrChange>
          </w:tcPr>
          <w:p w14:paraId="524CEE5C" w14:textId="55924731" w:rsidR="00BB20B8" w:rsidRPr="00371969" w:rsidRDefault="00371969" w:rsidP="00BB20B8">
            <w:pPr>
              <w:spacing w:before="0" w:after="0" w:line="240" w:lineRule="auto"/>
              <w:jc w:val="center"/>
              <w:rPr>
                <w:ins w:id="1651" w:author="Carolina Ramírez H" w:date="2019-10-15T11:34:00Z"/>
                <w:rFonts w:ascii="Calibri" w:eastAsia="Times New Roman" w:hAnsi="Calibri" w:cs="Calibri"/>
                <w:color w:val="000000"/>
                <w:sz w:val="16"/>
                <w:szCs w:val="16"/>
                <w:lang w:val="es-CR" w:eastAsia="es-CR"/>
              </w:rPr>
            </w:pPr>
            <w:ins w:id="1652" w:author="Carolina Ramírez H" w:date="2019-10-15T12:05:00Z">
              <w:r w:rsidRPr="00371969">
                <w:rPr>
                  <w:rFonts w:ascii="Calibri" w:eastAsia="Times New Roman" w:hAnsi="Calibri" w:cs="Calibri"/>
                  <w:color w:val="000000"/>
                  <w:sz w:val="16"/>
                  <w:szCs w:val="16"/>
                  <w:lang w:val="es-CR" w:eastAsia="es-CR"/>
                  <w:rPrChange w:id="1653" w:author="Carolina Ramírez H" w:date="2019-10-15T12:05:00Z">
                    <w:rPr>
                      <w:rFonts w:ascii="Calibri" w:eastAsia="Times New Roman" w:hAnsi="Calibri" w:cs="Calibri"/>
                      <w:color w:val="000000"/>
                      <w:sz w:val="16"/>
                      <w:szCs w:val="16"/>
                      <w:highlight w:val="yellow"/>
                      <w:lang w:val="es-CR" w:eastAsia="es-CR"/>
                    </w:rPr>
                  </w:rPrChange>
                </w:rPr>
                <w:t>4</w:t>
              </w:r>
            </w:ins>
          </w:p>
        </w:tc>
      </w:tr>
      <w:tr w:rsidR="00BB20B8" w:rsidRPr="00BB20B8" w14:paraId="5FF1F827" w14:textId="77777777" w:rsidTr="00190794">
        <w:trPr>
          <w:trHeight w:val="204"/>
          <w:ins w:id="1654" w:author="Carolina Ramírez H" w:date="2019-10-15T11:34:00Z"/>
          <w:trPrChange w:id="1655" w:author="Carolina Ramírez H" w:date="2019-10-15T11:44:00Z">
            <w:trPr>
              <w:trHeight w:val="204"/>
            </w:trPr>
          </w:trPrChange>
        </w:trPr>
        <w:tc>
          <w:tcPr>
            <w:tcW w:w="482" w:type="dxa"/>
            <w:tcBorders>
              <w:top w:val="nil"/>
              <w:left w:val="single" w:sz="12" w:space="0" w:color="auto"/>
              <w:bottom w:val="nil"/>
              <w:right w:val="nil"/>
            </w:tcBorders>
            <w:shd w:val="clear" w:color="000000" w:fill="FFFFFF"/>
            <w:vAlign w:val="center"/>
            <w:hideMark/>
            <w:tcPrChange w:id="1656" w:author="Carolina Ramírez H" w:date="2019-10-15T11:44:00Z">
              <w:tcPr>
                <w:tcW w:w="400" w:type="dxa"/>
                <w:tcBorders>
                  <w:top w:val="nil"/>
                  <w:left w:val="single" w:sz="8" w:space="0" w:color="auto"/>
                  <w:bottom w:val="nil"/>
                  <w:right w:val="nil"/>
                </w:tcBorders>
                <w:shd w:val="clear" w:color="000000" w:fill="FFFFFF"/>
                <w:vAlign w:val="center"/>
                <w:hideMark/>
              </w:tcPr>
            </w:tcPrChange>
          </w:tcPr>
          <w:p w14:paraId="64A58A6A" w14:textId="77777777" w:rsidR="00BB20B8" w:rsidRPr="00BB20B8" w:rsidRDefault="00BB20B8" w:rsidP="00BB20B8">
            <w:pPr>
              <w:spacing w:before="0" w:after="0" w:line="240" w:lineRule="auto"/>
              <w:jc w:val="center"/>
              <w:rPr>
                <w:ins w:id="1657" w:author="Carolina Ramírez H" w:date="2019-10-15T11:34:00Z"/>
                <w:rFonts w:ascii="Calibri" w:eastAsia="Times New Roman" w:hAnsi="Calibri" w:cs="Calibri"/>
                <w:b/>
                <w:bCs/>
                <w:color w:val="000000"/>
                <w:sz w:val="16"/>
                <w:szCs w:val="16"/>
                <w:lang w:val="es-CR" w:eastAsia="es-CR"/>
              </w:rPr>
            </w:pPr>
            <w:ins w:id="1658" w:author="Carolina Ramírez H" w:date="2019-10-15T11:34:00Z">
              <w:r w:rsidRPr="00BB20B8">
                <w:rPr>
                  <w:rFonts w:ascii="Calibri" w:eastAsia="Times New Roman" w:hAnsi="Calibri" w:cs="Calibri"/>
                  <w:b/>
                  <w:bCs/>
                  <w:color w:val="000000"/>
                  <w:sz w:val="16"/>
                  <w:szCs w:val="16"/>
                  <w:lang w:val="es-CR" w:eastAsia="es-CR"/>
                </w:rPr>
                <w:t>I</w:t>
              </w:r>
            </w:ins>
          </w:p>
        </w:tc>
        <w:tc>
          <w:tcPr>
            <w:tcW w:w="458" w:type="dxa"/>
            <w:tcBorders>
              <w:top w:val="nil"/>
              <w:left w:val="nil"/>
              <w:bottom w:val="nil"/>
              <w:right w:val="nil"/>
            </w:tcBorders>
            <w:shd w:val="clear" w:color="000000" w:fill="FFFFFF"/>
            <w:vAlign w:val="center"/>
            <w:hideMark/>
            <w:tcPrChange w:id="1659" w:author="Carolina Ramírez H" w:date="2019-10-15T11:44:00Z">
              <w:tcPr>
                <w:tcW w:w="380" w:type="dxa"/>
                <w:tcBorders>
                  <w:top w:val="nil"/>
                  <w:left w:val="nil"/>
                  <w:bottom w:val="nil"/>
                  <w:right w:val="nil"/>
                </w:tcBorders>
                <w:shd w:val="clear" w:color="000000" w:fill="FFFFFF"/>
                <w:vAlign w:val="center"/>
                <w:hideMark/>
              </w:tcPr>
            </w:tcPrChange>
          </w:tcPr>
          <w:p w14:paraId="3DBBF1FA" w14:textId="77777777" w:rsidR="00BB20B8" w:rsidRPr="00BB20B8" w:rsidRDefault="00BB20B8" w:rsidP="00BB20B8">
            <w:pPr>
              <w:spacing w:before="0" w:after="0" w:line="240" w:lineRule="auto"/>
              <w:jc w:val="center"/>
              <w:rPr>
                <w:ins w:id="1660" w:author="Carolina Ramírez H" w:date="2019-10-15T11:34:00Z"/>
                <w:rFonts w:ascii="Calibri" w:eastAsia="Times New Roman" w:hAnsi="Calibri" w:cs="Calibri"/>
                <w:b/>
                <w:bCs/>
                <w:color w:val="000000"/>
                <w:sz w:val="16"/>
                <w:szCs w:val="16"/>
                <w:lang w:val="es-CR" w:eastAsia="es-CR"/>
              </w:rPr>
            </w:pPr>
            <w:ins w:id="1661" w:author="Carolina Ramírez H" w:date="2019-10-15T11:34:00Z">
              <w:r w:rsidRPr="00BB20B8">
                <w:rPr>
                  <w:rFonts w:ascii="Calibri" w:eastAsia="Times New Roman" w:hAnsi="Calibri" w:cs="Calibri"/>
                  <w:b/>
                  <w:bCs/>
                  <w:color w:val="000000"/>
                  <w:sz w:val="16"/>
                  <w:szCs w:val="16"/>
                  <w:lang w:val="es-CR" w:eastAsia="es-CR"/>
                </w:rPr>
                <w:t>I</w:t>
              </w:r>
            </w:ins>
          </w:p>
        </w:tc>
        <w:tc>
          <w:tcPr>
            <w:tcW w:w="944" w:type="dxa"/>
            <w:tcBorders>
              <w:top w:val="nil"/>
              <w:left w:val="nil"/>
              <w:bottom w:val="nil"/>
              <w:right w:val="nil"/>
            </w:tcBorders>
            <w:shd w:val="clear" w:color="000000" w:fill="FFFFFF"/>
            <w:vAlign w:val="center"/>
            <w:hideMark/>
            <w:tcPrChange w:id="1662" w:author="Carolina Ramírez H" w:date="2019-10-15T11:44:00Z">
              <w:tcPr>
                <w:tcW w:w="1000" w:type="dxa"/>
                <w:tcBorders>
                  <w:top w:val="nil"/>
                  <w:left w:val="nil"/>
                  <w:bottom w:val="nil"/>
                  <w:right w:val="nil"/>
                </w:tcBorders>
                <w:shd w:val="clear" w:color="000000" w:fill="FFFFFF"/>
                <w:vAlign w:val="center"/>
                <w:hideMark/>
              </w:tcPr>
            </w:tcPrChange>
          </w:tcPr>
          <w:p w14:paraId="6E3EEC1E" w14:textId="77777777" w:rsidR="00BB20B8" w:rsidRPr="00BB20B8" w:rsidRDefault="00BB20B8" w:rsidP="00BB20B8">
            <w:pPr>
              <w:spacing w:before="0" w:after="0" w:line="240" w:lineRule="auto"/>
              <w:jc w:val="center"/>
              <w:rPr>
                <w:ins w:id="1663" w:author="Carolina Ramírez H" w:date="2019-10-15T11:34:00Z"/>
                <w:rFonts w:ascii="Calibri" w:eastAsia="Times New Roman" w:hAnsi="Calibri" w:cs="Calibri"/>
                <w:color w:val="000000"/>
                <w:sz w:val="16"/>
                <w:szCs w:val="16"/>
                <w:lang w:val="es-CR" w:eastAsia="es-CR"/>
              </w:rPr>
            </w:pPr>
            <w:ins w:id="1664" w:author="Carolina Ramírez H" w:date="2019-10-15T11:34:00Z">
              <w:r w:rsidRPr="00BB20B8">
                <w:rPr>
                  <w:rFonts w:ascii="Calibri" w:eastAsia="Times New Roman" w:hAnsi="Calibri" w:cs="Calibri"/>
                  <w:color w:val="000000"/>
                  <w:sz w:val="16"/>
                  <w:szCs w:val="16"/>
                  <w:lang w:val="es-CR" w:eastAsia="es-CR"/>
                </w:rPr>
                <w:t>Por Asignar</w:t>
              </w:r>
            </w:ins>
          </w:p>
        </w:tc>
        <w:tc>
          <w:tcPr>
            <w:tcW w:w="3440" w:type="dxa"/>
            <w:tcBorders>
              <w:top w:val="nil"/>
              <w:left w:val="nil"/>
              <w:bottom w:val="nil"/>
              <w:right w:val="nil"/>
            </w:tcBorders>
            <w:shd w:val="clear" w:color="000000" w:fill="FFFFFF"/>
            <w:noWrap/>
            <w:vAlign w:val="center"/>
            <w:hideMark/>
            <w:tcPrChange w:id="1665" w:author="Carolina Ramírez H" w:date="2019-10-15T11:44:00Z">
              <w:tcPr>
                <w:tcW w:w="3440" w:type="dxa"/>
                <w:tcBorders>
                  <w:top w:val="nil"/>
                  <w:left w:val="nil"/>
                  <w:bottom w:val="nil"/>
                  <w:right w:val="nil"/>
                </w:tcBorders>
                <w:shd w:val="clear" w:color="000000" w:fill="FFFFFF"/>
                <w:noWrap/>
                <w:vAlign w:val="center"/>
                <w:hideMark/>
              </w:tcPr>
            </w:tcPrChange>
          </w:tcPr>
          <w:p w14:paraId="7EF5351A" w14:textId="77777777" w:rsidR="00BB20B8" w:rsidRPr="00BB20B8" w:rsidRDefault="00BB20B8" w:rsidP="00BB20B8">
            <w:pPr>
              <w:spacing w:before="0" w:after="0" w:line="240" w:lineRule="auto"/>
              <w:jc w:val="left"/>
              <w:rPr>
                <w:ins w:id="1666" w:author="Carolina Ramírez H" w:date="2019-10-15T11:34:00Z"/>
                <w:rFonts w:ascii="Calibri" w:eastAsia="Times New Roman" w:hAnsi="Calibri" w:cs="Calibri"/>
                <w:color w:val="000000"/>
                <w:sz w:val="16"/>
                <w:szCs w:val="16"/>
                <w:lang w:val="es-CR" w:eastAsia="es-CR"/>
              </w:rPr>
            </w:pPr>
            <w:ins w:id="1667" w:author="Carolina Ramírez H" w:date="2019-10-15T11:34:00Z">
              <w:r w:rsidRPr="00BB20B8">
                <w:rPr>
                  <w:rFonts w:ascii="Calibri" w:eastAsia="Times New Roman" w:hAnsi="Calibri" w:cs="Calibri"/>
                  <w:color w:val="000000"/>
                  <w:sz w:val="16"/>
                  <w:szCs w:val="16"/>
                  <w:lang w:val="es-CR" w:eastAsia="es-CR"/>
                </w:rPr>
                <w:t>Optativo I</w:t>
              </w:r>
            </w:ins>
          </w:p>
        </w:tc>
        <w:tc>
          <w:tcPr>
            <w:tcW w:w="693" w:type="dxa"/>
            <w:tcBorders>
              <w:top w:val="nil"/>
              <w:left w:val="nil"/>
              <w:bottom w:val="nil"/>
              <w:right w:val="nil"/>
            </w:tcBorders>
            <w:shd w:val="clear" w:color="000000" w:fill="FFFFFF"/>
            <w:vAlign w:val="center"/>
            <w:hideMark/>
            <w:tcPrChange w:id="1668" w:author="Carolina Ramírez H" w:date="2019-10-15T11:44:00Z">
              <w:tcPr>
                <w:tcW w:w="680" w:type="dxa"/>
                <w:tcBorders>
                  <w:top w:val="nil"/>
                  <w:left w:val="nil"/>
                  <w:bottom w:val="nil"/>
                  <w:right w:val="nil"/>
                </w:tcBorders>
                <w:shd w:val="clear" w:color="000000" w:fill="FFFFFF"/>
                <w:vAlign w:val="center"/>
                <w:hideMark/>
              </w:tcPr>
            </w:tcPrChange>
          </w:tcPr>
          <w:p w14:paraId="2003308A" w14:textId="77777777" w:rsidR="00BB20B8" w:rsidRPr="00BB20B8" w:rsidRDefault="00BB20B8" w:rsidP="00BB20B8">
            <w:pPr>
              <w:spacing w:before="0" w:after="0" w:line="240" w:lineRule="auto"/>
              <w:jc w:val="center"/>
              <w:rPr>
                <w:ins w:id="1669" w:author="Carolina Ramírez H" w:date="2019-10-15T11:34:00Z"/>
                <w:rFonts w:ascii="Calibri" w:eastAsia="Times New Roman" w:hAnsi="Calibri" w:cs="Calibri"/>
                <w:color w:val="000000"/>
                <w:sz w:val="16"/>
                <w:szCs w:val="16"/>
                <w:lang w:val="es-CR" w:eastAsia="es-CR"/>
              </w:rPr>
            </w:pPr>
            <w:ins w:id="1670" w:author="Carolina Ramírez H" w:date="2019-10-15T11:34:00Z">
              <w:r w:rsidRPr="00BB20B8">
                <w:rPr>
                  <w:rFonts w:ascii="Calibri" w:eastAsia="Times New Roman" w:hAnsi="Calibri" w:cs="Calibri"/>
                  <w:color w:val="000000"/>
                  <w:sz w:val="16"/>
                  <w:szCs w:val="16"/>
                  <w:lang w:val="es-CR" w:eastAsia="es-CR"/>
                </w:rPr>
                <w:t>3</w:t>
              </w:r>
            </w:ins>
          </w:p>
        </w:tc>
        <w:tc>
          <w:tcPr>
            <w:tcW w:w="368" w:type="dxa"/>
            <w:tcBorders>
              <w:top w:val="nil"/>
              <w:left w:val="nil"/>
              <w:bottom w:val="nil"/>
              <w:right w:val="nil"/>
            </w:tcBorders>
            <w:shd w:val="clear" w:color="000000" w:fill="FFFFFF"/>
            <w:vAlign w:val="center"/>
            <w:hideMark/>
            <w:tcPrChange w:id="1671" w:author="Carolina Ramírez H" w:date="2019-10-15T11:44:00Z">
              <w:tcPr>
                <w:tcW w:w="380" w:type="dxa"/>
                <w:tcBorders>
                  <w:top w:val="nil"/>
                  <w:left w:val="nil"/>
                  <w:bottom w:val="nil"/>
                  <w:right w:val="nil"/>
                </w:tcBorders>
                <w:shd w:val="clear" w:color="000000" w:fill="FFFFFF"/>
                <w:vAlign w:val="center"/>
                <w:hideMark/>
              </w:tcPr>
            </w:tcPrChange>
          </w:tcPr>
          <w:p w14:paraId="3569EEFB" w14:textId="77777777" w:rsidR="00BB20B8" w:rsidRPr="00BB20B8" w:rsidRDefault="00BB20B8" w:rsidP="00BB20B8">
            <w:pPr>
              <w:spacing w:before="0" w:after="0" w:line="240" w:lineRule="auto"/>
              <w:jc w:val="center"/>
              <w:rPr>
                <w:ins w:id="1672" w:author="Carolina Ramírez H" w:date="2019-10-15T11:34:00Z"/>
                <w:rFonts w:ascii="Calibri" w:eastAsia="Times New Roman" w:hAnsi="Calibri" w:cs="Calibri"/>
                <w:color w:val="000000"/>
                <w:sz w:val="16"/>
                <w:szCs w:val="16"/>
                <w:lang w:val="es-CR" w:eastAsia="es-CR"/>
              </w:rPr>
            </w:pPr>
            <w:ins w:id="1673" w:author="Carolina Ramírez H" w:date="2019-10-15T11:34:00Z">
              <w:r w:rsidRPr="00BB20B8">
                <w:rPr>
                  <w:rFonts w:ascii="Calibri" w:eastAsia="Times New Roman" w:hAnsi="Calibri" w:cs="Calibri"/>
                  <w:color w:val="000000"/>
                  <w:sz w:val="16"/>
                  <w:szCs w:val="16"/>
                  <w:lang w:val="es-CR" w:eastAsia="es-CR"/>
                </w:rPr>
                <w:t>2</w:t>
              </w:r>
            </w:ins>
          </w:p>
        </w:tc>
        <w:tc>
          <w:tcPr>
            <w:tcW w:w="317" w:type="dxa"/>
            <w:tcBorders>
              <w:top w:val="nil"/>
              <w:left w:val="nil"/>
              <w:bottom w:val="nil"/>
              <w:right w:val="nil"/>
            </w:tcBorders>
            <w:shd w:val="clear" w:color="000000" w:fill="FFFFFF"/>
            <w:vAlign w:val="center"/>
            <w:hideMark/>
            <w:tcPrChange w:id="1674" w:author="Carolina Ramírez H" w:date="2019-10-15T11:44:00Z">
              <w:tcPr>
                <w:tcW w:w="320" w:type="dxa"/>
                <w:tcBorders>
                  <w:top w:val="nil"/>
                  <w:left w:val="nil"/>
                  <w:bottom w:val="nil"/>
                  <w:right w:val="nil"/>
                </w:tcBorders>
                <w:shd w:val="clear" w:color="000000" w:fill="FFFFFF"/>
                <w:vAlign w:val="center"/>
                <w:hideMark/>
              </w:tcPr>
            </w:tcPrChange>
          </w:tcPr>
          <w:p w14:paraId="3C01ECA6" w14:textId="77777777" w:rsidR="00BB20B8" w:rsidRPr="00BB20B8" w:rsidRDefault="00BB20B8" w:rsidP="00BB20B8">
            <w:pPr>
              <w:spacing w:before="0" w:after="0" w:line="240" w:lineRule="auto"/>
              <w:jc w:val="center"/>
              <w:rPr>
                <w:ins w:id="1675" w:author="Carolina Ramírez H" w:date="2019-10-15T11:34:00Z"/>
                <w:rFonts w:ascii="Calibri" w:eastAsia="Times New Roman" w:hAnsi="Calibri" w:cs="Calibri"/>
                <w:color w:val="000000"/>
                <w:sz w:val="16"/>
                <w:szCs w:val="16"/>
                <w:lang w:val="es-CR" w:eastAsia="es-CR"/>
              </w:rPr>
            </w:pPr>
            <w:ins w:id="1676" w:author="Carolina Ramírez H" w:date="2019-10-15T11:34:00Z">
              <w:r w:rsidRPr="00BB20B8">
                <w:rPr>
                  <w:rFonts w:ascii="Calibri" w:eastAsia="Times New Roman" w:hAnsi="Calibri" w:cs="Calibri"/>
                  <w:color w:val="000000"/>
                  <w:sz w:val="16"/>
                  <w:szCs w:val="16"/>
                  <w:lang w:val="es-CR" w:eastAsia="es-CR"/>
                </w:rPr>
                <w:t>1</w:t>
              </w:r>
            </w:ins>
          </w:p>
        </w:tc>
        <w:tc>
          <w:tcPr>
            <w:tcW w:w="305" w:type="dxa"/>
            <w:tcBorders>
              <w:top w:val="nil"/>
              <w:left w:val="nil"/>
              <w:bottom w:val="nil"/>
              <w:right w:val="nil"/>
            </w:tcBorders>
            <w:shd w:val="clear" w:color="000000" w:fill="FFFFFF"/>
            <w:vAlign w:val="center"/>
            <w:hideMark/>
            <w:tcPrChange w:id="1677" w:author="Carolina Ramírez H" w:date="2019-10-15T11:44:00Z">
              <w:tcPr>
                <w:tcW w:w="320" w:type="dxa"/>
                <w:tcBorders>
                  <w:top w:val="nil"/>
                  <w:left w:val="nil"/>
                  <w:bottom w:val="nil"/>
                  <w:right w:val="nil"/>
                </w:tcBorders>
                <w:shd w:val="clear" w:color="000000" w:fill="FFFFFF"/>
                <w:vAlign w:val="center"/>
                <w:hideMark/>
              </w:tcPr>
            </w:tcPrChange>
          </w:tcPr>
          <w:p w14:paraId="30E07180" w14:textId="77777777" w:rsidR="00BB20B8" w:rsidRPr="00BB20B8" w:rsidRDefault="00BB20B8" w:rsidP="00BB20B8">
            <w:pPr>
              <w:spacing w:before="0" w:after="0" w:line="240" w:lineRule="auto"/>
              <w:jc w:val="center"/>
              <w:rPr>
                <w:ins w:id="1678" w:author="Carolina Ramírez H" w:date="2019-10-15T11:34:00Z"/>
                <w:rFonts w:ascii="Calibri" w:eastAsia="Times New Roman" w:hAnsi="Calibri" w:cs="Calibri"/>
                <w:color w:val="000000"/>
                <w:sz w:val="16"/>
                <w:szCs w:val="16"/>
                <w:lang w:val="es-CR" w:eastAsia="es-CR"/>
              </w:rPr>
            </w:pPr>
            <w:ins w:id="1679" w:author="Carolina Ramírez H" w:date="2019-10-15T11:34:00Z">
              <w:r w:rsidRPr="00BB20B8">
                <w:rPr>
                  <w:rFonts w:ascii="Calibri" w:eastAsia="Times New Roman" w:hAnsi="Calibri" w:cs="Calibri"/>
                  <w:color w:val="000000"/>
                  <w:sz w:val="16"/>
                  <w:szCs w:val="16"/>
                  <w:lang w:val="es-CR" w:eastAsia="es-CR"/>
                </w:rPr>
                <w:t>0</w:t>
              </w:r>
            </w:ins>
          </w:p>
        </w:tc>
        <w:tc>
          <w:tcPr>
            <w:tcW w:w="342" w:type="dxa"/>
            <w:tcBorders>
              <w:top w:val="nil"/>
              <w:left w:val="nil"/>
              <w:bottom w:val="nil"/>
              <w:right w:val="nil"/>
            </w:tcBorders>
            <w:shd w:val="clear" w:color="000000" w:fill="FFFFFF"/>
            <w:vAlign w:val="center"/>
            <w:hideMark/>
            <w:tcPrChange w:id="1680" w:author="Carolina Ramírez H" w:date="2019-10-15T11:44:00Z">
              <w:tcPr>
                <w:tcW w:w="360" w:type="dxa"/>
                <w:tcBorders>
                  <w:top w:val="nil"/>
                  <w:left w:val="nil"/>
                  <w:bottom w:val="nil"/>
                  <w:right w:val="nil"/>
                </w:tcBorders>
                <w:shd w:val="clear" w:color="000000" w:fill="FFFFFF"/>
                <w:vAlign w:val="center"/>
                <w:hideMark/>
              </w:tcPr>
            </w:tcPrChange>
          </w:tcPr>
          <w:p w14:paraId="2D6F0322" w14:textId="77777777" w:rsidR="00BB20B8" w:rsidRPr="00BB20B8" w:rsidRDefault="00BB20B8" w:rsidP="00BB20B8">
            <w:pPr>
              <w:spacing w:before="0" w:after="0" w:line="240" w:lineRule="auto"/>
              <w:jc w:val="center"/>
              <w:rPr>
                <w:ins w:id="1681" w:author="Carolina Ramírez H" w:date="2019-10-15T11:34:00Z"/>
                <w:rFonts w:ascii="Calibri" w:eastAsia="Times New Roman" w:hAnsi="Calibri" w:cs="Calibri"/>
                <w:color w:val="000000"/>
                <w:sz w:val="16"/>
                <w:szCs w:val="16"/>
                <w:lang w:val="es-CR" w:eastAsia="es-CR"/>
              </w:rPr>
            </w:pPr>
            <w:ins w:id="1682" w:author="Carolina Ramírez H" w:date="2019-10-15T11:34:00Z">
              <w:r w:rsidRPr="00BB20B8">
                <w:rPr>
                  <w:rFonts w:ascii="Calibri" w:eastAsia="Times New Roman" w:hAnsi="Calibri" w:cs="Calibri"/>
                  <w:color w:val="000000"/>
                  <w:sz w:val="16"/>
                  <w:szCs w:val="16"/>
                  <w:lang w:val="es-CR" w:eastAsia="es-CR"/>
                </w:rPr>
                <w:t>0</w:t>
              </w:r>
            </w:ins>
          </w:p>
        </w:tc>
        <w:tc>
          <w:tcPr>
            <w:tcW w:w="356" w:type="dxa"/>
            <w:tcBorders>
              <w:top w:val="nil"/>
              <w:left w:val="nil"/>
              <w:bottom w:val="nil"/>
              <w:right w:val="nil"/>
            </w:tcBorders>
            <w:shd w:val="clear" w:color="000000" w:fill="FFFFFF"/>
            <w:vAlign w:val="center"/>
            <w:hideMark/>
            <w:tcPrChange w:id="1683" w:author="Carolina Ramírez H" w:date="2019-10-15T11:44:00Z">
              <w:tcPr>
                <w:tcW w:w="380" w:type="dxa"/>
                <w:tcBorders>
                  <w:top w:val="nil"/>
                  <w:left w:val="nil"/>
                  <w:bottom w:val="nil"/>
                  <w:right w:val="nil"/>
                </w:tcBorders>
                <w:shd w:val="clear" w:color="000000" w:fill="FFFFFF"/>
                <w:vAlign w:val="center"/>
                <w:hideMark/>
              </w:tcPr>
            </w:tcPrChange>
          </w:tcPr>
          <w:p w14:paraId="16D7FBB5" w14:textId="77777777" w:rsidR="00BB20B8" w:rsidRPr="00BB20B8" w:rsidRDefault="00BB20B8" w:rsidP="00BB20B8">
            <w:pPr>
              <w:spacing w:before="0" w:after="0" w:line="240" w:lineRule="auto"/>
              <w:jc w:val="center"/>
              <w:rPr>
                <w:ins w:id="1684" w:author="Carolina Ramírez H" w:date="2019-10-15T11:34:00Z"/>
                <w:rFonts w:ascii="Calibri" w:eastAsia="Times New Roman" w:hAnsi="Calibri" w:cs="Calibri"/>
                <w:color w:val="000000"/>
                <w:sz w:val="16"/>
                <w:szCs w:val="16"/>
                <w:lang w:val="es-CR" w:eastAsia="es-CR"/>
              </w:rPr>
            </w:pPr>
            <w:ins w:id="1685" w:author="Carolina Ramírez H" w:date="2019-10-15T11:34:00Z">
              <w:r w:rsidRPr="00BB20B8">
                <w:rPr>
                  <w:rFonts w:ascii="Calibri" w:eastAsia="Times New Roman" w:hAnsi="Calibri" w:cs="Calibri"/>
                  <w:color w:val="000000"/>
                  <w:sz w:val="16"/>
                  <w:szCs w:val="16"/>
                  <w:lang w:val="es-CR" w:eastAsia="es-CR"/>
                </w:rPr>
                <w:t>0</w:t>
              </w:r>
            </w:ins>
          </w:p>
        </w:tc>
        <w:tc>
          <w:tcPr>
            <w:tcW w:w="334" w:type="dxa"/>
            <w:tcBorders>
              <w:top w:val="nil"/>
              <w:left w:val="nil"/>
              <w:bottom w:val="nil"/>
              <w:right w:val="nil"/>
            </w:tcBorders>
            <w:shd w:val="clear" w:color="000000" w:fill="FFFFFF"/>
            <w:vAlign w:val="center"/>
            <w:hideMark/>
            <w:tcPrChange w:id="1686" w:author="Carolina Ramírez H" w:date="2019-10-15T11:44:00Z">
              <w:tcPr>
                <w:tcW w:w="340" w:type="dxa"/>
                <w:tcBorders>
                  <w:top w:val="nil"/>
                  <w:left w:val="nil"/>
                  <w:bottom w:val="nil"/>
                  <w:right w:val="nil"/>
                </w:tcBorders>
                <w:shd w:val="clear" w:color="000000" w:fill="FFFFFF"/>
                <w:vAlign w:val="center"/>
                <w:hideMark/>
              </w:tcPr>
            </w:tcPrChange>
          </w:tcPr>
          <w:p w14:paraId="76E005C0" w14:textId="77777777" w:rsidR="00BB20B8" w:rsidRPr="00BB20B8" w:rsidRDefault="00BB20B8" w:rsidP="00BB20B8">
            <w:pPr>
              <w:spacing w:before="0" w:after="0" w:line="240" w:lineRule="auto"/>
              <w:jc w:val="center"/>
              <w:rPr>
                <w:ins w:id="1687" w:author="Carolina Ramírez H" w:date="2019-10-15T11:34:00Z"/>
                <w:rFonts w:ascii="Calibri" w:eastAsia="Times New Roman" w:hAnsi="Calibri" w:cs="Calibri"/>
                <w:color w:val="000000"/>
                <w:sz w:val="16"/>
                <w:szCs w:val="16"/>
                <w:lang w:val="es-CR" w:eastAsia="es-CR"/>
              </w:rPr>
            </w:pPr>
            <w:ins w:id="1688" w:author="Carolina Ramírez H" w:date="2019-10-15T11:34:00Z">
              <w:r w:rsidRPr="00BB20B8">
                <w:rPr>
                  <w:rFonts w:ascii="Calibri" w:eastAsia="Times New Roman" w:hAnsi="Calibri" w:cs="Calibri"/>
                  <w:color w:val="000000"/>
                  <w:sz w:val="16"/>
                  <w:szCs w:val="16"/>
                  <w:lang w:val="es-CR" w:eastAsia="es-CR"/>
                </w:rPr>
                <w:t>5</w:t>
              </w:r>
            </w:ins>
          </w:p>
        </w:tc>
        <w:tc>
          <w:tcPr>
            <w:tcW w:w="425" w:type="dxa"/>
            <w:tcBorders>
              <w:top w:val="nil"/>
              <w:left w:val="nil"/>
              <w:bottom w:val="nil"/>
              <w:right w:val="nil"/>
            </w:tcBorders>
            <w:shd w:val="clear" w:color="000000" w:fill="FFFFFF"/>
            <w:vAlign w:val="center"/>
            <w:hideMark/>
            <w:tcPrChange w:id="1689" w:author="Carolina Ramírez H" w:date="2019-10-15T11:44:00Z">
              <w:tcPr>
                <w:tcW w:w="440" w:type="dxa"/>
                <w:tcBorders>
                  <w:top w:val="nil"/>
                  <w:left w:val="nil"/>
                  <w:bottom w:val="nil"/>
                  <w:right w:val="nil"/>
                </w:tcBorders>
                <w:shd w:val="clear" w:color="000000" w:fill="FFFFFF"/>
                <w:vAlign w:val="center"/>
                <w:hideMark/>
              </w:tcPr>
            </w:tcPrChange>
          </w:tcPr>
          <w:p w14:paraId="0B497D08" w14:textId="77777777" w:rsidR="00BB20B8" w:rsidRPr="00BB20B8" w:rsidRDefault="00BB20B8" w:rsidP="00BB20B8">
            <w:pPr>
              <w:spacing w:before="0" w:after="0" w:line="240" w:lineRule="auto"/>
              <w:jc w:val="center"/>
              <w:rPr>
                <w:ins w:id="1690" w:author="Carolina Ramírez H" w:date="2019-10-15T11:34:00Z"/>
                <w:rFonts w:ascii="Calibri" w:eastAsia="Times New Roman" w:hAnsi="Calibri" w:cs="Calibri"/>
                <w:color w:val="000000"/>
                <w:sz w:val="16"/>
                <w:szCs w:val="16"/>
                <w:lang w:val="es-CR" w:eastAsia="es-CR"/>
              </w:rPr>
            </w:pPr>
            <w:ins w:id="1691" w:author="Carolina Ramírez H" w:date="2019-10-15T11:34:00Z">
              <w:r w:rsidRPr="00BB20B8">
                <w:rPr>
                  <w:rFonts w:ascii="Calibri" w:eastAsia="Times New Roman" w:hAnsi="Calibri" w:cs="Calibri"/>
                  <w:color w:val="000000"/>
                  <w:sz w:val="16"/>
                  <w:szCs w:val="16"/>
                  <w:lang w:val="es-CR" w:eastAsia="es-CR"/>
                </w:rPr>
                <w:t>8</w:t>
              </w:r>
            </w:ins>
          </w:p>
        </w:tc>
        <w:tc>
          <w:tcPr>
            <w:tcW w:w="476" w:type="dxa"/>
            <w:tcBorders>
              <w:top w:val="nil"/>
              <w:left w:val="nil"/>
              <w:bottom w:val="nil"/>
              <w:right w:val="single" w:sz="12" w:space="0" w:color="auto"/>
            </w:tcBorders>
            <w:shd w:val="clear" w:color="000000" w:fill="FFFFFF"/>
            <w:vAlign w:val="center"/>
            <w:hideMark/>
            <w:tcPrChange w:id="1692" w:author="Carolina Ramírez H" w:date="2019-10-15T11:44:00Z">
              <w:tcPr>
                <w:tcW w:w="500" w:type="dxa"/>
                <w:tcBorders>
                  <w:top w:val="nil"/>
                  <w:left w:val="nil"/>
                  <w:bottom w:val="nil"/>
                  <w:right w:val="nil"/>
                </w:tcBorders>
                <w:shd w:val="clear" w:color="000000" w:fill="FFFFFF"/>
                <w:vAlign w:val="center"/>
                <w:hideMark/>
              </w:tcPr>
            </w:tcPrChange>
          </w:tcPr>
          <w:p w14:paraId="1D4E4D23" w14:textId="77777777" w:rsidR="00BB20B8" w:rsidRPr="00BB20B8" w:rsidRDefault="00BB20B8" w:rsidP="00BB20B8">
            <w:pPr>
              <w:spacing w:before="0" w:after="0" w:line="240" w:lineRule="auto"/>
              <w:jc w:val="center"/>
              <w:rPr>
                <w:ins w:id="1693" w:author="Carolina Ramírez H" w:date="2019-10-15T11:34:00Z"/>
                <w:rFonts w:ascii="Calibri" w:eastAsia="Times New Roman" w:hAnsi="Calibri" w:cs="Calibri"/>
                <w:color w:val="000000"/>
                <w:sz w:val="16"/>
                <w:szCs w:val="16"/>
                <w:lang w:val="es-CR" w:eastAsia="es-CR"/>
              </w:rPr>
            </w:pPr>
            <w:ins w:id="1694" w:author="Carolina Ramírez H" w:date="2019-10-15T11:34:00Z">
              <w:r w:rsidRPr="00BB20B8">
                <w:rPr>
                  <w:rFonts w:ascii="Calibri" w:eastAsia="Times New Roman" w:hAnsi="Calibri" w:cs="Calibri"/>
                  <w:color w:val="000000"/>
                  <w:sz w:val="16"/>
                  <w:szCs w:val="16"/>
                  <w:lang w:val="es-CR" w:eastAsia="es-CR"/>
                </w:rPr>
                <w:t>3</w:t>
              </w:r>
            </w:ins>
          </w:p>
        </w:tc>
      </w:tr>
      <w:tr w:rsidR="00BB20B8" w:rsidRPr="00BB20B8" w14:paraId="0D3A6494" w14:textId="77777777" w:rsidTr="00190794">
        <w:trPr>
          <w:trHeight w:val="204"/>
          <w:ins w:id="1695" w:author="Carolina Ramírez H" w:date="2019-10-15T11:34:00Z"/>
          <w:trPrChange w:id="1696" w:author="Carolina Ramírez H" w:date="2019-10-15T11:44:00Z">
            <w:trPr>
              <w:trHeight w:val="204"/>
            </w:trPr>
          </w:trPrChange>
        </w:trPr>
        <w:tc>
          <w:tcPr>
            <w:tcW w:w="482" w:type="dxa"/>
            <w:tcBorders>
              <w:top w:val="dotDotDash" w:sz="4" w:space="0" w:color="auto"/>
              <w:left w:val="single" w:sz="12" w:space="0" w:color="auto"/>
              <w:bottom w:val="dotDotDash" w:sz="4" w:space="0" w:color="auto"/>
              <w:right w:val="nil"/>
            </w:tcBorders>
            <w:shd w:val="clear" w:color="000000" w:fill="FFFFFF"/>
            <w:vAlign w:val="center"/>
            <w:hideMark/>
            <w:tcPrChange w:id="1697" w:author="Carolina Ramírez H" w:date="2019-10-15T11:44:00Z">
              <w:tcPr>
                <w:tcW w:w="400" w:type="dxa"/>
                <w:tcBorders>
                  <w:top w:val="dotDotDash" w:sz="4" w:space="0" w:color="auto"/>
                  <w:left w:val="single" w:sz="8" w:space="0" w:color="auto"/>
                  <w:bottom w:val="dotDotDash" w:sz="4" w:space="0" w:color="auto"/>
                  <w:right w:val="nil"/>
                </w:tcBorders>
                <w:shd w:val="clear" w:color="000000" w:fill="FFFFFF"/>
                <w:vAlign w:val="center"/>
                <w:hideMark/>
              </w:tcPr>
            </w:tcPrChange>
          </w:tcPr>
          <w:p w14:paraId="60C9D219" w14:textId="77777777" w:rsidR="00BB20B8" w:rsidRPr="00BB20B8" w:rsidRDefault="00BB20B8" w:rsidP="00BB20B8">
            <w:pPr>
              <w:spacing w:before="0" w:after="0" w:line="240" w:lineRule="auto"/>
              <w:jc w:val="center"/>
              <w:rPr>
                <w:ins w:id="1698" w:author="Carolina Ramírez H" w:date="2019-10-15T11:34:00Z"/>
                <w:rFonts w:ascii="Calibri" w:eastAsia="Times New Roman" w:hAnsi="Calibri" w:cs="Calibri"/>
                <w:b/>
                <w:bCs/>
                <w:color w:val="000000"/>
                <w:sz w:val="16"/>
                <w:szCs w:val="16"/>
                <w:lang w:val="es-CR" w:eastAsia="es-CR"/>
              </w:rPr>
            </w:pPr>
            <w:ins w:id="1699" w:author="Carolina Ramírez H" w:date="2019-10-15T11:34:00Z">
              <w:r w:rsidRPr="00BB20B8">
                <w:rPr>
                  <w:rFonts w:ascii="Calibri" w:eastAsia="Times New Roman" w:hAnsi="Calibri" w:cs="Calibri"/>
                  <w:b/>
                  <w:bCs/>
                  <w:color w:val="000000"/>
                  <w:sz w:val="16"/>
                  <w:szCs w:val="16"/>
                  <w:lang w:val="es-CR" w:eastAsia="es-CR"/>
                </w:rPr>
                <w:t> </w:t>
              </w:r>
            </w:ins>
          </w:p>
        </w:tc>
        <w:tc>
          <w:tcPr>
            <w:tcW w:w="458" w:type="dxa"/>
            <w:tcBorders>
              <w:top w:val="dotDotDash" w:sz="4" w:space="0" w:color="auto"/>
              <w:left w:val="nil"/>
              <w:bottom w:val="dotDotDash" w:sz="4" w:space="0" w:color="auto"/>
              <w:right w:val="nil"/>
            </w:tcBorders>
            <w:shd w:val="clear" w:color="000000" w:fill="FFFFFF"/>
            <w:vAlign w:val="center"/>
            <w:hideMark/>
            <w:tcPrChange w:id="1700" w:author="Carolina Ramírez H" w:date="2019-10-15T11:44:00Z">
              <w:tcPr>
                <w:tcW w:w="380" w:type="dxa"/>
                <w:tcBorders>
                  <w:top w:val="dotDotDash" w:sz="4" w:space="0" w:color="auto"/>
                  <w:left w:val="nil"/>
                  <w:bottom w:val="dotDotDash" w:sz="4" w:space="0" w:color="auto"/>
                  <w:right w:val="nil"/>
                </w:tcBorders>
                <w:shd w:val="clear" w:color="000000" w:fill="FFFFFF"/>
                <w:vAlign w:val="center"/>
                <w:hideMark/>
              </w:tcPr>
            </w:tcPrChange>
          </w:tcPr>
          <w:p w14:paraId="398DF26F" w14:textId="77777777" w:rsidR="00BB20B8" w:rsidRPr="00BB20B8" w:rsidRDefault="00BB20B8" w:rsidP="00BB20B8">
            <w:pPr>
              <w:spacing w:before="0" w:after="0" w:line="240" w:lineRule="auto"/>
              <w:jc w:val="center"/>
              <w:rPr>
                <w:ins w:id="1701" w:author="Carolina Ramírez H" w:date="2019-10-15T11:34:00Z"/>
                <w:rFonts w:ascii="Calibri" w:eastAsia="Times New Roman" w:hAnsi="Calibri" w:cs="Calibri"/>
                <w:b/>
                <w:bCs/>
                <w:color w:val="000000"/>
                <w:sz w:val="16"/>
                <w:szCs w:val="16"/>
                <w:lang w:val="es-CR" w:eastAsia="es-CR"/>
              </w:rPr>
            </w:pPr>
            <w:ins w:id="1702" w:author="Carolina Ramírez H" w:date="2019-10-15T11:34:00Z">
              <w:r w:rsidRPr="00BB20B8">
                <w:rPr>
                  <w:rFonts w:ascii="Calibri" w:eastAsia="Times New Roman" w:hAnsi="Calibri" w:cs="Calibri"/>
                  <w:b/>
                  <w:bCs/>
                  <w:color w:val="000000"/>
                  <w:sz w:val="16"/>
                  <w:szCs w:val="16"/>
                  <w:lang w:val="es-CR" w:eastAsia="es-CR"/>
                </w:rPr>
                <w:t> </w:t>
              </w:r>
            </w:ins>
          </w:p>
        </w:tc>
        <w:tc>
          <w:tcPr>
            <w:tcW w:w="4384" w:type="dxa"/>
            <w:gridSpan w:val="2"/>
            <w:tcBorders>
              <w:top w:val="dotDotDash" w:sz="4" w:space="0" w:color="auto"/>
              <w:left w:val="nil"/>
              <w:bottom w:val="nil"/>
              <w:right w:val="nil"/>
            </w:tcBorders>
            <w:shd w:val="clear" w:color="000000" w:fill="FFFFFF"/>
            <w:vAlign w:val="center"/>
            <w:hideMark/>
            <w:tcPrChange w:id="1703" w:author="Carolina Ramírez H" w:date="2019-10-15T11:44:00Z">
              <w:tcPr>
                <w:tcW w:w="4440" w:type="dxa"/>
                <w:gridSpan w:val="2"/>
                <w:tcBorders>
                  <w:top w:val="dotDotDash" w:sz="4" w:space="0" w:color="auto"/>
                  <w:left w:val="nil"/>
                  <w:bottom w:val="nil"/>
                  <w:right w:val="nil"/>
                </w:tcBorders>
                <w:shd w:val="clear" w:color="000000" w:fill="FFFFFF"/>
                <w:vAlign w:val="center"/>
                <w:hideMark/>
              </w:tcPr>
            </w:tcPrChange>
          </w:tcPr>
          <w:p w14:paraId="159A4EA4" w14:textId="77777777" w:rsidR="00BB20B8" w:rsidRPr="00BB20B8" w:rsidRDefault="00BB20B8" w:rsidP="00BB20B8">
            <w:pPr>
              <w:spacing w:before="0" w:after="0" w:line="240" w:lineRule="auto"/>
              <w:jc w:val="center"/>
              <w:rPr>
                <w:ins w:id="1704" w:author="Carolina Ramírez H" w:date="2019-10-15T11:34:00Z"/>
                <w:rFonts w:ascii="Calibri" w:eastAsia="Times New Roman" w:hAnsi="Calibri" w:cs="Calibri"/>
                <w:b/>
                <w:bCs/>
                <w:color w:val="000000"/>
                <w:sz w:val="16"/>
                <w:szCs w:val="16"/>
                <w:lang w:val="es-CR" w:eastAsia="es-CR"/>
              </w:rPr>
            </w:pPr>
            <w:ins w:id="1705" w:author="Carolina Ramírez H" w:date="2019-10-15T11:34:00Z">
              <w:r w:rsidRPr="00BB20B8">
                <w:rPr>
                  <w:rFonts w:ascii="Calibri" w:eastAsia="Times New Roman" w:hAnsi="Calibri" w:cs="Calibri"/>
                  <w:b/>
                  <w:bCs/>
                  <w:color w:val="000000"/>
                  <w:sz w:val="16"/>
                  <w:szCs w:val="16"/>
                  <w:lang w:val="es-CR" w:eastAsia="es-CR"/>
                </w:rPr>
                <w:t>Subtotal</w:t>
              </w:r>
            </w:ins>
          </w:p>
        </w:tc>
        <w:tc>
          <w:tcPr>
            <w:tcW w:w="693" w:type="dxa"/>
            <w:tcBorders>
              <w:top w:val="dotDotDash" w:sz="4" w:space="0" w:color="auto"/>
              <w:left w:val="nil"/>
              <w:bottom w:val="dotDotDash" w:sz="4" w:space="0" w:color="auto"/>
              <w:right w:val="nil"/>
            </w:tcBorders>
            <w:shd w:val="clear" w:color="000000" w:fill="FFFFFF"/>
            <w:vAlign w:val="center"/>
            <w:hideMark/>
            <w:tcPrChange w:id="1706" w:author="Carolina Ramírez H" w:date="2019-10-15T11:44:00Z">
              <w:tcPr>
                <w:tcW w:w="680" w:type="dxa"/>
                <w:tcBorders>
                  <w:top w:val="dotDotDash" w:sz="4" w:space="0" w:color="auto"/>
                  <w:left w:val="nil"/>
                  <w:bottom w:val="dotDotDash" w:sz="4" w:space="0" w:color="auto"/>
                  <w:right w:val="nil"/>
                </w:tcBorders>
                <w:shd w:val="clear" w:color="000000" w:fill="FFFFFF"/>
                <w:vAlign w:val="center"/>
                <w:hideMark/>
              </w:tcPr>
            </w:tcPrChange>
          </w:tcPr>
          <w:p w14:paraId="5BC79389" w14:textId="77777777" w:rsidR="00BB20B8" w:rsidRPr="00BB20B8" w:rsidRDefault="00BB20B8" w:rsidP="00BB20B8">
            <w:pPr>
              <w:spacing w:before="0" w:after="0" w:line="240" w:lineRule="auto"/>
              <w:jc w:val="center"/>
              <w:rPr>
                <w:ins w:id="1707" w:author="Carolina Ramírez H" w:date="2019-10-15T11:34:00Z"/>
                <w:rFonts w:ascii="Calibri" w:eastAsia="Times New Roman" w:hAnsi="Calibri" w:cs="Calibri"/>
                <w:b/>
                <w:bCs/>
                <w:color w:val="000000"/>
                <w:sz w:val="16"/>
                <w:szCs w:val="16"/>
                <w:lang w:val="es-CR" w:eastAsia="es-CR"/>
              </w:rPr>
            </w:pPr>
            <w:ins w:id="1708" w:author="Carolina Ramírez H" w:date="2019-10-15T11:34:00Z">
              <w:r w:rsidRPr="00BB20B8">
                <w:rPr>
                  <w:rFonts w:ascii="Calibri" w:eastAsia="Times New Roman" w:hAnsi="Calibri" w:cs="Calibri"/>
                  <w:b/>
                  <w:bCs/>
                  <w:color w:val="000000"/>
                  <w:sz w:val="16"/>
                  <w:szCs w:val="16"/>
                  <w:lang w:val="es-CR" w:eastAsia="es-CR"/>
                </w:rPr>
                <w:t>18</w:t>
              </w:r>
            </w:ins>
          </w:p>
        </w:tc>
        <w:tc>
          <w:tcPr>
            <w:tcW w:w="368" w:type="dxa"/>
            <w:tcBorders>
              <w:top w:val="dotDotDash" w:sz="4" w:space="0" w:color="auto"/>
              <w:left w:val="nil"/>
              <w:bottom w:val="dotDotDash" w:sz="4" w:space="0" w:color="auto"/>
              <w:right w:val="nil"/>
            </w:tcBorders>
            <w:shd w:val="clear" w:color="000000" w:fill="FFFFFF"/>
            <w:vAlign w:val="center"/>
            <w:hideMark/>
            <w:tcPrChange w:id="1709" w:author="Carolina Ramírez H" w:date="2019-10-15T11:44:00Z">
              <w:tcPr>
                <w:tcW w:w="380" w:type="dxa"/>
                <w:tcBorders>
                  <w:top w:val="dotDotDash" w:sz="4" w:space="0" w:color="auto"/>
                  <w:left w:val="nil"/>
                  <w:bottom w:val="dotDotDash" w:sz="4" w:space="0" w:color="auto"/>
                  <w:right w:val="nil"/>
                </w:tcBorders>
                <w:shd w:val="clear" w:color="000000" w:fill="FFFFFF"/>
                <w:vAlign w:val="center"/>
                <w:hideMark/>
              </w:tcPr>
            </w:tcPrChange>
          </w:tcPr>
          <w:p w14:paraId="1273E42F" w14:textId="77777777" w:rsidR="00BB20B8" w:rsidRPr="00BB20B8" w:rsidRDefault="00BB20B8" w:rsidP="00BB20B8">
            <w:pPr>
              <w:spacing w:before="0" w:after="0" w:line="240" w:lineRule="auto"/>
              <w:jc w:val="center"/>
              <w:rPr>
                <w:ins w:id="1710" w:author="Carolina Ramírez H" w:date="2019-10-15T11:34:00Z"/>
                <w:rFonts w:ascii="Calibri" w:eastAsia="Times New Roman" w:hAnsi="Calibri" w:cs="Calibri"/>
                <w:b/>
                <w:bCs/>
                <w:color w:val="000000"/>
                <w:sz w:val="16"/>
                <w:szCs w:val="16"/>
                <w:lang w:val="es-CR" w:eastAsia="es-CR"/>
              </w:rPr>
            </w:pPr>
            <w:ins w:id="1711" w:author="Carolina Ramírez H" w:date="2019-10-15T11:34:00Z">
              <w:r w:rsidRPr="00BB20B8">
                <w:rPr>
                  <w:rFonts w:ascii="Calibri" w:eastAsia="Times New Roman" w:hAnsi="Calibri" w:cs="Calibri"/>
                  <w:b/>
                  <w:bCs/>
                  <w:color w:val="000000"/>
                  <w:sz w:val="16"/>
                  <w:szCs w:val="16"/>
                  <w:lang w:val="es-CR" w:eastAsia="es-CR"/>
                </w:rPr>
                <w:t>8</w:t>
              </w:r>
            </w:ins>
          </w:p>
        </w:tc>
        <w:tc>
          <w:tcPr>
            <w:tcW w:w="317" w:type="dxa"/>
            <w:tcBorders>
              <w:top w:val="dotDotDash" w:sz="4" w:space="0" w:color="auto"/>
              <w:left w:val="nil"/>
              <w:bottom w:val="dotDotDash" w:sz="4" w:space="0" w:color="auto"/>
              <w:right w:val="nil"/>
            </w:tcBorders>
            <w:shd w:val="clear" w:color="000000" w:fill="FFFFFF"/>
            <w:vAlign w:val="center"/>
            <w:hideMark/>
            <w:tcPrChange w:id="1712" w:author="Carolina Ramírez H" w:date="2019-10-15T11:44:00Z">
              <w:tcPr>
                <w:tcW w:w="320" w:type="dxa"/>
                <w:tcBorders>
                  <w:top w:val="dotDotDash" w:sz="4" w:space="0" w:color="auto"/>
                  <w:left w:val="nil"/>
                  <w:bottom w:val="dotDotDash" w:sz="4" w:space="0" w:color="auto"/>
                  <w:right w:val="nil"/>
                </w:tcBorders>
                <w:shd w:val="clear" w:color="000000" w:fill="FFFFFF"/>
                <w:vAlign w:val="center"/>
                <w:hideMark/>
              </w:tcPr>
            </w:tcPrChange>
          </w:tcPr>
          <w:p w14:paraId="0305AAC1" w14:textId="77777777" w:rsidR="00BB20B8" w:rsidRPr="00BB20B8" w:rsidRDefault="00BB20B8" w:rsidP="00BB20B8">
            <w:pPr>
              <w:spacing w:before="0" w:after="0" w:line="240" w:lineRule="auto"/>
              <w:jc w:val="center"/>
              <w:rPr>
                <w:ins w:id="1713" w:author="Carolina Ramírez H" w:date="2019-10-15T11:34:00Z"/>
                <w:rFonts w:ascii="Calibri" w:eastAsia="Times New Roman" w:hAnsi="Calibri" w:cs="Calibri"/>
                <w:b/>
                <w:bCs/>
                <w:color w:val="000000"/>
                <w:sz w:val="16"/>
                <w:szCs w:val="16"/>
                <w:lang w:val="es-CR" w:eastAsia="es-CR"/>
              </w:rPr>
            </w:pPr>
            <w:ins w:id="1714" w:author="Carolina Ramírez H" w:date="2019-10-15T11:34:00Z">
              <w:r w:rsidRPr="00BB20B8">
                <w:rPr>
                  <w:rFonts w:ascii="Calibri" w:eastAsia="Times New Roman" w:hAnsi="Calibri" w:cs="Calibri"/>
                  <w:b/>
                  <w:bCs/>
                  <w:color w:val="000000"/>
                  <w:sz w:val="16"/>
                  <w:szCs w:val="16"/>
                  <w:lang w:val="es-CR" w:eastAsia="es-CR"/>
                </w:rPr>
                <w:t>4</w:t>
              </w:r>
            </w:ins>
          </w:p>
        </w:tc>
        <w:tc>
          <w:tcPr>
            <w:tcW w:w="305" w:type="dxa"/>
            <w:tcBorders>
              <w:top w:val="dotDotDash" w:sz="4" w:space="0" w:color="auto"/>
              <w:left w:val="nil"/>
              <w:bottom w:val="dotDotDash" w:sz="4" w:space="0" w:color="auto"/>
              <w:right w:val="nil"/>
            </w:tcBorders>
            <w:shd w:val="clear" w:color="000000" w:fill="FFFFFF"/>
            <w:vAlign w:val="center"/>
            <w:hideMark/>
            <w:tcPrChange w:id="1715" w:author="Carolina Ramírez H" w:date="2019-10-15T11:44:00Z">
              <w:tcPr>
                <w:tcW w:w="320" w:type="dxa"/>
                <w:tcBorders>
                  <w:top w:val="dotDotDash" w:sz="4" w:space="0" w:color="auto"/>
                  <w:left w:val="nil"/>
                  <w:bottom w:val="dotDotDash" w:sz="4" w:space="0" w:color="auto"/>
                  <w:right w:val="nil"/>
                </w:tcBorders>
                <w:shd w:val="clear" w:color="000000" w:fill="FFFFFF"/>
                <w:vAlign w:val="center"/>
                <w:hideMark/>
              </w:tcPr>
            </w:tcPrChange>
          </w:tcPr>
          <w:p w14:paraId="0B747320" w14:textId="77777777" w:rsidR="00BB20B8" w:rsidRPr="00BB20B8" w:rsidRDefault="00BB20B8" w:rsidP="00BB20B8">
            <w:pPr>
              <w:spacing w:before="0" w:after="0" w:line="240" w:lineRule="auto"/>
              <w:jc w:val="center"/>
              <w:rPr>
                <w:ins w:id="1716" w:author="Carolina Ramírez H" w:date="2019-10-15T11:34:00Z"/>
                <w:rFonts w:ascii="Calibri" w:eastAsia="Times New Roman" w:hAnsi="Calibri" w:cs="Calibri"/>
                <w:b/>
                <w:bCs/>
                <w:color w:val="000000"/>
                <w:sz w:val="16"/>
                <w:szCs w:val="16"/>
                <w:lang w:val="es-CR" w:eastAsia="es-CR"/>
              </w:rPr>
            </w:pPr>
            <w:ins w:id="1717" w:author="Carolina Ramírez H" w:date="2019-10-15T11:34:00Z">
              <w:r w:rsidRPr="00BB20B8">
                <w:rPr>
                  <w:rFonts w:ascii="Calibri" w:eastAsia="Times New Roman" w:hAnsi="Calibri" w:cs="Calibri"/>
                  <w:b/>
                  <w:bCs/>
                  <w:color w:val="000000"/>
                  <w:sz w:val="16"/>
                  <w:szCs w:val="16"/>
                  <w:lang w:val="es-CR" w:eastAsia="es-CR"/>
                </w:rPr>
                <w:t>2</w:t>
              </w:r>
            </w:ins>
          </w:p>
        </w:tc>
        <w:tc>
          <w:tcPr>
            <w:tcW w:w="342" w:type="dxa"/>
            <w:tcBorders>
              <w:top w:val="dotDotDash" w:sz="4" w:space="0" w:color="auto"/>
              <w:left w:val="nil"/>
              <w:bottom w:val="dotDotDash" w:sz="4" w:space="0" w:color="auto"/>
              <w:right w:val="nil"/>
            </w:tcBorders>
            <w:shd w:val="clear" w:color="000000" w:fill="FFFFFF"/>
            <w:vAlign w:val="center"/>
            <w:hideMark/>
            <w:tcPrChange w:id="1718" w:author="Carolina Ramírez H" w:date="2019-10-15T11:44:00Z">
              <w:tcPr>
                <w:tcW w:w="360" w:type="dxa"/>
                <w:tcBorders>
                  <w:top w:val="dotDotDash" w:sz="4" w:space="0" w:color="auto"/>
                  <w:left w:val="nil"/>
                  <w:bottom w:val="dotDotDash" w:sz="4" w:space="0" w:color="auto"/>
                  <w:right w:val="nil"/>
                </w:tcBorders>
                <w:shd w:val="clear" w:color="000000" w:fill="FFFFFF"/>
                <w:vAlign w:val="center"/>
                <w:hideMark/>
              </w:tcPr>
            </w:tcPrChange>
          </w:tcPr>
          <w:p w14:paraId="0D715145" w14:textId="77777777" w:rsidR="00BB20B8" w:rsidRPr="00BB20B8" w:rsidRDefault="00BB20B8" w:rsidP="00BB20B8">
            <w:pPr>
              <w:spacing w:before="0" w:after="0" w:line="240" w:lineRule="auto"/>
              <w:jc w:val="center"/>
              <w:rPr>
                <w:ins w:id="1719" w:author="Carolina Ramírez H" w:date="2019-10-15T11:34:00Z"/>
                <w:rFonts w:ascii="Calibri" w:eastAsia="Times New Roman" w:hAnsi="Calibri" w:cs="Calibri"/>
                <w:b/>
                <w:bCs/>
                <w:color w:val="000000"/>
                <w:sz w:val="16"/>
                <w:szCs w:val="16"/>
                <w:lang w:val="es-CR" w:eastAsia="es-CR"/>
              </w:rPr>
            </w:pPr>
            <w:ins w:id="1720" w:author="Carolina Ramírez H" w:date="2019-10-15T11:34:00Z">
              <w:r w:rsidRPr="00BB20B8">
                <w:rPr>
                  <w:rFonts w:ascii="Calibri" w:eastAsia="Times New Roman" w:hAnsi="Calibri" w:cs="Calibri"/>
                  <w:b/>
                  <w:bCs/>
                  <w:color w:val="000000"/>
                  <w:sz w:val="16"/>
                  <w:szCs w:val="16"/>
                  <w:lang w:val="es-CR" w:eastAsia="es-CR"/>
                </w:rPr>
                <w:t>0</w:t>
              </w:r>
            </w:ins>
          </w:p>
        </w:tc>
        <w:tc>
          <w:tcPr>
            <w:tcW w:w="356" w:type="dxa"/>
            <w:tcBorders>
              <w:top w:val="dotDotDash" w:sz="4" w:space="0" w:color="auto"/>
              <w:left w:val="nil"/>
              <w:bottom w:val="dotDotDash" w:sz="4" w:space="0" w:color="auto"/>
              <w:right w:val="nil"/>
            </w:tcBorders>
            <w:shd w:val="clear" w:color="000000" w:fill="FFFFFF"/>
            <w:vAlign w:val="center"/>
            <w:hideMark/>
            <w:tcPrChange w:id="1721" w:author="Carolina Ramírez H" w:date="2019-10-15T11:44:00Z">
              <w:tcPr>
                <w:tcW w:w="380" w:type="dxa"/>
                <w:tcBorders>
                  <w:top w:val="dotDotDash" w:sz="4" w:space="0" w:color="auto"/>
                  <w:left w:val="nil"/>
                  <w:bottom w:val="dotDotDash" w:sz="4" w:space="0" w:color="auto"/>
                  <w:right w:val="nil"/>
                </w:tcBorders>
                <w:shd w:val="clear" w:color="000000" w:fill="FFFFFF"/>
                <w:vAlign w:val="center"/>
                <w:hideMark/>
              </w:tcPr>
            </w:tcPrChange>
          </w:tcPr>
          <w:p w14:paraId="4F4788D7" w14:textId="77777777" w:rsidR="00BB20B8" w:rsidRPr="00BB20B8" w:rsidRDefault="00BB20B8" w:rsidP="00BB20B8">
            <w:pPr>
              <w:spacing w:before="0" w:after="0" w:line="240" w:lineRule="auto"/>
              <w:jc w:val="center"/>
              <w:rPr>
                <w:ins w:id="1722" w:author="Carolina Ramírez H" w:date="2019-10-15T11:34:00Z"/>
                <w:rFonts w:ascii="Calibri" w:eastAsia="Times New Roman" w:hAnsi="Calibri" w:cs="Calibri"/>
                <w:b/>
                <w:bCs/>
                <w:color w:val="000000"/>
                <w:sz w:val="16"/>
                <w:szCs w:val="16"/>
                <w:lang w:val="es-CR" w:eastAsia="es-CR"/>
              </w:rPr>
            </w:pPr>
            <w:ins w:id="1723" w:author="Carolina Ramírez H" w:date="2019-10-15T11:34:00Z">
              <w:r w:rsidRPr="00BB20B8">
                <w:rPr>
                  <w:rFonts w:ascii="Calibri" w:eastAsia="Times New Roman" w:hAnsi="Calibri" w:cs="Calibri"/>
                  <w:b/>
                  <w:bCs/>
                  <w:color w:val="000000"/>
                  <w:sz w:val="16"/>
                  <w:szCs w:val="16"/>
                  <w:lang w:val="es-CR" w:eastAsia="es-CR"/>
                </w:rPr>
                <w:t>0</w:t>
              </w:r>
            </w:ins>
          </w:p>
        </w:tc>
        <w:tc>
          <w:tcPr>
            <w:tcW w:w="334" w:type="dxa"/>
            <w:tcBorders>
              <w:top w:val="dotDotDash" w:sz="4" w:space="0" w:color="auto"/>
              <w:left w:val="nil"/>
              <w:bottom w:val="dotDotDash" w:sz="4" w:space="0" w:color="auto"/>
              <w:right w:val="nil"/>
            </w:tcBorders>
            <w:shd w:val="clear" w:color="000000" w:fill="FFFFFF"/>
            <w:vAlign w:val="center"/>
            <w:hideMark/>
            <w:tcPrChange w:id="1724" w:author="Carolina Ramírez H" w:date="2019-10-15T11:44:00Z">
              <w:tcPr>
                <w:tcW w:w="340" w:type="dxa"/>
                <w:tcBorders>
                  <w:top w:val="dotDotDash" w:sz="4" w:space="0" w:color="auto"/>
                  <w:left w:val="nil"/>
                  <w:bottom w:val="dotDotDash" w:sz="4" w:space="0" w:color="auto"/>
                  <w:right w:val="nil"/>
                </w:tcBorders>
                <w:shd w:val="clear" w:color="000000" w:fill="FFFFFF"/>
                <w:vAlign w:val="center"/>
                <w:hideMark/>
              </w:tcPr>
            </w:tcPrChange>
          </w:tcPr>
          <w:p w14:paraId="06598753" w14:textId="77777777" w:rsidR="00BB20B8" w:rsidRPr="00BB20B8" w:rsidRDefault="00BB20B8" w:rsidP="00BB20B8">
            <w:pPr>
              <w:spacing w:before="0" w:after="0" w:line="240" w:lineRule="auto"/>
              <w:jc w:val="center"/>
              <w:rPr>
                <w:ins w:id="1725" w:author="Carolina Ramírez H" w:date="2019-10-15T11:34:00Z"/>
                <w:rFonts w:ascii="Calibri" w:eastAsia="Times New Roman" w:hAnsi="Calibri" w:cs="Calibri"/>
                <w:b/>
                <w:bCs/>
                <w:color w:val="000000"/>
                <w:sz w:val="16"/>
                <w:szCs w:val="16"/>
                <w:lang w:val="es-CR" w:eastAsia="es-CR"/>
              </w:rPr>
            </w:pPr>
            <w:ins w:id="1726" w:author="Carolina Ramírez H" w:date="2019-10-15T11:34:00Z">
              <w:r w:rsidRPr="00BB20B8">
                <w:rPr>
                  <w:rFonts w:ascii="Calibri" w:eastAsia="Times New Roman" w:hAnsi="Calibri" w:cs="Calibri"/>
                  <w:b/>
                  <w:bCs/>
                  <w:color w:val="000000"/>
                  <w:sz w:val="16"/>
                  <w:szCs w:val="16"/>
                  <w:lang w:val="es-CR" w:eastAsia="es-CR"/>
                </w:rPr>
                <w:t>24</w:t>
              </w:r>
            </w:ins>
          </w:p>
        </w:tc>
        <w:tc>
          <w:tcPr>
            <w:tcW w:w="425" w:type="dxa"/>
            <w:tcBorders>
              <w:top w:val="dotDotDash" w:sz="4" w:space="0" w:color="auto"/>
              <w:left w:val="nil"/>
              <w:bottom w:val="dotDotDash" w:sz="4" w:space="0" w:color="auto"/>
              <w:right w:val="nil"/>
            </w:tcBorders>
            <w:shd w:val="clear" w:color="000000" w:fill="FFFFFF"/>
            <w:vAlign w:val="center"/>
            <w:hideMark/>
            <w:tcPrChange w:id="1727" w:author="Carolina Ramírez H" w:date="2019-10-15T11:44:00Z">
              <w:tcPr>
                <w:tcW w:w="440" w:type="dxa"/>
                <w:tcBorders>
                  <w:top w:val="dotDotDash" w:sz="4" w:space="0" w:color="auto"/>
                  <w:left w:val="nil"/>
                  <w:bottom w:val="dotDotDash" w:sz="4" w:space="0" w:color="auto"/>
                  <w:right w:val="nil"/>
                </w:tcBorders>
                <w:shd w:val="clear" w:color="000000" w:fill="FFFFFF"/>
                <w:vAlign w:val="center"/>
                <w:hideMark/>
              </w:tcPr>
            </w:tcPrChange>
          </w:tcPr>
          <w:p w14:paraId="33A92377" w14:textId="77777777" w:rsidR="00BB20B8" w:rsidRPr="00BB20B8" w:rsidRDefault="00BB20B8" w:rsidP="00BB20B8">
            <w:pPr>
              <w:spacing w:before="0" w:after="0" w:line="240" w:lineRule="auto"/>
              <w:jc w:val="center"/>
              <w:rPr>
                <w:ins w:id="1728" w:author="Carolina Ramírez H" w:date="2019-10-15T11:34:00Z"/>
                <w:rFonts w:ascii="Calibri" w:eastAsia="Times New Roman" w:hAnsi="Calibri" w:cs="Calibri"/>
                <w:b/>
                <w:bCs/>
                <w:color w:val="000000"/>
                <w:sz w:val="16"/>
                <w:szCs w:val="16"/>
                <w:lang w:val="es-CR" w:eastAsia="es-CR"/>
              </w:rPr>
            </w:pPr>
            <w:ins w:id="1729" w:author="Carolina Ramírez H" w:date="2019-10-15T11:34:00Z">
              <w:r w:rsidRPr="00BB20B8">
                <w:rPr>
                  <w:rFonts w:ascii="Calibri" w:eastAsia="Times New Roman" w:hAnsi="Calibri" w:cs="Calibri"/>
                  <w:b/>
                  <w:bCs/>
                  <w:color w:val="000000"/>
                  <w:sz w:val="16"/>
                  <w:szCs w:val="16"/>
                  <w:lang w:val="es-CR" w:eastAsia="es-CR"/>
                </w:rPr>
                <w:t>38</w:t>
              </w:r>
            </w:ins>
          </w:p>
        </w:tc>
        <w:tc>
          <w:tcPr>
            <w:tcW w:w="476" w:type="dxa"/>
            <w:tcBorders>
              <w:top w:val="dotDotDash" w:sz="4" w:space="0" w:color="auto"/>
              <w:left w:val="nil"/>
              <w:bottom w:val="dotDotDash" w:sz="4" w:space="0" w:color="auto"/>
              <w:right w:val="single" w:sz="12" w:space="0" w:color="auto"/>
            </w:tcBorders>
            <w:shd w:val="clear" w:color="000000" w:fill="FFFFFF"/>
            <w:vAlign w:val="center"/>
            <w:hideMark/>
            <w:tcPrChange w:id="1730" w:author="Carolina Ramírez H" w:date="2019-10-15T11:44:00Z">
              <w:tcPr>
                <w:tcW w:w="500" w:type="dxa"/>
                <w:tcBorders>
                  <w:top w:val="dotDotDash" w:sz="4" w:space="0" w:color="auto"/>
                  <w:left w:val="nil"/>
                  <w:bottom w:val="dotDotDash" w:sz="4" w:space="0" w:color="auto"/>
                  <w:right w:val="nil"/>
                </w:tcBorders>
                <w:shd w:val="clear" w:color="000000" w:fill="FFFFFF"/>
                <w:vAlign w:val="center"/>
                <w:hideMark/>
              </w:tcPr>
            </w:tcPrChange>
          </w:tcPr>
          <w:p w14:paraId="7AC25B6D" w14:textId="77777777" w:rsidR="00BB20B8" w:rsidRPr="00BB20B8" w:rsidRDefault="00BB20B8" w:rsidP="00BB20B8">
            <w:pPr>
              <w:spacing w:before="0" w:after="0" w:line="240" w:lineRule="auto"/>
              <w:jc w:val="center"/>
              <w:rPr>
                <w:ins w:id="1731" w:author="Carolina Ramírez H" w:date="2019-10-15T11:34:00Z"/>
                <w:rFonts w:ascii="Calibri" w:eastAsia="Times New Roman" w:hAnsi="Calibri" w:cs="Calibri"/>
                <w:b/>
                <w:bCs/>
                <w:color w:val="000000"/>
                <w:sz w:val="16"/>
                <w:szCs w:val="16"/>
                <w:lang w:val="es-CR" w:eastAsia="es-CR"/>
              </w:rPr>
            </w:pPr>
            <w:ins w:id="1732" w:author="Carolina Ramírez H" w:date="2019-10-15T11:34:00Z">
              <w:r w:rsidRPr="00BB20B8">
                <w:rPr>
                  <w:rFonts w:ascii="Calibri" w:eastAsia="Times New Roman" w:hAnsi="Calibri" w:cs="Calibri"/>
                  <w:b/>
                  <w:bCs/>
                  <w:color w:val="000000"/>
                  <w:sz w:val="16"/>
                  <w:szCs w:val="16"/>
                  <w:lang w:val="es-CR" w:eastAsia="es-CR"/>
                </w:rPr>
                <w:t>14</w:t>
              </w:r>
            </w:ins>
          </w:p>
        </w:tc>
      </w:tr>
      <w:tr w:rsidR="00BB20B8" w:rsidRPr="00BB20B8" w14:paraId="093075FF" w14:textId="77777777" w:rsidTr="00190794">
        <w:trPr>
          <w:trHeight w:val="228"/>
          <w:ins w:id="1733" w:author="Carolina Ramírez H" w:date="2019-10-15T11:34:00Z"/>
          <w:trPrChange w:id="1734" w:author="Carolina Ramírez H" w:date="2019-10-15T11:44:00Z">
            <w:trPr>
              <w:trHeight w:val="228"/>
            </w:trPr>
          </w:trPrChange>
        </w:trPr>
        <w:tc>
          <w:tcPr>
            <w:tcW w:w="482" w:type="dxa"/>
            <w:tcBorders>
              <w:top w:val="nil"/>
              <w:left w:val="single" w:sz="12" w:space="0" w:color="auto"/>
              <w:bottom w:val="nil"/>
              <w:right w:val="nil"/>
            </w:tcBorders>
            <w:shd w:val="clear" w:color="000000" w:fill="FFFFFF"/>
            <w:vAlign w:val="center"/>
            <w:hideMark/>
            <w:tcPrChange w:id="1735" w:author="Carolina Ramírez H" w:date="2019-10-15T11:44:00Z">
              <w:tcPr>
                <w:tcW w:w="400" w:type="dxa"/>
                <w:tcBorders>
                  <w:top w:val="nil"/>
                  <w:left w:val="single" w:sz="8" w:space="0" w:color="auto"/>
                  <w:bottom w:val="nil"/>
                  <w:right w:val="nil"/>
                </w:tcBorders>
                <w:shd w:val="clear" w:color="000000" w:fill="FFFFFF"/>
                <w:vAlign w:val="center"/>
                <w:hideMark/>
              </w:tcPr>
            </w:tcPrChange>
          </w:tcPr>
          <w:p w14:paraId="14313E89" w14:textId="77777777" w:rsidR="00BB20B8" w:rsidRPr="00BB20B8" w:rsidRDefault="00BB20B8" w:rsidP="00BB20B8">
            <w:pPr>
              <w:spacing w:before="0" w:after="0" w:line="240" w:lineRule="auto"/>
              <w:jc w:val="center"/>
              <w:rPr>
                <w:ins w:id="1736" w:author="Carolina Ramírez H" w:date="2019-10-15T11:34:00Z"/>
                <w:rFonts w:ascii="Calibri" w:eastAsia="Times New Roman" w:hAnsi="Calibri" w:cs="Calibri"/>
                <w:b/>
                <w:bCs/>
                <w:color w:val="000000"/>
                <w:sz w:val="16"/>
                <w:szCs w:val="16"/>
                <w:lang w:val="es-CR" w:eastAsia="es-CR"/>
              </w:rPr>
            </w:pPr>
            <w:ins w:id="1737" w:author="Carolina Ramírez H" w:date="2019-10-15T11:34:00Z">
              <w:r w:rsidRPr="00BB20B8">
                <w:rPr>
                  <w:rFonts w:ascii="Calibri" w:eastAsia="Times New Roman" w:hAnsi="Calibri" w:cs="Calibri"/>
                  <w:b/>
                  <w:bCs/>
                  <w:color w:val="000000"/>
                  <w:sz w:val="16"/>
                  <w:szCs w:val="16"/>
                  <w:lang w:val="es-CR" w:eastAsia="es-CR"/>
                </w:rPr>
                <w:t>I</w:t>
              </w:r>
            </w:ins>
          </w:p>
        </w:tc>
        <w:tc>
          <w:tcPr>
            <w:tcW w:w="458" w:type="dxa"/>
            <w:tcBorders>
              <w:top w:val="nil"/>
              <w:left w:val="nil"/>
              <w:bottom w:val="nil"/>
              <w:right w:val="nil"/>
            </w:tcBorders>
            <w:shd w:val="clear" w:color="000000" w:fill="FFFFFF"/>
            <w:vAlign w:val="center"/>
            <w:hideMark/>
            <w:tcPrChange w:id="1738" w:author="Carolina Ramírez H" w:date="2019-10-15T11:44:00Z">
              <w:tcPr>
                <w:tcW w:w="380" w:type="dxa"/>
                <w:tcBorders>
                  <w:top w:val="nil"/>
                  <w:left w:val="nil"/>
                  <w:bottom w:val="nil"/>
                  <w:right w:val="nil"/>
                </w:tcBorders>
                <w:shd w:val="clear" w:color="000000" w:fill="FFFFFF"/>
                <w:vAlign w:val="center"/>
                <w:hideMark/>
              </w:tcPr>
            </w:tcPrChange>
          </w:tcPr>
          <w:p w14:paraId="4038CD29" w14:textId="77777777" w:rsidR="00BB20B8" w:rsidRPr="00BB20B8" w:rsidRDefault="00BB20B8" w:rsidP="00BB20B8">
            <w:pPr>
              <w:spacing w:before="0" w:after="0" w:line="240" w:lineRule="auto"/>
              <w:jc w:val="center"/>
              <w:rPr>
                <w:ins w:id="1739" w:author="Carolina Ramírez H" w:date="2019-10-15T11:34:00Z"/>
                <w:rFonts w:ascii="Calibri" w:eastAsia="Times New Roman" w:hAnsi="Calibri" w:cs="Calibri"/>
                <w:b/>
                <w:bCs/>
                <w:color w:val="000000"/>
                <w:sz w:val="16"/>
                <w:szCs w:val="16"/>
                <w:lang w:val="es-CR" w:eastAsia="es-CR"/>
              </w:rPr>
            </w:pPr>
            <w:ins w:id="1740" w:author="Carolina Ramírez H" w:date="2019-10-15T11:34:00Z">
              <w:r w:rsidRPr="00BB20B8">
                <w:rPr>
                  <w:rFonts w:ascii="Calibri" w:eastAsia="Times New Roman" w:hAnsi="Calibri" w:cs="Calibri"/>
                  <w:b/>
                  <w:bCs/>
                  <w:color w:val="000000"/>
                  <w:sz w:val="16"/>
                  <w:szCs w:val="16"/>
                  <w:lang w:val="es-CR" w:eastAsia="es-CR"/>
                </w:rPr>
                <w:t>II</w:t>
              </w:r>
            </w:ins>
          </w:p>
        </w:tc>
        <w:tc>
          <w:tcPr>
            <w:tcW w:w="944" w:type="dxa"/>
            <w:tcBorders>
              <w:top w:val="dotDash" w:sz="4" w:space="0" w:color="auto"/>
              <w:left w:val="nil"/>
              <w:bottom w:val="nil"/>
              <w:right w:val="nil"/>
            </w:tcBorders>
            <w:shd w:val="clear" w:color="000000" w:fill="FFFFFF"/>
            <w:vAlign w:val="center"/>
            <w:hideMark/>
            <w:tcPrChange w:id="1741" w:author="Carolina Ramírez H" w:date="2019-10-15T11:44:00Z">
              <w:tcPr>
                <w:tcW w:w="1000" w:type="dxa"/>
                <w:tcBorders>
                  <w:top w:val="dotDash" w:sz="4" w:space="0" w:color="auto"/>
                  <w:left w:val="nil"/>
                  <w:bottom w:val="nil"/>
                  <w:right w:val="nil"/>
                </w:tcBorders>
                <w:shd w:val="clear" w:color="000000" w:fill="FFFFFF"/>
                <w:vAlign w:val="center"/>
                <w:hideMark/>
              </w:tcPr>
            </w:tcPrChange>
          </w:tcPr>
          <w:p w14:paraId="5E236AFF" w14:textId="77777777" w:rsidR="00BB20B8" w:rsidRPr="00BB20B8" w:rsidRDefault="00BB20B8" w:rsidP="00BB20B8">
            <w:pPr>
              <w:spacing w:before="0" w:after="0" w:line="240" w:lineRule="auto"/>
              <w:jc w:val="center"/>
              <w:rPr>
                <w:ins w:id="1742" w:author="Carolina Ramírez H" w:date="2019-10-15T11:34:00Z"/>
                <w:rFonts w:ascii="Calibri" w:eastAsia="Times New Roman" w:hAnsi="Calibri" w:cs="Calibri"/>
                <w:color w:val="000000"/>
                <w:sz w:val="16"/>
                <w:szCs w:val="16"/>
                <w:lang w:val="es-CR" w:eastAsia="es-CR"/>
              </w:rPr>
            </w:pPr>
            <w:ins w:id="1743" w:author="Carolina Ramírez H" w:date="2019-10-15T11:34:00Z">
              <w:r w:rsidRPr="00BB20B8">
                <w:rPr>
                  <w:rFonts w:ascii="Calibri" w:eastAsia="Times New Roman" w:hAnsi="Calibri" w:cs="Calibri"/>
                  <w:color w:val="000000"/>
                  <w:sz w:val="16"/>
                  <w:szCs w:val="16"/>
                  <w:lang w:val="es-CR" w:eastAsia="es-CR"/>
                </w:rPr>
                <w:t>Por Asignar</w:t>
              </w:r>
            </w:ins>
          </w:p>
        </w:tc>
        <w:tc>
          <w:tcPr>
            <w:tcW w:w="3440" w:type="dxa"/>
            <w:tcBorders>
              <w:top w:val="dotDotDash" w:sz="4" w:space="0" w:color="auto"/>
              <w:left w:val="nil"/>
              <w:bottom w:val="nil"/>
              <w:right w:val="nil"/>
            </w:tcBorders>
            <w:shd w:val="clear" w:color="000000" w:fill="FFFFFF"/>
            <w:vAlign w:val="center"/>
            <w:hideMark/>
            <w:tcPrChange w:id="1744" w:author="Carolina Ramírez H" w:date="2019-10-15T11:44:00Z">
              <w:tcPr>
                <w:tcW w:w="3440" w:type="dxa"/>
                <w:tcBorders>
                  <w:top w:val="dotDotDash" w:sz="4" w:space="0" w:color="auto"/>
                  <w:left w:val="nil"/>
                  <w:bottom w:val="nil"/>
                  <w:right w:val="nil"/>
                </w:tcBorders>
                <w:shd w:val="clear" w:color="000000" w:fill="FFFFFF"/>
                <w:vAlign w:val="center"/>
                <w:hideMark/>
              </w:tcPr>
            </w:tcPrChange>
          </w:tcPr>
          <w:p w14:paraId="0FCC8EF5" w14:textId="77777777" w:rsidR="00BB20B8" w:rsidRPr="00BB20B8" w:rsidRDefault="00BB20B8" w:rsidP="00BB20B8">
            <w:pPr>
              <w:spacing w:before="0" w:after="0" w:line="240" w:lineRule="auto"/>
              <w:jc w:val="left"/>
              <w:rPr>
                <w:ins w:id="1745" w:author="Carolina Ramírez H" w:date="2019-10-15T11:34:00Z"/>
                <w:rFonts w:ascii="Calibri" w:eastAsia="Times New Roman" w:hAnsi="Calibri" w:cs="Calibri"/>
                <w:color w:val="000000"/>
                <w:sz w:val="16"/>
                <w:szCs w:val="16"/>
                <w:lang w:val="es-CR" w:eastAsia="es-CR"/>
              </w:rPr>
            </w:pPr>
            <w:ins w:id="1746" w:author="Carolina Ramírez H" w:date="2019-10-15T11:34:00Z">
              <w:r w:rsidRPr="00BB20B8">
                <w:rPr>
                  <w:rFonts w:ascii="Calibri" w:eastAsia="Times New Roman" w:hAnsi="Calibri" w:cs="Calibri"/>
                  <w:color w:val="000000"/>
                  <w:sz w:val="16"/>
                  <w:szCs w:val="16"/>
                  <w:lang w:val="es-CR" w:eastAsia="es-CR"/>
                </w:rPr>
                <w:t>Mercados Financieros </w:t>
              </w:r>
            </w:ins>
          </w:p>
        </w:tc>
        <w:tc>
          <w:tcPr>
            <w:tcW w:w="693" w:type="dxa"/>
            <w:tcBorders>
              <w:top w:val="nil"/>
              <w:left w:val="nil"/>
              <w:bottom w:val="nil"/>
              <w:right w:val="nil"/>
            </w:tcBorders>
            <w:shd w:val="clear" w:color="000000" w:fill="FFFFFF"/>
            <w:vAlign w:val="center"/>
            <w:hideMark/>
            <w:tcPrChange w:id="1747" w:author="Carolina Ramírez H" w:date="2019-10-15T11:44:00Z">
              <w:tcPr>
                <w:tcW w:w="680" w:type="dxa"/>
                <w:tcBorders>
                  <w:top w:val="nil"/>
                  <w:left w:val="nil"/>
                  <w:bottom w:val="nil"/>
                  <w:right w:val="nil"/>
                </w:tcBorders>
                <w:shd w:val="clear" w:color="000000" w:fill="FFFFFF"/>
                <w:vAlign w:val="center"/>
                <w:hideMark/>
              </w:tcPr>
            </w:tcPrChange>
          </w:tcPr>
          <w:p w14:paraId="35950A12" w14:textId="77777777" w:rsidR="00BB20B8" w:rsidRPr="00BB20B8" w:rsidRDefault="00BB20B8" w:rsidP="00BB20B8">
            <w:pPr>
              <w:spacing w:before="0" w:after="0" w:line="240" w:lineRule="auto"/>
              <w:jc w:val="center"/>
              <w:rPr>
                <w:ins w:id="1748" w:author="Carolina Ramírez H" w:date="2019-10-15T11:34:00Z"/>
                <w:rFonts w:ascii="Calibri" w:eastAsia="Times New Roman" w:hAnsi="Calibri" w:cs="Calibri"/>
                <w:color w:val="000000"/>
                <w:sz w:val="16"/>
                <w:szCs w:val="16"/>
                <w:lang w:val="es-CR" w:eastAsia="es-CR"/>
              </w:rPr>
            </w:pPr>
            <w:ins w:id="1749" w:author="Carolina Ramírez H" w:date="2019-10-15T11:34:00Z">
              <w:r w:rsidRPr="00BB20B8">
                <w:rPr>
                  <w:rFonts w:ascii="Calibri" w:eastAsia="Times New Roman" w:hAnsi="Calibri" w:cs="Calibri"/>
                  <w:color w:val="000000"/>
                  <w:sz w:val="16"/>
                  <w:szCs w:val="16"/>
                  <w:lang w:val="es-CR" w:eastAsia="es-CR"/>
                </w:rPr>
                <w:t>4</w:t>
              </w:r>
            </w:ins>
          </w:p>
        </w:tc>
        <w:tc>
          <w:tcPr>
            <w:tcW w:w="368" w:type="dxa"/>
            <w:tcBorders>
              <w:top w:val="nil"/>
              <w:left w:val="nil"/>
              <w:bottom w:val="nil"/>
              <w:right w:val="nil"/>
            </w:tcBorders>
            <w:shd w:val="clear" w:color="000000" w:fill="FFFFFF"/>
            <w:vAlign w:val="center"/>
            <w:hideMark/>
            <w:tcPrChange w:id="1750" w:author="Carolina Ramírez H" w:date="2019-10-15T11:44:00Z">
              <w:tcPr>
                <w:tcW w:w="380" w:type="dxa"/>
                <w:tcBorders>
                  <w:top w:val="nil"/>
                  <w:left w:val="nil"/>
                  <w:bottom w:val="nil"/>
                  <w:right w:val="nil"/>
                </w:tcBorders>
                <w:shd w:val="clear" w:color="000000" w:fill="FFFFFF"/>
                <w:vAlign w:val="center"/>
                <w:hideMark/>
              </w:tcPr>
            </w:tcPrChange>
          </w:tcPr>
          <w:p w14:paraId="31B02FCE" w14:textId="77777777" w:rsidR="00BB20B8" w:rsidRPr="00BB20B8" w:rsidRDefault="00BB20B8" w:rsidP="00BB20B8">
            <w:pPr>
              <w:spacing w:before="0" w:after="0" w:line="240" w:lineRule="auto"/>
              <w:jc w:val="center"/>
              <w:rPr>
                <w:ins w:id="1751" w:author="Carolina Ramírez H" w:date="2019-10-15T11:34:00Z"/>
                <w:rFonts w:ascii="Calibri" w:eastAsia="Times New Roman" w:hAnsi="Calibri" w:cs="Calibri"/>
                <w:color w:val="000000"/>
                <w:sz w:val="16"/>
                <w:szCs w:val="16"/>
                <w:lang w:val="es-CR" w:eastAsia="es-CR"/>
              </w:rPr>
            </w:pPr>
            <w:ins w:id="1752" w:author="Carolina Ramírez H" w:date="2019-10-15T11:34:00Z">
              <w:r w:rsidRPr="00BB20B8">
                <w:rPr>
                  <w:rFonts w:ascii="Calibri" w:eastAsia="Times New Roman" w:hAnsi="Calibri" w:cs="Calibri"/>
                  <w:color w:val="000000"/>
                  <w:sz w:val="16"/>
                  <w:szCs w:val="16"/>
                  <w:lang w:val="es-CR" w:eastAsia="es-CR"/>
                </w:rPr>
                <w:t>3 </w:t>
              </w:r>
            </w:ins>
          </w:p>
        </w:tc>
        <w:tc>
          <w:tcPr>
            <w:tcW w:w="317" w:type="dxa"/>
            <w:tcBorders>
              <w:top w:val="nil"/>
              <w:left w:val="nil"/>
              <w:bottom w:val="nil"/>
              <w:right w:val="nil"/>
            </w:tcBorders>
            <w:shd w:val="clear" w:color="000000" w:fill="FFFFFF"/>
            <w:vAlign w:val="center"/>
            <w:hideMark/>
            <w:tcPrChange w:id="1753" w:author="Carolina Ramírez H" w:date="2019-10-15T11:44:00Z">
              <w:tcPr>
                <w:tcW w:w="320" w:type="dxa"/>
                <w:tcBorders>
                  <w:top w:val="nil"/>
                  <w:left w:val="nil"/>
                  <w:bottom w:val="nil"/>
                  <w:right w:val="nil"/>
                </w:tcBorders>
                <w:shd w:val="clear" w:color="000000" w:fill="FFFFFF"/>
                <w:vAlign w:val="center"/>
                <w:hideMark/>
              </w:tcPr>
            </w:tcPrChange>
          </w:tcPr>
          <w:p w14:paraId="4F26AE74" w14:textId="77777777" w:rsidR="00BB20B8" w:rsidRPr="00BB20B8" w:rsidRDefault="00BB20B8" w:rsidP="00BB20B8">
            <w:pPr>
              <w:spacing w:before="0" w:after="0" w:line="240" w:lineRule="auto"/>
              <w:jc w:val="center"/>
              <w:rPr>
                <w:ins w:id="1754" w:author="Carolina Ramírez H" w:date="2019-10-15T11:34:00Z"/>
                <w:rFonts w:ascii="Calibri" w:eastAsia="Times New Roman" w:hAnsi="Calibri" w:cs="Calibri"/>
                <w:color w:val="000000"/>
                <w:sz w:val="16"/>
                <w:szCs w:val="16"/>
                <w:lang w:val="es-CR" w:eastAsia="es-CR"/>
              </w:rPr>
            </w:pPr>
            <w:ins w:id="1755" w:author="Carolina Ramírez H" w:date="2019-10-15T11:34:00Z">
              <w:r w:rsidRPr="00BB20B8">
                <w:rPr>
                  <w:rFonts w:ascii="Calibri" w:eastAsia="Times New Roman" w:hAnsi="Calibri" w:cs="Calibri"/>
                  <w:color w:val="000000"/>
                  <w:sz w:val="16"/>
                  <w:szCs w:val="16"/>
                  <w:lang w:val="es-CR" w:eastAsia="es-CR"/>
                </w:rPr>
                <w:t>1</w:t>
              </w:r>
            </w:ins>
          </w:p>
        </w:tc>
        <w:tc>
          <w:tcPr>
            <w:tcW w:w="305" w:type="dxa"/>
            <w:tcBorders>
              <w:top w:val="nil"/>
              <w:left w:val="nil"/>
              <w:bottom w:val="nil"/>
              <w:right w:val="nil"/>
            </w:tcBorders>
            <w:shd w:val="clear" w:color="000000" w:fill="FFFFFF"/>
            <w:vAlign w:val="center"/>
            <w:hideMark/>
            <w:tcPrChange w:id="1756" w:author="Carolina Ramírez H" w:date="2019-10-15T11:44:00Z">
              <w:tcPr>
                <w:tcW w:w="320" w:type="dxa"/>
                <w:tcBorders>
                  <w:top w:val="nil"/>
                  <w:left w:val="nil"/>
                  <w:bottom w:val="nil"/>
                  <w:right w:val="nil"/>
                </w:tcBorders>
                <w:shd w:val="clear" w:color="000000" w:fill="FFFFFF"/>
                <w:vAlign w:val="center"/>
                <w:hideMark/>
              </w:tcPr>
            </w:tcPrChange>
          </w:tcPr>
          <w:p w14:paraId="19FF6FF6" w14:textId="77777777" w:rsidR="00BB20B8" w:rsidRPr="00BB20B8" w:rsidRDefault="00BB20B8" w:rsidP="00BB20B8">
            <w:pPr>
              <w:spacing w:before="0" w:after="0" w:line="240" w:lineRule="auto"/>
              <w:jc w:val="center"/>
              <w:rPr>
                <w:ins w:id="1757" w:author="Carolina Ramírez H" w:date="2019-10-15T11:34:00Z"/>
                <w:rFonts w:ascii="Calibri" w:eastAsia="Times New Roman" w:hAnsi="Calibri" w:cs="Calibri"/>
                <w:color w:val="000000"/>
                <w:sz w:val="16"/>
                <w:szCs w:val="16"/>
                <w:lang w:val="es-CR" w:eastAsia="es-CR"/>
              </w:rPr>
            </w:pPr>
            <w:ins w:id="1758" w:author="Carolina Ramírez H" w:date="2019-10-15T11:34:00Z">
              <w:r w:rsidRPr="00BB20B8">
                <w:rPr>
                  <w:rFonts w:ascii="Calibri" w:eastAsia="Times New Roman" w:hAnsi="Calibri" w:cs="Calibri"/>
                  <w:color w:val="000000"/>
                  <w:sz w:val="16"/>
                  <w:szCs w:val="16"/>
                  <w:lang w:val="es-CR" w:eastAsia="es-CR"/>
                </w:rPr>
                <w:t>0</w:t>
              </w:r>
            </w:ins>
          </w:p>
        </w:tc>
        <w:tc>
          <w:tcPr>
            <w:tcW w:w="342" w:type="dxa"/>
            <w:tcBorders>
              <w:top w:val="nil"/>
              <w:left w:val="nil"/>
              <w:bottom w:val="nil"/>
              <w:right w:val="nil"/>
            </w:tcBorders>
            <w:shd w:val="clear" w:color="000000" w:fill="FFFFFF"/>
            <w:vAlign w:val="center"/>
            <w:hideMark/>
            <w:tcPrChange w:id="1759" w:author="Carolina Ramírez H" w:date="2019-10-15T11:44:00Z">
              <w:tcPr>
                <w:tcW w:w="360" w:type="dxa"/>
                <w:tcBorders>
                  <w:top w:val="nil"/>
                  <w:left w:val="nil"/>
                  <w:bottom w:val="nil"/>
                  <w:right w:val="nil"/>
                </w:tcBorders>
                <w:shd w:val="clear" w:color="000000" w:fill="FFFFFF"/>
                <w:vAlign w:val="center"/>
                <w:hideMark/>
              </w:tcPr>
            </w:tcPrChange>
          </w:tcPr>
          <w:p w14:paraId="7776DF58" w14:textId="77777777" w:rsidR="00BB20B8" w:rsidRPr="00BB20B8" w:rsidRDefault="00BB20B8" w:rsidP="00BB20B8">
            <w:pPr>
              <w:spacing w:before="0" w:after="0" w:line="240" w:lineRule="auto"/>
              <w:jc w:val="center"/>
              <w:rPr>
                <w:ins w:id="1760" w:author="Carolina Ramírez H" w:date="2019-10-15T11:34:00Z"/>
                <w:rFonts w:ascii="Calibri" w:eastAsia="Times New Roman" w:hAnsi="Calibri" w:cs="Calibri"/>
                <w:color w:val="000000"/>
                <w:sz w:val="16"/>
                <w:szCs w:val="16"/>
                <w:lang w:val="es-CR" w:eastAsia="es-CR"/>
              </w:rPr>
            </w:pPr>
            <w:ins w:id="1761" w:author="Carolina Ramírez H" w:date="2019-10-15T11:34:00Z">
              <w:r w:rsidRPr="00BB20B8">
                <w:rPr>
                  <w:rFonts w:ascii="Calibri" w:eastAsia="Times New Roman" w:hAnsi="Calibri" w:cs="Calibri"/>
                  <w:color w:val="000000"/>
                  <w:sz w:val="16"/>
                  <w:szCs w:val="16"/>
                  <w:lang w:val="es-CR" w:eastAsia="es-CR"/>
                </w:rPr>
                <w:t>0</w:t>
              </w:r>
            </w:ins>
          </w:p>
        </w:tc>
        <w:tc>
          <w:tcPr>
            <w:tcW w:w="356" w:type="dxa"/>
            <w:tcBorders>
              <w:top w:val="nil"/>
              <w:left w:val="nil"/>
              <w:bottom w:val="nil"/>
              <w:right w:val="nil"/>
            </w:tcBorders>
            <w:shd w:val="clear" w:color="000000" w:fill="FFFFFF"/>
            <w:vAlign w:val="center"/>
            <w:hideMark/>
            <w:tcPrChange w:id="1762" w:author="Carolina Ramírez H" w:date="2019-10-15T11:44:00Z">
              <w:tcPr>
                <w:tcW w:w="380" w:type="dxa"/>
                <w:tcBorders>
                  <w:top w:val="nil"/>
                  <w:left w:val="nil"/>
                  <w:bottom w:val="nil"/>
                  <w:right w:val="nil"/>
                </w:tcBorders>
                <w:shd w:val="clear" w:color="000000" w:fill="FFFFFF"/>
                <w:vAlign w:val="center"/>
                <w:hideMark/>
              </w:tcPr>
            </w:tcPrChange>
          </w:tcPr>
          <w:p w14:paraId="26632EE7" w14:textId="77777777" w:rsidR="00BB20B8" w:rsidRPr="00BB20B8" w:rsidRDefault="00BB20B8" w:rsidP="00BB20B8">
            <w:pPr>
              <w:spacing w:before="0" w:after="0" w:line="240" w:lineRule="auto"/>
              <w:jc w:val="center"/>
              <w:rPr>
                <w:ins w:id="1763" w:author="Carolina Ramírez H" w:date="2019-10-15T11:34:00Z"/>
                <w:rFonts w:ascii="Calibri" w:eastAsia="Times New Roman" w:hAnsi="Calibri" w:cs="Calibri"/>
                <w:color w:val="000000"/>
                <w:sz w:val="16"/>
                <w:szCs w:val="16"/>
                <w:lang w:val="es-CR" w:eastAsia="es-CR"/>
              </w:rPr>
            </w:pPr>
            <w:ins w:id="1764" w:author="Carolina Ramírez H" w:date="2019-10-15T11:34:00Z">
              <w:r w:rsidRPr="00BB20B8">
                <w:rPr>
                  <w:rFonts w:ascii="Calibri" w:eastAsia="Times New Roman" w:hAnsi="Calibri" w:cs="Calibri"/>
                  <w:color w:val="000000"/>
                  <w:sz w:val="16"/>
                  <w:szCs w:val="16"/>
                  <w:lang w:val="es-CR" w:eastAsia="es-CR"/>
                </w:rPr>
                <w:t>0</w:t>
              </w:r>
            </w:ins>
          </w:p>
        </w:tc>
        <w:tc>
          <w:tcPr>
            <w:tcW w:w="334" w:type="dxa"/>
            <w:tcBorders>
              <w:top w:val="nil"/>
              <w:left w:val="nil"/>
              <w:bottom w:val="nil"/>
              <w:right w:val="nil"/>
            </w:tcBorders>
            <w:shd w:val="clear" w:color="000000" w:fill="FFFFFF"/>
            <w:vAlign w:val="center"/>
            <w:hideMark/>
            <w:tcPrChange w:id="1765" w:author="Carolina Ramírez H" w:date="2019-10-15T11:44:00Z">
              <w:tcPr>
                <w:tcW w:w="340" w:type="dxa"/>
                <w:tcBorders>
                  <w:top w:val="nil"/>
                  <w:left w:val="nil"/>
                  <w:bottom w:val="nil"/>
                  <w:right w:val="nil"/>
                </w:tcBorders>
                <w:shd w:val="clear" w:color="000000" w:fill="FFFFFF"/>
                <w:vAlign w:val="center"/>
                <w:hideMark/>
              </w:tcPr>
            </w:tcPrChange>
          </w:tcPr>
          <w:p w14:paraId="460B182D" w14:textId="77777777" w:rsidR="00BB20B8" w:rsidRPr="00BB20B8" w:rsidRDefault="00BB20B8" w:rsidP="00BB20B8">
            <w:pPr>
              <w:spacing w:before="0" w:after="0" w:line="240" w:lineRule="auto"/>
              <w:jc w:val="center"/>
              <w:rPr>
                <w:ins w:id="1766" w:author="Carolina Ramírez H" w:date="2019-10-15T11:34:00Z"/>
                <w:rFonts w:ascii="Calibri" w:eastAsia="Times New Roman" w:hAnsi="Calibri" w:cs="Calibri"/>
                <w:color w:val="000000"/>
                <w:sz w:val="16"/>
                <w:szCs w:val="16"/>
                <w:lang w:val="es-CR" w:eastAsia="es-CR"/>
              </w:rPr>
            </w:pPr>
            <w:ins w:id="1767" w:author="Carolina Ramírez H" w:date="2019-10-15T11:34:00Z">
              <w:r w:rsidRPr="00BB20B8">
                <w:rPr>
                  <w:rFonts w:ascii="Calibri" w:eastAsia="Times New Roman" w:hAnsi="Calibri" w:cs="Calibri"/>
                  <w:color w:val="000000"/>
                  <w:sz w:val="16"/>
                  <w:szCs w:val="16"/>
                  <w:lang w:val="es-CR" w:eastAsia="es-CR"/>
                </w:rPr>
                <w:t>7</w:t>
              </w:r>
            </w:ins>
          </w:p>
        </w:tc>
        <w:tc>
          <w:tcPr>
            <w:tcW w:w="425" w:type="dxa"/>
            <w:tcBorders>
              <w:top w:val="nil"/>
              <w:left w:val="nil"/>
              <w:bottom w:val="nil"/>
              <w:right w:val="nil"/>
            </w:tcBorders>
            <w:shd w:val="clear" w:color="000000" w:fill="FFFFFF"/>
            <w:vAlign w:val="center"/>
            <w:hideMark/>
            <w:tcPrChange w:id="1768" w:author="Carolina Ramírez H" w:date="2019-10-15T11:44:00Z">
              <w:tcPr>
                <w:tcW w:w="440" w:type="dxa"/>
                <w:tcBorders>
                  <w:top w:val="nil"/>
                  <w:left w:val="nil"/>
                  <w:bottom w:val="nil"/>
                  <w:right w:val="nil"/>
                </w:tcBorders>
                <w:shd w:val="clear" w:color="000000" w:fill="FFFFFF"/>
                <w:vAlign w:val="center"/>
                <w:hideMark/>
              </w:tcPr>
            </w:tcPrChange>
          </w:tcPr>
          <w:p w14:paraId="32AB6265" w14:textId="77777777" w:rsidR="00BB20B8" w:rsidRPr="00BB20B8" w:rsidRDefault="00BB20B8" w:rsidP="00BB20B8">
            <w:pPr>
              <w:spacing w:before="0" w:after="0" w:line="240" w:lineRule="auto"/>
              <w:jc w:val="center"/>
              <w:rPr>
                <w:ins w:id="1769" w:author="Carolina Ramírez H" w:date="2019-10-15T11:34:00Z"/>
                <w:rFonts w:ascii="Calibri" w:eastAsia="Times New Roman" w:hAnsi="Calibri" w:cs="Calibri"/>
                <w:color w:val="000000"/>
                <w:sz w:val="16"/>
                <w:szCs w:val="16"/>
                <w:lang w:val="es-CR" w:eastAsia="es-CR"/>
              </w:rPr>
            </w:pPr>
            <w:ins w:id="1770" w:author="Carolina Ramírez H" w:date="2019-10-15T11:34:00Z">
              <w:r w:rsidRPr="00BB20B8">
                <w:rPr>
                  <w:rFonts w:ascii="Calibri" w:eastAsia="Times New Roman" w:hAnsi="Calibri" w:cs="Calibri"/>
                  <w:color w:val="000000"/>
                  <w:sz w:val="16"/>
                  <w:szCs w:val="16"/>
                  <w:lang w:val="es-CR" w:eastAsia="es-CR"/>
                </w:rPr>
                <w:t>11</w:t>
              </w:r>
            </w:ins>
          </w:p>
        </w:tc>
        <w:tc>
          <w:tcPr>
            <w:tcW w:w="476" w:type="dxa"/>
            <w:tcBorders>
              <w:top w:val="nil"/>
              <w:left w:val="nil"/>
              <w:bottom w:val="nil"/>
              <w:right w:val="single" w:sz="12" w:space="0" w:color="auto"/>
            </w:tcBorders>
            <w:shd w:val="clear" w:color="000000" w:fill="FFFFFF"/>
            <w:vAlign w:val="center"/>
            <w:hideMark/>
            <w:tcPrChange w:id="1771" w:author="Carolina Ramírez H" w:date="2019-10-15T11:44:00Z">
              <w:tcPr>
                <w:tcW w:w="500" w:type="dxa"/>
                <w:tcBorders>
                  <w:top w:val="nil"/>
                  <w:left w:val="nil"/>
                  <w:bottom w:val="nil"/>
                  <w:right w:val="nil"/>
                </w:tcBorders>
                <w:shd w:val="clear" w:color="000000" w:fill="FFFFFF"/>
                <w:vAlign w:val="center"/>
                <w:hideMark/>
              </w:tcPr>
            </w:tcPrChange>
          </w:tcPr>
          <w:p w14:paraId="73EA93AE" w14:textId="77777777" w:rsidR="00BB20B8" w:rsidRPr="00BB20B8" w:rsidRDefault="00BB20B8" w:rsidP="00BB20B8">
            <w:pPr>
              <w:spacing w:before="0" w:after="0" w:line="240" w:lineRule="auto"/>
              <w:jc w:val="center"/>
              <w:rPr>
                <w:ins w:id="1772" w:author="Carolina Ramírez H" w:date="2019-10-15T11:34:00Z"/>
                <w:rFonts w:ascii="Calibri" w:eastAsia="Times New Roman" w:hAnsi="Calibri" w:cs="Calibri"/>
                <w:color w:val="000000"/>
                <w:sz w:val="16"/>
                <w:szCs w:val="16"/>
                <w:lang w:val="es-CR" w:eastAsia="es-CR"/>
              </w:rPr>
            </w:pPr>
            <w:ins w:id="1773" w:author="Carolina Ramírez H" w:date="2019-10-15T11:34:00Z">
              <w:r w:rsidRPr="00BB20B8">
                <w:rPr>
                  <w:rFonts w:ascii="Calibri" w:eastAsia="Times New Roman" w:hAnsi="Calibri" w:cs="Calibri"/>
                  <w:color w:val="000000"/>
                  <w:sz w:val="16"/>
                  <w:szCs w:val="16"/>
                  <w:lang w:val="es-CR" w:eastAsia="es-CR"/>
                </w:rPr>
                <w:t>4</w:t>
              </w:r>
            </w:ins>
          </w:p>
        </w:tc>
      </w:tr>
      <w:tr w:rsidR="00BB20B8" w:rsidRPr="00BB20B8" w14:paraId="7E00C255" w14:textId="77777777" w:rsidTr="00190794">
        <w:trPr>
          <w:trHeight w:val="204"/>
          <w:ins w:id="1774" w:author="Carolina Ramírez H" w:date="2019-10-15T11:34:00Z"/>
          <w:trPrChange w:id="1775" w:author="Carolina Ramírez H" w:date="2019-10-15T11:44:00Z">
            <w:trPr>
              <w:trHeight w:val="204"/>
            </w:trPr>
          </w:trPrChange>
        </w:trPr>
        <w:tc>
          <w:tcPr>
            <w:tcW w:w="482" w:type="dxa"/>
            <w:tcBorders>
              <w:top w:val="nil"/>
              <w:left w:val="single" w:sz="12" w:space="0" w:color="auto"/>
              <w:bottom w:val="nil"/>
              <w:right w:val="nil"/>
            </w:tcBorders>
            <w:shd w:val="clear" w:color="000000" w:fill="FFFFFF"/>
            <w:vAlign w:val="center"/>
            <w:hideMark/>
            <w:tcPrChange w:id="1776" w:author="Carolina Ramírez H" w:date="2019-10-15T11:44:00Z">
              <w:tcPr>
                <w:tcW w:w="400" w:type="dxa"/>
                <w:tcBorders>
                  <w:top w:val="nil"/>
                  <w:left w:val="single" w:sz="8" w:space="0" w:color="auto"/>
                  <w:bottom w:val="nil"/>
                  <w:right w:val="nil"/>
                </w:tcBorders>
                <w:shd w:val="clear" w:color="000000" w:fill="FFFFFF"/>
                <w:vAlign w:val="center"/>
                <w:hideMark/>
              </w:tcPr>
            </w:tcPrChange>
          </w:tcPr>
          <w:p w14:paraId="232B6DD0" w14:textId="77777777" w:rsidR="00BB20B8" w:rsidRPr="00BB20B8" w:rsidRDefault="00BB20B8" w:rsidP="00BB20B8">
            <w:pPr>
              <w:spacing w:before="0" w:after="0" w:line="240" w:lineRule="auto"/>
              <w:jc w:val="center"/>
              <w:rPr>
                <w:ins w:id="1777" w:author="Carolina Ramírez H" w:date="2019-10-15T11:34:00Z"/>
                <w:rFonts w:ascii="Calibri" w:eastAsia="Times New Roman" w:hAnsi="Calibri" w:cs="Calibri"/>
                <w:b/>
                <w:bCs/>
                <w:color w:val="000000"/>
                <w:sz w:val="16"/>
                <w:szCs w:val="16"/>
                <w:lang w:val="es-CR" w:eastAsia="es-CR"/>
              </w:rPr>
            </w:pPr>
            <w:ins w:id="1778" w:author="Carolina Ramírez H" w:date="2019-10-15T11:34:00Z">
              <w:r w:rsidRPr="00BB20B8">
                <w:rPr>
                  <w:rFonts w:ascii="Calibri" w:eastAsia="Times New Roman" w:hAnsi="Calibri" w:cs="Calibri"/>
                  <w:b/>
                  <w:bCs/>
                  <w:color w:val="000000"/>
                  <w:sz w:val="16"/>
                  <w:szCs w:val="16"/>
                  <w:lang w:val="es-CR" w:eastAsia="es-CR"/>
                </w:rPr>
                <w:t>I</w:t>
              </w:r>
            </w:ins>
          </w:p>
        </w:tc>
        <w:tc>
          <w:tcPr>
            <w:tcW w:w="458" w:type="dxa"/>
            <w:tcBorders>
              <w:top w:val="nil"/>
              <w:left w:val="nil"/>
              <w:bottom w:val="nil"/>
              <w:right w:val="nil"/>
            </w:tcBorders>
            <w:shd w:val="clear" w:color="000000" w:fill="FFFFFF"/>
            <w:vAlign w:val="center"/>
            <w:hideMark/>
            <w:tcPrChange w:id="1779" w:author="Carolina Ramírez H" w:date="2019-10-15T11:44:00Z">
              <w:tcPr>
                <w:tcW w:w="380" w:type="dxa"/>
                <w:tcBorders>
                  <w:top w:val="nil"/>
                  <w:left w:val="nil"/>
                  <w:bottom w:val="nil"/>
                  <w:right w:val="nil"/>
                </w:tcBorders>
                <w:shd w:val="clear" w:color="000000" w:fill="FFFFFF"/>
                <w:vAlign w:val="center"/>
                <w:hideMark/>
              </w:tcPr>
            </w:tcPrChange>
          </w:tcPr>
          <w:p w14:paraId="5420848D" w14:textId="77777777" w:rsidR="00BB20B8" w:rsidRPr="00BB20B8" w:rsidRDefault="00BB20B8" w:rsidP="00BB20B8">
            <w:pPr>
              <w:spacing w:before="0" w:after="0" w:line="240" w:lineRule="auto"/>
              <w:jc w:val="center"/>
              <w:rPr>
                <w:ins w:id="1780" w:author="Carolina Ramírez H" w:date="2019-10-15T11:34:00Z"/>
                <w:rFonts w:ascii="Calibri" w:eastAsia="Times New Roman" w:hAnsi="Calibri" w:cs="Calibri"/>
                <w:b/>
                <w:bCs/>
                <w:color w:val="000000"/>
                <w:sz w:val="16"/>
                <w:szCs w:val="16"/>
                <w:lang w:val="es-CR" w:eastAsia="es-CR"/>
              </w:rPr>
            </w:pPr>
            <w:ins w:id="1781" w:author="Carolina Ramírez H" w:date="2019-10-15T11:34:00Z">
              <w:r w:rsidRPr="00BB20B8">
                <w:rPr>
                  <w:rFonts w:ascii="Calibri" w:eastAsia="Times New Roman" w:hAnsi="Calibri" w:cs="Calibri"/>
                  <w:b/>
                  <w:bCs/>
                  <w:color w:val="000000"/>
                  <w:sz w:val="16"/>
                  <w:szCs w:val="16"/>
                  <w:lang w:val="es-CR" w:eastAsia="es-CR"/>
                </w:rPr>
                <w:t>II</w:t>
              </w:r>
            </w:ins>
          </w:p>
        </w:tc>
        <w:tc>
          <w:tcPr>
            <w:tcW w:w="944" w:type="dxa"/>
            <w:tcBorders>
              <w:top w:val="nil"/>
              <w:left w:val="nil"/>
              <w:bottom w:val="nil"/>
              <w:right w:val="nil"/>
            </w:tcBorders>
            <w:shd w:val="clear" w:color="000000" w:fill="FFFFFF"/>
            <w:vAlign w:val="center"/>
            <w:hideMark/>
            <w:tcPrChange w:id="1782" w:author="Carolina Ramírez H" w:date="2019-10-15T11:44:00Z">
              <w:tcPr>
                <w:tcW w:w="1000" w:type="dxa"/>
                <w:tcBorders>
                  <w:top w:val="nil"/>
                  <w:left w:val="nil"/>
                  <w:bottom w:val="nil"/>
                  <w:right w:val="nil"/>
                </w:tcBorders>
                <w:shd w:val="clear" w:color="000000" w:fill="FFFFFF"/>
                <w:vAlign w:val="center"/>
                <w:hideMark/>
              </w:tcPr>
            </w:tcPrChange>
          </w:tcPr>
          <w:p w14:paraId="7E89F3B4" w14:textId="77777777" w:rsidR="00BB20B8" w:rsidRPr="00BB20B8" w:rsidRDefault="00BB20B8" w:rsidP="00BB20B8">
            <w:pPr>
              <w:spacing w:before="0" w:after="0" w:line="240" w:lineRule="auto"/>
              <w:jc w:val="center"/>
              <w:rPr>
                <w:ins w:id="1783" w:author="Carolina Ramírez H" w:date="2019-10-15T11:34:00Z"/>
                <w:rFonts w:ascii="Calibri" w:eastAsia="Times New Roman" w:hAnsi="Calibri" w:cs="Calibri"/>
                <w:color w:val="000000"/>
                <w:sz w:val="16"/>
                <w:szCs w:val="16"/>
                <w:lang w:val="es-CR" w:eastAsia="es-CR"/>
              </w:rPr>
            </w:pPr>
            <w:ins w:id="1784" w:author="Carolina Ramírez H" w:date="2019-10-15T11:34:00Z">
              <w:r w:rsidRPr="00BB20B8">
                <w:rPr>
                  <w:rFonts w:ascii="Calibri" w:eastAsia="Times New Roman" w:hAnsi="Calibri" w:cs="Calibri"/>
                  <w:color w:val="000000"/>
                  <w:sz w:val="16"/>
                  <w:szCs w:val="16"/>
                  <w:lang w:val="es-CR" w:eastAsia="es-CR"/>
                </w:rPr>
                <w:t>Por Asignar</w:t>
              </w:r>
            </w:ins>
          </w:p>
        </w:tc>
        <w:tc>
          <w:tcPr>
            <w:tcW w:w="3440" w:type="dxa"/>
            <w:tcBorders>
              <w:top w:val="nil"/>
              <w:left w:val="nil"/>
              <w:bottom w:val="nil"/>
              <w:right w:val="nil"/>
            </w:tcBorders>
            <w:shd w:val="clear" w:color="000000" w:fill="FFFFFF"/>
            <w:vAlign w:val="center"/>
            <w:hideMark/>
            <w:tcPrChange w:id="1785" w:author="Carolina Ramírez H" w:date="2019-10-15T11:44:00Z">
              <w:tcPr>
                <w:tcW w:w="3440" w:type="dxa"/>
                <w:tcBorders>
                  <w:top w:val="nil"/>
                  <w:left w:val="nil"/>
                  <w:bottom w:val="nil"/>
                  <w:right w:val="nil"/>
                </w:tcBorders>
                <w:shd w:val="clear" w:color="000000" w:fill="FFFFFF"/>
                <w:vAlign w:val="center"/>
                <w:hideMark/>
              </w:tcPr>
            </w:tcPrChange>
          </w:tcPr>
          <w:p w14:paraId="0D574278" w14:textId="77777777" w:rsidR="00BB20B8" w:rsidRPr="00BB20B8" w:rsidRDefault="00BB20B8" w:rsidP="00BB20B8">
            <w:pPr>
              <w:spacing w:before="0" w:after="0" w:line="240" w:lineRule="auto"/>
              <w:jc w:val="left"/>
              <w:rPr>
                <w:ins w:id="1786" w:author="Carolina Ramírez H" w:date="2019-10-15T11:34:00Z"/>
                <w:rFonts w:ascii="Calibri" w:eastAsia="Times New Roman" w:hAnsi="Calibri" w:cs="Calibri"/>
                <w:color w:val="000000"/>
                <w:sz w:val="16"/>
                <w:szCs w:val="16"/>
                <w:lang w:val="es-CR" w:eastAsia="es-CR"/>
              </w:rPr>
            </w:pPr>
            <w:ins w:id="1787" w:author="Carolina Ramírez H" w:date="2019-10-15T11:34:00Z">
              <w:r w:rsidRPr="00BB20B8">
                <w:rPr>
                  <w:rFonts w:ascii="Calibri" w:eastAsia="Times New Roman" w:hAnsi="Calibri" w:cs="Calibri"/>
                  <w:color w:val="000000"/>
                  <w:sz w:val="16"/>
                  <w:szCs w:val="16"/>
                  <w:lang w:val="es-CR" w:eastAsia="es-CR"/>
                </w:rPr>
                <w:t>Regulación y Desarrollo</w:t>
              </w:r>
            </w:ins>
          </w:p>
        </w:tc>
        <w:tc>
          <w:tcPr>
            <w:tcW w:w="693" w:type="dxa"/>
            <w:tcBorders>
              <w:top w:val="nil"/>
              <w:left w:val="nil"/>
              <w:bottom w:val="nil"/>
              <w:right w:val="nil"/>
            </w:tcBorders>
            <w:shd w:val="clear" w:color="000000" w:fill="FFFFFF"/>
            <w:vAlign w:val="center"/>
            <w:hideMark/>
            <w:tcPrChange w:id="1788" w:author="Carolina Ramírez H" w:date="2019-10-15T11:44:00Z">
              <w:tcPr>
                <w:tcW w:w="680" w:type="dxa"/>
                <w:tcBorders>
                  <w:top w:val="nil"/>
                  <w:left w:val="nil"/>
                  <w:bottom w:val="nil"/>
                  <w:right w:val="nil"/>
                </w:tcBorders>
                <w:shd w:val="clear" w:color="000000" w:fill="FFFFFF"/>
                <w:vAlign w:val="center"/>
                <w:hideMark/>
              </w:tcPr>
            </w:tcPrChange>
          </w:tcPr>
          <w:p w14:paraId="679DB5A8" w14:textId="77777777" w:rsidR="00BB20B8" w:rsidRPr="00BB20B8" w:rsidRDefault="00BB20B8" w:rsidP="00BB20B8">
            <w:pPr>
              <w:spacing w:before="0" w:after="0" w:line="240" w:lineRule="auto"/>
              <w:jc w:val="center"/>
              <w:rPr>
                <w:ins w:id="1789" w:author="Carolina Ramírez H" w:date="2019-10-15T11:34:00Z"/>
                <w:rFonts w:ascii="Calibri" w:eastAsia="Times New Roman" w:hAnsi="Calibri" w:cs="Calibri"/>
                <w:color w:val="000000"/>
                <w:sz w:val="16"/>
                <w:szCs w:val="16"/>
                <w:lang w:val="es-CR" w:eastAsia="es-CR"/>
              </w:rPr>
            </w:pPr>
            <w:ins w:id="1790" w:author="Carolina Ramírez H" w:date="2019-10-15T11:34:00Z">
              <w:r w:rsidRPr="00BB20B8">
                <w:rPr>
                  <w:rFonts w:ascii="Calibri" w:eastAsia="Times New Roman" w:hAnsi="Calibri" w:cs="Calibri"/>
                  <w:color w:val="000000"/>
                  <w:sz w:val="16"/>
                  <w:szCs w:val="16"/>
                  <w:lang w:val="es-CR" w:eastAsia="es-CR"/>
                </w:rPr>
                <w:t>3</w:t>
              </w:r>
            </w:ins>
          </w:p>
        </w:tc>
        <w:tc>
          <w:tcPr>
            <w:tcW w:w="368" w:type="dxa"/>
            <w:tcBorders>
              <w:top w:val="nil"/>
              <w:left w:val="nil"/>
              <w:bottom w:val="nil"/>
              <w:right w:val="nil"/>
            </w:tcBorders>
            <w:shd w:val="clear" w:color="000000" w:fill="FFFFFF"/>
            <w:vAlign w:val="center"/>
            <w:hideMark/>
            <w:tcPrChange w:id="1791" w:author="Carolina Ramírez H" w:date="2019-10-15T11:44:00Z">
              <w:tcPr>
                <w:tcW w:w="380" w:type="dxa"/>
                <w:tcBorders>
                  <w:top w:val="nil"/>
                  <w:left w:val="nil"/>
                  <w:bottom w:val="nil"/>
                  <w:right w:val="nil"/>
                </w:tcBorders>
                <w:shd w:val="clear" w:color="000000" w:fill="FFFFFF"/>
                <w:vAlign w:val="center"/>
                <w:hideMark/>
              </w:tcPr>
            </w:tcPrChange>
          </w:tcPr>
          <w:p w14:paraId="284ED37C" w14:textId="77777777" w:rsidR="00BB20B8" w:rsidRPr="00BB20B8" w:rsidRDefault="00BB20B8" w:rsidP="00BB20B8">
            <w:pPr>
              <w:spacing w:before="0" w:after="0" w:line="240" w:lineRule="auto"/>
              <w:jc w:val="center"/>
              <w:rPr>
                <w:ins w:id="1792" w:author="Carolina Ramírez H" w:date="2019-10-15T11:34:00Z"/>
                <w:rFonts w:ascii="Calibri" w:eastAsia="Times New Roman" w:hAnsi="Calibri" w:cs="Calibri"/>
                <w:color w:val="000000"/>
                <w:sz w:val="16"/>
                <w:szCs w:val="16"/>
                <w:lang w:val="es-CR" w:eastAsia="es-CR"/>
              </w:rPr>
            </w:pPr>
            <w:ins w:id="1793" w:author="Carolina Ramírez H" w:date="2019-10-15T11:34:00Z">
              <w:r w:rsidRPr="00BB20B8">
                <w:rPr>
                  <w:rFonts w:ascii="Calibri" w:eastAsia="Times New Roman" w:hAnsi="Calibri" w:cs="Calibri"/>
                  <w:color w:val="000000"/>
                  <w:sz w:val="16"/>
                  <w:szCs w:val="16"/>
                  <w:lang w:val="es-CR" w:eastAsia="es-CR"/>
                </w:rPr>
                <w:t>2</w:t>
              </w:r>
            </w:ins>
          </w:p>
        </w:tc>
        <w:tc>
          <w:tcPr>
            <w:tcW w:w="317" w:type="dxa"/>
            <w:tcBorders>
              <w:top w:val="nil"/>
              <w:left w:val="nil"/>
              <w:bottom w:val="nil"/>
              <w:right w:val="nil"/>
            </w:tcBorders>
            <w:shd w:val="clear" w:color="000000" w:fill="FFFFFF"/>
            <w:vAlign w:val="center"/>
            <w:hideMark/>
            <w:tcPrChange w:id="1794" w:author="Carolina Ramírez H" w:date="2019-10-15T11:44:00Z">
              <w:tcPr>
                <w:tcW w:w="320" w:type="dxa"/>
                <w:tcBorders>
                  <w:top w:val="nil"/>
                  <w:left w:val="nil"/>
                  <w:bottom w:val="nil"/>
                  <w:right w:val="nil"/>
                </w:tcBorders>
                <w:shd w:val="clear" w:color="000000" w:fill="FFFFFF"/>
                <w:vAlign w:val="center"/>
                <w:hideMark/>
              </w:tcPr>
            </w:tcPrChange>
          </w:tcPr>
          <w:p w14:paraId="731413A3" w14:textId="77777777" w:rsidR="00BB20B8" w:rsidRPr="00BB20B8" w:rsidRDefault="00BB20B8" w:rsidP="00BB20B8">
            <w:pPr>
              <w:spacing w:before="0" w:after="0" w:line="240" w:lineRule="auto"/>
              <w:jc w:val="center"/>
              <w:rPr>
                <w:ins w:id="1795" w:author="Carolina Ramírez H" w:date="2019-10-15T11:34:00Z"/>
                <w:rFonts w:ascii="Calibri" w:eastAsia="Times New Roman" w:hAnsi="Calibri" w:cs="Calibri"/>
                <w:color w:val="000000"/>
                <w:sz w:val="16"/>
                <w:szCs w:val="16"/>
                <w:lang w:val="es-CR" w:eastAsia="es-CR"/>
              </w:rPr>
            </w:pPr>
            <w:ins w:id="1796" w:author="Carolina Ramírez H" w:date="2019-10-15T11:34:00Z">
              <w:r w:rsidRPr="00BB20B8">
                <w:rPr>
                  <w:rFonts w:ascii="Calibri" w:eastAsia="Times New Roman" w:hAnsi="Calibri" w:cs="Calibri"/>
                  <w:color w:val="000000"/>
                  <w:sz w:val="16"/>
                  <w:szCs w:val="16"/>
                  <w:lang w:val="es-CR" w:eastAsia="es-CR"/>
                </w:rPr>
                <w:t>1</w:t>
              </w:r>
            </w:ins>
          </w:p>
        </w:tc>
        <w:tc>
          <w:tcPr>
            <w:tcW w:w="305" w:type="dxa"/>
            <w:tcBorders>
              <w:top w:val="nil"/>
              <w:left w:val="nil"/>
              <w:bottom w:val="nil"/>
              <w:right w:val="nil"/>
            </w:tcBorders>
            <w:shd w:val="clear" w:color="000000" w:fill="FFFFFF"/>
            <w:vAlign w:val="center"/>
            <w:hideMark/>
            <w:tcPrChange w:id="1797" w:author="Carolina Ramírez H" w:date="2019-10-15T11:44:00Z">
              <w:tcPr>
                <w:tcW w:w="320" w:type="dxa"/>
                <w:tcBorders>
                  <w:top w:val="nil"/>
                  <w:left w:val="nil"/>
                  <w:bottom w:val="nil"/>
                  <w:right w:val="nil"/>
                </w:tcBorders>
                <w:shd w:val="clear" w:color="000000" w:fill="FFFFFF"/>
                <w:vAlign w:val="center"/>
                <w:hideMark/>
              </w:tcPr>
            </w:tcPrChange>
          </w:tcPr>
          <w:p w14:paraId="64423B04" w14:textId="77777777" w:rsidR="00BB20B8" w:rsidRPr="00BB20B8" w:rsidRDefault="00BB20B8" w:rsidP="00BB20B8">
            <w:pPr>
              <w:spacing w:before="0" w:after="0" w:line="240" w:lineRule="auto"/>
              <w:jc w:val="center"/>
              <w:rPr>
                <w:ins w:id="1798" w:author="Carolina Ramírez H" w:date="2019-10-15T11:34:00Z"/>
                <w:rFonts w:ascii="Calibri" w:eastAsia="Times New Roman" w:hAnsi="Calibri" w:cs="Calibri"/>
                <w:color w:val="000000"/>
                <w:sz w:val="16"/>
                <w:szCs w:val="16"/>
                <w:lang w:val="es-CR" w:eastAsia="es-CR"/>
              </w:rPr>
            </w:pPr>
            <w:ins w:id="1799" w:author="Carolina Ramírez H" w:date="2019-10-15T11:34:00Z">
              <w:r w:rsidRPr="00BB20B8">
                <w:rPr>
                  <w:rFonts w:ascii="Calibri" w:eastAsia="Times New Roman" w:hAnsi="Calibri" w:cs="Calibri"/>
                  <w:color w:val="000000"/>
                  <w:sz w:val="16"/>
                  <w:szCs w:val="16"/>
                  <w:lang w:val="es-CR" w:eastAsia="es-CR"/>
                </w:rPr>
                <w:t>0</w:t>
              </w:r>
            </w:ins>
          </w:p>
        </w:tc>
        <w:tc>
          <w:tcPr>
            <w:tcW w:w="342" w:type="dxa"/>
            <w:tcBorders>
              <w:top w:val="nil"/>
              <w:left w:val="nil"/>
              <w:bottom w:val="nil"/>
              <w:right w:val="nil"/>
            </w:tcBorders>
            <w:shd w:val="clear" w:color="000000" w:fill="FFFFFF"/>
            <w:vAlign w:val="center"/>
            <w:hideMark/>
            <w:tcPrChange w:id="1800" w:author="Carolina Ramírez H" w:date="2019-10-15T11:44:00Z">
              <w:tcPr>
                <w:tcW w:w="360" w:type="dxa"/>
                <w:tcBorders>
                  <w:top w:val="nil"/>
                  <w:left w:val="nil"/>
                  <w:bottom w:val="nil"/>
                  <w:right w:val="nil"/>
                </w:tcBorders>
                <w:shd w:val="clear" w:color="000000" w:fill="FFFFFF"/>
                <w:vAlign w:val="center"/>
                <w:hideMark/>
              </w:tcPr>
            </w:tcPrChange>
          </w:tcPr>
          <w:p w14:paraId="5BDEEA62" w14:textId="77777777" w:rsidR="00BB20B8" w:rsidRPr="00BB20B8" w:rsidRDefault="00BB20B8" w:rsidP="00BB20B8">
            <w:pPr>
              <w:spacing w:before="0" w:after="0" w:line="240" w:lineRule="auto"/>
              <w:jc w:val="center"/>
              <w:rPr>
                <w:ins w:id="1801" w:author="Carolina Ramírez H" w:date="2019-10-15T11:34:00Z"/>
                <w:rFonts w:ascii="Calibri" w:eastAsia="Times New Roman" w:hAnsi="Calibri" w:cs="Calibri"/>
                <w:color w:val="000000"/>
                <w:sz w:val="16"/>
                <w:szCs w:val="16"/>
                <w:lang w:val="es-CR" w:eastAsia="es-CR"/>
              </w:rPr>
            </w:pPr>
            <w:ins w:id="1802" w:author="Carolina Ramírez H" w:date="2019-10-15T11:34:00Z">
              <w:r w:rsidRPr="00BB20B8">
                <w:rPr>
                  <w:rFonts w:ascii="Calibri" w:eastAsia="Times New Roman" w:hAnsi="Calibri" w:cs="Calibri"/>
                  <w:color w:val="000000"/>
                  <w:sz w:val="16"/>
                  <w:szCs w:val="16"/>
                  <w:lang w:val="es-CR" w:eastAsia="es-CR"/>
                </w:rPr>
                <w:t>0</w:t>
              </w:r>
            </w:ins>
          </w:p>
        </w:tc>
        <w:tc>
          <w:tcPr>
            <w:tcW w:w="356" w:type="dxa"/>
            <w:tcBorders>
              <w:top w:val="nil"/>
              <w:left w:val="nil"/>
              <w:bottom w:val="nil"/>
              <w:right w:val="nil"/>
            </w:tcBorders>
            <w:shd w:val="clear" w:color="000000" w:fill="FFFFFF"/>
            <w:vAlign w:val="center"/>
            <w:hideMark/>
            <w:tcPrChange w:id="1803" w:author="Carolina Ramírez H" w:date="2019-10-15T11:44:00Z">
              <w:tcPr>
                <w:tcW w:w="380" w:type="dxa"/>
                <w:tcBorders>
                  <w:top w:val="nil"/>
                  <w:left w:val="nil"/>
                  <w:bottom w:val="nil"/>
                  <w:right w:val="nil"/>
                </w:tcBorders>
                <w:shd w:val="clear" w:color="000000" w:fill="FFFFFF"/>
                <w:vAlign w:val="center"/>
                <w:hideMark/>
              </w:tcPr>
            </w:tcPrChange>
          </w:tcPr>
          <w:p w14:paraId="11D29AF4" w14:textId="77777777" w:rsidR="00BB20B8" w:rsidRPr="00BB20B8" w:rsidRDefault="00BB20B8" w:rsidP="00BB20B8">
            <w:pPr>
              <w:spacing w:before="0" w:after="0" w:line="240" w:lineRule="auto"/>
              <w:jc w:val="center"/>
              <w:rPr>
                <w:ins w:id="1804" w:author="Carolina Ramírez H" w:date="2019-10-15T11:34:00Z"/>
                <w:rFonts w:ascii="Calibri" w:eastAsia="Times New Roman" w:hAnsi="Calibri" w:cs="Calibri"/>
                <w:color w:val="000000"/>
                <w:sz w:val="16"/>
                <w:szCs w:val="16"/>
                <w:lang w:val="es-CR" w:eastAsia="es-CR"/>
              </w:rPr>
            </w:pPr>
            <w:ins w:id="1805" w:author="Carolina Ramírez H" w:date="2019-10-15T11:34:00Z">
              <w:r w:rsidRPr="00BB20B8">
                <w:rPr>
                  <w:rFonts w:ascii="Calibri" w:eastAsia="Times New Roman" w:hAnsi="Calibri" w:cs="Calibri"/>
                  <w:color w:val="000000"/>
                  <w:sz w:val="16"/>
                  <w:szCs w:val="16"/>
                  <w:lang w:val="es-CR" w:eastAsia="es-CR"/>
                </w:rPr>
                <w:t>0</w:t>
              </w:r>
            </w:ins>
          </w:p>
        </w:tc>
        <w:tc>
          <w:tcPr>
            <w:tcW w:w="334" w:type="dxa"/>
            <w:tcBorders>
              <w:top w:val="nil"/>
              <w:left w:val="nil"/>
              <w:bottom w:val="nil"/>
              <w:right w:val="nil"/>
            </w:tcBorders>
            <w:shd w:val="clear" w:color="000000" w:fill="FFFFFF"/>
            <w:vAlign w:val="center"/>
            <w:hideMark/>
            <w:tcPrChange w:id="1806" w:author="Carolina Ramírez H" w:date="2019-10-15T11:44:00Z">
              <w:tcPr>
                <w:tcW w:w="340" w:type="dxa"/>
                <w:tcBorders>
                  <w:top w:val="nil"/>
                  <w:left w:val="nil"/>
                  <w:bottom w:val="nil"/>
                  <w:right w:val="nil"/>
                </w:tcBorders>
                <w:shd w:val="clear" w:color="000000" w:fill="FFFFFF"/>
                <w:vAlign w:val="center"/>
                <w:hideMark/>
              </w:tcPr>
            </w:tcPrChange>
          </w:tcPr>
          <w:p w14:paraId="578F44F3" w14:textId="77777777" w:rsidR="00BB20B8" w:rsidRPr="00BB20B8" w:rsidRDefault="00BB20B8" w:rsidP="00BB20B8">
            <w:pPr>
              <w:spacing w:before="0" w:after="0" w:line="240" w:lineRule="auto"/>
              <w:jc w:val="center"/>
              <w:rPr>
                <w:ins w:id="1807" w:author="Carolina Ramírez H" w:date="2019-10-15T11:34:00Z"/>
                <w:rFonts w:ascii="Calibri" w:eastAsia="Times New Roman" w:hAnsi="Calibri" w:cs="Calibri"/>
                <w:color w:val="000000"/>
                <w:sz w:val="16"/>
                <w:szCs w:val="16"/>
                <w:lang w:val="es-CR" w:eastAsia="es-CR"/>
              </w:rPr>
            </w:pPr>
            <w:ins w:id="1808" w:author="Carolina Ramírez H" w:date="2019-10-15T11:34:00Z">
              <w:r w:rsidRPr="00BB20B8">
                <w:rPr>
                  <w:rFonts w:ascii="Calibri" w:eastAsia="Times New Roman" w:hAnsi="Calibri" w:cs="Calibri"/>
                  <w:color w:val="000000"/>
                  <w:sz w:val="16"/>
                  <w:szCs w:val="16"/>
                  <w:lang w:val="es-CR" w:eastAsia="es-CR"/>
                </w:rPr>
                <w:t>5</w:t>
              </w:r>
            </w:ins>
          </w:p>
        </w:tc>
        <w:tc>
          <w:tcPr>
            <w:tcW w:w="425" w:type="dxa"/>
            <w:tcBorders>
              <w:top w:val="nil"/>
              <w:left w:val="nil"/>
              <w:bottom w:val="nil"/>
              <w:right w:val="nil"/>
            </w:tcBorders>
            <w:shd w:val="clear" w:color="000000" w:fill="FFFFFF"/>
            <w:vAlign w:val="center"/>
            <w:hideMark/>
            <w:tcPrChange w:id="1809" w:author="Carolina Ramírez H" w:date="2019-10-15T11:44:00Z">
              <w:tcPr>
                <w:tcW w:w="440" w:type="dxa"/>
                <w:tcBorders>
                  <w:top w:val="nil"/>
                  <w:left w:val="nil"/>
                  <w:bottom w:val="nil"/>
                  <w:right w:val="nil"/>
                </w:tcBorders>
                <w:shd w:val="clear" w:color="000000" w:fill="FFFFFF"/>
                <w:vAlign w:val="center"/>
                <w:hideMark/>
              </w:tcPr>
            </w:tcPrChange>
          </w:tcPr>
          <w:p w14:paraId="2E5514F7" w14:textId="77777777" w:rsidR="00BB20B8" w:rsidRPr="00BB20B8" w:rsidRDefault="00BB20B8" w:rsidP="00BB20B8">
            <w:pPr>
              <w:spacing w:before="0" w:after="0" w:line="240" w:lineRule="auto"/>
              <w:jc w:val="center"/>
              <w:rPr>
                <w:ins w:id="1810" w:author="Carolina Ramírez H" w:date="2019-10-15T11:34:00Z"/>
                <w:rFonts w:ascii="Calibri" w:eastAsia="Times New Roman" w:hAnsi="Calibri" w:cs="Calibri"/>
                <w:color w:val="000000"/>
                <w:sz w:val="16"/>
                <w:szCs w:val="16"/>
                <w:lang w:val="es-CR" w:eastAsia="es-CR"/>
              </w:rPr>
            </w:pPr>
            <w:ins w:id="1811" w:author="Carolina Ramírez H" w:date="2019-10-15T11:34:00Z">
              <w:r w:rsidRPr="00BB20B8">
                <w:rPr>
                  <w:rFonts w:ascii="Calibri" w:eastAsia="Times New Roman" w:hAnsi="Calibri" w:cs="Calibri"/>
                  <w:color w:val="000000"/>
                  <w:sz w:val="16"/>
                  <w:szCs w:val="16"/>
                  <w:lang w:val="es-CR" w:eastAsia="es-CR"/>
                </w:rPr>
                <w:t>8</w:t>
              </w:r>
            </w:ins>
          </w:p>
        </w:tc>
        <w:tc>
          <w:tcPr>
            <w:tcW w:w="476" w:type="dxa"/>
            <w:tcBorders>
              <w:top w:val="nil"/>
              <w:left w:val="nil"/>
              <w:bottom w:val="nil"/>
              <w:right w:val="single" w:sz="12" w:space="0" w:color="auto"/>
            </w:tcBorders>
            <w:shd w:val="clear" w:color="000000" w:fill="FFFFFF"/>
            <w:vAlign w:val="center"/>
            <w:hideMark/>
            <w:tcPrChange w:id="1812" w:author="Carolina Ramírez H" w:date="2019-10-15T11:44:00Z">
              <w:tcPr>
                <w:tcW w:w="500" w:type="dxa"/>
                <w:tcBorders>
                  <w:top w:val="nil"/>
                  <w:left w:val="nil"/>
                  <w:bottom w:val="nil"/>
                  <w:right w:val="nil"/>
                </w:tcBorders>
                <w:shd w:val="clear" w:color="000000" w:fill="FFFFFF"/>
                <w:vAlign w:val="center"/>
                <w:hideMark/>
              </w:tcPr>
            </w:tcPrChange>
          </w:tcPr>
          <w:p w14:paraId="111216C8" w14:textId="77777777" w:rsidR="00BB20B8" w:rsidRPr="00BB20B8" w:rsidRDefault="00BB20B8" w:rsidP="00BB20B8">
            <w:pPr>
              <w:spacing w:before="0" w:after="0" w:line="240" w:lineRule="auto"/>
              <w:jc w:val="center"/>
              <w:rPr>
                <w:ins w:id="1813" w:author="Carolina Ramírez H" w:date="2019-10-15T11:34:00Z"/>
                <w:rFonts w:ascii="Calibri" w:eastAsia="Times New Roman" w:hAnsi="Calibri" w:cs="Calibri"/>
                <w:color w:val="000000"/>
                <w:sz w:val="16"/>
                <w:szCs w:val="16"/>
                <w:lang w:val="es-CR" w:eastAsia="es-CR"/>
              </w:rPr>
            </w:pPr>
            <w:ins w:id="1814" w:author="Carolina Ramírez H" w:date="2019-10-15T11:34:00Z">
              <w:r w:rsidRPr="00BB20B8">
                <w:rPr>
                  <w:rFonts w:ascii="Calibri" w:eastAsia="Times New Roman" w:hAnsi="Calibri" w:cs="Calibri"/>
                  <w:color w:val="000000"/>
                  <w:sz w:val="16"/>
                  <w:szCs w:val="16"/>
                  <w:lang w:val="es-CR" w:eastAsia="es-CR"/>
                </w:rPr>
                <w:t>3</w:t>
              </w:r>
            </w:ins>
          </w:p>
        </w:tc>
      </w:tr>
      <w:tr w:rsidR="00BB20B8" w:rsidRPr="00BB20B8" w14:paraId="47416B34" w14:textId="77777777" w:rsidTr="00190794">
        <w:trPr>
          <w:trHeight w:val="204"/>
          <w:ins w:id="1815" w:author="Carolina Ramírez H" w:date="2019-10-15T11:34:00Z"/>
          <w:trPrChange w:id="1816" w:author="Carolina Ramírez H" w:date="2019-10-15T11:44:00Z">
            <w:trPr>
              <w:trHeight w:val="204"/>
            </w:trPr>
          </w:trPrChange>
        </w:trPr>
        <w:tc>
          <w:tcPr>
            <w:tcW w:w="482" w:type="dxa"/>
            <w:tcBorders>
              <w:top w:val="nil"/>
              <w:left w:val="single" w:sz="12" w:space="0" w:color="auto"/>
              <w:bottom w:val="nil"/>
              <w:right w:val="nil"/>
            </w:tcBorders>
            <w:shd w:val="clear" w:color="000000" w:fill="FFFFFF"/>
            <w:vAlign w:val="center"/>
            <w:hideMark/>
            <w:tcPrChange w:id="1817" w:author="Carolina Ramírez H" w:date="2019-10-15T11:44:00Z">
              <w:tcPr>
                <w:tcW w:w="400" w:type="dxa"/>
                <w:tcBorders>
                  <w:top w:val="nil"/>
                  <w:left w:val="single" w:sz="8" w:space="0" w:color="auto"/>
                  <w:bottom w:val="nil"/>
                  <w:right w:val="nil"/>
                </w:tcBorders>
                <w:shd w:val="clear" w:color="000000" w:fill="FFFFFF"/>
                <w:vAlign w:val="center"/>
                <w:hideMark/>
              </w:tcPr>
            </w:tcPrChange>
          </w:tcPr>
          <w:p w14:paraId="7E2C223F" w14:textId="77777777" w:rsidR="00BB20B8" w:rsidRPr="00BB20B8" w:rsidRDefault="00BB20B8" w:rsidP="00BB20B8">
            <w:pPr>
              <w:spacing w:before="0" w:after="0" w:line="240" w:lineRule="auto"/>
              <w:jc w:val="center"/>
              <w:rPr>
                <w:ins w:id="1818" w:author="Carolina Ramírez H" w:date="2019-10-15T11:34:00Z"/>
                <w:rFonts w:ascii="Calibri" w:eastAsia="Times New Roman" w:hAnsi="Calibri" w:cs="Calibri"/>
                <w:b/>
                <w:bCs/>
                <w:color w:val="000000"/>
                <w:sz w:val="16"/>
                <w:szCs w:val="16"/>
                <w:lang w:val="es-CR" w:eastAsia="es-CR"/>
              </w:rPr>
            </w:pPr>
            <w:ins w:id="1819" w:author="Carolina Ramírez H" w:date="2019-10-15T11:34:00Z">
              <w:r w:rsidRPr="00BB20B8">
                <w:rPr>
                  <w:rFonts w:ascii="Calibri" w:eastAsia="Times New Roman" w:hAnsi="Calibri" w:cs="Calibri"/>
                  <w:b/>
                  <w:bCs/>
                  <w:color w:val="000000"/>
                  <w:sz w:val="16"/>
                  <w:szCs w:val="16"/>
                  <w:lang w:val="es-CR" w:eastAsia="es-CR"/>
                </w:rPr>
                <w:t>I</w:t>
              </w:r>
            </w:ins>
          </w:p>
        </w:tc>
        <w:tc>
          <w:tcPr>
            <w:tcW w:w="458" w:type="dxa"/>
            <w:tcBorders>
              <w:top w:val="nil"/>
              <w:left w:val="nil"/>
              <w:bottom w:val="nil"/>
              <w:right w:val="nil"/>
            </w:tcBorders>
            <w:shd w:val="clear" w:color="000000" w:fill="FFFFFF"/>
            <w:vAlign w:val="center"/>
            <w:hideMark/>
            <w:tcPrChange w:id="1820" w:author="Carolina Ramírez H" w:date="2019-10-15T11:44:00Z">
              <w:tcPr>
                <w:tcW w:w="380" w:type="dxa"/>
                <w:tcBorders>
                  <w:top w:val="nil"/>
                  <w:left w:val="nil"/>
                  <w:bottom w:val="nil"/>
                  <w:right w:val="nil"/>
                </w:tcBorders>
                <w:shd w:val="clear" w:color="000000" w:fill="FFFFFF"/>
                <w:vAlign w:val="center"/>
                <w:hideMark/>
              </w:tcPr>
            </w:tcPrChange>
          </w:tcPr>
          <w:p w14:paraId="7E2AD653" w14:textId="77777777" w:rsidR="00BB20B8" w:rsidRPr="00BB20B8" w:rsidRDefault="00BB20B8" w:rsidP="00BB20B8">
            <w:pPr>
              <w:spacing w:before="0" w:after="0" w:line="240" w:lineRule="auto"/>
              <w:jc w:val="center"/>
              <w:rPr>
                <w:ins w:id="1821" w:author="Carolina Ramírez H" w:date="2019-10-15T11:34:00Z"/>
                <w:rFonts w:ascii="Calibri" w:eastAsia="Times New Roman" w:hAnsi="Calibri" w:cs="Calibri"/>
                <w:b/>
                <w:bCs/>
                <w:color w:val="000000"/>
                <w:sz w:val="16"/>
                <w:szCs w:val="16"/>
                <w:lang w:val="es-CR" w:eastAsia="es-CR"/>
              </w:rPr>
            </w:pPr>
            <w:ins w:id="1822" w:author="Carolina Ramírez H" w:date="2019-10-15T11:34:00Z">
              <w:r w:rsidRPr="00BB20B8">
                <w:rPr>
                  <w:rFonts w:ascii="Calibri" w:eastAsia="Times New Roman" w:hAnsi="Calibri" w:cs="Calibri"/>
                  <w:b/>
                  <w:bCs/>
                  <w:color w:val="000000"/>
                  <w:sz w:val="16"/>
                  <w:szCs w:val="16"/>
                  <w:lang w:val="es-CR" w:eastAsia="es-CR"/>
                </w:rPr>
                <w:t>II</w:t>
              </w:r>
            </w:ins>
          </w:p>
        </w:tc>
        <w:tc>
          <w:tcPr>
            <w:tcW w:w="944" w:type="dxa"/>
            <w:tcBorders>
              <w:top w:val="nil"/>
              <w:left w:val="nil"/>
              <w:bottom w:val="nil"/>
              <w:right w:val="nil"/>
            </w:tcBorders>
            <w:shd w:val="clear" w:color="000000" w:fill="FFFFFF"/>
            <w:vAlign w:val="center"/>
            <w:hideMark/>
            <w:tcPrChange w:id="1823" w:author="Carolina Ramírez H" w:date="2019-10-15T11:44:00Z">
              <w:tcPr>
                <w:tcW w:w="1000" w:type="dxa"/>
                <w:tcBorders>
                  <w:top w:val="nil"/>
                  <w:left w:val="nil"/>
                  <w:bottom w:val="nil"/>
                  <w:right w:val="nil"/>
                </w:tcBorders>
                <w:shd w:val="clear" w:color="000000" w:fill="FFFFFF"/>
                <w:vAlign w:val="center"/>
                <w:hideMark/>
              </w:tcPr>
            </w:tcPrChange>
          </w:tcPr>
          <w:p w14:paraId="4C6D2FB4" w14:textId="77777777" w:rsidR="00BB20B8" w:rsidRPr="00BB20B8" w:rsidRDefault="00BB20B8" w:rsidP="00BB20B8">
            <w:pPr>
              <w:spacing w:before="0" w:after="0" w:line="240" w:lineRule="auto"/>
              <w:jc w:val="center"/>
              <w:rPr>
                <w:ins w:id="1824" w:author="Carolina Ramírez H" w:date="2019-10-15T11:34:00Z"/>
                <w:rFonts w:ascii="Calibri" w:eastAsia="Times New Roman" w:hAnsi="Calibri" w:cs="Calibri"/>
                <w:color w:val="000000"/>
                <w:sz w:val="16"/>
                <w:szCs w:val="16"/>
                <w:lang w:val="es-CR" w:eastAsia="es-CR"/>
              </w:rPr>
            </w:pPr>
            <w:ins w:id="1825" w:author="Carolina Ramírez H" w:date="2019-10-15T11:34:00Z">
              <w:r w:rsidRPr="00BB20B8">
                <w:rPr>
                  <w:rFonts w:ascii="Calibri" w:eastAsia="Times New Roman" w:hAnsi="Calibri" w:cs="Calibri"/>
                  <w:color w:val="000000"/>
                  <w:sz w:val="16"/>
                  <w:szCs w:val="16"/>
                  <w:lang w:val="es-CR" w:eastAsia="es-CR"/>
                </w:rPr>
                <w:t>Por Asignar</w:t>
              </w:r>
            </w:ins>
          </w:p>
        </w:tc>
        <w:tc>
          <w:tcPr>
            <w:tcW w:w="3440" w:type="dxa"/>
            <w:tcBorders>
              <w:top w:val="nil"/>
              <w:left w:val="nil"/>
              <w:bottom w:val="nil"/>
              <w:right w:val="nil"/>
            </w:tcBorders>
            <w:shd w:val="clear" w:color="000000" w:fill="FFFFFF"/>
            <w:vAlign w:val="center"/>
            <w:hideMark/>
            <w:tcPrChange w:id="1826" w:author="Carolina Ramírez H" w:date="2019-10-15T11:44:00Z">
              <w:tcPr>
                <w:tcW w:w="3440" w:type="dxa"/>
                <w:tcBorders>
                  <w:top w:val="nil"/>
                  <w:left w:val="nil"/>
                  <w:bottom w:val="nil"/>
                  <w:right w:val="nil"/>
                </w:tcBorders>
                <w:shd w:val="clear" w:color="000000" w:fill="FFFFFF"/>
                <w:vAlign w:val="center"/>
                <w:hideMark/>
              </w:tcPr>
            </w:tcPrChange>
          </w:tcPr>
          <w:p w14:paraId="13CBE87B" w14:textId="77777777" w:rsidR="00BB20B8" w:rsidRPr="00BB20B8" w:rsidRDefault="00BB20B8" w:rsidP="00BB20B8">
            <w:pPr>
              <w:spacing w:before="0" w:after="0" w:line="240" w:lineRule="auto"/>
              <w:jc w:val="left"/>
              <w:rPr>
                <w:ins w:id="1827" w:author="Carolina Ramírez H" w:date="2019-10-15T11:34:00Z"/>
                <w:rFonts w:ascii="Calibri" w:eastAsia="Times New Roman" w:hAnsi="Calibri" w:cs="Calibri"/>
                <w:color w:val="000000"/>
                <w:sz w:val="16"/>
                <w:szCs w:val="16"/>
                <w:lang w:val="es-CR" w:eastAsia="es-CR"/>
              </w:rPr>
            </w:pPr>
            <w:ins w:id="1828" w:author="Carolina Ramírez H" w:date="2019-10-15T11:34:00Z">
              <w:r w:rsidRPr="00BB20B8">
                <w:rPr>
                  <w:rFonts w:ascii="Calibri" w:eastAsia="Times New Roman" w:hAnsi="Calibri" w:cs="Calibri"/>
                  <w:color w:val="000000"/>
                  <w:sz w:val="16"/>
                  <w:szCs w:val="16"/>
                  <w:lang w:val="es-CR" w:eastAsia="es-CR"/>
                </w:rPr>
                <w:t>Ciencia de datos para economistas II</w:t>
              </w:r>
            </w:ins>
          </w:p>
        </w:tc>
        <w:tc>
          <w:tcPr>
            <w:tcW w:w="693" w:type="dxa"/>
            <w:tcBorders>
              <w:top w:val="nil"/>
              <w:left w:val="nil"/>
              <w:bottom w:val="nil"/>
              <w:right w:val="nil"/>
            </w:tcBorders>
            <w:shd w:val="clear" w:color="000000" w:fill="FFFFFF"/>
            <w:vAlign w:val="center"/>
            <w:hideMark/>
            <w:tcPrChange w:id="1829" w:author="Carolina Ramírez H" w:date="2019-10-15T11:44:00Z">
              <w:tcPr>
                <w:tcW w:w="680" w:type="dxa"/>
                <w:tcBorders>
                  <w:top w:val="nil"/>
                  <w:left w:val="nil"/>
                  <w:bottom w:val="nil"/>
                  <w:right w:val="nil"/>
                </w:tcBorders>
                <w:shd w:val="clear" w:color="000000" w:fill="FFFFFF"/>
                <w:vAlign w:val="center"/>
                <w:hideMark/>
              </w:tcPr>
            </w:tcPrChange>
          </w:tcPr>
          <w:p w14:paraId="10A2733B" w14:textId="77777777" w:rsidR="00BB20B8" w:rsidRPr="00BB20B8" w:rsidRDefault="00BB20B8" w:rsidP="00BB20B8">
            <w:pPr>
              <w:spacing w:before="0" w:after="0" w:line="240" w:lineRule="auto"/>
              <w:jc w:val="center"/>
              <w:rPr>
                <w:ins w:id="1830" w:author="Carolina Ramírez H" w:date="2019-10-15T11:34:00Z"/>
                <w:rFonts w:ascii="Calibri" w:eastAsia="Times New Roman" w:hAnsi="Calibri" w:cs="Calibri"/>
                <w:color w:val="000000"/>
                <w:sz w:val="16"/>
                <w:szCs w:val="16"/>
                <w:lang w:val="es-CR" w:eastAsia="es-CR"/>
              </w:rPr>
            </w:pPr>
            <w:ins w:id="1831" w:author="Carolina Ramírez H" w:date="2019-10-15T11:34:00Z">
              <w:r w:rsidRPr="00BB20B8">
                <w:rPr>
                  <w:rFonts w:ascii="Calibri" w:eastAsia="Times New Roman" w:hAnsi="Calibri" w:cs="Calibri"/>
                  <w:color w:val="000000"/>
                  <w:sz w:val="16"/>
                  <w:szCs w:val="16"/>
                  <w:lang w:val="es-CR" w:eastAsia="es-CR"/>
                </w:rPr>
                <w:t>4</w:t>
              </w:r>
            </w:ins>
          </w:p>
        </w:tc>
        <w:tc>
          <w:tcPr>
            <w:tcW w:w="368" w:type="dxa"/>
            <w:tcBorders>
              <w:top w:val="nil"/>
              <w:left w:val="nil"/>
              <w:bottom w:val="nil"/>
              <w:right w:val="nil"/>
            </w:tcBorders>
            <w:shd w:val="clear" w:color="000000" w:fill="FFFFFF"/>
            <w:vAlign w:val="center"/>
            <w:hideMark/>
            <w:tcPrChange w:id="1832" w:author="Carolina Ramírez H" w:date="2019-10-15T11:44:00Z">
              <w:tcPr>
                <w:tcW w:w="380" w:type="dxa"/>
                <w:tcBorders>
                  <w:top w:val="nil"/>
                  <w:left w:val="nil"/>
                  <w:bottom w:val="nil"/>
                  <w:right w:val="nil"/>
                </w:tcBorders>
                <w:shd w:val="clear" w:color="000000" w:fill="FFFFFF"/>
                <w:vAlign w:val="center"/>
                <w:hideMark/>
              </w:tcPr>
            </w:tcPrChange>
          </w:tcPr>
          <w:p w14:paraId="432B48EB" w14:textId="77777777" w:rsidR="00BB20B8" w:rsidRPr="00BB20B8" w:rsidRDefault="00BB20B8" w:rsidP="00BB20B8">
            <w:pPr>
              <w:spacing w:before="0" w:after="0" w:line="240" w:lineRule="auto"/>
              <w:jc w:val="center"/>
              <w:rPr>
                <w:ins w:id="1833" w:author="Carolina Ramírez H" w:date="2019-10-15T11:34:00Z"/>
                <w:rFonts w:ascii="Calibri" w:eastAsia="Times New Roman" w:hAnsi="Calibri" w:cs="Calibri"/>
                <w:color w:val="000000"/>
                <w:sz w:val="16"/>
                <w:szCs w:val="16"/>
                <w:lang w:val="es-CR" w:eastAsia="es-CR"/>
              </w:rPr>
            </w:pPr>
            <w:ins w:id="1834" w:author="Carolina Ramírez H" w:date="2019-10-15T11:34:00Z">
              <w:r w:rsidRPr="00BB20B8">
                <w:rPr>
                  <w:rFonts w:ascii="Calibri" w:eastAsia="Times New Roman" w:hAnsi="Calibri" w:cs="Calibri"/>
                  <w:color w:val="000000"/>
                  <w:sz w:val="16"/>
                  <w:szCs w:val="16"/>
                  <w:lang w:val="es-CR" w:eastAsia="es-CR"/>
                </w:rPr>
                <w:t>1</w:t>
              </w:r>
            </w:ins>
          </w:p>
        </w:tc>
        <w:tc>
          <w:tcPr>
            <w:tcW w:w="317" w:type="dxa"/>
            <w:tcBorders>
              <w:top w:val="nil"/>
              <w:left w:val="nil"/>
              <w:bottom w:val="nil"/>
              <w:right w:val="nil"/>
            </w:tcBorders>
            <w:shd w:val="clear" w:color="000000" w:fill="FFFFFF"/>
            <w:vAlign w:val="center"/>
            <w:hideMark/>
            <w:tcPrChange w:id="1835" w:author="Carolina Ramírez H" w:date="2019-10-15T11:44:00Z">
              <w:tcPr>
                <w:tcW w:w="320" w:type="dxa"/>
                <w:tcBorders>
                  <w:top w:val="nil"/>
                  <w:left w:val="nil"/>
                  <w:bottom w:val="nil"/>
                  <w:right w:val="nil"/>
                </w:tcBorders>
                <w:shd w:val="clear" w:color="000000" w:fill="FFFFFF"/>
                <w:vAlign w:val="center"/>
                <w:hideMark/>
              </w:tcPr>
            </w:tcPrChange>
          </w:tcPr>
          <w:p w14:paraId="6E9938D5" w14:textId="77777777" w:rsidR="00BB20B8" w:rsidRPr="00BB20B8" w:rsidRDefault="00BB20B8" w:rsidP="00BB20B8">
            <w:pPr>
              <w:spacing w:before="0" w:after="0" w:line="240" w:lineRule="auto"/>
              <w:jc w:val="center"/>
              <w:rPr>
                <w:ins w:id="1836" w:author="Carolina Ramírez H" w:date="2019-10-15T11:34:00Z"/>
                <w:rFonts w:ascii="Calibri" w:eastAsia="Times New Roman" w:hAnsi="Calibri" w:cs="Calibri"/>
                <w:color w:val="000000"/>
                <w:sz w:val="16"/>
                <w:szCs w:val="16"/>
                <w:lang w:val="es-CR" w:eastAsia="es-CR"/>
              </w:rPr>
            </w:pPr>
            <w:ins w:id="1837" w:author="Carolina Ramírez H" w:date="2019-10-15T11:34:00Z">
              <w:r w:rsidRPr="00BB20B8">
                <w:rPr>
                  <w:rFonts w:ascii="Calibri" w:eastAsia="Times New Roman" w:hAnsi="Calibri" w:cs="Calibri"/>
                  <w:color w:val="000000"/>
                  <w:sz w:val="16"/>
                  <w:szCs w:val="16"/>
                  <w:lang w:val="es-CR" w:eastAsia="es-CR"/>
                </w:rPr>
                <w:t>1</w:t>
              </w:r>
            </w:ins>
          </w:p>
        </w:tc>
        <w:tc>
          <w:tcPr>
            <w:tcW w:w="305" w:type="dxa"/>
            <w:tcBorders>
              <w:top w:val="nil"/>
              <w:left w:val="nil"/>
              <w:bottom w:val="nil"/>
              <w:right w:val="nil"/>
            </w:tcBorders>
            <w:shd w:val="clear" w:color="000000" w:fill="FFFFFF"/>
            <w:vAlign w:val="center"/>
            <w:hideMark/>
            <w:tcPrChange w:id="1838" w:author="Carolina Ramírez H" w:date="2019-10-15T11:44:00Z">
              <w:tcPr>
                <w:tcW w:w="320" w:type="dxa"/>
                <w:tcBorders>
                  <w:top w:val="nil"/>
                  <w:left w:val="nil"/>
                  <w:bottom w:val="nil"/>
                  <w:right w:val="nil"/>
                </w:tcBorders>
                <w:shd w:val="clear" w:color="000000" w:fill="FFFFFF"/>
                <w:vAlign w:val="center"/>
                <w:hideMark/>
              </w:tcPr>
            </w:tcPrChange>
          </w:tcPr>
          <w:p w14:paraId="07263EF1" w14:textId="77777777" w:rsidR="00BB20B8" w:rsidRPr="00BB20B8" w:rsidRDefault="00BB20B8" w:rsidP="00BB20B8">
            <w:pPr>
              <w:spacing w:before="0" w:after="0" w:line="240" w:lineRule="auto"/>
              <w:jc w:val="center"/>
              <w:rPr>
                <w:ins w:id="1839" w:author="Carolina Ramírez H" w:date="2019-10-15T11:34:00Z"/>
                <w:rFonts w:ascii="Calibri" w:eastAsia="Times New Roman" w:hAnsi="Calibri" w:cs="Calibri"/>
                <w:color w:val="000000"/>
                <w:sz w:val="16"/>
                <w:szCs w:val="16"/>
                <w:lang w:val="es-CR" w:eastAsia="es-CR"/>
              </w:rPr>
            </w:pPr>
            <w:ins w:id="1840" w:author="Carolina Ramírez H" w:date="2019-10-15T11:34:00Z">
              <w:r w:rsidRPr="00BB20B8">
                <w:rPr>
                  <w:rFonts w:ascii="Calibri" w:eastAsia="Times New Roman" w:hAnsi="Calibri" w:cs="Calibri"/>
                  <w:color w:val="000000"/>
                  <w:sz w:val="16"/>
                  <w:szCs w:val="16"/>
                  <w:lang w:val="es-CR" w:eastAsia="es-CR"/>
                </w:rPr>
                <w:t>2</w:t>
              </w:r>
            </w:ins>
          </w:p>
        </w:tc>
        <w:tc>
          <w:tcPr>
            <w:tcW w:w="342" w:type="dxa"/>
            <w:tcBorders>
              <w:top w:val="nil"/>
              <w:left w:val="nil"/>
              <w:bottom w:val="nil"/>
              <w:right w:val="nil"/>
            </w:tcBorders>
            <w:shd w:val="clear" w:color="000000" w:fill="FFFFFF"/>
            <w:vAlign w:val="center"/>
            <w:hideMark/>
            <w:tcPrChange w:id="1841" w:author="Carolina Ramírez H" w:date="2019-10-15T11:44:00Z">
              <w:tcPr>
                <w:tcW w:w="360" w:type="dxa"/>
                <w:tcBorders>
                  <w:top w:val="nil"/>
                  <w:left w:val="nil"/>
                  <w:bottom w:val="nil"/>
                  <w:right w:val="nil"/>
                </w:tcBorders>
                <w:shd w:val="clear" w:color="000000" w:fill="FFFFFF"/>
                <w:vAlign w:val="center"/>
                <w:hideMark/>
              </w:tcPr>
            </w:tcPrChange>
          </w:tcPr>
          <w:p w14:paraId="614944E4" w14:textId="77777777" w:rsidR="00BB20B8" w:rsidRPr="00BB20B8" w:rsidRDefault="00BB20B8" w:rsidP="00BB20B8">
            <w:pPr>
              <w:spacing w:before="0" w:after="0" w:line="240" w:lineRule="auto"/>
              <w:jc w:val="center"/>
              <w:rPr>
                <w:ins w:id="1842" w:author="Carolina Ramírez H" w:date="2019-10-15T11:34:00Z"/>
                <w:rFonts w:ascii="Calibri" w:eastAsia="Times New Roman" w:hAnsi="Calibri" w:cs="Calibri"/>
                <w:color w:val="000000"/>
                <w:sz w:val="16"/>
                <w:szCs w:val="16"/>
                <w:lang w:val="es-CR" w:eastAsia="es-CR"/>
              </w:rPr>
            </w:pPr>
            <w:ins w:id="1843" w:author="Carolina Ramírez H" w:date="2019-10-15T11:34:00Z">
              <w:r w:rsidRPr="00BB20B8">
                <w:rPr>
                  <w:rFonts w:ascii="Calibri" w:eastAsia="Times New Roman" w:hAnsi="Calibri" w:cs="Calibri"/>
                  <w:color w:val="000000"/>
                  <w:sz w:val="16"/>
                  <w:szCs w:val="16"/>
                  <w:lang w:val="es-CR" w:eastAsia="es-CR"/>
                </w:rPr>
                <w:t>0</w:t>
              </w:r>
            </w:ins>
          </w:p>
        </w:tc>
        <w:tc>
          <w:tcPr>
            <w:tcW w:w="356" w:type="dxa"/>
            <w:tcBorders>
              <w:top w:val="nil"/>
              <w:left w:val="nil"/>
              <w:bottom w:val="nil"/>
              <w:right w:val="nil"/>
            </w:tcBorders>
            <w:shd w:val="clear" w:color="000000" w:fill="FFFFFF"/>
            <w:vAlign w:val="center"/>
            <w:hideMark/>
            <w:tcPrChange w:id="1844" w:author="Carolina Ramírez H" w:date="2019-10-15T11:44:00Z">
              <w:tcPr>
                <w:tcW w:w="380" w:type="dxa"/>
                <w:tcBorders>
                  <w:top w:val="nil"/>
                  <w:left w:val="nil"/>
                  <w:bottom w:val="nil"/>
                  <w:right w:val="nil"/>
                </w:tcBorders>
                <w:shd w:val="clear" w:color="000000" w:fill="FFFFFF"/>
                <w:vAlign w:val="center"/>
                <w:hideMark/>
              </w:tcPr>
            </w:tcPrChange>
          </w:tcPr>
          <w:p w14:paraId="52E4D883" w14:textId="77777777" w:rsidR="00BB20B8" w:rsidRPr="00BB20B8" w:rsidRDefault="00BB20B8" w:rsidP="00BB20B8">
            <w:pPr>
              <w:spacing w:before="0" w:after="0" w:line="240" w:lineRule="auto"/>
              <w:jc w:val="center"/>
              <w:rPr>
                <w:ins w:id="1845" w:author="Carolina Ramírez H" w:date="2019-10-15T11:34:00Z"/>
                <w:rFonts w:ascii="Calibri" w:eastAsia="Times New Roman" w:hAnsi="Calibri" w:cs="Calibri"/>
                <w:color w:val="000000"/>
                <w:sz w:val="16"/>
                <w:szCs w:val="16"/>
                <w:lang w:val="es-CR" w:eastAsia="es-CR"/>
              </w:rPr>
            </w:pPr>
            <w:ins w:id="1846" w:author="Carolina Ramírez H" w:date="2019-10-15T11:34:00Z">
              <w:r w:rsidRPr="00BB20B8">
                <w:rPr>
                  <w:rFonts w:ascii="Calibri" w:eastAsia="Times New Roman" w:hAnsi="Calibri" w:cs="Calibri"/>
                  <w:color w:val="000000"/>
                  <w:sz w:val="16"/>
                  <w:szCs w:val="16"/>
                  <w:lang w:val="es-CR" w:eastAsia="es-CR"/>
                </w:rPr>
                <w:t>0</w:t>
              </w:r>
            </w:ins>
          </w:p>
        </w:tc>
        <w:tc>
          <w:tcPr>
            <w:tcW w:w="334" w:type="dxa"/>
            <w:tcBorders>
              <w:top w:val="nil"/>
              <w:left w:val="nil"/>
              <w:bottom w:val="nil"/>
              <w:right w:val="nil"/>
            </w:tcBorders>
            <w:shd w:val="clear" w:color="000000" w:fill="FFFFFF"/>
            <w:vAlign w:val="center"/>
            <w:hideMark/>
            <w:tcPrChange w:id="1847" w:author="Carolina Ramírez H" w:date="2019-10-15T11:44:00Z">
              <w:tcPr>
                <w:tcW w:w="340" w:type="dxa"/>
                <w:tcBorders>
                  <w:top w:val="nil"/>
                  <w:left w:val="nil"/>
                  <w:bottom w:val="nil"/>
                  <w:right w:val="nil"/>
                </w:tcBorders>
                <w:shd w:val="clear" w:color="000000" w:fill="FFFFFF"/>
                <w:vAlign w:val="center"/>
                <w:hideMark/>
              </w:tcPr>
            </w:tcPrChange>
          </w:tcPr>
          <w:p w14:paraId="3052F2D5" w14:textId="77777777" w:rsidR="00BB20B8" w:rsidRPr="00BB20B8" w:rsidRDefault="00BB20B8" w:rsidP="00BB20B8">
            <w:pPr>
              <w:spacing w:before="0" w:after="0" w:line="240" w:lineRule="auto"/>
              <w:jc w:val="center"/>
              <w:rPr>
                <w:ins w:id="1848" w:author="Carolina Ramírez H" w:date="2019-10-15T11:34:00Z"/>
                <w:rFonts w:ascii="Calibri" w:eastAsia="Times New Roman" w:hAnsi="Calibri" w:cs="Calibri"/>
                <w:color w:val="000000"/>
                <w:sz w:val="16"/>
                <w:szCs w:val="16"/>
                <w:lang w:val="es-CR" w:eastAsia="es-CR"/>
              </w:rPr>
            </w:pPr>
            <w:ins w:id="1849" w:author="Carolina Ramírez H" w:date="2019-10-15T11:34:00Z">
              <w:r w:rsidRPr="00BB20B8">
                <w:rPr>
                  <w:rFonts w:ascii="Calibri" w:eastAsia="Times New Roman" w:hAnsi="Calibri" w:cs="Calibri"/>
                  <w:color w:val="000000"/>
                  <w:sz w:val="16"/>
                  <w:szCs w:val="16"/>
                  <w:lang w:val="es-CR" w:eastAsia="es-CR"/>
                </w:rPr>
                <w:t>7</w:t>
              </w:r>
            </w:ins>
          </w:p>
        </w:tc>
        <w:tc>
          <w:tcPr>
            <w:tcW w:w="425" w:type="dxa"/>
            <w:tcBorders>
              <w:top w:val="nil"/>
              <w:left w:val="nil"/>
              <w:bottom w:val="nil"/>
              <w:right w:val="nil"/>
            </w:tcBorders>
            <w:shd w:val="clear" w:color="000000" w:fill="FFFFFF"/>
            <w:vAlign w:val="center"/>
            <w:hideMark/>
            <w:tcPrChange w:id="1850" w:author="Carolina Ramírez H" w:date="2019-10-15T11:44:00Z">
              <w:tcPr>
                <w:tcW w:w="440" w:type="dxa"/>
                <w:tcBorders>
                  <w:top w:val="nil"/>
                  <w:left w:val="nil"/>
                  <w:bottom w:val="nil"/>
                  <w:right w:val="nil"/>
                </w:tcBorders>
                <w:shd w:val="clear" w:color="000000" w:fill="FFFFFF"/>
                <w:vAlign w:val="center"/>
                <w:hideMark/>
              </w:tcPr>
            </w:tcPrChange>
          </w:tcPr>
          <w:p w14:paraId="793A95AA" w14:textId="77777777" w:rsidR="00BB20B8" w:rsidRPr="00BB20B8" w:rsidRDefault="00BB20B8" w:rsidP="00BB20B8">
            <w:pPr>
              <w:spacing w:before="0" w:after="0" w:line="240" w:lineRule="auto"/>
              <w:jc w:val="center"/>
              <w:rPr>
                <w:ins w:id="1851" w:author="Carolina Ramírez H" w:date="2019-10-15T11:34:00Z"/>
                <w:rFonts w:ascii="Calibri" w:eastAsia="Times New Roman" w:hAnsi="Calibri" w:cs="Calibri"/>
                <w:color w:val="000000"/>
                <w:sz w:val="16"/>
                <w:szCs w:val="16"/>
                <w:lang w:val="es-CR" w:eastAsia="es-CR"/>
              </w:rPr>
            </w:pPr>
            <w:ins w:id="1852" w:author="Carolina Ramírez H" w:date="2019-10-15T11:34:00Z">
              <w:r w:rsidRPr="00BB20B8">
                <w:rPr>
                  <w:rFonts w:ascii="Calibri" w:eastAsia="Times New Roman" w:hAnsi="Calibri" w:cs="Calibri"/>
                  <w:color w:val="000000"/>
                  <w:sz w:val="16"/>
                  <w:szCs w:val="16"/>
                  <w:lang w:val="es-CR" w:eastAsia="es-CR"/>
                </w:rPr>
                <w:t>11</w:t>
              </w:r>
            </w:ins>
          </w:p>
        </w:tc>
        <w:tc>
          <w:tcPr>
            <w:tcW w:w="476" w:type="dxa"/>
            <w:tcBorders>
              <w:top w:val="nil"/>
              <w:left w:val="nil"/>
              <w:bottom w:val="nil"/>
              <w:right w:val="single" w:sz="12" w:space="0" w:color="auto"/>
            </w:tcBorders>
            <w:shd w:val="clear" w:color="000000" w:fill="FFFFFF"/>
            <w:vAlign w:val="center"/>
            <w:hideMark/>
            <w:tcPrChange w:id="1853" w:author="Carolina Ramírez H" w:date="2019-10-15T11:44:00Z">
              <w:tcPr>
                <w:tcW w:w="500" w:type="dxa"/>
                <w:tcBorders>
                  <w:top w:val="nil"/>
                  <w:left w:val="nil"/>
                  <w:bottom w:val="nil"/>
                  <w:right w:val="nil"/>
                </w:tcBorders>
                <w:shd w:val="clear" w:color="000000" w:fill="FFFFFF"/>
                <w:vAlign w:val="center"/>
                <w:hideMark/>
              </w:tcPr>
            </w:tcPrChange>
          </w:tcPr>
          <w:p w14:paraId="578C951D" w14:textId="77777777" w:rsidR="00BB20B8" w:rsidRPr="00BB20B8" w:rsidRDefault="00BB20B8" w:rsidP="00BB20B8">
            <w:pPr>
              <w:spacing w:before="0" w:after="0" w:line="240" w:lineRule="auto"/>
              <w:jc w:val="center"/>
              <w:rPr>
                <w:ins w:id="1854" w:author="Carolina Ramírez H" w:date="2019-10-15T11:34:00Z"/>
                <w:rFonts w:ascii="Calibri" w:eastAsia="Times New Roman" w:hAnsi="Calibri" w:cs="Calibri"/>
                <w:color w:val="000000"/>
                <w:sz w:val="16"/>
                <w:szCs w:val="16"/>
                <w:lang w:val="es-CR" w:eastAsia="es-CR"/>
              </w:rPr>
            </w:pPr>
            <w:ins w:id="1855" w:author="Carolina Ramírez H" w:date="2019-10-15T11:34:00Z">
              <w:r w:rsidRPr="00BB20B8">
                <w:rPr>
                  <w:rFonts w:ascii="Calibri" w:eastAsia="Times New Roman" w:hAnsi="Calibri" w:cs="Calibri"/>
                  <w:color w:val="000000"/>
                  <w:sz w:val="16"/>
                  <w:szCs w:val="16"/>
                  <w:lang w:val="es-CR" w:eastAsia="es-CR"/>
                </w:rPr>
                <w:t>4</w:t>
              </w:r>
            </w:ins>
          </w:p>
        </w:tc>
      </w:tr>
      <w:tr w:rsidR="00BB20B8" w:rsidRPr="00BB20B8" w14:paraId="40340B9B" w14:textId="77777777" w:rsidTr="00371969">
        <w:trPr>
          <w:trHeight w:val="204"/>
          <w:ins w:id="1856" w:author="Carolina Ramírez H" w:date="2019-10-15T11:34:00Z"/>
          <w:trPrChange w:id="1857" w:author="Carolina Ramírez H" w:date="2019-10-15T12:06:00Z">
            <w:trPr>
              <w:trHeight w:val="204"/>
            </w:trPr>
          </w:trPrChange>
        </w:trPr>
        <w:tc>
          <w:tcPr>
            <w:tcW w:w="482" w:type="dxa"/>
            <w:tcBorders>
              <w:top w:val="nil"/>
              <w:left w:val="single" w:sz="12" w:space="0" w:color="auto"/>
              <w:bottom w:val="nil"/>
              <w:right w:val="nil"/>
            </w:tcBorders>
            <w:shd w:val="clear" w:color="000000" w:fill="FFFFFF"/>
            <w:vAlign w:val="center"/>
            <w:hideMark/>
            <w:tcPrChange w:id="1858" w:author="Carolina Ramírez H" w:date="2019-10-15T12:06:00Z">
              <w:tcPr>
                <w:tcW w:w="400" w:type="dxa"/>
                <w:tcBorders>
                  <w:top w:val="nil"/>
                  <w:left w:val="single" w:sz="8" w:space="0" w:color="auto"/>
                  <w:bottom w:val="nil"/>
                  <w:right w:val="nil"/>
                </w:tcBorders>
                <w:shd w:val="clear" w:color="000000" w:fill="FFFFFF"/>
                <w:vAlign w:val="center"/>
                <w:hideMark/>
              </w:tcPr>
            </w:tcPrChange>
          </w:tcPr>
          <w:p w14:paraId="33BA726C" w14:textId="77777777" w:rsidR="00BB20B8" w:rsidRPr="00BB20B8" w:rsidRDefault="00BB20B8" w:rsidP="00BB20B8">
            <w:pPr>
              <w:spacing w:before="0" w:after="0" w:line="240" w:lineRule="auto"/>
              <w:jc w:val="center"/>
              <w:rPr>
                <w:ins w:id="1859" w:author="Carolina Ramírez H" w:date="2019-10-15T11:34:00Z"/>
                <w:rFonts w:ascii="Calibri" w:eastAsia="Times New Roman" w:hAnsi="Calibri" w:cs="Calibri"/>
                <w:b/>
                <w:bCs/>
                <w:color w:val="000000"/>
                <w:sz w:val="16"/>
                <w:szCs w:val="16"/>
                <w:lang w:val="es-CR" w:eastAsia="es-CR"/>
              </w:rPr>
            </w:pPr>
            <w:ins w:id="1860" w:author="Carolina Ramírez H" w:date="2019-10-15T11:34:00Z">
              <w:r w:rsidRPr="00BB20B8">
                <w:rPr>
                  <w:rFonts w:ascii="Calibri" w:eastAsia="Times New Roman" w:hAnsi="Calibri" w:cs="Calibri"/>
                  <w:b/>
                  <w:bCs/>
                  <w:color w:val="000000"/>
                  <w:sz w:val="16"/>
                  <w:szCs w:val="16"/>
                  <w:lang w:val="es-CR" w:eastAsia="es-CR"/>
                </w:rPr>
                <w:t>I</w:t>
              </w:r>
            </w:ins>
          </w:p>
        </w:tc>
        <w:tc>
          <w:tcPr>
            <w:tcW w:w="458" w:type="dxa"/>
            <w:tcBorders>
              <w:top w:val="nil"/>
              <w:left w:val="nil"/>
              <w:bottom w:val="nil"/>
              <w:right w:val="nil"/>
            </w:tcBorders>
            <w:shd w:val="clear" w:color="000000" w:fill="FFFFFF"/>
            <w:vAlign w:val="center"/>
            <w:hideMark/>
            <w:tcPrChange w:id="1861" w:author="Carolina Ramírez H" w:date="2019-10-15T12:06:00Z">
              <w:tcPr>
                <w:tcW w:w="380" w:type="dxa"/>
                <w:tcBorders>
                  <w:top w:val="nil"/>
                  <w:left w:val="nil"/>
                  <w:bottom w:val="nil"/>
                  <w:right w:val="nil"/>
                </w:tcBorders>
                <w:shd w:val="clear" w:color="000000" w:fill="FFFFFF"/>
                <w:vAlign w:val="center"/>
                <w:hideMark/>
              </w:tcPr>
            </w:tcPrChange>
          </w:tcPr>
          <w:p w14:paraId="12C46C7C" w14:textId="77777777" w:rsidR="00BB20B8" w:rsidRPr="00BB20B8" w:rsidRDefault="00BB20B8" w:rsidP="00BB20B8">
            <w:pPr>
              <w:spacing w:before="0" w:after="0" w:line="240" w:lineRule="auto"/>
              <w:jc w:val="center"/>
              <w:rPr>
                <w:ins w:id="1862" w:author="Carolina Ramírez H" w:date="2019-10-15T11:34:00Z"/>
                <w:rFonts w:ascii="Calibri" w:eastAsia="Times New Roman" w:hAnsi="Calibri" w:cs="Calibri"/>
                <w:b/>
                <w:bCs/>
                <w:color w:val="000000"/>
                <w:sz w:val="16"/>
                <w:szCs w:val="16"/>
                <w:lang w:val="es-CR" w:eastAsia="es-CR"/>
              </w:rPr>
            </w:pPr>
            <w:ins w:id="1863" w:author="Carolina Ramírez H" w:date="2019-10-15T11:34:00Z">
              <w:r w:rsidRPr="00BB20B8">
                <w:rPr>
                  <w:rFonts w:ascii="Calibri" w:eastAsia="Times New Roman" w:hAnsi="Calibri" w:cs="Calibri"/>
                  <w:b/>
                  <w:bCs/>
                  <w:color w:val="000000"/>
                  <w:sz w:val="16"/>
                  <w:szCs w:val="16"/>
                  <w:lang w:val="es-CR" w:eastAsia="es-CR"/>
                </w:rPr>
                <w:t>II</w:t>
              </w:r>
            </w:ins>
          </w:p>
        </w:tc>
        <w:tc>
          <w:tcPr>
            <w:tcW w:w="944" w:type="dxa"/>
            <w:tcBorders>
              <w:top w:val="nil"/>
              <w:left w:val="nil"/>
              <w:bottom w:val="nil"/>
              <w:right w:val="nil"/>
            </w:tcBorders>
            <w:shd w:val="clear" w:color="000000" w:fill="FFFFFF"/>
            <w:vAlign w:val="center"/>
            <w:hideMark/>
            <w:tcPrChange w:id="1864" w:author="Carolina Ramírez H" w:date="2019-10-15T12:06:00Z">
              <w:tcPr>
                <w:tcW w:w="1000" w:type="dxa"/>
                <w:tcBorders>
                  <w:top w:val="nil"/>
                  <w:left w:val="nil"/>
                  <w:bottom w:val="nil"/>
                  <w:right w:val="nil"/>
                </w:tcBorders>
                <w:shd w:val="clear" w:color="000000" w:fill="FFFFFF"/>
                <w:vAlign w:val="center"/>
                <w:hideMark/>
              </w:tcPr>
            </w:tcPrChange>
          </w:tcPr>
          <w:p w14:paraId="14827CF5" w14:textId="23093209" w:rsidR="00BB20B8" w:rsidRPr="00BB20B8" w:rsidRDefault="00BB20B8" w:rsidP="00BB20B8">
            <w:pPr>
              <w:spacing w:before="0" w:after="0" w:line="240" w:lineRule="auto"/>
              <w:jc w:val="center"/>
              <w:rPr>
                <w:ins w:id="1865" w:author="Carolina Ramírez H" w:date="2019-10-15T11:34:00Z"/>
                <w:rFonts w:ascii="Calibri" w:eastAsia="Times New Roman" w:hAnsi="Calibri" w:cs="Calibri"/>
                <w:color w:val="000000"/>
                <w:sz w:val="16"/>
                <w:szCs w:val="16"/>
                <w:lang w:val="es-CR" w:eastAsia="es-CR"/>
              </w:rPr>
            </w:pPr>
            <w:ins w:id="1866" w:author="Carolina Ramírez H" w:date="2019-10-15T11:42:00Z">
              <w:r w:rsidRPr="00BB20B8">
                <w:rPr>
                  <w:rFonts w:ascii="Calibri" w:eastAsia="Times New Roman" w:hAnsi="Calibri" w:cs="Calibri"/>
                  <w:color w:val="000000"/>
                  <w:sz w:val="16"/>
                  <w:szCs w:val="16"/>
                  <w:lang w:val="es-CR" w:eastAsia="es-CR"/>
                </w:rPr>
                <w:t>Por Asignar</w:t>
              </w:r>
            </w:ins>
          </w:p>
        </w:tc>
        <w:tc>
          <w:tcPr>
            <w:tcW w:w="3440" w:type="dxa"/>
            <w:tcBorders>
              <w:top w:val="nil"/>
              <w:left w:val="nil"/>
              <w:bottom w:val="nil"/>
              <w:right w:val="nil"/>
            </w:tcBorders>
            <w:shd w:val="clear" w:color="000000" w:fill="FFFFFF"/>
            <w:vAlign w:val="center"/>
            <w:hideMark/>
            <w:tcPrChange w:id="1867" w:author="Carolina Ramírez H" w:date="2019-10-15T12:06:00Z">
              <w:tcPr>
                <w:tcW w:w="3440" w:type="dxa"/>
                <w:tcBorders>
                  <w:top w:val="nil"/>
                  <w:left w:val="nil"/>
                  <w:bottom w:val="nil"/>
                  <w:right w:val="nil"/>
                </w:tcBorders>
                <w:shd w:val="clear" w:color="000000" w:fill="FFFFFF"/>
                <w:vAlign w:val="center"/>
                <w:hideMark/>
              </w:tcPr>
            </w:tcPrChange>
          </w:tcPr>
          <w:p w14:paraId="6D008769" w14:textId="77777777" w:rsidR="00BB20B8" w:rsidRPr="00BB20B8" w:rsidRDefault="00BB20B8" w:rsidP="00BB20B8">
            <w:pPr>
              <w:spacing w:before="0" w:after="0" w:line="240" w:lineRule="auto"/>
              <w:jc w:val="left"/>
              <w:rPr>
                <w:ins w:id="1868" w:author="Carolina Ramírez H" w:date="2019-10-15T11:34:00Z"/>
                <w:rFonts w:ascii="Calibri" w:eastAsia="Times New Roman" w:hAnsi="Calibri" w:cs="Calibri"/>
                <w:color w:val="000000"/>
                <w:sz w:val="16"/>
                <w:szCs w:val="16"/>
                <w:lang w:val="es-CR" w:eastAsia="es-CR"/>
              </w:rPr>
            </w:pPr>
            <w:ins w:id="1869" w:author="Carolina Ramírez H" w:date="2019-10-15T11:34:00Z">
              <w:r w:rsidRPr="00BB20B8">
                <w:rPr>
                  <w:rFonts w:ascii="Calibri" w:eastAsia="Times New Roman" w:hAnsi="Calibri" w:cs="Calibri"/>
                  <w:color w:val="000000"/>
                  <w:sz w:val="16"/>
                  <w:szCs w:val="16"/>
                  <w:lang w:val="es-CR" w:eastAsia="es-CR"/>
                </w:rPr>
                <w:t>Trabajo Final de Graduación</w:t>
              </w:r>
            </w:ins>
          </w:p>
        </w:tc>
        <w:tc>
          <w:tcPr>
            <w:tcW w:w="693" w:type="dxa"/>
            <w:tcBorders>
              <w:top w:val="nil"/>
              <w:left w:val="nil"/>
              <w:bottom w:val="nil"/>
              <w:right w:val="nil"/>
            </w:tcBorders>
            <w:shd w:val="clear" w:color="000000" w:fill="FFFFFF"/>
            <w:vAlign w:val="center"/>
            <w:hideMark/>
            <w:tcPrChange w:id="1870" w:author="Carolina Ramírez H" w:date="2019-10-15T12:06:00Z">
              <w:tcPr>
                <w:tcW w:w="680" w:type="dxa"/>
                <w:tcBorders>
                  <w:top w:val="nil"/>
                  <w:left w:val="nil"/>
                  <w:bottom w:val="nil"/>
                  <w:right w:val="nil"/>
                </w:tcBorders>
                <w:shd w:val="clear" w:color="000000" w:fill="FFFFFF"/>
                <w:vAlign w:val="center"/>
                <w:hideMark/>
              </w:tcPr>
            </w:tcPrChange>
          </w:tcPr>
          <w:p w14:paraId="4857C121" w14:textId="77777777" w:rsidR="00BB20B8" w:rsidRPr="00BB20B8" w:rsidRDefault="00BB20B8" w:rsidP="00BB20B8">
            <w:pPr>
              <w:spacing w:before="0" w:after="0" w:line="240" w:lineRule="auto"/>
              <w:jc w:val="center"/>
              <w:rPr>
                <w:ins w:id="1871" w:author="Carolina Ramírez H" w:date="2019-10-15T11:34:00Z"/>
                <w:rFonts w:ascii="Calibri" w:eastAsia="Times New Roman" w:hAnsi="Calibri" w:cs="Calibri"/>
                <w:color w:val="000000"/>
                <w:sz w:val="16"/>
                <w:szCs w:val="16"/>
                <w:lang w:val="es-CR" w:eastAsia="es-CR"/>
              </w:rPr>
            </w:pPr>
            <w:ins w:id="1872" w:author="Carolina Ramírez H" w:date="2019-10-15T11:34:00Z">
              <w:r w:rsidRPr="00BB20B8">
                <w:rPr>
                  <w:rFonts w:ascii="Calibri" w:eastAsia="Times New Roman" w:hAnsi="Calibri" w:cs="Calibri"/>
                  <w:color w:val="000000"/>
                  <w:sz w:val="16"/>
                  <w:szCs w:val="16"/>
                  <w:lang w:val="es-CR" w:eastAsia="es-CR"/>
                </w:rPr>
                <w:t>4</w:t>
              </w:r>
            </w:ins>
          </w:p>
        </w:tc>
        <w:tc>
          <w:tcPr>
            <w:tcW w:w="368" w:type="dxa"/>
            <w:tcBorders>
              <w:top w:val="nil"/>
              <w:left w:val="nil"/>
              <w:bottom w:val="nil"/>
              <w:right w:val="nil"/>
            </w:tcBorders>
            <w:shd w:val="clear" w:color="auto" w:fill="FFFFFF" w:themeFill="background1"/>
            <w:vAlign w:val="center"/>
            <w:hideMark/>
            <w:tcPrChange w:id="1873" w:author="Carolina Ramírez H" w:date="2019-10-15T12:06:00Z">
              <w:tcPr>
                <w:tcW w:w="380" w:type="dxa"/>
                <w:tcBorders>
                  <w:top w:val="nil"/>
                  <w:left w:val="nil"/>
                  <w:bottom w:val="nil"/>
                  <w:right w:val="nil"/>
                </w:tcBorders>
                <w:shd w:val="clear" w:color="000000" w:fill="FFFF00"/>
                <w:vAlign w:val="center"/>
                <w:hideMark/>
              </w:tcPr>
            </w:tcPrChange>
          </w:tcPr>
          <w:p w14:paraId="6998DDBC" w14:textId="77777777" w:rsidR="00BB20B8" w:rsidRPr="00371969" w:rsidRDefault="00BB20B8" w:rsidP="00BB20B8">
            <w:pPr>
              <w:spacing w:before="0" w:after="0" w:line="240" w:lineRule="auto"/>
              <w:jc w:val="center"/>
              <w:rPr>
                <w:ins w:id="1874" w:author="Carolina Ramírez H" w:date="2019-10-15T11:34:00Z"/>
                <w:rFonts w:ascii="Calibri" w:eastAsia="Times New Roman" w:hAnsi="Calibri" w:cs="Calibri"/>
                <w:sz w:val="16"/>
                <w:szCs w:val="16"/>
                <w:lang w:val="es-CR" w:eastAsia="es-CR"/>
                <w:rPrChange w:id="1875" w:author="Carolina Ramírez H" w:date="2019-10-15T12:06:00Z">
                  <w:rPr>
                    <w:ins w:id="1876" w:author="Carolina Ramírez H" w:date="2019-10-15T11:34:00Z"/>
                    <w:rFonts w:ascii="Calibri" w:eastAsia="Times New Roman" w:hAnsi="Calibri" w:cs="Calibri"/>
                    <w:color w:val="FF0000"/>
                    <w:sz w:val="16"/>
                    <w:szCs w:val="16"/>
                    <w:lang w:val="es-CR" w:eastAsia="es-CR"/>
                  </w:rPr>
                </w:rPrChange>
              </w:rPr>
            </w:pPr>
            <w:ins w:id="1877" w:author="Carolina Ramírez H" w:date="2019-10-15T11:34:00Z">
              <w:r w:rsidRPr="00371969">
                <w:rPr>
                  <w:rFonts w:ascii="Calibri" w:eastAsia="Times New Roman" w:hAnsi="Calibri" w:cs="Calibri"/>
                  <w:sz w:val="16"/>
                  <w:szCs w:val="16"/>
                  <w:lang w:val="es-CR" w:eastAsia="es-CR"/>
                  <w:rPrChange w:id="1878" w:author="Carolina Ramírez H" w:date="2019-10-15T12:06:00Z">
                    <w:rPr>
                      <w:rFonts w:ascii="Calibri" w:eastAsia="Times New Roman" w:hAnsi="Calibri" w:cs="Calibri"/>
                      <w:color w:val="FF0000"/>
                      <w:sz w:val="16"/>
                      <w:szCs w:val="16"/>
                      <w:lang w:val="es-CR" w:eastAsia="es-CR"/>
                    </w:rPr>
                  </w:rPrChange>
                </w:rPr>
                <w:t>2</w:t>
              </w:r>
            </w:ins>
          </w:p>
        </w:tc>
        <w:tc>
          <w:tcPr>
            <w:tcW w:w="317" w:type="dxa"/>
            <w:tcBorders>
              <w:top w:val="nil"/>
              <w:left w:val="nil"/>
              <w:bottom w:val="nil"/>
              <w:right w:val="nil"/>
            </w:tcBorders>
            <w:shd w:val="clear" w:color="auto" w:fill="FFFFFF" w:themeFill="background1"/>
            <w:vAlign w:val="center"/>
            <w:hideMark/>
            <w:tcPrChange w:id="1879" w:author="Carolina Ramírez H" w:date="2019-10-15T12:06:00Z">
              <w:tcPr>
                <w:tcW w:w="320" w:type="dxa"/>
                <w:tcBorders>
                  <w:top w:val="nil"/>
                  <w:left w:val="nil"/>
                  <w:bottom w:val="nil"/>
                  <w:right w:val="nil"/>
                </w:tcBorders>
                <w:shd w:val="clear" w:color="000000" w:fill="FFFF00"/>
                <w:vAlign w:val="center"/>
                <w:hideMark/>
              </w:tcPr>
            </w:tcPrChange>
          </w:tcPr>
          <w:p w14:paraId="287F71D4" w14:textId="77777777" w:rsidR="00BB20B8" w:rsidRPr="00371969" w:rsidRDefault="00BB20B8" w:rsidP="00BB20B8">
            <w:pPr>
              <w:spacing w:before="0" w:after="0" w:line="240" w:lineRule="auto"/>
              <w:jc w:val="center"/>
              <w:rPr>
                <w:ins w:id="1880" w:author="Carolina Ramírez H" w:date="2019-10-15T11:34:00Z"/>
                <w:rFonts w:ascii="Calibri" w:eastAsia="Times New Roman" w:hAnsi="Calibri" w:cs="Calibri"/>
                <w:sz w:val="16"/>
                <w:szCs w:val="16"/>
                <w:lang w:val="es-CR" w:eastAsia="es-CR"/>
                <w:rPrChange w:id="1881" w:author="Carolina Ramírez H" w:date="2019-10-15T12:06:00Z">
                  <w:rPr>
                    <w:ins w:id="1882" w:author="Carolina Ramírez H" w:date="2019-10-15T11:34:00Z"/>
                    <w:rFonts w:ascii="Calibri" w:eastAsia="Times New Roman" w:hAnsi="Calibri" w:cs="Calibri"/>
                    <w:color w:val="FF0000"/>
                    <w:sz w:val="16"/>
                    <w:szCs w:val="16"/>
                    <w:lang w:val="es-CR" w:eastAsia="es-CR"/>
                  </w:rPr>
                </w:rPrChange>
              </w:rPr>
            </w:pPr>
            <w:ins w:id="1883" w:author="Carolina Ramírez H" w:date="2019-10-15T11:34:00Z">
              <w:r w:rsidRPr="00371969">
                <w:rPr>
                  <w:rFonts w:ascii="Calibri" w:eastAsia="Times New Roman" w:hAnsi="Calibri" w:cs="Calibri"/>
                  <w:sz w:val="16"/>
                  <w:szCs w:val="16"/>
                  <w:lang w:val="es-CR" w:eastAsia="es-CR"/>
                  <w:rPrChange w:id="1884" w:author="Carolina Ramírez H" w:date="2019-10-15T12:06:00Z">
                    <w:rPr>
                      <w:rFonts w:ascii="Calibri" w:eastAsia="Times New Roman" w:hAnsi="Calibri" w:cs="Calibri"/>
                      <w:color w:val="FF0000"/>
                      <w:sz w:val="16"/>
                      <w:szCs w:val="16"/>
                      <w:lang w:val="es-CR" w:eastAsia="es-CR"/>
                    </w:rPr>
                  </w:rPrChange>
                </w:rPr>
                <w:t>2</w:t>
              </w:r>
            </w:ins>
          </w:p>
        </w:tc>
        <w:tc>
          <w:tcPr>
            <w:tcW w:w="305" w:type="dxa"/>
            <w:tcBorders>
              <w:top w:val="nil"/>
              <w:left w:val="nil"/>
              <w:bottom w:val="nil"/>
              <w:right w:val="nil"/>
            </w:tcBorders>
            <w:shd w:val="clear" w:color="000000" w:fill="FFFFFF"/>
            <w:vAlign w:val="center"/>
            <w:hideMark/>
            <w:tcPrChange w:id="1885" w:author="Carolina Ramírez H" w:date="2019-10-15T12:06:00Z">
              <w:tcPr>
                <w:tcW w:w="320" w:type="dxa"/>
                <w:tcBorders>
                  <w:top w:val="nil"/>
                  <w:left w:val="nil"/>
                  <w:bottom w:val="nil"/>
                  <w:right w:val="nil"/>
                </w:tcBorders>
                <w:shd w:val="clear" w:color="000000" w:fill="FFFFFF"/>
                <w:vAlign w:val="center"/>
                <w:hideMark/>
              </w:tcPr>
            </w:tcPrChange>
          </w:tcPr>
          <w:p w14:paraId="3C3EA782" w14:textId="77777777" w:rsidR="00BB20B8" w:rsidRPr="00BB20B8" w:rsidRDefault="00BB20B8" w:rsidP="00BB20B8">
            <w:pPr>
              <w:spacing w:before="0" w:after="0" w:line="240" w:lineRule="auto"/>
              <w:jc w:val="center"/>
              <w:rPr>
                <w:ins w:id="1886" w:author="Carolina Ramírez H" w:date="2019-10-15T11:34:00Z"/>
                <w:rFonts w:ascii="Calibri" w:eastAsia="Times New Roman" w:hAnsi="Calibri" w:cs="Calibri"/>
                <w:color w:val="000000"/>
                <w:sz w:val="16"/>
                <w:szCs w:val="16"/>
                <w:lang w:val="es-CR" w:eastAsia="es-CR"/>
              </w:rPr>
            </w:pPr>
            <w:ins w:id="1887" w:author="Carolina Ramírez H" w:date="2019-10-15T11:34:00Z">
              <w:r w:rsidRPr="00BB20B8">
                <w:rPr>
                  <w:rFonts w:ascii="Calibri" w:eastAsia="Times New Roman" w:hAnsi="Calibri" w:cs="Calibri"/>
                  <w:color w:val="000000"/>
                  <w:sz w:val="16"/>
                  <w:szCs w:val="16"/>
                  <w:lang w:val="es-CR" w:eastAsia="es-CR"/>
                </w:rPr>
                <w:t>0</w:t>
              </w:r>
            </w:ins>
          </w:p>
        </w:tc>
        <w:tc>
          <w:tcPr>
            <w:tcW w:w="342" w:type="dxa"/>
            <w:tcBorders>
              <w:top w:val="nil"/>
              <w:left w:val="nil"/>
              <w:bottom w:val="nil"/>
              <w:right w:val="nil"/>
            </w:tcBorders>
            <w:shd w:val="clear" w:color="000000" w:fill="FFFFFF"/>
            <w:vAlign w:val="center"/>
            <w:hideMark/>
            <w:tcPrChange w:id="1888" w:author="Carolina Ramírez H" w:date="2019-10-15T12:06:00Z">
              <w:tcPr>
                <w:tcW w:w="360" w:type="dxa"/>
                <w:tcBorders>
                  <w:top w:val="nil"/>
                  <w:left w:val="nil"/>
                  <w:bottom w:val="nil"/>
                  <w:right w:val="nil"/>
                </w:tcBorders>
                <w:shd w:val="clear" w:color="000000" w:fill="FFFFFF"/>
                <w:vAlign w:val="center"/>
                <w:hideMark/>
              </w:tcPr>
            </w:tcPrChange>
          </w:tcPr>
          <w:p w14:paraId="4AAD09BB" w14:textId="77777777" w:rsidR="00BB20B8" w:rsidRPr="00BB20B8" w:rsidRDefault="00BB20B8" w:rsidP="00BB20B8">
            <w:pPr>
              <w:spacing w:before="0" w:after="0" w:line="240" w:lineRule="auto"/>
              <w:jc w:val="center"/>
              <w:rPr>
                <w:ins w:id="1889" w:author="Carolina Ramírez H" w:date="2019-10-15T11:34:00Z"/>
                <w:rFonts w:ascii="Calibri" w:eastAsia="Times New Roman" w:hAnsi="Calibri" w:cs="Calibri"/>
                <w:color w:val="000000"/>
                <w:sz w:val="16"/>
                <w:szCs w:val="16"/>
                <w:lang w:val="es-CR" w:eastAsia="es-CR"/>
              </w:rPr>
            </w:pPr>
            <w:ins w:id="1890" w:author="Carolina Ramírez H" w:date="2019-10-15T11:34:00Z">
              <w:r w:rsidRPr="00BB20B8">
                <w:rPr>
                  <w:rFonts w:ascii="Calibri" w:eastAsia="Times New Roman" w:hAnsi="Calibri" w:cs="Calibri"/>
                  <w:color w:val="000000"/>
                  <w:sz w:val="16"/>
                  <w:szCs w:val="16"/>
                  <w:lang w:val="es-CR" w:eastAsia="es-CR"/>
                </w:rPr>
                <w:t>0</w:t>
              </w:r>
            </w:ins>
          </w:p>
        </w:tc>
        <w:tc>
          <w:tcPr>
            <w:tcW w:w="356" w:type="dxa"/>
            <w:tcBorders>
              <w:top w:val="nil"/>
              <w:left w:val="nil"/>
              <w:bottom w:val="nil"/>
              <w:right w:val="nil"/>
            </w:tcBorders>
            <w:shd w:val="clear" w:color="000000" w:fill="FFFFFF"/>
            <w:vAlign w:val="center"/>
            <w:hideMark/>
            <w:tcPrChange w:id="1891" w:author="Carolina Ramírez H" w:date="2019-10-15T12:06:00Z">
              <w:tcPr>
                <w:tcW w:w="380" w:type="dxa"/>
                <w:tcBorders>
                  <w:top w:val="nil"/>
                  <w:left w:val="nil"/>
                  <w:bottom w:val="nil"/>
                  <w:right w:val="nil"/>
                </w:tcBorders>
                <w:shd w:val="clear" w:color="000000" w:fill="FFFFFF"/>
                <w:vAlign w:val="center"/>
                <w:hideMark/>
              </w:tcPr>
            </w:tcPrChange>
          </w:tcPr>
          <w:p w14:paraId="6B5B2D2A" w14:textId="77777777" w:rsidR="00BB20B8" w:rsidRPr="00BB20B8" w:rsidRDefault="00BB20B8" w:rsidP="00BB20B8">
            <w:pPr>
              <w:spacing w:before="0" w:after="0" w:line="240" w:lineRule="auto"/>
              <w:jc w:val="center"/>
              <w:rPr>
                <w:ins w:id="1892" w:author="Carolina Ramírez H" w:date="2019-10-15T11:34:00Z"/>
                <w:rFonts w:ascii="Calibri" w:eastAsia="Times New Roman" w:hAnsi="Calibri" w:cs="Calibri"/>
                <w:color w:val="000000"/>
                <w:sz w:val="16"/>
                <w:szCs w:val="16"/>
                <w:lang w:val="es-CR" w:eastAsia="es-CR"/>
              </w:rPr>
            </w:pPr>
            <w:ins w:id="1893" w:author="Carolina Ramírez H" w:date="2019-10-15T11:34:00Z">
              <w:r w:rsidRPr="00BB20B8">
                <w:rPr>
                  <w:rFonts w:ascii="Calibri" w:eastAsia="Times New Roman" w:hAnsi="Calibri" w:cs="Calibri"/>
                  <w:color w:val="000000"/>
                  <w:sz w:val="16"/>
                  <w:szCs w:val="16"/>
                  <w:lang w:val="es-CR" w:eastAsia="es-CR"/>
                </w:rPr>
                <w:t>0</w:t>
              </w:r>
            </w:ins>
          </w:p>
        </w:tc>
        <w:tc>
          <w:tcPr>
            <w:tcW w:w="334" w:type="dxa"/>
            <w:tcBorders>
              <w:top w:val="nil"/>
              <w:left w:val="nil"/>
              <w:bottom w:val="nil"/>
              <w:right w:val="nil"/>
            </w:tcBorders>
            <w:shd w:val="clear" w:color="000000" w:fill="FFFFFF"/>
            <w:vAlign w:val="center"/>
            <w:hideMark/>
            <w:tcPrChange w:id="1894" w:author="Carolina Ramírez H" w:date="2019-10-15T12:06:00Z">
              <w:tcPr>
                <w:tcW w:w="340" w:type="dxa"/>
                <w:tcBorders>
                  <w:top w:val="nil"/>
                  <w:left w:val="nil"/>
                  <w:bottom w:val="nil"/>
                  <w:right w:val="nil"/>
                </w:tcBorders>
                <w:shd w:val="clear" w:color="000000" w:fill="FFFFFF"/>
                <w:vAlign w:val="center"/>
                <w:hideMark/>
              </w:tcPr>
            </w:tcPrChange>
          </w:tcPr>
          <w:p w14:paraId="23E0831E" w14:textId="77777777" w:rsidR="00BB20B8" w:rsidRPr="00BB20B8" w:rsidRDefault="00BB20B8" w:rsidP="00BB20B8">
            <w:pPr>
              <w:spacing w:before="0" w:after="0" w:line="240" w:lineRule="auto"/>
              <w:jc w:val="center"/>
              <w:rPr>
                <w:ins w:id="1895" w:author="Carolina Ramírez H" w:date="2019-10-15T11:34:00Z"/>
                <w:rFonts w:ascii="Calibri" w:eastAsia="Times New Roman" w:hAnsi="Calibri" w:cs="Calibri"/>
                <w:color w:val="000000"/>
                <w:sz w:val="16"/>
                <w:szCs w:val="16"/>
                <w:lang w:val="es-CR" w:eastAsia="es-CR"/>
              </w:rPr>
            </w:pPr>
            <w:ins w:id="1896" w:author="Carolina Ramírez H" w:date="2019-10-15T11:34:00Z">
              <w:r w:rsidRPr="00BB20B8">
                <w:rPr>
                  <w:rFonts w:ascii="Calibri" w:eastAsia="Times New Roman" w:hAnsi="Calibri" w:cs="Calibri"/>
                  <w:color w:val="000000"/>
                  <w:sz w:val="16"/>
                  <w:szCs w:val="16"/>
                  <w:lang w:val="es-CR" w:eastAsia="es-CR"/>
                </w:rPr>
                <w:t>7</w:t>
              </w:r>
            </w:ins>
          </w:p>
        </w:tc>
        <w:tc>
          <w:tcPr>
            <w:tcW w:w="425" w:type="dxa"/>
            <w:tcBorders>
              <w:top w:val="nil"/>
              <w:left w:val="nil"/>
              <w:bottom w:val="nil"/>
              <w:right w:val="nil"/>
            </w:tcBorders>
            <w:shd w:val="clear" w:color="000000" w:fill="FFFFFF"/>
            <w:vAlign w:val="center"/>
            <w:hideMark/>
            <w:tcPrChange w:id="1897" w:author="Carolina Ramírez H" w:date="2019-10-15T12:06:00Z">
              <w:tcPr>
                <w:tcW w:w="440" w:type="dxa"/>
                <w:tcBorders>
                  <w:top w:val="nil"/>
                  <w:left w:val="nil"/>
                  <w:bottom w:val="nil"/>
                  <w:right w:val="nil"/>
                </w:tcBorders>
                <w:shd w:val="clear" w:color="000000" w:fill="FFFFFF"/>
                <w:vAlign w:val="center"/>
                <w:hideMark/>
              </w:tcPr>
            </w:tcPrChange>
          </w:tcPr>
          <w:p w14:paraId="7712EE3C" w14:textId="77777777" w:rsidR="00BB20B8" w:rsidRPr="00BB20B8" w:rsidRDefault="00BB20B8" w:rsidP="00BB20B8">
            <w:pPr>
              <w:spacing w:before="0" w:after="0" w:line="240" w:lineRule="auto"/>
              <w:jc w:val="center"/>
              <w:rPr>
                <w:ins w:id="1898" w:author="Carolina Ramírez H" w:date="2019-10-15T11:34:00Z"/>
                <w:rFonts w:ascii="Calibri" w:eastAsia="Times New Roman" w:hAnsi="Calibri" w:cs="Calibri"/>
                <w:color w:val="000000"/>
                <w:sz w:val="16"/>
                <w:szCs w:val="16"/>
                <w:lang w:val="es-CR" w:eastAsia="es-CR"/>
              </w:rPr>
            </w:pPr>
            <w:ins w:id="1899" w:author="Carolina Ramírez H" w:date="2019-10-15T11:34:00Z">
              <w:r w:rsidRPr="00BB20B8">
                <w:rPr>
                  <w:rFonts w:ascii="Calibri" w:eastAsia="Times New Roman" w:hAnsi="Calibri" w:cs="Calibri"/>
                  <w:color w:val="000000"/>
                  <w:sz w:val="16"/>
                  <w:szCs w:val="16"/>
                  <w:lang w:val="es-CR" w:eastAsia="es-CR"/>
                </w:rPr>
                <w:t>11</w:t>
              </w:r>
            </w:ins>
          </w:p>
        </w:tc>
        <w:tc>
          <w:tcPr>
            <w:tcW w:w="476" w:type="dxa"/>
            <w:tcBorders>
              <w:top w:val="nil"/>
              <w:left w:val="nil"/>
              <w:bottom w:val="nil"/>
              <w:right w:val="single" w:sz="12" w:space="0" w:color="auto"/>
            </w:tcBorders>
            <w:shd w:val="clear" w:color="000000" w:fill="FFFFFF"/>
            <w:vAlign w:val="center"/>
            <w:hideMark/>
            <w:tcPrChange w:id="1900" w:author="Carolina Ramírez H" w:date="2019-10-15T12:06:00Z">
              <w:tcPr>
                <w:tcW w:w="500" w:type="dxa"/>
                <w:tcBorders>
                  <w:top w:val="nil"/>
                  <w:left w:val="nil"/>
                  <w:bottom w:val="nil"/>
                  <w:right w:val="nil"/>
                </w:tcBorders>
                <w:shd w:val="clear" w:color="000000" w:fill="FFFFFF"/>
                <w:vAlign w:val="center"/>
                <w:hideMark/>
              </w:tcPr>
            </w:tcPrChange>
          </w:tcPr>
          <w:p w14:paraId="2C4A79EC" w14:textId="77777777" w:rsidR="00BB20B8" w:rsidRPr="00BB20B8" w:rsidRDefault="00BB20B8" w:rsidP="00BB20B8">
            <w:pPr>
              <w:spacing w:before="0" w:after="0" w:line="240" w:lineRule="auto"/>
              <w:jc w:val="center"/>
              <w:rPr>
                <w:ins w:id="1901" w:author="Carolina Ramírez H" w:date="2019-10-15T11:34:00Z"/>
                <w:rFonts w:ascii="Calibri" w:eastAsia="Times New Roman" w:hAnsi="Calibri" w:cs="Calibri"/>
                <w:color w:val="000000"/>
                <w:sz w:val="16"/>
                <w:szCs w:val="16"/>
                <w:lang w:val="es-CR" w:eastAsia="es-CR"/>
              </w:rPr>
            </w:pPr>
            <w:ins w:id="1902" w:author="Carolina Ramírez H" w:date="2019-10-15T11:34:00Z">
              <w:r w:rsidRPr="00BB20B8">
                <w:rPr>
                  <w:rFonts w:ascii="Calibri" w:eastAsia="Times New Roman" w:hAnsi="Calibri" w:cs="Calibri"/>
                  <w:color w:val="000000"/>
                  <w:sz w:val="16"/>
                  <w:szCs w:val="16"/>
                  <w:lang w:val="es-CR" w:eastAsia="es-CR"/>
                </w:rPr>
                <w:t>4</w:t>
              </w:r>
            </w:ins>
          </w:p>
        </w:tc>
      </w:tr>
      <w:tr w:rsidR="00BB20B8" w:rsidRPr="00BB20B8" w14:paraId="1C219EB2" w14:textId="77777777" w:rsidTr="00190794">
        <w:trPr>
          <w:trHeight w:val="204"/>
          <w:ins w:id="1903" w:author="Carolina Ramírez H" w:date="2019-10-15T11:34:00Z"/>
          <w:trPrChange w:id="1904" w:author="Carolina Ramírez H" w:date="2019-10-15T11:44:00Z">
            <w:trPr>
              <w:trHeight w:val="204"/>
            </w:trPr>
          </w:trPrChange>
        </w:trPr>
        <w:tc>
          <w:tcPr>
            <w:tcW w:w="482" w:type="dxa"/>
            <w:tcBorders>
              <w:top w:val="nil"/>
              <w:left w:val="single" w:sz="12" w:space="0" w:color="auto"/>
              <w:bottom w:val="nil"/>
              <w:right w:val="nil"/>
            </w:tcBorders>
            <w:shd w:val="clear" w:color="000000" w:fill="FFFFFF"/>
            <w:vAlign w:val="center"/>
            <w:hideMark/>
            <w:tcPrChange w:id="1905" w:author="Carolina Ramírez H" w:date="2019-10-15T11:44:00Z">
              <w:tcPr>
                <w:tcW w:w="400" w:type="dxa"/>
                <w:tcBorders>
                  <w:top w:val="nil"/>
                  <w:left w:val="single" w:sz="8" w:space="0" w:color="auto"/>
                  <w:bottom w:val="nil"/>
                  <w:right w:val="nil"/>
                </w:tcBorders>
                <w:shd w:val="clear" w:color="000000" w:fill="FFFFFF"/>
                <w:vAlign w:val="center"/>
                <w:hideMark/>
              </w:tcPr>
            </w:tcPrChange>
          </w:tcPr>
          <w:p w14:paraId="27AE0DFB" w14:textId="77777777" w:rsidR="00BB20B8" w:rsidRPr="00BB20B8" w:rsidRDefault="00BB20B8" w:rsidP="00BB20B8">
            <w:pPr>
              <w:spacing w:before="0" w:after="0" w:line="240" w:lineRule="auto"/>
              <w:jc w:val="center"/>
              <w:rPr>
                <w:ins w:id="1906" w:author="Carolina Ramírez H" w:date="2019-10-15T11:34:00Z"/>
                <w:rFonts w:ascii="Calibri" w:eastAsia="Times New Roman" w:hAnsi="Calibri" w:cs="Calibri"/>
                <w:b/>
                <w:bCs/>
                <w:color w:val="000000"/>
                <w:sz w:val="16"/>
                <w:szCs w:val="16"/>
                <w:lang w:val="es-CR" w:eastAsia="es-CR"/>
              </w:rPr>
            </w:pPr>
            <w:ins w:id="1907" w:author="Carolina Ramírez H" w:date="2019-10-15T11:34:00Z">
              <w:r w:rsidRPr="00BB20B8">
                <w:rPr>
                  <w:rFonts w:ascii="Calibri" w:eastAsia="Times New Roman" w:hAnsi="Calibri" w:cs="Calibri"/>
                  <w:b/>
                  <w:bCs/>
                  <w:color w:val="000000"/>
                  <w:sz w:val="16"/>
                  <w:szCs w:val="16"/>
                  <w:lang w:val="es-CR" w:eastAsia="es-CR"/>
                </w:rPr>
                <w:t>I</w:t>
              </w:r>
            </w:ins>
          </w:p>
        </w:tc>
        <w:tc>
          <w:tcPr>
            <w:tcW w:w="458" w:type="dxa"/>
            <w:tcBorders>
              <w:top w:val="nil"/>
              <w:left w:val="nil"/>
              <w:bottom w:val="nil"/>
              <w:right w:val="nil"/>
            </w:tcBorders>
            <w:shd w:val="clear" w:color="000000" w:fill="FFFFFF"/>
            <w:vAlign w:val="center"/>
            <w:hideMark/>
            <w:tcPrChange w:id="1908" w:author="Carolina Ramírez H" w:date="2019-10-15T11:44:00Z">
              <w:tcPr>
                <w:tcW w:w="380" w:type="dxa"/>
                <w:tcBorders>
                  <w:top w:val="nil"/>
                  <w:left w:val="nil"/>
                  <w:bottom w:val="nil"/>
                  <w:right w:val="nil"/>
                </w:tcBorders>
                <w:shd w:val="clear" w:color="000000" w:fill="FFFFFF"/>
                <w:vAlign w:val="center"/>
                <w:hideMark/>
              </w:tcPr>
            </w:tcPrChange>
          </w:tcPr>
          <w:p w14:paraId="5B5B1366" w14:textId="77777777" w:rsidR="00BB20B8" w:rsidRPr="00BB20B8" w:rsidRDefault="00BB20B8" w:rsidP="00BB20B8">
            <w:pPr>
              <w:spacing w:before="0" w:after="0" w:line="240" w:lineRule="auto"/>
              <w:jc w:val="center"/>
              <w:rPr>
                <w:ins w:id="1909" w:author="Carolina Ramírez H" w:date="2019-10-15T11:34:00Z"/>
                <w:rFonts w:ascii="Calibri" w:eastAsia="Times New Roman" w:hAnsi="Calibri" w:cs="Calibri"/>
                <w:b/>
                <w:bCs/>
                <w:color w:val="000000"/>
                <w:sz w:val="16"/>
                <w:szCs w:val="16"/>
                <w:lang w:val="es-CR" w:eastAsia="es-CR"/>
              </w:rPr>
            </w:pPr>
            <w:ins w:id="1910" w:author="Carolina Ramírez H" w:date="2019-10-15T11:34:00Z">
              <w:r w:rsidRPr="00BB20B8">
                <w:rPr>
                  <w:rFonts w:ascii="Calibri" w:eastAsia="Times New Roman" w:hAnsi="Calibri" w:cs="Calibri"/>
                  <w:b/>
                  <w:bCs/>
                  <w:color w:val="000000"/>
                  <w:sz w:val="16"/>
                  <w:szCs w:val="16"/>
                  <w:lang w:val="es-CR" w:eastAsia="es-CR"/>
                </w:rPr>
                <w:t>II</w:t>
              </w:r>
            </w:ins>
          </w:p>
        </w:tc>
        <w:tc>
          <w:tcPr>
            <w:tcW w:w="944" w:type="dxa"/>
            <w:tcBorders>
              <w:top w:val="nil"/>
              <w:left w:val="nil"/>
              <w:bottom w:val="nil"/>
              <w:right w:val="nil"/>
            </w:tcBorders>
            <w:shd w:val="clear" w:color="000000" w:fill="FFFFFF"/>
            <w:vAlign w:val="center"/>
            <w:hideMark/>
            <w:tcPrChange w:id="1911" w:author="Carolina Ramírez H" w:date="2019-10-15T11:44:00Z">
              <w:tcPr>
                <w:tcW w:w="1000" w:type="dxa"/>
                <w:tcBorders>
                  <w:top w:val="nil"/>
                  <w:left w:val="nil"/>
                  <w:bottom w:val="nil"/>
                  <w:right w:val="nil"/>
                </w:tcBorders>
                <w:shd w:val="clear" w:color="000000" w:fill="FFFFFF"/>
                <w:vAlign w:val="center"/>
                <w:hideMark/>
              </w:tcPr>
            </w:tcPrChange>
          </w:tcPr>
          <w:p w14:paraId="50041941" w14:textId="77777777" w:rsidR="00BB20B8" w:rsidRPr="00BB20B8" w:rsidRDefault="00BB20B8" w:rsidP="00BB20B8">
            <w:pPr>
              <w:spacing w:before="0" w:after="0" w:line="240" w:lineRule="auto"/>
              <w:jc w:val="center"/>
              <w:rPr>
                <w:ins w:id="1912" w:author="Carolina Ramírez H" w:date="2019-10-15T11:34:00Z"/>
                <w:rFonts w:ascii="Calibri" w:eastAsia="Times New Roman" w:hAnsi="Calibri" w:cs="Calibri"/>
                <w:color w:val="000000"/>
                <w:sz w:val="16"/>
                <w:szCs w:val="16"/>
                <w:lang w:val="es-CR" w:eastAsia="es-CR"/>
              </w:rPr>
            </w:pPr>
            <w:ins w:id="1913" w:author="Carolina Ramírez H" w:date="2019-10-15T11:34:00Z">
              <w:r w:rsidRPr="00BB20B8">
                <w:rPr>
                  <w:rFonts w:ascii="Calibri" w:eastAsia="Times New Roman" w:hAnsi="Calibri" w:cs="Calibri"/>
                  <w:color w:val="000000"/>
                  <w:sz w:val="16"/>
                  <w:szCs w:val="16"/>
                  <w:lang w:val="es-CR" w:eastAsia="es-CR"/>
                </w:rPr>
                <w:t>Por Asignar</w:t>
              </w:r>
            </w:ins>
          </w:p>
        </w:tc>
        <w:tc>
          <w:tcPr>
            <w:tcW w:w="3440" w:type="dxa"/>
            <w:tcBorders>
              <w:top w:val="nil"/>
              <w:left w:val="nil"/>
              <w:bottom w:val="nil"/>
              <w:right w:val="nil"/>
            </w:tcBorders>
            <w:shd w:val="clear" w:color="000000" w:fill="FFFFFF"/>
            <w:vAlign w:val="center"/>
            <w:hideMark/>
            <w:tcPrChange w:id="1914" w:author="Carolina Ramírez H" w:date="2019-10-15T11:44:00Z">
              <w:tcPr>
                <w:tcW w:w="3440" w:type="dxa"/>
                <w:tcBorders>
                  <w:top w:val="nil"/>
                  <w:left w:val="nil"/>
                  <w:bottom w:val="nil"/>
                  <w:right w:val="nil"/>
                </w:tcBorders>
                <w:shd w:val="clear" w:color="000000" w:fill="FFFFFF"/>
                <w:vAlign w:val="center"/>
                <w:hideMark/>
              </w:tcPr>
            </w:tcPrChange>
          </w:tcPr>
          <w:p w14:paraId="4849AD5A" w14:textId="77777777" w:rsidR="00BB20B8" w:rsidRPr="00BB20B8" w:rsidRDefault="00BB20B8" w:rsidP="00BB20B8">
            <w:pPr>
              <w:spacing w:before="0" w:after="0" w:line="240" w:lineRule="auto"/>
              <w:jc w:val="left"/>
              <w:rPr>
                <w:ins w:id="1915" w:author="Carolina Ramírez H" w:date="2019-10-15T11:34:00Z"/>
                <w:rFonts w:ascii="Calibri" w:eastAsia="Times New Roman" w:hAnsi="Calibri" w:cs="Calibri"/>
                <w:color w:val="000000"/>
                <w:sz w:val="16"/>
                <w:szCs w:val="16"/>
                <w:lang w:val="es-CR" w:eastAsia="es-CR"/>
              </w:rPr>
            </w:pPr>
            <w:ins w:id="1916" w:author="Carolina Ramírez H" w:date="2019-10-15T11:34:00Z">
              <w:r w:rsidRPr="00BB20B8">
                <w:rPr>
                  <w:rFonts w:ascii="Calibri" w:eastAsia="Times New Roman" w:hAnsi="Calibri" w:cs="Calibri"/>
                  <w:color w:val="000000"/>
                  <w:sz w:val="16"/>
                  <w:szCs w:val="16"/>
                  <w:lang w:val="es-CR" w:eastAsia="es-CR"/>
                </w:rPr>
                <w:t>Optativo II</w:t>
              </w:r>
            </w:ins>
          </w:p>
        </w:tc>
        <w:tc>
          <w:tcPr>
            <w:tcW w:w="693" w:type="dxa"/>
            <w:tcBorders>
              <w:top w:val="nil"/>
              <w:left w:val="nil"/>
              <w:bottom w:val="nil"/>
              <w:right w:val="nil"/>
            </w:tcBorders>
            <w:shd w:val="clear" w:color="000000" w:fill="FFFFFF"/>
            <w:vAlign w:val="center"/>
            <w:hideMark/>
            <w:tcPrChange w:id="1917" w:author="Carolina Ramírez H" w:date="2019-10-15T11:44:00Z">
              <w:tcPr>
                <w:tcW w:w="680" w:type="dxa"/>
                <w:tcBorders>
                  <w:top w:val="nil"/>
                  <w:left w:val="nil"/>
                  <w:bottom w:val="nil"/>
                  <w:right w:val="nil"/>
                </w:tcBorders>
                <w:shd w:val="clear" w:color="000000" w:fill="FFFFFF"/>
                <w:vAlign w:val="center"/>
                <w:hideMark/>
              </w:tcPr>
            </w:tcPrChange>
          </w:tcPr>
          <w:p w14:paraId="4D8C2E43" w14:textId="77777777" w:rsidR="00BB20B8" w:rsidRPr="00BB20B8" w:rsidRDefault="00BB20B8" w:rsidP="00BB20B8">
            <w:pPr>
              <w:spacing w:before="0" w:after="0" w:line="240" w:lineRule="auto"/>
              <w:jc w:val="center"/>
              <w:rPr>
                <w:ins w:id="1918" w:author="Carolina Ramírez H" w:date="2019-10-15T11:34:00Z"/>
                <w:rFonts w:ascii="Calibri" w:eastAsia="Times New Roman" w:hAnsi="Calibri" w:cs="Calibri"/>
                <w:color w:val="000000"/>
                <w:sz w:val="16"/>
                <w:szCs w:val="16"/>
                <w:lang w:val="es-CR" w:eastAsia="es-CR"/>
              </w:rPr>
            </w:pPr>
            <w:ins w:id="1919" w:author="Carolina Ramírez H" w:date="2019-10-15T11:34:00Z">
              <w:r w:rsidRPr="00BB20B8">
                <w:rPr>
                  <w:rFonts w:ascii="Calibri" w:eastAsia="Times New Roman" w:hAnsi="Calibri" w:cs="Calibri"/>
                  <w:color w:val="000000"/>
                  <w:sz w:val="16"/>
                  <w:szCs w:val="16"/>
                  <w:lang w:val="es-CR" w:eastAsia="es-CR"/>
                </w:rPr>
                <w:t>3</w:t>
              </w:r>
            </w:ins>
          </w:p>
        </w:tc>
        <w:tc>
          <w:tcPr>
            <w:tcW w:w="368" w:type="dxa"/>
            <w:tcBorders>
              <w:top w:val="nil"/>
              <w:left w:val="nil"/>
              <w:bottom w:val="nil"/>
              <w:right w:val="nil"/>
            </w:tcBorders>
            <w:shd w:val="clear" w:color="000000" w:fill="FFFFFF"/>
            <w:vAlign w:val="center"/>
            <w:hideMark/>
            <w:tcPrChange w:id="1920" w:author="Carolina Ramírez H" w:date="2019-10-15T11:44:00Z">
              <w:tcPr>
                <w:tcW w:w="380" w:type="dxa"/>
                <w:tcBorders>
                  <w:top w:val="nil"/>
                  <w:left w:val="nil"/>
                  <w:bottom w:val="nil"/>
                  <w:right w:val="nil"/>
                </w:tcBorders>
                <w:shd w:val="clear" w:color="000000" w:fill="FFFFFF"/>
                <w:vAlign w:val="center"/>
                <w:hideMark/>
              </w:tcPr>
            </w:tcPrChange>
          </w:tcPr>
          <w:p w14:paraId="15D78EA5" w14:textId="77777777" w:rsidR="00BB20B8" w:rsidRPr="00BB20B8" w:rsidRDefault="00BB20B8" w:rsidP="00BB20B8">
            <w:pPr>
              <w:spacing w:before="0" w:after="0" w:line="240" w:lineRule="auto"/>
              <w:jc w:val="center"/>
              <w:rPr>
                <w:ins w:id="1921" w:author="Carolina Ramírez H" w:date="2019-10-15T11:34:00Z"/>
                <w:rFonts w:ascii="Calibri" w:eastAsia="Times New Roman" w:hAnsi="Calibri" w:cs="Calibri"/>
                <w:color w:val="000000"/>
                <w:sz w:val="16"/>
                <w:szCs w:val="16"/>
                <w:lang w:val="es-CR" w:eastAsia="es-CR"/>
              </w:rPr>
            </w:pPr>
            <w:ins w:id="1922" w:author="Carolina Ramírez H" w:date="2019-10-15T11:34:00Z">
              <w:r w:rsidRPr="00BB20B8">
                <w:rPr>
                  <w:rFonts w:ascii="Calibri" w:eastAsia="Times New Roman" w:hAnsi="Calibri" w:cs="Calibri"/>
                  <w:color w:val="000000"/>
                  <w:sz w:val="16"/>
                  <w:szCs w:val="16"/>
                  <w:lang w:val="es-CR" w:eastAsia="es-CR"/>
                </w:rPr>
                <w:t>2</w:t>
              </w:r>
            </w:ins>
          </w:p>
        </w:tc>
        <w:tc>
          <w:tcPr>
            <w:tcW w:w="317" w:type="dxa"/>
            <w:tcBorders>
              <w:top w:val="nil"/>
              <w:left w:val="nil"/>
              <w:bottom w:val="nil"/>
              <w:right w:val="nil"/>
            </w:tcBorders>
            <w:shd w:val="clear" w:color="000000" w:fill="FFFFFF"/>
            <w:vAlign w:val="center"/>
            <w:hideMark/>
            <w:tcPrChange w:id="1923" w:author="Carolina Ramírez H" w:date="2019-10-15T11:44:00Z">
              <w:tcPr>
                <w:tcW w:w="320" w:type="dxa"/>
                <w:tcBorders>
                  <w:top w:val="nil"/>
                  <w:left w:val="nil"/>
                  <w:bottom w:val="nil"/>
                  <w:right w:val="nil"/>
                </w:tcBorders>
                <w:shd w:val="clear" w:color="000000" w:fill="FFFFFF"/>
                <w:vAlign w:val="center"/>
                <w:hideMark/>
              </w:tcPr>
            </w:tcPrChange>
          </w:tcPr>
          <w:p w14:paraId="0987FC4D" w14:textId="77777777" w:rsidR="00BB20B8" w:rsidRPr="00BB20B8" w:rsidRDefault="00BB20B8" w:rsidP="00BB20B8">
            <w:pPr>
              <w:spacing w:before="0" w:after="0" w:line="240" w:lineRule="auto"/>
              <w:jc w:val="center"/>
              <w:rPr>
                <w:ins w:id="1924" w:author="Carolina Ramírez H" w:date="2019-10-15T11:34:00Z"/>
                <w:rFonts w:ascii="Calibri" w:eastAsia="Times New Roman" w:hAnsi="Calibri" w:cs="Calibri"/>
                <w:color w:val="000000"/>
                <w:sz w:val="16"/>
                <w:szCs w:val="16"/>
                <w:lang w:val="es-CR" w:eastAsia="es-CR"/>
              </w:rPr>
            </w:pPr>
            <w:ins w:id="1925" w:author="Carolina Ramírez H" w:date="2019-10-15T11:34:00Z">
              <w:r w:rsidRPr="00BB20B8">
                <w:rPr>
                  <w:rFonts w:ascii="Calibri" w:eastAsia="Times New Roman" w:hAnsi="Calibri" w:cs="Calibri"/>
                  <w:color w:val="000000"/>
                  <w:sz w:val="16"/>
                  <w:szCs w:val="16"/>
                  <w:lang w:val="es-CR" w:eastAsia="es-CR"/>
                </w:rPr>
                <w:t>1</w:t>
              </w:r>
            </w:ins>
          </w:p>
        </w:tc>
        <w:tc>
          <w:tcPr>
            <w:tcW w:w="305" w:type="dxa"/>
            <w:tcBorders>
              <w:top w:val="nil"/>
              <w:left w:val="nil"/>
              <w:bottom w:val="nil"/>
              <w:right w:val="nil"/>
            </w:tcBorders>
            <w:shd w:val="clear" w:color="000000" w:fill="FFFFFF"/>
            <w:vAlign w:val="center"/>
            <w:hideMark/>
            <w:tcPrChange w:id="1926" w:author="Carolina Ramírez H" w:date="2019-10-15T11:44:00Z">
              <w:tcPr>
                <w:tcW w:w="320" w:type="dxa"/>
                <w:tcBorders>
                  <w:top w:val="nil"/>
                  <w:left w:val="nil"/>
                  <w:bottom w:val="nil"/>
                  <w:right w:val="nil"/>
                </w:tcBorders>
                <w:shd w:val="clear" w:color="000000" w:fill="FFFFFF"/>
                <w:vAlign w:val="center"/>
                <w:hideMark/>
              </w:tcPr>
            </w:tcPrChange>
          </w:tcPr>
          <w:p w14:paraId="40E6DDD4" w14:textId="77777777" w:rsidR="00BB20B8" w:rsidRPr="00BB20B8" w:rsidRDefault="00BB20B8" w:rsidP="00BB20B8">
            <w:pPr>
              <w:spacing w:before="0" w:after="0" w:line="240" w:lineRule="auto"/>
              <w:jc w:val="center"/>
              <w:rPr>
                <w:ins w:id="1927" w:author="Carolina Ramírez H" w:date="2019-10-15T11:34:00Z"/>
                <w:rFonts w:ascii="Calibri" w:eastAsia="Times New Roman" w:hAnsi="Calibri" w:cs="Calibri"/>
                <w:color w:val="000000"/>
                <w:sz w:val="16"/>
                <w:szCs w:val="16"/>
                <w:lang w:val="es-CR" w:eastAsia="es-CR"/>
              </w:rPr>
            </w:pPr>
            <w:ins w:id="1928" w:author="Carolina Ramírez H" w:date="2019-10-15T11:34:00Z">
              <w:r w:rsidRPr="00BB20B8">
                <w:rPr>
                  <w:rFonts w:ascii="Calibri" w:eastAsia="Times New Roman" w:hAnsi="Calibri" w:cs="Calibri"/>
                  <w:color w:val="000000"/>
                  <w:sz w:val="16"/>
                  <w:szCs w:val="16"/>
                  <w:lang w:val="es-CR" w:eastAsia="es-CR"/>
                </w:rPr>
                <w:t>0</w:t>
              </w:r>
            </w:ins>
          </w:p>
        </w:tc>
        <w:tc>
          <w:tcPr>
            <w:tcW w:w="342" w:type="dxa"/>
            <w:tcBorders>
              <w:top w:val="nil"/>
              <w:left w:val="nil"/>
              <w:bottom w:val="nil"/>
              <w:right w:val="nil"/>
            </w:tcBorders>
            <w:shd w:val="clear" w:color="000000" w:fill="FFFFFF"/>
            <w:vAlign w:val="center"/>
            <w:hideMark/>
            <w:tcPrChange w:id="1929" w:author="Carolina Ramírez H" w:date="2019-10-15T11:44:00Z">
              <w:tcPr>
                <w:tcW w:w="360" w:type="dxa"/>
                <w:tcBorders>
                  <w:top w:val="nil"/>
                  <w:left w:val="nil"/>
                  <w:bottom w:val="nil"/>
                  <w:right w:val="nil"/>
                </w:tcBorders>
                <w:shd w:val="clear" w:color="000000" w:fill="FFFFFF"/>
                <w:vAlign w:val="center"/>
                <w:hideMark/>
              </w:tcPr>
            </w:tcPrChange>
          </w:tcPr>
          <w:p w14:paraId="73D8EF45" w14:textId="77777777" w:rsidR="00BB20B8" w:rsidRPr="00BB20B8" w:rsidRDefault="00BB20B8" w:rsidP="00BB20B8">
            <w:pPr>
              <w:spacing w:before="0" w:after="0" w:line="240" w:lineRule="auto"/>
              <w:jc w:val="center"/>
              <w:rPr>
                <w:ins w:id="1930" w:author="Carolina Ramírez H" w:date="2019-10-15T11:34:00Z"/>
                <w:rFonts w:ascii="Calibri" w:eastAsia="Times New Roman" w:hAnsi="Calibri" w:cs="Calibri"/>
                <w:color w:val="000000"/>
                <w:sz w:val="16"/>
                <w:szCs w:val="16"/>
                <w:lang w:val="es-CR" w:eastAsia="es-CR"/>
              </w:rPr>
            </w:pPr>
            <w:ins w:id="1931" w:author="Carolina Ramírez H" w:date="2019-10-15T11:34:00Z">
              <w:r w:rsidRPr="00BB20B8">
                <w:rPr>
                  <w:rFonts w:ascii="Calibri" w:eastAsia="Times New Roman" w:hAnsi="Calibri" w:cs="Calibri"/>
                  <w:color w:val="000000"/>
                  <w:sz w:val="16"/>
                  <w:szCs w:val="16"/>
                  <w:lang w:val="es-CR" w:eastAsia="es-CR"/>
                </w:rPr>
                <w:t>0</w:t>
              </w:r>
            </w:ins>
          </w:p>
        </w:tc>
        <w:tc>
          <w:tcPr>
            <w:tcW w:w="356" w:type="dxa"/>
            <w:tcBorders>
              <w:top w:val="nil"/>
              <w:left w:val="nil"/>
              <w:bottom w:val="nil"/>
              <w:right w:val="nil"/>
            </w:tcBorders>
            <w:shd w:val="clear" w:color="000000" w:fill="FFFFFF"/>
            <w:vAlign w:val="center"/>
            <w:hideMark/>
            <w:tcPrChange w:id="1932" w:author="Carolina Ramírez H" w:date="2019-10-15T11:44:00Z">
              <w:tcPr>
                <w:tcW w:w="380" w:type="dxa"/>
                <w:tcBorders>
                  <w:top w:val="nil"/>
                  <w:left w:val="nil"/>
                  <w:bottom w:val="nil"/>
                  <w:right w:val="nil"/>
                </w:tcBorders>
                <w:shd w:val="clear" w:color="000000" w:fill="FFFFFF"/>
                <w:vAlign w:val="center"/>
                <w:hideMark/>
              </w:tcPr>
            </w:tcPrChange>
          </w:tcPr>
          <w:p w14:paraId="6460216D" w14:textId="77777777" w:rsidR="00BB20B8" w:rsidRPr="00BB20B8" w:rsidRDefault="00BB20B8" w:rsidP="00BB20B8">
            <w:pPr>
              <w:spacing w:before="0" w:after="0" w:line="240" w:lineRule="auto"/>
              <w:jc w:val="center"/>
              <w:rPr>
                <w:ins w:id="1933" w:author="Carolina Ramírez H" w:date="2019-10-15T11:34:00Z"/>
                <w:rFonts w:ascii="Calibri" w:eastAsia="Times New Roman" w:hAnsi="Calibri" w:cs="Calibri"/>
                <w:color w:val="000000"/>
                <w:sz w:val="16"/>
                <w:szCs w:val="16"/>
                <w:lang w:val="es-CR" w:eastAsia="es-CR"/>
              </w:rPr>
            </w:pPr>
            <w:ins w:id="1934" w:author="Carolina Ramírez H" w:date="2019-10-15T11:34:00Z">
              <w:r w:rsidRPr="00BB20B8">
                <w:rPr>
                  <w:rFonts w:ascii="Calibri" w:eastAsia="Times New Roman" w:hAnsi="Calibri" w:cs="Calibri"/>
                  <w:color w:val="000000"/>
                  <w:sz w:val="16"/>
                  <w:szCs w:val="16"/>
                  <w:lang w:val="es-CR" w:eastAsia="es-CR"/>
                </w:rPr>
                <w:t>0</w:t>
              </w:r>
            </w:ins>
          </w:p>
        </w:tc>
        <w:tc>
          <w:tcPr>
            <w:tcW w:w="334" w:type="dxa"/>
            <w:tcBorders>
              <w:top w:val="nil"/>
              <w:left w:val="nil"/>
              <w:bottom w:val="nil"/>
              <w:right w:val="nil"/>
            </w:tcBorders>
            <w:shd w:val="clear" w:color="000000" w:fill="FFFFFF"/>
            <w:vAlign w:val="center"/>
            <w:hideMark/>
            <w:tcPrChange w:id="1935" w:author="Carolina Ramírez H" w:date="2019-10-15T11:44:00Z">
              <w:tcPr>
                <w:tcW w:w="340" w:type="dxa"/>
                <w:tcBorders>
                  <w:top w:val="nil"/>
                  <w:left w:val="nil"/>
                  <w:bottom w:val="nil"/>
                  <w:right w:val="nil"/>
                </w:tcBorders>
                <w:shd w:val="clear" w:color="000000" w:fill="FFFFFF"/>
                <w:vAlign w:val="center"/>
                <w:hideMark/>
              </w:tcPr>
            </w:tcPrChange>
          </w:tcPr>
          <w:p w14:paraId="56EF3A13" w14:textId="77777777" w:rsidR="00BB20B8" w:rsidRPr="00BB20B8" w:rsidRDefault="00BB20B8" w:rsidP="00BB20B8">
            <w:pPr>
              <w:spacing w:before="0" w:after="0" w:line="240" w:lineRule="auto"/>
              <w:jc w:val="center"/>
              <w:rPr>
                <w:ins w:id="1936" w:author="Carolina Ramírez H" w:date="2019-10-15T11:34:00Z"/>
                <w:rFonts w:ascii="Calibri" w:eastAsia="Times New Roman" w:hAnsi="Calibri" w:cs="Calibri"/>
                <w:color w:val="000000"/>
                <w:sz w:val="16"/>
                <w:szCs w:val="16"/>
                <w:lang w:val="es-CR" w:eastAsia="es-CR"/>
              </w:rPr>
            </w:pPr>
            <w:ins w:id="1937" w:author="Carolina Ramírez H" w:date="2019-10-15T11:34:00Z">
              <w:r w:rsidRPr="00BB20B8">
                <w:rPr>
                  <w:rFonts w:ascii="Calibri" w:eastAsia="Times New Roman" w:hAnsi="Calibri" w:cs="Calibri"/>
                  <w:color w:val="000000"/>
                  <w:sz w:val="16"/>
                  <w:szCs w:val="16"/>
                  <w:lang w:val="es-CR" w:eastAsia="es-CR"/>
                </w:rPr>
                <w:t>5</w:t>
              </w:r>
            </w:ins>
          </w:p>
        </w:tc>
        <w:tc>
          <w:tcPr>
            <w:tcW w:w="425" w:type="dxa"/>
            <w:tcBorders>
              <w:top w:val="nil"/>
              <w:left w:val="nil"/>
              <w:bottom w:val="nil"/>
              <w:right w:val="nil"/>
            </w:tcBorders>
            <w:shd w:val="clear" w:color="000000" w:fill="FFFFFF"/>
            <w:vAlign w:val="center"/>
            <w:hideMark/>
            <w:tcPrChange w:id="1938" w:author="Carolina Ramírez H" w:date="2019-10-15T11:44:00Z">
              <w:tcPr>
                <w:tcW w:w="440" w:type="dxa"/>
                <w:tcBorders>
                  <w:top w:val="nil"/>
                  <w:left w:val="nil"/>
                  <w:bottom w:val="nil"/>
                  <w:right w:val="nil"/>
                </w:tcBorders>
                <w:shd w:val="clear" w:color="000000" w:fill="FFFFFF"/>
                <w:vAlign w:val="center"/>
                <w:hideMark/>
              </w:tcPr>
            </w:tcPrChange>
          </w:tcPr>
          <w:p w14:paraId="3293BED3" w14:textId="77777777" w:rsidR="00BB20B8" w:rsidRPr="00BB20B8" w:rsidRDefault="00BB20B8" w:rsidP="00BB20B8">
            <w:pPr>
              <w:spacing w:before="0" w:after="0" w:line="240" w:lineRule="auto"/>
              <w:jc w:val="center"/>
              <w:rPr>
                <w:ins w:id="1939" w:author="Carolina Ramírez H" w:date="2019-10-15T11:34:00Z"/>
                <w:rFonts w:ascii="Calibri" w:eastAsia="Times New Roman" w:hAnsi="Calibri" w:cs="Calibri"/>
                <w:color w:val="000000"/>
                <w:sz w:val="16"/>
                <w:szCs w:val="16"/>
                <w:lang w:val="es-CR" w:eastAsia="es-CR"/>
              </w:rPr>
            </w:pPr>
            <w:ins w:id="1940" w:author="Carolina Ramírez H" w:date="2019-10-15T11:34:00Z">
              <w:r w:rsidRPr="00BB20B8">
                <w:rPr>
                  <w:rFonts w:ascii="Calibri" w:eastAsia="Times New Roman" w:hAnsi="Calibri" w:cs="Calibri"/>
                  <w:color w:val="000000"/>
                  <w:sz w:val="16"/>
                  <w:szCs w:val="16"/>
                  <w:lang w:val="es-CR" w:eastAsia="es-CR"/>
                </w:rPr>
                <w:t>8</w:t>
              </w:r>
            </w:ins>
          </w:p>
        </w:tc>
        <w:tc>
          <w:tcPr>
            <w:tcW w:w="476" w:type="dxa"/>
            <w:tcBorders>
              <w:top w:val="nil"/>
              <w:left w:val="nil"/>
              <w:bottom w:val="nil"/>
              <w:right w:val="single" w:sz="12" w:space="0" w:color="auto"/>
            </w:tcBorders>
            <w:shd w:val="clear" w:color="000000" w:fill="FFFFFF"/>
            <w:vAlign w:val="center"/>
            <w:hideMark/>
            <w:tcPrChange w:id="1941" w:author="Carolina Ramírez H" w:date="2019-10-15T11:44:00Z">
              <w:tcPr>
                <w:tcW w:w="500" w:type="dxa"/>
                <w:tcBorders>
                  <w:top w:val="nil"/>
                  <w:left w:val="nil"/>
                  <w:bottom w:val="nil"/>
                  <w:right w:val="nil"/>
                </w:tcBorders>
                <w:shd w:val="clear" w:color="000000" w:fill="FFFFFF"/>
                <w:vAlign w:val="center"/>
                <w:hideMark/>
              </w:tcPr>
            </w:tcPrChange>
          </w:tcPr>
          <w:p w14:paraId="690C68E9" w14:textId="77777777" w:rsidR="00BB20B8" w:rsidRPr="00BB20B8" w:rsidRDefault="00BB20B8" w:rsidP="00BB20B8">
            <w:pPr>
              <w:spacing w:before="0" w:after="0" w:line="240" w:lineRule="auto"/>
              <w:jc w:val="center"/>
              <w:rPr>
                <w:ins w:id="1942" w:author="Carolina Ramírez H" w:date="2019-10-15T11:34:00Z"/>
                <w:rFonts w:ascii="Calibri" w:eastAsia="Times New Roman" w:hAnsi="Calibri" w:cs="Calibri"/>
                <w:color w:val="000000"/>
                <w:sz w:val="16"/>
                <w:szCs w:val="16"/>
                <w:lang w:val="es-CR" w:eastAsia="es-CR"/>
              </w:rPr>
            </w:pPr>
            <w:ins w:id="1943" w:author="Carolina Ramírez H" w:date="2019-10-15T11:34:00Z">
              <w:r w:rsidRPr="00BB20B8">
                <w:rPr>
                  <w:rFonts w:ascii="Calibri" w:eastAsia="Times New Roman" w:hAnsi="Calibri" w:cs="Calibri"/>
                  <w:color w:val="000000"/>
                  <w:sz w:val="16"/>
                  <w:szCs w:val="16"/>
                  <w:lang w:val="es-CR" w:eastAsia="es-CR"/>
                </w:rPr>
                <w:t>3</w:t>
              </w:r>
            </w:ins>
          </w:p>
        </w:tc>
      </w:tr>
      <w:tr w:rsidR="00BB20B8" w:rsidRPr="00BB20B8" w14:paraId="6C7417D0" w14:textId="77777777" w:rsidTr="00190794">
        <w:trPr>
          <w:trHeight w:val="216"/>
          <w:ins w:id="1944" w:author="Carolina Ramírez H" w:date="2019-10-15T11:34:00Z"/>
          <w:trPrChange w:id="1945" w:author="Carolina Ramírez H" w:date="2019-10-15T11:44:00Z">
            <w:trPr>
              <w:trHeight w:val="216"/>
            </w:trPr>
          </w:trPrChange>
        </w:trPr>
        <w:tc>
          <w:tcPr>
            <w:tcW w:w="482" w:type="dxa"/>
            <w:tcBorders>
              <w:top w:val="dotDotDash" w:sz="4" w:space="0" w:color="auto"/>
              <w:left w:val="single" w:sz="12" w:space="0" w:color="auto"/>
              <w:bottom w:val="single" w:sz="8" w:space="0" w:color="auto"/>
              <w:right w:val="nil"/>
            </w:tcBorders>
            <w:shd w:val="clear" w:color="000000" w:fill="FFFFFF"/>
            <w:vAlign w:val="center"/>
            <w:hideMark/>
            <w:tcPrChange w:id="1946" w:author="Carolina Ramírez H" w:date="2019-10-15T11:44:00Z">
              <w:tcPr>
                <w:tcW w:w="400" w:type="dxa"/>
                <w:tcBorders>
                  <w:top w:val="dotDotDash" w:sz="4" w:space="0" w:color="auto"/>
                  <w:left w:val="single" w:sz="8" w:space="0" w:color="auto"/>
                  <w:bottom w:val="dotDotDash" w:sz="4" w:space="0" w:color="auto"/>
                  <w:right w:val="nil"/>
                </w:tcBorders>
                <w:shd w:val="clear" w:color="000000" w:fill="FFFFFF"/>
                <w:vAlign w:val="center"/>
                <w:hideMark/>
              </w:tcPr>
            </w:tcPrChange>
          </w:tcPr>
          <w:p w14:paraId="50D1C34B" w14:textId="77777777" w:rsidR="00BB20B8" w:rsidRPr="00BB20B8" w:rsidRDefault="00BB20B8" w:rsidP="00BB20B8">
            <w:pPr>
              <w:spacing w:before="0" w:after="0" w:line="240" w:lineRule="auto"/>
              <w:jc w:val="center"/>
              <w:rPr>
                <w:ins w:id="1947" w:author="Carolina Ramírez H" w:date="2019-10-15T11:34:00Z"/>
                <w:rFonts w:ascii="Calibri" w:eastAsia="Times New Roman" w:hAnsi="Calibri" w:cs="Calibri"/>
                <w:b/>
                <w:bCs/>
                <w:color w:val="000000"/>
                <w:sz w:val="16"/>
                <w:szCs w:val="16"/>
                <w:lang w:val="es-CR" w:eastAsia="es-CR"/>
              </w:rPr>
            </w:pPr>
            <w:ins w:id="1948" w:author="Carolina Ramírez H" w:date="2019-10-15T11:34:00Z">
              <w:r w:rsidRPr="00BB20B8">
                <w:rPr>
                  <w:rFonts w:ascii="Calibri" w:eastAsia="Times New Roman" w:hAnsi="Calibri" w:cs="Calibri"/>
                  <w:b/>
                  <w:bCs/>
                  <w:color w:val="000000"/>
                  <w:sz w:val="16"/>
                  <w:szCs w:val="16"/>
                  <w:lang w:val="es-CR" w:eastAsia="es-CR"/>
                </w:rPr>
                <w:t> </w:t>
              </w:r>
            </w:ins>
          </w:p>
        </w:tc>
        <w:tc>
          <w:tcPr>
            <w:tcW w:w="458" w:type="dxa"/>
            <w:tcBorders>
              <w:top w:val="dotDotDash" w:sz="4" w:space="0" w:color="auto"/>
              <w:left w:val="nil"/>
              <w:bottom w:val="single" w:sz="8" w:space="0" w:color="auto"/>
              <w:right w:val="nil"/>
            </w:tcBorders>
            <w:shd w:val="clear" w:color="000000" w:fill="FFFFFF"/>
            <w:vAlign w:val="center"/>
            <w:hideMark/>
            <w:tcPrChange w:id="1949" w:author="Carolina Ramírez H" w:date="2019-10-15T11:44:00Z">
              <w:tcPr>
                <w:tcW w:w="380" w:type="dxa"/>
                <w:tcBorders>
                  <w:top w:val="dotDotDash" w:sz="4" w:space="0" w:color="auto"/>
                  <w:left w:val="nil"/>
                  <w:bottom w:val="dotDotDash" w:sz="4" w:space="0" w:color="auto"/>
                  <w:right w:val="nil"/>
                </w:tcBorders>
                <w:shd w:val="clear" w:color="000000" w:fill="FFFFFF"/>
                <w:vAlign w:val="center"/>
                <w:hideMark/>
              </w:tcPr>
            </w:tcPrChange>
          </w:tcPr>
          <w:p w14:paraId="1A3DE9AB" w14:textId="77777777" w:rsidR="00BB20B8" w:rsidRPr="00BB20B8" w:rsidRDefault="00BB20B8" w:rsidP="00BB20B8">
            <w:pPr>
              <w:spacing w:before="0" w:after="0" w:line="240" w:lineRule="auto"/>
              <w:jc w:val="center"/>
              <w:rPr>
                <w:ins w:id="1950" w:author="Carolina Ramírez H" w:date="2019-10-15T11:34:00Z"/>
                <w:rFonts w:ascii="Calibri" w:eastAsia="Times New Roman" w:hAnsi="Calibri" w:cs="Calibri"/>
                <w:b/>
                <w:bCs/>
                <w:color w:val="000000"/>
                <w:sz w:val="16"/>
                <w:szCs w:val="16"/>
                <w:lang w:val="es-CR" w:eastAsia="es-CR"/>
              </w:rPr>
            </w:pPr>
            <w:ins w:id="1951" w:author="Carolina Ramírez H" w:date="2019-10-15T11:34:00Z">
              <w:r w:rsidRPr="00BB20B8">
                <w:rPr>
                  <w:rFonts w:ascii="Calibri" w:eastAsia="Times New Roman" w:hAnsi="Calibri" w:cs="Calibri"/>
                  <w:b/>
                  <w:bCs/>
                  <w:color w:val="000000"/>
                  <w:sz w:val="16"/>
                  <w:szCs w:val="16"/>
                  <w:lang w:val="es-CR" w:eastAsia="es-CR"/>
                </w:rPr>
                <w:t> </w:t>
              </w:r>
            </w:ins>
          </w:p>
        </w:tc>
        <w:tc>
          <w:tcPr>
            <w:tcW w:w="4384" w:type="dxa"/>
            <w:gridSpan w:val="2"/>
            <w:tcBorders>
              <w:top w:val="dotDotDash" w:sz="4" w:space="0" w:color="auto"/>
              <w:left w:val="nil"/>
              <w:bottom w:val="single" w:sz="8" w:space="0" w:color="auto"/>
              <w:right w:val="nil"/>
            </w:tcBorders>
            <w:shd w:val="clear" w:color="000000" w:fill="FFFFFF"/>
            <w:vAlign w:val="center"/>
            <w:hideMark/>
            <w:tcPrChange w:id="1952" w:author="Carolina Ramírez H" w:date="2019-10-15T11:44:00Z">
              <w:tcPr>
                <w:tcW w:w="4440" w:type="dxa"/>
                <w:gridSpan w:val="2"/>
                <w:tcBorders>
                  <w:top w:val="dotDotDash" w:sz="4" w:space="0" w:color="auto"/>
                  <w:left w:val="nil"/>
                  <w:bottom w:val="nil"/>
                  <w:right w:val="nil"/>
                </w:tcBorders>
                <w:shd w:val="clear" w:color="000000" w:fill="FFFFFF"/>
                <w:vAlign w:val="center"/>
                <w:hideMark/>
              </w:tcPr>
            </w:tcPrChange>
          </w:tcPr>
          <w:p w14:paraId="5439FB4B" w14:textId="77777777" w:rsidR="00BB20B8" w:rsidRPr="00BB20B8" w:rsidRDefault="00BB20B8" w:rsidP="00BB20B8">
            <w:pPr>
              <w:spacing w:before="0" w:after="0" w:line="240" w:lineRule="auto"/>
              <w:jc w:val="center"/>
              <w:rPr>
                <w:ins w:id="1953" w:author="Carolina Ramírez H" w:date="2019-10-15T11:34:00Z"/>
                <w:rFonts w:ascii="Calibri" w:eastAsia="Times New Roman" w:hAnsi="Calibri" w:cs="Calibri"/>
                <w:b/>
                <w:bCs/>
                <w:color w:val="000000"/>
                <w:sz w:val="16"/>
                <w:szCs w:val="16"/>
                <w:lang w:val="es-CR" w:eastAsia="es-CR"/>
              </w:rPr>
            </w:pPr>
            <w:ins w:id="1954" w:author="Carolina Ramírez H" w:date="2019-10-15T11:34:00Z">
              <w:r w:rsidRPr="00BB20B8">
                <w:rPr>
                  <w:rFonts w:ascii="Calibri" w:eastAsia="Times New Roman" w:hAnsi="Calibri" w:cs="Calibri"/>
                  <w:b/>
                  <w:bCs/>
                  <w:color w:val="000000"/>
                  <w:sz w:val="16"/>
                  <w:szCs w:val="16"/>
                  <w:lang w:val="es-CR" w:eastAsia="es-CR"/>
                </w:rPr>
                <w:t>Subtotal</w:t>
              </w:r>
            </w:ins>
          </w:p>
        </w:tc>
        <w:tc>
          <w:tcPr>
            <w:tcW w:w="693" w:type="dxa"/>
            <w:tcBorders>
              <w:top w:val="dotDotDash" w:sz="4" w:space="0" w:color="auto"/>
              <w:left w:val="nil"/>
              <w:bottom w:val="single" w:sz="8" w:space="0" w:color="auto"/>
              <w:right w:val="nil"/>
            </w:tcBorders>
            <w:shd w:val="clear" w:color="000000" w:fill="FFFFFF"/>
            <w:vAlign w:val="center"/>
            <w:hideMark/>
            <w:tcPrChange w:id="1955" w:author="Carolina Ramírez H" w:date="2019-10-15T11:44:00Z">
              <w:tcPr>
                <w:tcW w:w="680" w:type="dxa"/>
                <w:tcBorders>
                  <w:top w:val="dotDotDash" w:sz="4" w:space="0" w:color="auto"/>
                  <w:left w:val="nil"/>
                  <w:bottom w:val="dotDotDash" w:sz="4" w:space="0" w:color="auto"/>
                  <w:right w:val="nil"/>
                </w:tcBorders>
                <w:shd w:val="clear" w:color="000000" w:fill="FFFFFF"/>
                <w:vAlign w:val="center"/>
                <w:hideMark/>
              </w:tcPr>
            </w:tcPrChange>
          </w:tcPr>
          <w:p w14:paraId="4F6A5299" w14:textId="77777777" w:rsidR="00BB20B8" w:rsidRPr="00BB20B8" w:rsidRDefault="00BB20B8" w:rsidP="00BB20B8">
            <w:pPr>
              <w:spacing w:before="0" w:after="0" w:line="240" w:lineRule="auto"/>
              <w:jc w:val="center"/>
              <w:rPr>
                <w:ins w:id="1956" w:author="Carolina Ramírez H" w:date="2019-10-15T11:34:00Z"/>
                <w:rFonts w:ascii="Calibri" w:eastAsia="Times New Roman" w:hAnsi="Calibri" w:cs="Calibri"/>
                <w:b/>
                <w:bCs/>
                <w:color w:val="000000"/>
                <w:sz w:val="16"/>
                <w:szCs w:val="16"/>
                <w:lang w:val="es-CR" w:eastAsia="es-CR"/>
              </w:rPr>
            </w:pPr>
            <w:ins w:id="1957" w:author="Carolina Ramírez H" w:date="2019-10-15T11:34:00Z">
              <w:r w:rsidRPr="00BB20B8">
                <w:rPr>
                  <w:rFonts w:ascii="Calibri" w:eastAsia="Times New Roman" w:hAnsi="Calibri" w:cs="Calibri"/>
                  <w:b/>
                  <w:bCs/>
                  <w:color w:val="000000"/>
                  <w:sz w:val="16"/>
                  <w:szCs w:val="16"/>
                  <w:lang w:val="es-CR" w:eastAsia="es-CR"/>
                </w:rPr>
                <w:t>18</w:t>
              </w:r>
            </w:ins>
          </w:p>
        </w:tc>
        <w:tc>
          <w:tcPr>
            <w:tcW w:w="368" w:type="dxa"/>
            <w:tcBorders>
              <w:top w:val="dotDotDash" w:sz="4" w:space="0" w:color="auto"/>
              <w:left w:val="nil"/>
              <w:bottom w:val="single" w:sz="8" w:space="0" w:color="auto"/>
              <w:right w:val="nil"/>
            </w:tcBorders>
            <w:shd w:val="clear" w:color="000000" w:fill="FFFFFF"/>
            <w:vAlign w:val="center"/>
            <w:hideMark/>
            <w:tcPrChange w:id="1958" w:author="Carolina Ramírez H" w:date="2019-10-15T11:44:00Z">
              <w:tcPr>
                <w:tcW w:w="380" w:type="dxa"/>
                <w:tcBorders>
                  <w:top w:val="dotDotDash" w:sz="4" w:space="0" w:color="auto"/>
                  <w:left w:val="nil"/>
                  <w:bottom w:val="dotDotDash" w:sz="4" w:space="0" w:color="auto"/>
                  <w:right w:val="nil"/>
                </w:tcBorders>
                <w:shd w:val="clear" w:color="000000" w:fill="FFFFFF"/>
                <w:vAlign w:val="center"/>
                <w:hideMark/>
              </w:tcPr>
            </w:tcPrChange>
          </w:tcPr>
          <w:p w14:paraId="3CEF9611" w14:textId="77777777" w:rsidR="00BB20B8" w:rsidRPr="00BB20B8" w:rsidRDefault="00BB20B8" w:rsidP="00BB20B8">
            <w:pPr>
              <w:spacing w:before="0" w:after="0" w:line="240" w:lineRule="auto"/>
              <w:jc w:val="center"/>
              <w:rPr>
                <w:ins w:id="1959" w:author="Carolina Ramírez H" w:date="2019-10-15T11:34:00Z"/>
                <w:rFonts w:ascii="Calibri" w:eastAsia="Times New Roman" w:hAnsi="Calibri" w:cs="Calibri"/>
                <w:b/>
                <w:bCs/>
                <w:color w:val="000000"/>
                <w:sz w:val="16"/>
                <w:szCs w:val="16"/>
                <w:lang w:val="es-CR" w:eastAsia="es-CR"/>
              </w:rPr>
            </w:pPr>
            <w:ins w:id="1960" w:author="Carolina Ramírez H" w:date="2019-10-15T11:34:00Z">
              <w:r w:rsidRPr="00BB20B8">
                <w:rPr>
                  <w:rFonts w:ascii="Calibri" w:eastAsia="Times New Roman" w:hAnsi="Calibri" w:cs="Calibri"/>
                  <w:b/>
                  <w:bCs/>
                  <w:color w:val="000000"/>
                  <w:sz w:val="16"/>
                  <w:szCs w:val="16"/>
                  <w:lang w:val="es-CR" w:eastAsia="es-CR"/>
                </w:rPr>
                <w:t>7</w:t>
              </w:r>
            </w:ins>
          </w:p>
        </w:tc>
        <w:tc>
          <w:tcPr>
            <w:tcW w:w="317" w:type="dxa"/>
            <w:tcBorders>
              <w:top w:val="dotDotDash" w:sz="4" w:space="0" w:color="auto"/>
              <w:left w:val="nil"/>
              <w:bottom w:val="single" w:sz="8" w:space="0" w:color="auto"/>
              <w:right w:val="nil"/>
            </w:tcBorders>
            <w:shd w:val="clear" w:color="000000" w:fill="FFFFFF"/>
            <w:vAlign w:val="center"/>
            <w:hideMark/>
            <w:tcPrChange w:id="1961" w:author="Carolina Ramírez H" w:date="2019-10-15T11:44:00Z">
              <w:tcPr>
                <w:tcW w:w="320" w:type="dxa"/>
                <w:tcBorders>
                  <w:top w:val="dotDotDash" w:sz="4" w:space="0" w:color="auto"/>
                  <w:left w:val="nil"/>
                  <w:bottom w:val="dotDotDash" w:sz="4" w:space="0" w:color="auto"/>
                  <w:right w:val="nil"/>
                </w:tcBorders>
                <w:shd w:val="clear" w:color="000000" w:fill="FFFFFF"/>
                <w:vAlign w:val="center"/>
                <w:hideMark/>
              </w:tcPr>
            </w:tcPrChange>
          </w:tcPr>
          <w:p w14:paraId="4E5CE5E3" w14:textId="77777777" w:rsidR="00BB20B8" w:rsidRPr="00BB20B8" w:rsidRDefault="00BB20B8" w:rsidP="00BB20B8">
            <w:pPr>
              <w:spacing w:before="0" w:after="0" w:line="240" w:lineRule="auto"/>
              <w:jc w:val="center"/>
              <w:rPr>
                <w:ins w:id="1962" w:author="Carolina Ramírez H" w:date="2019-10-15T11:34:00Z"/>
                <w:rFonts w:ascii="Calibri" w:eastAsia="Times New Roman" w:hAnsi="Calibri" w:cs="Calibri"/>
                <w:b/>
                <w:bCs/>
                <w:color w:val="000000"/>
                <w:sz w:val="16"/>
                <w:szCs w:val="16"/>
                <w:lang w:val="es-CR" w:eastAsia="es-CR"/>
              </w:rPr>
            </w:pPr>
            <w:ins w:id="1963" w:author="Carolina Ramírez H" w:date="2019-10-15T11:34:00Z">
              <w:r w:rsidRPr="00BB20B8">
                <w:rPr>
                  <w:rFonts w:ascii="Calibri" w:eastAsia="Times New Roman" w:hAnsi="Calibri" w:cs="Calibri"/>
                  <w:b/>
                  <w:bCs/>
                  <w:color w:val="000000"/>
                  <w:sz w:val="16"/>
                  <w:szCs w:val="16"/>
                  <w:lang w:val="es-CR" w:eastAsia="es-CR"/>
                </w:rPr>
                <w:t>6</w:t>
              </w:r>
            </w:ins>
          </w:p>
        </w:tc>
        <w:tc>
          <w:tcPr>
            <w:tcW w:w="305" w:type="dxa"/>
            <w:tcBorders>
              <w:top w:val="dotDotDash" w:sz="4" w:space="0" w:color="auto"/>
              <w:left w:val="nil"/>
              <w:bottom w:val="single" w:sz="8" w:space="0" w:color="auto"/>
              <w:right w:val="nil"/>
            </w:tcBorders>
            <w:shd w:val="clear" w:color="000000" w:fill="FFFFFF"/>
            <w:vAlign w:val="center"/>
            <w:hideMark/>
            <w:tcPrChange w:id="1964" w:author="Carolina Ramírez H" w:date="2019-10-15T11:44:00Z">
              <w:tcPr>
                <w:tcW w:w="320" w:type="dxa"/>
                <w:tcBorders>
                  <w:top w:val="dotDotDash" w:sz="4" w:space="0" w:color="auto"/>
                  <w:left w:val="nil"/>
                  <w:bottom w:val="dotDotDash" w:sz="4" w:space="0" w:color="auto"/>
                  <w:right w:val="nil"/>
                </w:tcBorders>
                <w:shd w:val="clear" w:color="000000" w:fill="FFFFFF"/>
                <w:vAlign w:val="center"/>
                <w:hideMark/>
              </w:tcPr>
            </w:tcPrChange>
          </w:tcPr>
          <w:p w14:paraId="5CEC1BE4" w14:textId="77777777" w:rsidR="00BB20B8" w:rsidRPr="00BB20B8" w:rsidRDefault="00BB20B8" w:rsidP="00BB20B8">
            <w:pPr>
              <w:spacing w:before="0" w:after="0" w:line="240" w:lineRule="auto"/>
              <w:jc w:val="center"/>
              <w:rPr>
                <w:ins w:id="1965" w:author="Carolina Ramírez H" w:date="2019-10-15T11:34:00Z"/>
                <w:rFonts w:ascii="Calibri" w:eastAsia="Times New Roman" w:hAnsi="Calibri" w:cs="Calibri"/>
                <w:b/>
                <w:bCs/>
                <w:color w:val="000000"/>
                <w:sz w:val="16"/>
                <w:szCs w:val="16"/>
                <w:lang w:val="es-CR" w:eastAsia="es-CR"/>
              </w:rPr>
            </w:pPr>
            <w:ins w:id="1966" w:author="Carolina Ramírez H" w:date="2019-10-15T11:34:00Z">
              <w:r w:rsidRPr="00BB20B8">
                <w:rPr>
                  <w:rFonts w:ascii="Calibri" w:eastAsia="Times New Roman" w:hAnsi="Calibri" w:cs="Calibri"/>
                  <w:b/>
                  <w:bCs/>
                  <w:color w:val="000000"/>
                  <w:sz w:val="16"/>
                  <w:szCs w:val="16"/>
                  <w:lang w:val="es-CR" w:eastAsia="es-CR"/>
                </w:rPr>
                <w:t>2</w:t>
              </w:r>
            </w:ins>
          </w:p>
        </w:tc>
        <w:tc>
          <w:tcPr>
            <w:tcW w:w="342" w:type="dxa"/>
            <w:tcBorders>
              <w:top w:val="dotDotDash" w:sz="4" w:space="0" w:color="auto"/>
              <w:left w:val="nil"/>
              <w:bottom w:val="single" w:sz="8" w:space="0" w:color="auto"/>
              <w:right w:val="nil"/>
            </w:tcBorders>
            <w:shd w:val="clear" w:color="000000" w:fill="FFFFFF"/>
            <w:vAlign w:val="center"/>
            <w:hideMark/>
            <w:tcPrChange w:id="1967" w:author="Carolina Ramírez H" w:date="2019-10-15T11:44:00Z">
              <w:tcPr>
                <w:tcW w:w="360" w:type="dxa"/>
                <w:tcBorders>
                  <w:top w:val="dotDotDash" w:sz="4" w:space="0" w:color="auto"/>
                  <w:left w:val="nil"/>
                  <w:bottom w:val="dotDotDash" w:sz="4" w:space="0" w:color="auto"/>
                  <w:right w:val="nil"/>
                </w:tcBorders>
                <w:shd w:val="clear" w:color="000000" w:fill="FFFFFF"/>
                <w:vAlign w:val="center"/>
                <w:hideMark/>
              </w:tcPr>
            </w:tcPrChange>
          </w:tcPr>
          <w:p w14:paraId="68F6DF47" w14:textId="77777777" w:rsidR="00BB20B8" w:rsidRPr="00BB20B8" w:rsidRDefault="00BB20B8" w:rsidP="00BB20B8">
            <w:pPr>
              <w:spacing w:before="0" w:after="0" w:line="240" w:lineRule="auto"/>
              <w:jc w:val="center"/>
              <w:rPr>
                <w:ins w:id="1968" w:author="Carolina Ramírez H" w:date="2019-10-15T11:34:00Z"/>
                <w:rFonts w:ascii="Calibri" w:eastAsia="Times New Roman" w:hAnsi="Calibri" w:cs="Calibri"/>
                <w:b/>
                <w:bCs/>
                <w:color w:val="000000"/>
                <w:sz w:val="16"/>
                <w:szCs w:val="16"/>
                <w:lang w:val="es-CR" w:eastAsia="es-CR"/>
              </w:rPr>
            </w:pPr>
            <w:ins w:id="1969" w:author="Carolina Ramírez H" w:date="2019-10-15T11:34:00Z">
              <w:r w:rsidRPr="00BB20B8">
                <w:rPr>
                  <w:rFonts w:ascii="Calibri" w:eastAsia="Times New Roman" w:hAnsi="Calibri" w:cs="Calibri"/>
                  <w:b/>
                  <w:bCs/>
                  <w:color w:val="000000"/>
                  <w:sz w:val="16"/>
                  <w:szCs w:val="16"/>
                  <w:lang w:val="es-CR" w:eastAsia="es-CR"/>
                </w:rPr>
                <w:t>0</w:t>
              </w:r>
            </w:ins>
          </w:p>
        </w:tc>
        <w:tc>
          <w:tcPr>
            <w:tcW w:w="356" w:type="dxa"/>
            <w:tcBorders>
              <w:top w:val="dotDotDash" w:sz="4" w:space="0" w:color="auto"/>
              <w:left w:val="nil"/>
              <w:bottom w:val="single" w:sz="8" w:space="0" w:color="auto"/>
              <w:right w:val="nil"/>
            </w:tcBorders>
            <w:shd w:val="clear" w:color="000000" w:fill="FFFFFF"/>
            <w:vAlign w:val="center"/>
            <w:hideMark/>
            <w:tcPrChange w:id="1970" w:author="Carolina Ramírez H" w:date="2019-10-15T11:44:00Z">
              <w:tcPr>
                <w:tcW w:w="380" w:type="dxa"/>
                <w:tcBorders>
                  <w:top w:val="dotDotDash" w:sz="4" w:space="0" w:color="auto"/>
                  <w:left w:val="nil"/>
                  <w:bottom w:val="dotDotDash" w:sz="4" w:space="0" w:color="auto"/>
                  <w:right w:val="nil"/>
                </w:tcBorders>
                <w:shd w:val="clear" w:color="000000" w:fill="FFFFFF"/>
                <w:vAlign w:val="center"/>
                <w:hideMark/>
              </w:tcPr>
            </w:tcPrChange>
          </w:tcPr>
          <w:p w14:paraId="61E0A4BF" w14:textId="77777777" w:rsidR="00BB20B8" w:rsidRPr="00BB20B8" w:rsidRDefault="00BB20B8" w:rsidP="00BB20B8">
            <w:pPr>
              <w:spacing w:before="0" w:after="0" w:line="240" w:lineRule="auto"/>
              <w:jc w:val="center"/>
              <w:rPr>
                <w:ins w:id="1971" w:author="Carolina Ramírez H" w:date="2019-10-15T11:34:00Z"/>
                <w:rFonts w:ascii="Calibri" w:eastAsia="Times New Roman" w:hAnsi="Calibri" w:cs="Calibri"/>
                <w:b/>
                <w:bCs/>
                <w:color w:val="000000"/>
                <w:sz w:val="16"/>
                <w:szCs w:val="16"/>
                <w:lang w:val="es-CR" w:eastAsia="es-CR"/>
              </w:rPr>
            </w:pPr>
            <w:ins w:id="1972" w:author="Carolina Ramírez H" w:date="2019-10-15T11:34:00Z">
              <w:r w:rsidRPr="00BB20B8">
                <w:rPr>
                  <w:rFonts w:ascii="Calibri" w:eastAsia="Times New Roman" w:hAnsi="Calibri" w:cs="Calibri"/>
                  <w:b/>
                  <w:bCs/>
                  <w:color w:val="000000"/>
                  <w:sz w:val="16"/>
                  <w:szCs w:val="16"/>
                  <w:lang w:val="es-CR" w:eastAsia="es-CR"/>
                </w:rPr>
                <w:t>0</w:t>
              </w:r>
            </w:ins>
          </w:p>
        </w:tc>
        <w:tc>
          <w:tcPr>
            <w:tcW w:w="334" w:type="dxa"/>
            <w:tcBorders>
              <w:top w:val="dotDotDash" w:sz="4" w:space="0" w:color="auto"/>
              <w:left w:val="nil"/>
              <w:bottom w:val="single" w:sz="8" w:space="0" w:color="auto"/>
              <w:right w:val="nil"/>
            </w:tcBorders>
            <w:shd w:val="clear" w:color="000000" w:fill="FFFFFF"/>
            <w:vAlign w:val="center"/>
            <w:hideMark/>
            <w:tcPrChange w:id="1973" w:author="Carolina Ramírez H" w:date="2019-10-15T11:44:00Z">
              <w:tcPr>
                <w:tcW w:w="340" w:type="dxa"/>
                <w:tcBorders>
                  <w:top w:val="dotDotDash" w:sz="4" w:space="0" w:color="auto"/>
                  <w:left w:val="nil"/>
                  <w:bottom w:val="dotDotDash" w:sz="4" w:space="0" w:color="auto"/>
                  <w:right w:val="nil"/>
                </w:tcBorders>
                <w:shd w:val="clear" w:color="000000" w:fill="FFFFFF"/>
                <w:vAlign w:val="center"/>
                <w:hideMark/>
              </w:tcPr>
            </w:tcPrChange>
          </w:tcPr>
          <w:p w14:paraId="021D1A31" w14:textId="77777777" w:rsidR="00BB20B8" w:rsidRPr="00BB20B8" w:rsidRDefault="00BB20B8" w:rsidP="00BB20B8">
            <w:pPr>
              <w:spacing w:before="0" w:after="0" w:line="240" w:lineRule="auto"/>
              <w:jc w:val="center"/>
              <w:rPr>
                <w:ins w:id="1974" w:author="Carolina Ramírez H" w:date="2019-10-15T11:34:00Z"/>
                <w:rFonts w:ascii="Calibri" w:eastAsia="Times New Roman" w:hAnsi="Calibri" w:cs="Calibri"/>
                <w:b/>
                <w:bCs/>
                <w:color w:val="000000"/>
                <w:sz w:val="16"/>
                <w:szCs w:val="16"/>
                <w:lang w:val="es-CR" w:eastAsia="es-CR"/>
              </w:rPr>
            </w:pPr>
            <w:ins w:id="1975" w:author="Carolina Ramírez H" w:date="2019-10-15T11:34:00Z">
              <w:r w:rsidRPr="00BB20B8">
                <w:rPr>
                  <w:rFonts w:ascii="Calibri" w:eastAsia="Times New Roman" w:hAnsi="Calibri" w:cs="Calibri"/>
                  <w:b/>
                  <w:bCs/>
                  <w:color w:val="000000"/>
                  <w:sz w:val="16"/>
                  <w:szCs w:val="16"/>
                  <w:lang w:val="es-CR" w:eastAsia="es-CR"/>
                </w:rPr>
                <w:t>31</w:t>
              </w:r>
            </w:ins>
          </w:p>
        </w:tc>
        <w:tc>
          <w:tcPr>
            <w:tcW w:w="425" w:type="dxa"/>
            <w:tcBorders>
              <w:top w:val="dotDotDash" w:sz="4" w:space="0" w:color="auto"/>
              <w:left w:val="nil"/>
              <w:bottom w:val="single" w:sz="8" w:space="0" w:color="auto"/>
              <w:right w:val="nil"/>
            </w:tcBorders>
            <w:shd w:val="clear" w:color="000000" w:fill="FFFFFF"/>
            <w:vAlign w:val="center"/>
            <w:hideMark/>
            <w:tcPrChange w:id="1976" w:author="Carolina Ramírez H" w:date="2019-10-15T11:44:00Z">
              <w:tcPr>
                <w:tcW w:w="440" w:type="dxa"/>
                <w:tcBorders>
                  <w:top w:val="dotDotDash" w:sz="4" w:space="0" w:color="auto"/>
                  <w:left w:val="nil"/>
                  <w:bottom w:val="dotDotDash" w:sz="4" w:space="0" w:color="auto"/>
                  <w:right w:val="nil"/>
                </w:tcBorders>
                <w:shd w:val="clear" w:color="000000" w:fill="FFFFFF"/>
                <w:vAlign w:val="center"/>
                <w:hideMark/>
              </w:tcPr>
            </w:tcPrChange>
          </w:tcPr>
          <w:p w14:paraId="3182855F" w14:textId="77777777" w:rsidR="00BB20B8" w:rsidRPr="00BB20B8" w:rsidRDefault="00BB20B8" w:rsidP="00BB20B8">
            <w:pPr>
              <w:spacing w:before="0" w:after="0" w:line="240" w:lineRule="auto"/>
              <w:jc w:val="center"/>
              <w:rPr>
                <w:ins w:id="1977" w:author="Carolina Ramírez H" w:date="2019-10-15T11:34:00Z"/>
                <w:rFonts w:ascii="Calibri" w:eastAsia="Times New Roman" w:hAnsi="Calibri" w:cs="Calibri"/>
                <w:b/>
                <w:bCs/>
                <w:color w:val="000000"/>
                <w:sz w:val="16"/>
                <w:szCs w:val="16"/>
                <w:lang w:val="es-CR" w:eastAsia="es-CR"/>
              </w:rPr>
            </w:pPr>
            <w:ins w:id="1978" w:author="Carolina Ramírez H" w:date="2019-10-15T11:34:00Z">
              <w:r w:rsidRPr="00BB20B8">
                <w:rPr>
                  <w:rFonts w:ascii="Calibri" w:eastAsia="Times New Roman" w:hAnsi="Calibri" w:cs="Calibri"/>
                  <w:b/>
                  <w:bCs/>
                  <w:color w:val="000000"/>
                  <w:sz w:val="16"/>
                  <w:szCs w:val="16"/>
                  <w:lang w:val="es-CR" w:eastAsia="es-CR"/>
                </w:rPr>
                <w:t>49</w:t>
              </w:r>
            </w:ins>
          </w:p>
        </w:tc>
        <w:tc>
          <w:tcPr>
            <w:tcW w:w="476" w:type="dxa"/>
            <w:tcBorders>
              <w:top w:val="dotDotDash" w:sz="4" w:space="0" w:color="auto"/>
              <w:left w:val="nil"/>
              <w:bottom w:val="single" w:sz="8" w:space="0" w:color="auto"/>
              <w:right w:val="single" w:sz="12" w:space="0" w:color="auto"/>
            </w:tcBorders>
            <w:shd w:val="clear" w:color="000000" w:fill="FFFFFF"/>
            <w:vAlign w:val="center"/>
            <w:hideMark/>
            <w:tcPrChange w:id="1979" w:author="Carolina Ramírez H" w:date="2019-10-15T11:44:00Z">
              <w:tcPr>
                <w:tcW w:w="500" w:type="dxa"/>
                <w:tcBorders>
                  <w:top w:val="dotDotDash" w:sz="4" w:space="0" w:color="auto"/>
                  <w:left w:val="nil"/>
                  <w:bottom w:val="dotDotDash" w:sz="4" w:space="0" w:color="auto"/>
                  <w:right w:val="nil"/>
                </w:tcBorders>
                <w:shd w:val="clear" w:color="000000" w:fill="FFFFFF"/>
                <w:vAlign w:val="center"/>
                <w:hideMark/>
              </w:tcPr>
            </w:tcPrChange>
          </w:tcPr>
          <w:p w14:paraId="7743507F" w14:textId="77777777" w:rsidR="00BB20B8" w:rsidRPr="00BB20B8" w:rsidRDefault="00BB20B8" w:rsidP="00BB20B8">
            <w:pPr>
              <w:spacing w:before="0" w:after="0" w:line="240" w:lineRule="auto"/>
              <w:jc w:val="center"/>
              <w:rPr>
                <w:ins w:id="1980" w:author="Carolina Ramírez H" w:date="2019-10-15T11:34:00Z"/>
                <w:rFonts w:ascii="Calibri" w:eastAsia="Times New Roman" w:hAnsi="Calibri" w:cs="Calibri"/>
                <w:b/>
                <w:bCs/>
                <w:color w:val="000000"/>
                <w:sz w:val="16"/>
                <w:szCs w:val="16"/>
                <w:lang w:val="es-CR" w:eastAsia="es-CR"/>
              </w:rPr>
            </w:pPr>
            <w:ins w:id="1981" w:author="Carolina Ramírez H" w:date="2019-10-15T11:34:00Z">
              <w:r w:rsidRPr="00BB20B8">
                <w:rPr>
                  <w:rFonts w:ascii="Calibri" w:eastAsia="Times New Roman" w:hAnsi="Calibri" w:cs="Calibri"/>
                  <w:b/>
                  <w:bCs/>
                  <w:color w:val="000000"/>
                  <w:sz w:val="16"/>
                  <w:szCs w:val="16"/>
                  <w:lang w:val="es-CR" w:eastAsia="es-CR"/>
                </w:rPr>
                <w:t>18</w:t>
              </w:r>
            </w:ins>
          </w:p>
        </w:tc>
      </w:tr>
      <w:tr w:rsidR="00BB20B8" w:rsidRPr="00BB20B8" w14:paraId="38D6302E" w14:textId="77777777" w:rsidTr="00190794">
        <w:trPr>
          <w:trHeight w:val="216"/>
          <w:ins w:id="1982" w:author="Carolina Ramírez H" w:date="2019-10-15T11:34:00Z"/>
          <w:trPrChange w:id="1983" w:author="Carolina Ramírez H" w:date="2019-10-15T11:44:00Z">
            <w:trPr>
              <w:trHeight w:val="216"/>
            </w:trPr>
          </w:trPrChange>
        </w:trPr>
        <w:tc>
          <w:tcPr>
            <w:tcW w:w="5324" w:type="dxa"/>
            <w:gridSpan w:val="4"/>
            <w:tcBorders>
              <w:top w:val="single" w:sz="8" w:space="0" w:color="auto"/>
              <w:left w:val="single" w:sz="12" w:space="0" w:color="auto"/>
              <w:bottom w:val="single" w:sz="8" w:space="0" w:color="auto"/>
              <w:right w:val="nil"/>
            </w:tcBorders>
            <w:shd w:val="clear" w:color="000000" w:fill="FFFFFF"/>
            <w:vAlign w:val="center"/>
            <w:hideMark/>
            <w:tcPrChange w:id="1984" w:author="Carolina Ramírez H" w:date="2019-10-15T11:44:00Z">
              <w:tcPr>
                <w:tcW w:w="5220" w:type="dxa"/>
                <w:gridSpan w:val="4"/>
                <w:tcBorders>
                  <w:top w:val="single" w:sz="8" w:space="0" w:color="auto"/>
                  <w:left w:val="single" w:sz="8" w:space="0" w:color="auto"/>
                  <w:bottom w:val="single" w:sz="8" w:space="0" w:color="auto"/>
                  <w:right w:val="nil"/>
                </w:tcBorders>
                <w:shd w:val="clear" w:color="000000" w:fill="FFFFFF"/>
                <w:vAlign w:val="center"/>
                <w:hideMark/>
              </w:tcPr>
            </w:tcPrChange>
          </w:tcPr>
          <w:p w14:paraId="3CC2742F" w14:textId="77777777" w:rsidR="00BB20B8" w:rsidRPr="00BB20B8" w:rsidRDefault="00BB20B8" w:rsidP="00BB20B8">
            <w:pPr>
              <w:spacing w:before="0" w:after="0" w:line="240" w:lineRule="auto"/>
              <w:jc w:val="center"/>
              <w:rPr>
                <w:ins w:id="1985" w:author="Carolina Ramírez H" w:date="2019-10-15T11:34:00Z"/>
                <w:rFonts w:ascii="Calibri" w:eastAsia="Times New Roman" w:hAnsi="Calibri" w:cs="Calibri"/>
                <w:b/>
                <w:bCs/>
                <w:color w:val="000000"/>
                <w:sz w:val="16"/>
                <w:szCs w:val="16"/>
                <w:lang w:val="es-CR" w:eastAsia="es-CR"/>
              </w:rPr>
            </w:pPr>
            <w:ins w:id="1986" w:author="Carolina Ramírez H" w:date="2019-10-15T11:34:00Z">
              <w:r w:rsidRPr="00BB20B8">
                <w:rPr>
                  <w:rFonts w:ascii="Calibri" w:eastAsia="Times New Roman" w:hAnsi="Calibri" w:cs="Calibri"/>
                  <w:b/>
                  <w:bCs/>
                  <w:color w:val="000000"/>
                  <w:sz w:val="16"/>
                  <w:szCs w:val="16"/>
                  <w:lang w:val="es-CR" w:eastAsia="es-CR"/>
                </w:rPr>
                <w:t>TOTALES DE LA LICENCIATURA</w:t>
              </w:r>
            </w:ins>
          </w:p>
        </w:tc>
        <w:tc>
          <w:tcPr>
            <w:tcW w:w="693" w:type="dxa"/>
            <w:tcBorders>
              <w:top w:val="single" w:sz="8" w:space="0" w:color="auto"/>
              <w:left w:val="nil"/>
              <w:bottom w:val="single" w:sz="8" w:space="0" w:color="auto"/>
              <w:right w:val="nil"/>
            </w:tcBorders>
            <w:shd w:val="clear" w:color="000000" w:fill="FFFFFF"/>
            <w:vAlign w:val="center"/>
            <w:hideMark/>
            <w:tcPrChange w:id="1987" w:author="Carolina Ramírez H" w:date="2019-10-15T11:44:00Z">
              <w:tcPr>
                <w:tcW w:w="680" w:type="dxa"/>
                <w:tcBorders>
                  <w:top w:val="single" w:sz="8" w:space="0" w:color="auto"/>
                  <w:left w:val="nil"/>
                  <w:bottom w:val="single" w:sz="8" w:space="0" w:color="auto"/>
                  <w:right w:val="nil"/>
                </w:tcBorders>
                <w:shd w:val="clear" w:color="000000" w:fill="FFFFFF"/>
                <w:vAlign w:val="center"/>
                <w:hideMark/>
              </w:tcPr>
            </w:tcPrChange>
          </w:tcPr>
          <w:p w14:paraId="0AEFFF07" w14:textId="77777777" w:rsidR="00BB20B8" w:rsidRPr="00BB20B8" w:rsidRDefault="00BB20B8" w:rsidP="00BB20B8">
            <w:pPr>
              <w:spacing w:before="0" w:after="0" w:line="240" w:lineRule="auto"/>
              <w:jc w:val="center"/>
              <w:rPr>
                <w:ins w:id="1988" w:author="Carolina Ramírez H" w:date="2019-10-15T11:34:00Z"/>
                <w:rFonts w:ascii="Calibri" w:eastAsia="Times New Roman" w:hAnsi="Calibri" w:cs="Calibri"/>
                <w:b/>
                <w:bCs/>
                <w:color w:val="000000"/>
                <w:sz w:val="16"/>
                <w:szCs w:val="16"/>
                <w:lang w:val="es-CR" w:eastAsia="es-CR"/>
              </w:rPr>
            </w:pPr>
            <w:ins w:id="1989" w:author="Carolina Ramírez H" w:date="2019-10-15T11:34:00Z">
              <w:r w:rsidRPr="00BB20B8">
                <w:rPr>
                  <w:rFonts w:ascii="Calibri" w:eastAsia="Times New Roman" w:hAnsi="Calibri" w:cs="Calibri"/>
                  <w:b/>
                  <w:bCs/>
                  <w:color w:val="000000"/>
                  <w:sz w:val="16"/>
                  <w:szCs w:val="16"/>
                  <w:lang w:val="es-CR" w:eastAsia="es-CR"/>
                </w:rPr>
                <w:t>36</w:t>
              </w:r>
            </w:ins>
          </w:p>
        </w:tc>
        <w:tc>
          <w:tcPr>
            <w:tcW w:w="368" w:type="dxa"/>
            <w:tcBorders>
              <w:top w:val="single" w:sz="8" w:space="0" w:color="auto"/>
              <w:left w:val="nil"/>
              <w:bottom w:val="single" w:sz="8" w:space="0" w:color="auto"/>
              <w:right w:val="nil"/>
            </w:tcBorders>
            <w:shd w:val="clear" w:color="000000" w:fill="FFFFFF"/>
            <w:vAlign w:val="center"/>
            <w:hideMark/>
            <w:tcPrChange w:id="1990" w:author="Carolina Ramírez H" w:date="2019-10-15T11:44:00Z">
              <w:tcPr>
                <w:tcW w:w="380" w:type="dxa"/>
                <w:tcBorders>
                  <w:top w:val="single" w:sz="8" w:space="0" w:color="auto"/>
                  <w:left w:val="nil"/>
                  <w:bottom w:val="single" w:sz="8" w:space="0" w:color="auto"/>
                  <w:right w:val="nil"/>
                </w:tcBorders>
                <w:shd w:val="clear" w:color="000000" w:fill="FFFFFF"/>
                <w:vAlign w:val="center"/>
                <w:hideMark/>
              </w:tcPr>
            </w:tcPrChange>
          </w:tcPr>
          <w:p w14:paraId="34175BC0" w14:textId="77777777" w:rsidR="00BB20B8" w:rsidRPr="00BB20B8" w:rsidRDefault="00BB20B8" w:rsidP="00BB20B8">
            <w:pPr>
              <w:spacing w:before="0" w:after="0" w:line="240" w:lineRule="auto"/>
              <w:jc w:val="center"/>
              <w:rPr>
                <w:ins w:id="1991" w:author="Carolina Ramírez H" w:date="2019-10-15T11:34:00Z"/>
                <w:rFonts w:ascii="Calibri" w:eastAsia="Times New Roman" w:hAnsi="Calibri" w:cs="Calibri"/>
                <w:b/>
                <w:bCs/>
                <w:color w:val="000000"/>
                <w:sz w:val="16"/>
                <w:szCs w:val="16"/>
                <w:lang w:val="es-CR" w:eastAsia="es-CR"/>
              </w:rPr>
            </w:pPr>
            <w:ins w:id="1992" w:author="Carolina Ramírez H" w:date="2019-10-15T11:34:00Z">
              <w:r w:rsidRPr="00BB20B8">
                <w:rPr>
                  <w:rFonts w:ascii="Calibri" w:eastAsia="Times New Roman" w:hAnsi="Calibri" w:cs="Calibri"/>
                  <w:b/>
                  <w:bCs/>
                  <w:color w:val="000000"/>
                  <w:sz w:val="16"/>
                  <w:szCs w:val="16"/>
                  <w:lang w:val="es-CR" w:eastAsia="es-CR"/>
                </w:rPr>
                <w:t>15</w:t>
              </w:r>
            </w:ins>
          </w:p>
        </w:tc>
        <w:tc>
          <w:tcPr>
            <w:tcW w:w="317" w:type="dxa"/>
            <w:tcBorders>
              <w:top w:val="single" w:sz="8" w:space="0" w:color="auto"/>
              <w:left w:val="nil"/>
              <w:bottom w:val="single" w:sz="8" w:space="0" w:color="auto"/>
              <w:right w:val="nil"/>
            </w:tcBorders>
            <w:shd w:val="clear" w:color="000000" w:fill="FFFFFF"/>
            <w:vAlign w:val="center"/>
            <w:hideMark/>
            <w:tcPrChange w:id="1993" w:author="Carolina Ramírez H" w:date="2019-10-15T11:44:00Z">
              <w:tcPr>
                <w:tcW w:w="320" w:type="dxa"/>
                <w:tcBorders>
                  <w:top w:val="single" w:sz="8" w:space="0" w:color="auto"/>
                  <w:left w:val="nil"/>
                  <w:bottom w:val="single" w:sz="8" w:space="0" w:color="auto"/>
                  <w:right w:val="nil"/>
                </w:tcBorders>
                <w:shd w:val="clear" w:color="000000" w:fill="FFFFFF"/>
                <w:vAlign w:val="center"/>
                <w:hideMark/>
              </w:tcPr>
            </w:tcPrChange>
          </w:tcPr>
          <w:p w14:paraId="7F27B508" w14:textId="77777777" w:rsidR="00BB20B8" w:rsidRPr="00BB20B8" w:rsidRDefault="00BB20B8" w:rsidP="00BB20B8">
            <w:pPr>
              <w:spacing w:before="0" w:after="0" w:line="240" w:lineRule="auto"/>
              <w:jc w:val="center"/>
              <w:rPr>
                <w:ins w:id="1994" w:author="Carolina Ramírez H" w:date="2019-10-15T11:34:00Z"/>
                <w:rFonts w:ascii="Calibri" w:eastAsia="Times New Roman" w:hAnsi="Calibri" w:cs="Calibri"/>
                <w:b/>
                <w:bCs/>
                <w:color w:val="000000"/>
                <w:sz w:val="16"/>
                <w:szCs w:val="16"/>
                <w:lang w:val="es-CR" w:eastAsia="es-CR"/>
              </w:rPr>
            </w:pPr>
            <w:ins w:id="1995" w:author="Carolina Ramírez H" w:date="2019-10-15T11:34:00Z">
              <w:r w:rsidRPr="00BB20B8">
                <w:rPr>
                  <w:rFonts w:ascii="Calibri" w:eastAsia="Times New Roman" w:hAnsi="Calibri" w:cs="Calibri"/>
                  <w:b/>
                  <w:bCs/>
                  <w:color w:val="000000"/>
                  <w:sz w:val="16"/>
                  <w:szCs w:val="16"/>
                  <w:lang w:val="es-CR" w:eastAsia="es-CR"/>
                </w:rPr>
                <w:t>10</w:t>
              </w:r>
            </w:ins>
          </w:p>
        </w:tc>
        <w:tc>
          <w:tcPr>
            <w:tcW w:w="305" w:type="dxa"/>
            <w:tcBorders>
              <w:top w:val="single" w:sz="8" w:space="0" w:color="auto"/>
              <w:left w:val="nil"/>
              <w:bottom w:val="single" w:sz="8" w:space="0" w:color="auto"/>
              <w:right w:val="nil"/>
            </w:tcBorders>
            <w:shd w:val="clear" w:color="000000" w:fill="FFFFFF"/>
            <w:vAlign w:val="center"/>
            <w:hideMark/>
            <w:tcPrChange w:id="1996" w:author="Carolina Ramírez H" w:date="2019-10-15T11:44:00Z">
              <w:tcPr>
                <w:tcW w:w="320" w:type="dxa"/>
                <w:tcBorders>
                  <w:top w:val="single" w:sz="8" w:space="0" w:color="auto"/>
                  <w:left w:val="nil"/>
                  <w:bottom w:val="single" w:sz="8" w:space="0" w:color="auto"/>
                  <w:right w:val="nil"/>
                </w:tcBorders>
                <w:shd w:val="clear" w:color="000000" w:fill="FFFFFF"/>
                <w:vAlign w:val="center"/>
                <w:hideMark/>
              </w:tcPr>
            </w:tcPrChange>
          </w:tcPr>
          <w:p w14:paraId="3158DD68" w14:textId="77777777" w:rsidR="00BB20B8" w:rsidRPr="00BB20B8" w:rsidRDefault="00BB20B8" w:rsidP="00BB20B8">
            <w:pPr>
              <w:spacing w:before="0" w:after="0" w:line="240" w:lineRule="auto"/>
              <w:jc w:val="center"/>
              <w:rPr>
                <w:ins w:id="1997" w:author="Carolina Ramírez H" w:date="2019-10-15T11:34:00Z"/>
                <w:rFonts w:ascii="Calibri" w:eastAsia="Times New Roman" w:hAnsi="Calibri" w:cs="Calibri"/>
                <w:b/>
                <w:bCs/>
                <w:color w:val="000000"/>
                <w:sz w:val="16"/>
                <w:szCs w:val="16"/>
                <w:lang w:val="es-CR" w:eastAsia="es-CR"/>
              </w:rPr>
            </w:pPr>
            <w:ins w:id="1998" w:author="Carolina Ramírez H" w:date="2019-10-15T11:34:00Z">
              <w:r w:rsidRPr="00BB20B8">
                <w:rPr>
                  <w:rFonts w:ascii="Calibri" w:eastAsia="Times New Roman" w:hAnsi="Calibri" w:cs="Calibri"/>
                  <w:b/>
                  <w:bCs/>
                  <w:color w:val="000000"/>
                  <w:sz w:val="16"/>
                  <w:szCs w:val="16"/>
                  <w:lang w:val="es-CR" w:eastAsia="es-CR"/>
                </w:rPr>
                <w:t>4</w:t>
              </w:r>
            </w:ins>
          </w:p>
        </w:tc>
        <w:tc>
          <w:tcPr>
            <w:tcW w:w="342" w:type="dxa"/>
            <w:tcBorders>
              <w:top w:val="single" w:sz="8" w:space="0" w:color="auto"/>
              <w:left w:val="nil"/>
              <w:bottom w:val="single" w:sz="8" w:space="0" w:color="auto"/>
              <w:right w:val="nil"/>
            </w:tcBorders>
            <w:shd w:val="clear" w:color="000000" w:fill="FFFFFF"/>
            <w:vAlign w:val="center"/>
            <w:hideMark/>
            <w:tcPrChange w:id="1999" w:author="Carolina Ramírez H" w:date="2019-10-15T11:44:00Z">
              <w:tcPr>
                <w:tcW w:w="360" w:type="dxa"/>
                <w:tcBorders>
                  <w:top w:val="single" w:sz="8" w:space="0" w:color="auto"/>
                  <w:left w:val="nil"/>
                  <w:bottom w:val="single" w:sz="8" w:space="0" w:color="auto"/>
                  <w:right w:val="nil"/>
                </w:tcBorders>
                <w:shd w:val="clear" w:color="000000" w:fill="FFFFFF"/>
                <w:vAlign w:val="center"/>
                <w:hideMark/>
              </w:tcPr>
            </w:tcPrChange>
          </w:tcPr>
          <w:p w14:paraId="3932AF08" w14:textId="77777777" w:rsidR="00BB20B8" w:rsidRPr="00BB20B8" w:rsidRDefault="00BB20B8" w:rsidP="00BB20B8">
            <w:pPr>
              <w:spacing w:before="0" w:after="0" w:line="240" w:lineRule="auto"/>
              <w:jc w:val="center"/>
              <w:rPr>
                <w:ins w:id="2000" w:author="Carolina Ramírez H" w:date="2019-10-15T11:34:00Z"/>
                <w:rFonts w:ascii="Calibri" w:eastAsia="Times New Roman" w:hAnsi="Calibri" w:cs="Calibri"/>
                <w:b/>
                <w:bCs/>
                <w:color w:val="000000"/>
                <w:sz w:val="16"/>
                <w:szCs w:val="16"/>
                <w:lang w:val="es-CR" w:eastAsia="es-CR"/>
              </w:rPr>
            </w:pPr>
            <w:ins w:id="2001" w:author="Carolina Ramírez H" w:date="2019-10-15T11:34:00Z">
              <w:r w:rsidRPr="00BB20B8">
                <w:rPr>
                  <w:rFonts w:ascii="Calibri" w:eastAsia="Times New Roman" w:hAnsi="Calibri" w:cs="Calibri"/>
                  <w:b/>
                  <w:bCs/>
                  <w:color w:val="000000"/>
                  <w:sz w:val="16"/>
                  <w:szCs w:val="16"/>
                  <w:lang w:val="es-CR" w:eastAsia="es-CR"/>
                </w:rPr>
                <w:t>0</w:t>
              </w:r>
            </w:ins>
          </w:p>
        </w:tc>
        <w:tc>
          <w:tcPr>
            <w:tcW w:w="356" w:type="dxa"/>
            <w:tcBorders>
              <w:top w:val="single" w:sz="8" w:space="0" w:color="auto"/>
              <w:left w:val="nil"/>
              <w:bottom w:val="single" w:sz="8" w:space="0" w:color="auto"/>
              <w:right w:val="nil"/>
            </w:tcBorders>
            <w:shd w:val="clear" w:color="000000" w:fill="FFFFFF"/>
            <w:vAlign w:val="center"/>
            <w:hideMark/>
            <w:tcPrChange w:id="2002" w:author="Carolina Ramírez H" w:date="2019-10-15T11:44:00Z">
              <w:tcPr>
                <w:tcW w:w="380" w:type="dxa"/>
                <w:tcBorders>
                  <w:top w:val="single" w:sz="8" w:space="0" w:color="auto"/>
                  <w:left w:val="nil"/>
                  <w:bottom w:val="single" w:sz="8" w:space="0" w:color="auto"/>
                  <w:right w:val="nil"/>
                </w:tcBorders>
                <w:shd w:val="clear" w:color="000000" w:fill="FFFFFF"/>
                <w:vAlign w:val="center"/>
                <w:hideMark/>
              </w:tcPr>
            </w:tcPrChange>
          </w:tcPr>
          <w:p w14:paraId="68718DFC" w14:textId="77777777" w:rsidR="00BB20B8" w:rsidRPr="00BB20B8" w:rsidRDefault="00BB20B8" w:rsidP="00BB20B8">
            <w:pPr>
              <w:spacing w:before="0" w:after="0" w:line="240" w:lineRule="auto"/>
              <w:jc w:val="center"/>
              <w:rPr>
                <w:ins w:id="2003" w:author="Carolina Ramírez H" w:date="2019-10-15T11:34:00Z"/>
                <w:rFonts w:ascii="Calibri" w:eastAsia="Times New Roman" w:hAnsi="Calibri" w:cs="Calibri"/>
                <w:b/>
                <w:bCs/>
                <w:color w:val="000000"/>
                <w:sz w:val="16"/>
                <w:szCs w:val="16"/>
                <w:lang w:val="es-CR" w:eastAsia="es-CR"/>
              </w:rPr>
            </w:pPr>
            <w:ins w:id="2004" w:author="Carolina Ramírez H" w:date="2019-10-15T11:34:00Z">
              <w:r w:rsidRPr="00BB20B8">
                <w:rPr>
                  <w:rFonts w:ascii="Calibri" w:eastAsia="Times New Roman" w:hAnsi="Calibri" w:cs="Calibri"/>
                  <w:b/>
                  <w:bCs/>
                  <w:color w:val="000000"/>
                  <w:sz w:val="16"/>
                  <w:szCs w:val="16"/>
                  <w:lang w:val="es-CR" w:eastAsia="es-CR"/>
                </w:rPr>
                <w:t>0</w:t>
              </w:r>
            </w:ins>
          </w:p>
        </w:tc>
        <w:tc>
          <w:tcPr>
            <w:tcW w:w="334" w:type="dxa"/>
            <w:tcBorders>
              <w:top w:val="single" w:sz="8" w:space="0" w:color="auto"/>
              <w:left w:val="nil"/>
              <w:bottom w:val="single" w:sz="8" w:space="0" w:color="auto"/>
              <w:right w:val="nil"/>
            </w:tcBorders>
            <w:shd w:val="clear" w:color="000000" w:fill="FFFFFF"/>
            <w:vAlign w:val="center"/>
            <w:hideMark/>
            <w:tcPrChange w:id="2005" w:author="Carolina Ramírez H" w:date="2019-10-15T11:44:00Z">
              <w:tcPr>
                <w:tcW w:w="340" w:type="dxa"/>
                <w:tcBorders>
                  <w:top w:val="single" w:sz="8" w:space="0" w:color="auto"/>
                  <w:left w:val="nil"/>
                  <w:bottom w:val="single" w:sz="8" w:space="0" w:color="auto"/>
                  <w:right w:val="nil"/>
                </w:tcBorders>
                <w:shd w:val="clear" w:color="000000" w:fill="FFFFFF"/>
                <w:vAlign w:val="center"/>
                <w:hideMark/>
              </w:tcPr>
            </w:tcPrChange>
          </w:tcPr>
          <w:p w14:paraId="6760F2B5" w14:textId="77777777" w:rsidR="00BB20B8" w:rsidRPr="00BB20B8" w:rsidRDefault="00BB20B8" w:rsidP="00BB20B8">
            <w:pPr>
              <w:spacing w:before="0" w:after="0" w:line="240" w:lineRule="auto"/>
              <w:jc w:val="center"/>
              <w:rPr>
                <w:ins w:id="2006" w:author="Carolina Ramírez H" w:date="2019-10-15T11:34:00Z"/>
                <w:rFonts w:ascii="Calibri" w:eastAsia="Times New Roman" w:hAnsi="Calibri" w:cs="Calibri"/>
                <w:b/>
                <w:bCs/>
                <w:color w:val="000000"/>
                <w:sz w:val="16"/>
                <w:szCs w:val="16"/>
                <w:lang w:val="es-CR" w:eastAsia="es-CR"/>
              </w:rPr>
            </w:pPr>
            <w:ins w:id="2007" w:author="Carolina Ramírez H" w:date="2019-10-15T11:34:00Z">
              <w:r w:rsidRPr="00BB20B8">
                <w:rPr>
                  <w:rFonts w:ascii="Calibri" w:eastAsia="Times New Roman" w:hAnsi="Calibri" w:cs="Calibri"/>
                  <w:b/>
                  <w:bCs/>
                  <w:color w:val="000000"/>
                  <w:sz w:val="16"/>
                  <w:szCs w:val="16"/>
                  <w:lang w:val="es-CR" w:eastAsia="es-CR"/>
                </w:rPr>
                <w:t>55</w:t>
              </w:r>
            </w:ins>
          </w:p>
        </w:tc>
        <w:tc>
          <w:tcPr>
            <w:tcW w:w="425" w:type="dxa"/>
            <w:tcBorders>
              <w:top w:val="single" w:sz="8" w:space="0" w:color="auto"/>
              <w:left w:val="nil"/>
              <w:bottom w:val="single" w:sz="8" w:space="0" w:color="auto"/>
              <w:right w:val="nil"/>
            </w:tcBorders>
            <w:shd w:val="clear" w:color="000000" w:fill="FFFFFF"/>
            <w:vAlign w:val="center"/>
            <w:hideMark/>
            <w:tcPrChange w:id="2008" w:author="Carolina Ramírez H" w:date="2019-10-15T11:44:00Z">
              <w:tcPr>
                <w:tcW w:w="440" w:type="dxa"/>
                <w:tcBorders>
                  <w:top w:val="single" w:sz="8" w:space="0" w:color="auto"/>
                  <w:left w:val="nil"/>
                  <w:bottom w:val="single" w:sz="8" w:space="0" w:color="auto"/>
                  <w:right w:val="nil"/>
                </w:tcBorders>
                <w:shd w:val="clear" w:color="000000" w:fill="FFFFFF"/>
                <w:vAlign w:val="center"/>
                <w:hideMark/>
              </w:tcPr>
            </w:tcPrChange>
          </w:tcPr>
          <w:p w14:paraId="0D4BF4C1" w14:textId="77777777" w:rsidR="00BB20B8" w:rsidRPr="00BB20B8" w:rsidRDefault="00BB20B8" w:rsidP="00BB20B8">
            <w:pPr>
              <w:spacing w:before="0" w:after="0" w:line="240" w:lineRule="auto"/>
              <w:jc w:val="center"/>
              <w:rPr>
                <w:ins w:id="2009" w:author="Carolina Ramírez H" w:date="2019-10-15T11:34:00Z"/>
                <w:rFonts w:ascii="Calibri" w:eastAsia="Times New Roman" w:hAnsi="Calibri" w:cs="Calibri"/>
                <w:b/>
                <w:bCs/>
                <w:color w:val="000000"/>
                <w:sz w:val="16"/>
                <w:szCs w:val="16"/>
                <w:lang w:val="es-CR" w:eastAsia="es-CR"/>
              </w:rPr>
            </w:pPr>
            <w:ins w:id="2010" w:author="Carolina Ramírez H" w:date="2019-10-15T11:34:00Z">
              <w:r w:rsidRPr="00BB20B8">
                <w:rPr>
                  <w:rFonts w:ascii="Calibri" w:eastAsia="Times New Roman" w:hAnsi="Calibri" w:cs="Calibri"/>
                  <w:b/>
                  <w:bCs/>
                  <w:color w:val="000000"/>
                  <w:sz w:val="16"/>
                  <w:szCs w:val="16"/>
                  <w:lang w:val="es-CR" w:eastAsia="es-CR"/>
                </w:rPr>
                <w:t>87</w:t>
              </w:r>
            </w:ins>
          </w:p>
        </w:tc>
        <w:tc>
          <w:tcPr>
            <w:tcW w:w="476" w:type="dxa"/>
            <w:tcBorders>
              <w:top w:val="single" w:sz="8" w:space="0" w:color="auto"/>
              <w:left w:val="nil"/>
              <w:bottom w:val="single" w:sz="8" w:space="0" w:color="auto"/>
              <w:right w:val="single" w:sz="12" w:space="0" w:color="auto"/>
            </w:tcBorders>
            <w:shd w:val="clear" w:color="000000" w:fill="FFFFFF"/>
            <w:vAlign w:val="center"/>
            <w:hideMark/>
            <w:tcPrChange w:id="2011" w:author="Carolina Ramírez H" w:date="2019-10-15T11:44:00Z">
              <w:tcPr>
                <w:tcW w:w="500" w:type="dxa"/>
                <w:tcBorders>
                  <w:top w:val="single" w:sz="8" w:space="0" w:color="auto"/>
                  <w:left w:val="nil"/>
                  <w:bottom w:val="single" w:sz="8" w:space="0" w:color="auto"/>
                  <w:right w:val="nil"/>
                </w:tcBorders>
                <w:shd w:val="clear" w:color="000000" w:fill="FFFFFF"/>
                <w:vAlign w:val="center"/>
                <w:hideMark/>
              </w:tcPr>
            </w:tcPrChange>
          </w:tcPr>
          <w:p w14:paraId="35F95247" w14:textId="77777777" w:rsidR="00BB20B8" w:rsidRPr="00BB20B8" w:rsidRDefault="00BB20B8" w:rsidP="00BB20B8">
            <w:pPr>
              <w:spacing w:before="0" w:after="0" w:line="240" w:lineRule="auto"/>
              <w:jc w:val="center"/>
              <w:rPr>
                <w:ins w:id="2012" w:author="Carolina Ramírez H" w:date="2019-10-15T11:34:00Z"/>
                <w:rFonts w:ascii="Calibri" w:eastAsia="Times New Roman" w:hAnsi="Calibri" w:cs="Calibri"/>
                <w:b/>
                <w:bCs/>
                <w:color w:val="000000"/>
                <w:sz w:val="16"/>
                <w:szCs w:val="16"/>
                <w:lang w:val="es-CR" w:eastAsia="es-CR"/>
              </w:rPr>
            </w:pPr>
            <w:ins w:id="2013" w:author="Carolina Ramírez H" w:date="2019-10-15T11:34:00Z">
              <w:r w:rsidRPr="00BB20B8">
                <w:rPr>
                  <w:rFonts w:ascii="Calibri" w:eastAsia="Times New Roman" w:hAnsi="Calibri" w:cs="Calibri"/>
                  <w:b/>
                  <w:bCs/>
                  <w:color w:val="000000"/>
                  <w:sz w:val="16"/>
                  <w:szCs w:val="16"/>
                  <w:lang w:val="es-CR" w:eastAsia="es-CR"/>
                </w:rPr>
                <w:t>32</w:t>
              </w:r>
            </w:ins>
          </w:p>
        </w:tc>
      </w:tr>
      <w:tr w:rsidR="00BB20B8" w:rsidRPr="00BB20B8" w14:paraId="70BBED4A" w14:textId="77777777" w:rsidTr="00190794">
        <w:trPr>
          <w:trHeight w:val="264"/>
          <w:ins w:id="2014" w:author="Carolina Ramírez H" w:date="2019-10-15T11:34:00Z"/>
          <w:trPrChange w:id="2015" w:author="Carolina Ramírez H" w:date="2019-10-15T11:44:00Z">
            <w:trPr>
              <w:trHeight w:val="264"/>
            </w:trPr>
          </w:trPrChange>
        </w:trPr>
        <w:tc>
          <w:tcPr>
            <w:tcW w:w="8940" w:type="dxa"/>
            <w:gridSpan w:val="13"/>
            <w:tcBorders>
              <w:top w:val="single" w:sz="8" w:space="0" w:color="auto"/>
              <w:left w:val="single" w:sz="12" w:space="0" w:color="auto"/>
              <w:bottom w:val="single" w:sz="12" w:space="0" w:color="auto"/>
              <w:right w:val="single" w:sz="12" w:space="0" w:color="auto"/>
            </w:tcBorders>
            <w:shd w:val="clear" w:color="000000" w:fill="FFFFFF"/>
            <w:hideMark/>
            <w:tcPrChange w:id="2016" w:author="Carolina Ramírez H" w:date="2019-10-15T11:44:00Z">
              <w:tcPr>
                <w:tcW w:w="8940" w:type="dxa"/>
                <w:gridSpan w:val="13"/>
                <w:tcBorders>
                  <w:top w:val="single" w:sz="8" w:space="0" w:color="auto"/>
                  <w:left w:val="nil"/>
                  <w:bottom w:val="nil"/>
                  <w:right w:val="nil"/>
                </w:tcBorders>
                <w:shd w:val="clear" w:color="000000" w:fill="FFFFFF"/>
                <w:hideMark/>
              </w:tcPr>
            </w:tcPrChange>
          </w:tcPr>
          <w:p w14:paraId="11D85BB7" w14:textId="77777777" w:rsidR="00190794" w:rsidRDefault="00BB20B8" w:rsidP="00BB20B8">
            <w:pPr>
              <w:spacing w:before="0" w:after="0" w:line="240" w:lineRule="auto"/>
              <w:jc w:val="center"/>
              <w:rPr>
                <w:ins w:id="2017" w:author="Carolina Ramírez H" w:date="2019-10-15T11:44:00Z"/>
                <w:rFonts w:ascii="Calibri" w:eastAsia="Times New Roman" w:hAnsi="Calibri" w:cs="Calibri"/>
                <w:color w:val="000000"/>
                <w:sz w:val="16"/>
                <w:szCs w:val="16"/>
                <w:lang w:val="es-CR" w:eastAsia="es-CR"/>
              </w:rPr>
            </w:pPr>
            <w:ins w:id="2018" w:author="Carolina Ramírez H" w:date="2019-10-15T11:34:00Z">
              <w:r w:rsidRPr="00BB20B8">
                <w:rPr>
                  <w:rFonts w:ascii="Calibri" w:eastAsia="Times New Roman" w:hAnsi="Calibri" w:cs="Calibri"/>
                  <w:color w:val="000000"/>
                  <w:sz w:val="16"/>
                  <w:szCs w:val="16"/>
                  <w:lang w:val="es-CR" w:eastAsia="es-CR"/>
                </w:rPr>
                <w:t xml:space="preserve">*Horas: T: teoría, P: Práctica, L: Laboratorio, G: Gira, I: Investigación, EI: Estudio Independiente, T: Total de horas del curso, </w:t>
              </w:r>
            </w:ins>
          </w:p>
          <w:p w14:paraId="0C032C02" w14:textId="06EECA6D" w:rsidR="00BB20B8" w:rsidRPr="00BB20B8" w:rsidRDefault="00BB20B8" w:rsidP="00BB20B8">
            <w:pPr>
              <w:spacing w:before="0" w:after="0" w:line="240" w:lineRule="auto"/>
              <w:jc w:val="center"/>
              <w:rPr>
                <w:ins w:id="2019" w:author="Carolina Ramírez H" w:date="2019-10-15T11:34:00Z"/>
                <w:rFonts w:ascii="Calibri" w:eastAsia="Times New Roman" w:hAnsi="Calibri" w:cs="Calibri"/>
                <w:color w:val="000000"/>
                <w:sz w:val="16"/>
                <w:szCs w:val="16"/>
                <w:lang w:val="es-CR" w:eastAsia="es-CR"/>
              </w:rPr>
            </w:pPr>
            <w:ins w:id="2020" w:author="Carolina Ramírez H" w:date="2019-10-15T11:34:00Z">
              <w:r w:rsidRPr="00BB20B8">
                <w:rPr>
                  <w:rFonts w:ascii="Calibri" w:eastAsia="Times New Roman" w:hAnsi="Calibri" w:cs="Calibri"/>
                  <w:color w:val="000000"/>
                  <w:sz w:val="16"/>
                  <w:szCs w:val="16"/>
                  <w:lang w:val="es-CR" w:eastAsia="es-CR"/>
                </w:rPr>
                <w:t>HD: Horas Docente</w:t>
              </w:r>
            </w:ins>
          </w:p>
        </w:tc>
      </w:tr>
    </w:tbl>
    <w:p w14:paraId="37A6D985" w14:textId="5BF9BF9E" w:rsidR="00F90C6E" w:rsidRDefault="00F90C6E" w:rsidP="00E97A3F">
      <w:pPr>
        <w:spacing w:before="0" w:after="0"/>
        <w:jc w:val="center"/>
        <w:rPr>
          <w:ins w:id="2021" w:author="Carolina Ramírez H" w:date="2019-10-15T11:32:00Z"/>
          <w:b/>
          <w:bCs/>
          <w:lang w:val="es-CR"/>
        </w:rPr>
      </w:pPr>
    </w:p>
    <w:p w14:paraId="235CBE80" w14:textId="77777777" w:rsidR="00F90C6E" w:rsidRPr="00E97A3F" w:rsidRDefault="00F90C6E" w:rsidP="00E97A3F">
      <w:pPr>
        <w:spacing w:before="0" w:after="0"/>
        <w:jc w:val="center"/>
        <w:rPr>
          <w:b/>
          <w:bCs/>
          <w:lang w:val="es-CR"/>
        </w:rPr>
      </w:pPr>
    </w:p>
    <w:p w14:paraId="129FD69F" w14:textId="7AA80C6E" w:rsidR="001C72EC" w:rsidRPr="0017434F" w:rsidDel="00B37321" w:rsidRDefault="001C72EC" w:rsidP="001C72EC">
      <w:pPr>
        <w:rPr>
          <w:del w:id="2022" w:author="Carolina Ramírez H" w:date="2019-10-15T12:03:00Z"/>
          <w:sz w:val="22"/>
          <w:szCs w:val="20"/>
        </w:rPr>
      </w:pPr>
      <w:del w:id="2023" w:author="Carolina Ramírez H" w:date="2019-10-15T12:03:00Z">
        <w:r w:rsidDel="00B37321">
          <w:rPr>
            <w:sz w:val="22"/>
            <w:szCs w:val="20"/>
          </w:rPr>
          <w:delText>Fuente: Elaboración propia, 2019.</w:delText>
        </w:r>
      </w:del>
    </w:p>
    <w:p w14:paraId="27FA8691" w14:textId="77777777" w:rsidR="00E97002" w:rsidRDefault="00AE7D8E" w:rsidP="00AE7D8E">
      <w:pPr>
        <w:pStyle w:val="Ttulo1"/>
        <w:rPr>
          <w:rStyle w:val="TTULO10"/>
          <w:b/>
        </w:rPr>
      </w:pPr>
      <w:bookmarkStart w:id="2024" w:name="_Toc21440790"/>
      <w:bookmarkStart w:id="2025" w:name="_Toc21529114"/>
      <w:r>
        <w:rPr>
          <w:rStyle w:val="TTULO10"/>
          <w:b/>
        </w:rPr>
        <w:t xml:space="preserve">12. </w:t>
      </w:r>
      <w:r w:rsidR="00E97002" w:rsidRPr="00E97002">
        <w:rPr>
          <w:rStyle w:val="TTULO10"/>
          <w:b/>
        </w:rPr>
        <w:t>REQUISITOS DE INGRESO</w:t>
      </w:r>
      <w:bookmarkEnd w:id="2024"/>
      <w:bookmarkEnd w:id="2025"/>
    </w:p>
    <w:p w14:paraId="797E6655" w14:textId="61FFDF5A" w:rsidR="00371969" w:rsidRPr="00A624CA" w:rsidRDefault="004A17B7" w:rsidP="00371969">
      <w:pPr>
        <w:rPr>
          <w:ins w:id="2026" w:author="Carolina Ramírez H" w:date="2019-10-15T12:08:00Z"/>
        </w:rPr>
      </w:pPr>
      <w:del w:id="2027" w:author="Carolina Ramírez H" w:date="2019-10-15T12:09:00Z">
        <w:r w:rsidRPr="0065416F" w:rsidDel="00371969">
          <w:rPr>
            <w:rFonts w:cs="Arial"/>
            <w:highlight w:val="yellow"/>
            <w:lang w:val="es-CR"/>
          </w:rPr>
          <w:delText xml:space="preserve">Los interesados en ingresar </w:delText>
        </w:r>
        <w:r w:rsidR="00A610D5" w:rsidRPr="0065416F" w:rsidDel="00371969">
          <w:rPr>
            <w:rFonts w:cs="Arial"/>
            <w:highlight w:val="yellow"/>
            <w:lang w:val="es-CR"/>
          </w:rPr>
          <w:delText>a la Licenciatura en Economía</w:delText>
        </w:r>
        <w:r w:rsidRPr="0065416F" w:rsidDel="00371969">
          <w:rPr>
            <w:rFonts w:cs="Arial"/>
            <w:highlight w:val="yellow"/>
            <w:lang w:val="es-CR"/>
          </w:rPr>
          <w:delText xml:space="preserve"> deberán contar </w:delText>
        </w:r>
        <w:r w:rsidR="003F2B82" w:rsidRPr="0065416F" w:rsidDel="00371969">
          <w:rPr>
            <w:rFonts w:cs="Arial"/>
            <w:highlight w:val="yellow"/>
            <w:lang w:val="es-CR"/>
          </w:rPr>
          <w:delText xml:space="preserve">el </w:delText>
        </w:r>
        <w:r w:rsidR="00B47BC8" w:rsidRPr="0065416F" w:rsidDel="00371969">
          <w:rPr>
            <w:rFonts w:cs="Arial"/>
            <w:highlight w:val="yellow"/>
            <w:lang w:val="es-CR"/>
          </w:rPr>
          <w:delText>Bachillerato en Economía debidamente reconocido por la Universidad Nacional.</w:delText>
        </w:r>
      </w:del>
      <w:ins w:id="2028" w:author="Carolina Ramírez H" w:date="2019-10-15T12:08:00Z">
        <w:r w:rsidR="00371969" w:rsidRPr="00A624CA">
          <w:t xml:space="preserve">El ingreso a la Licenciatura en </w:t>
        </w:r>
        <w:r w:rsidR="00371969">
          <w:t>Econom</w:t>
        </w:r>
        <w:r w:rsidR="00371969" w:rsidRPr="00A624CA">
          <w:t xml:space="preserve">ía se realizará de acuerdo con las </w:t>
        </w:r>
        <w:r w:rsidR="00371969" w:rsidRPr="00A624CA">
          <w:rPr>
            <w:szCs w:val="24"/>
          </w:rPr>
          <w:t>Normas establecidas en la Universidad Nacional.  L</w:t>
        </w:r>
        <w:r w:rsidR="00371969" w:rsidRPr="00A624CA">
          <w:t xml:space="preserve">os aspirantes deben haber cumplido con los estudios de la carrera de </w:t>
        </w:r>
        <w:r w:rsidR="00371969" w:rsidRPr="00A624CA">
          <w:rPr>
            <w:b/>
          </w:rPr>
          <w:t xml:space="preserve">Bachillerato en </w:t>
        </w:r>
        <w:r w:rsidR="00371969">
          <w:rPr>
            <w:b/>
          </w:rPr>
          <w:t xml:space="preserve">Economía </w:t>
        </w:r>
      </w:ins>
      <w:ins w:id="2029" w:author="Carolina Ramírez H" w:date="2019-10-15T12:09:00Z">
        <w:r w:rsidR="00371969" w:rsidRPr="00371969">
          <w:rPr>
            <w:rFonts w:cs="Arial"/>
            <w:lang w:val="es-CR"/>
            <w:rPrChange w:id="2030" w:author="Carolina Ramírez H" w:date="2019-10-15T12:09:00Z">
              <w:rPr>
                <w:rFonts w:cs="Arial"/>
                <w:highlight w:val="yellow"/>
                <w:lang w:val="es-CR"/>
              </w:rPr>
            </w:rPrChange>
          </w:rPr>
          <w:t>debidamente reconocido por la Universidad Nacional</w:t>
        </w:r>
      </w:ins>
      <w:ins w:id="2031" w:author="Carolina Ramírez H" w:date="2019-10-15T12:08:00Z">
        <w:r w:rsidR="00371969" w:rsidRPr="00371969">
          <w:t>.</w:t>
        </w:r>
        <w:r w:rsidR="00371969" w:rsidRPr="00A624CA">
          <w:t xml:space="preserve"> El cupo máximo es de </w:t>
        </w:r>
        <w:r w:rsidR="00371969" w:rsidRPr="00371969">
          <w:rPr>
            <w:highlight w:val="yellow"/>
            <w:rPrChange w:id="2032" w:author="Carolina Ramírez H" w:date="2019-10-15T12:09:00Z">
              <w:rPr/>
            </w:rPrChange>
          </w:rPr>
          <w:t>25 estudiantes por generación</w:t>
        </w:r>
        <w:r w:rsidR="00371969" w:rsidRPr="00A624CA">
          <w:t xml:space="preserve">. La admisión dependerá de la disponibilidad de cupo, por lo tanto el proceso de ingreso varía de acuerdo con la cantidad de aspirantes que deseen entrar a la licenciatura. En el caso de que existan más de </w:t>
        </w:r>
        <w:r w:rsidR="00371969" w:rsidRPr="00371969">
          <w:rPr>
            <w:highlight w:val="yellow"/>
            <w:rPrChange w:id="2033" w:author="Carolina Ramírez H" w:date="2019-10-15T12:09:00Z">
              <w:rPr/>
            </w:rPrChange>
          </w:rPr>
          <w:t>25 aspirantes</w:t>
        </w:r>
        <w:r w:rsidR="00371969" w:rsidRPr="00A624CA">
          <w:t xml:space="preserve"> </w:t>
        </w:r>
        <w:r w:rsidR="00371969" w:rsidRPr="00A624CA">
          <w:lastRenderedPageBreak/>
          <w:t>postulantes, se realizará un proceso de selección de acuerdo con el historial académico o los criterios definidos por la unidad académica.</w:t>
        </w:r>
      </w:ins>
    </w:p>
    <w:p w14:paraId="0128B129" w14:textId="77777777" w:rsidR="00371969" w:rsidRPr="00A624CA" w:rsidRDefault="00371969" w:rsidP="00371969">
      <w:pPr>
        <w:rPr>
          <w:ins w:id="2034" w:author="Carolina Ramírez H" w:date="2019-10-15T12:08:00Z"/>
        </w:rPr>
      </w:pPr>
    </w:p>
    <w:p w14:paraId="11212320" w14:textId="77777777" w:rsidR="00371969" w:rsidRPr="00A624CA" w:rsidRDefault="00371969" w:rsidP="00371969">
      <w:pPr>
        <w:rPr>
          <w:ins w:id="2035" w:author="Carolina Ramírez H" w:date="2019-10-15T12:08:00Z"/>
        </w:rPr>
      </w:pPr>
      <w:ins w:id="2036" w:author="Carolina Ramírez H" w:date="2019-10-15T12:08:00Z">
        <w:r w:rsidRPr="00A624CA">
          <w:t xml:space="preserve">En términos generales el aspirante debe: </w:t>
        </w:r>
      </w:ins>
    </w:p>
    <w:p w14:paraId="3F4D4311" w14:textId="16D63A48" w:rsidR="00371969" w:rsidRPr="00A624CA" w:rsidRDefault="00371969" w:rsidP="00371969">
      <w:pPr>
        <w:rPr>
          <w:ins w:id="2037" w:author="Carolina Ramírez H" w:date="2019-10-15T12:08:00Z"/>
          <w:szCs w:val="24"/>
        </w:rPr>
      </w:pPr>
      <w:ins w:id="2038" w:author="Carolina Ramírez H" w:date="2019-10-15T12:08:00Z">
        <w:r w:rsidRPr="00A624CA">
          <w:rPr>
            <w:szCs w:val="24"/>
          </w:rPr>
          <w:t xml:space="preserve">1. Poseer el título de </w:t>
        </w:r>
        <w:r w:rsidRPr="00A624CA">
          <w:t xml:space="preserve">Bachillerato en </w:t>
        </w:r>
      </w:ins>
      <w:ins w:id="2039" w:author="Carolina Ramírez H" w:date="2019-10-15T12:09:00Z">
        <w:r>
          <w:t>Economía</w:t>
        </w:r>
      </w:ins>
      <w:ins w:id="2040" w:author="Carolina Ramírez H" w:date="2019-10-15T12:08:00Z">
        <w:r w:rsidRPr="00A624CA">
          <w:rPr>
            <w:szCs w:val="24"/>
          </w:rPr>
          <w:t xml:space="preserve"> </w:t>
        </w:r>
      </w:ins>
    </w:p>
    <w:p w14:paraId="1212AA40" w14:textId="359EDE86" w:rsidR="00371969" w:rsidRPr="00A624CA" w:rsidRDefault="00371969" w:rsidP="00371969">
      <w:pPr>
        <w:rPr>
          <w:ins w:id="2041" w:author="Carolina Ramírez H" w:date="2019-10-15T12:08:00Z"/>
          <w:szCs w:val="24"/>
        </w:rPr>
      </w:pPr>
      <w:ins w:id="2042" w:author="Carolina Ramírez H" w:date="2019-10-15T12:08:00Z">
        <w:r w:rsidRPr="00A624CA">
          <w:rPr>
            <w:szCs w:val="24"/>
          </w:rPr>
          <w:t xml:space="preserve">2. Presentar el historial académico del Bachillerato en </w:t>
        </w:r>
      </w:ins>
      <w:ins w:id="2043" w:author="Carolina Ramírez H" w:date="2019-10-15T12:09:00Z">
        <w:r>
          <w:rPr>
            <w:szCs w:val="24"/>
          </w:rPr>
          <w:t>Economía</w:t>
        </w:r>
      </w:ins>
    </w:p>
    <w:p w14:paraId="711A048E" w14:textId="348BB948" w:rsidR="00371969" w:rsidRPr="00A624CA" w:rsidRDefault="00371969" w:rsidP="00371969">
      <w:pPr>
        <w:rPr>
          <w:ins w:id="2044" w:author="Carolina Ramírez H" w:date="2019-10-15T12:08:00Z"/>
          <w:szCs w:val="24"/>
        </w:rPr>
      </w:pPr>
      <w:ins w:id="2045" w:author="Carolina Ramírez H" w:date="2019-10-15T12:08:00Z">
        <w:r w:rsidRPr="00371969">
          <w:rPr>
            <w:szCs w:val="24"/>
            <w:highlight w:val="yellow"/>
            <w:rPrChange w:id="2046" w:author="Carolina Ramírez H" w:date="2019-10-15T12:10:00Z">
              <w:rPr>
                <w:szCs w:val="24"/>
              </w:rPr>
            </w:rPrChange>
          </w:rPr>
          <w:t xml:space="preserve">3. Llenar el formulario de </w:t>
        </w:r>
        <w:proofErr w:type="gramStart"/>
        <w:r w:rsidRPr="00371969">
          <w:rPr>
            <w:szCs w:val="24"/>
            <w:highlight w:val="yellow"/>
            <w:rPrChange w:id="2047" w:author="Carolina Ramírez H" w:date="2019-10-15T12:10:00Z">
              <w:rPr>
                <w:szCs w:val="24"/>
              </w:rPr>
            </w:rPrChange>
          </w:rPr>
          <w:t>pre matrícula</w:t>
        </w:r>
        <w:proofErr w:type="gramEnd"/>
        <w:r w:rsidRPr="00371969">
          <w:rPr>
            <w:szCs w:val="24"/>
            <w:highlight w:val="yellow"/>
            <w:rPrChange w:id="2048" w:author="Carolina Ramírez H" w:date="2019-10-15T12:10:00Z">
              <w:rPr>
                <w:szCs w:val="24"/>
              </w:rPr>
            </w:rPrChange>
          </w:rPr>
          <w:t xml:space="preserve"> (esto no garantiza el ingreso a la licenciatura y por lo tanto NO se podrá matricular ningún curso mientras no se haya egresado del </w:t>
        </w:r>
        <w:r w:rsidRPr="00371969">
          <w:rPr>
            <w:highlight w:val="yellow"/>
            <w:rPrChange w:id="2049" w:author="Carolina Ramírez H" w:date="2019-10-15T12:10:00Z">
              <w:rPr/>
            </w:rPrChange>
          </w:rPr>
          <w:t xml:space="preserve">Bachillerato </w:t>
        </w:r>
      </w:ins>
      <w:ins w:id="2050" w:author="Carolina Ramírez H" w:date="2019-10-15T12:09:00Z">
        <w:r w:rsidRPr="00371969">
          <w:rPr>
            <w:highlight w:val="yellow"/>
            <w:rPrChange w:id="2051" w:author="Carolina Ramírez H" w:date="2019-10-15T12:10:00Z">
              <w:rPr/>
            </w:rPrChange>
          </w:rPr>
          <w:t>Economía</w:t>
        </w:r>
      </w:ins>
      <w:ins w:id="2052" w:author="Carolina Ramírez H" w:date="2019-10-15T12:08:00Z">
        <w:r w:rsidRPr="00371969">
          <w:rPr>
            <w:szCs w:val="24"/>
            <w:highlight w:val="yellow"/>
            <w:rPrChange w:id="2053" w:author="Carolina Ramírez H" w:date="2019-10-15T12:10:00Z">
              <w:rPr>
                <w:szCs w:val="24"/>
              </w:rPr>
            </w:rPrChange>
          </w:rPr>
          <w:t>).</w:t>
        </w:r>
      </w:ins>
    </w:p>
    <w:p w14:paraId="7423AE57" w14:textId="142526BF" w:rsidR="00371969" w:rsidDel="00371969" w:rsidRDefault="00371969" w:rsidP="004A17B7">
      <w:pPr>
        <w:rPr>
          <w:del w:id="2054" w:author="Carolina Ramírez H" w:date="2019-10-15T12:13:00Z"/>
          <w:rFonts w:cs="Arial"/>
          <w:lang w:val="es-CR"/>
        </w:rPr>
      </w:pPr>
    </w:p>
    <w:p w14:paraId="27FA8695" w14:textId="77777777" w:rsidR="00E97002" w:rsidRDefault="00AE7D8E" w:rsidP="00AE7D8E">
      <w:pPr>
        <w:pStyle w:val="Ttulo1"/>
        <w:rPr>
          <w:rStyle w:val="TTULO10"/>
          <w:b/>
        </w:rPr>
      </w:pPr>
      <w:bookmarkStart w:id="2055" w:name="_Toc21440791"/>
      <w:bookmarkStart w:id="2056" w:name="_Toc21529115"/>
      <w:r>
        <w:rPr>
          <w:rStyle w:val="TTULO10"/>
          <w:b/>
        </w:rPr>
        <w:t xml:space="preserve">13. </w:t>
      </w:r>
      <w:r w:rsidR="00E97002" w:rsidRPr="00E97002">
        <w:rPr>
          <w:rStyle w:val="TTULO10"/>
          <w:b/>
        </w:rPr>
        <w:t>REQUISITOS DE GRADUACIÓN</w:t>
      </w:r>
      <w:bookmarkEnd w:id="2055"/>
      <w:bookmarkEnd w:id="2056"/>
    </w:p>
    <w:p w14:paraId="27FA8696" w14:textId="326B904C" w:rsidR="004A17B7" w:rsidRDefault="0080660F" w:rsidP="004A17B7">
      <w:pPr>
        <w:tabs>
          <w:tab w:val="left" w:pos="-720"/>
        </w:tabs>
        <w:rPr>
          <w:lang w:val="es-CR"/>
        </w:rPr>
      </w:pPr>
      <w:r>
        <w:rPr>
          <w:lang w:val="es-CR"/>
        </w:rPr>
        <w:t>Para graduarse c</w:t>
      </w:r>
      <w:r w:rsidR="004A17B7">
        <w:rPr>
          <w:lang w:val="es-CR"/>
        </w:rPr>
        <w:t xml:space="preserve">ada </w:t>
      </w:r>
      <w:r w:rsidR="00AE0194">
        <w:rPr>
          <w:lang w:val="es-CR"/>
        </w:rPr>
        <w:t>persona</w:t>
      </w:r>
      <w:r w:rsidR="004A17B7">
        <w:rPr>
          <w:lang w:val="es-CR"/>
        </w:rPr>
        <w:t xml:space="preserve"> tendrá como requisitos los siguientes:</w:t>
      </w:r>
    </w:p>
    <w:p w14:paraId="27FA8697" w14:textId="25DC542F" w:rsidR="004A17B7" w:rsidRPr="00371969" w:rsidDel="00371969" w:rsidRDefault="004A17B7" w:rsidP="00371969">
      <w:pPr>
        <w:pStyle w:val="Prrafodelista"/>
        <w:numPr>
          <w:ilvl w:val="0"/>
          <w:numId w:val="84"/>
        </w:numPr>
        <w:spacing w:line="276" w:lineRule="auto"/>
        <w:rPr>
          <w:del w:id="2057" w:author="Carolina Ramírez H" w:date="2019-10-15T12:12:00Z"/>
          <w:rFonts w:eastAsia="Times New Roman"/>
          <w:lang w:val="es-CR" w:eastAsia="es-ES"/>
          <w:rPrChange w:id="2058" w:author="Carolina Ramírez H" w:date="2019-10-15T12:12:00Z">
            <w:rPr>
              <w:del w:id="2059" w:author="Carolina Ramírez H" w:date="2019-10-15T12:12:00Z"/>
              <w:lang w:val="es-CR"/>
            </w:rPr>
          </w:rPrChange>
        </w:rPr>
        <w:pPrChange w:id="2060" w:author="Carolina Ramírez H" w:date="2019-10-15T12:12:00Z">
          <w:pPr>
            <w:numPr>
              <w:numId w:val="2"/>
            </w:numPr>
            <w:spacing w:before="0" w:after="0" w:line="276" w:lineRule="auto"/>
            <w:ind w:left="1080" w:hanging="360"/>
          </w:pPr>
        </w:pPrChange>
      </w:pPr>
      <w:del w:id="2061" w:author="Carolina Ramírez H" w:date="2019-10-15T12:12:00Z">
        <w:r w:rsidRPr="00371969" w:rsidDel="00371969">
          <w:rPr>
            <w:rFonts w:eastAsia="Times New Roman"/>
            <w:lang w:val="es-CR" w:eastAsia="es-ES"/>
            <w:rPrChange w:id="2062" w:author="Carolina Ramírez H" w:date="2019-10-15T12:12:00Z">
              <w:rPr>
                <w:lang w:val="es-CR"/>
              </w:rPr>
            </w:rPrChange>
          </w:rPr>
          <w:delText>Haber aprobado todos los cursos y actividades que demande el plan de estudios.</w:delText>
        </w:r>
      </w:del>
    </w:p>
    <w:p w14:paraId="27FA8698" w14:textId="70C2FE89" w:rsidR="004A17B7" w:rsidRPr="00371969" w:rsidDel="00371969" w:rsidRDefault="004A17B7" w:rsidP="00371969">
      <w:pPr>
        <w:pStyle w:val="Prrafodelista"/>
        <w:numPr>
          <w:ilvl w:val="0"/>
          <w:numId w:val="84"/>
        </w:numPr>
        <w:spacing w:line="276" w:lineRule="auto"/>
        <w:rPr>
          <w:del w:id="2063" w:author="Carolina Ramírez H" w:date="2019-10-15T12:12:00Z"/>
          <w:rFonts w:eastAsia="Times New Roman"/>
          <w:lang w:val="es-CR" w:eastAsia="es-ES"/>
          <w:rPrChange w:id="2064" w:author="Carolina Ramírez H" w:date="2019-10-15T12:12:00Z">
            <w:rPr>
              <w:del w:id="2065" w:author="Carolina Ramírez H" w:date="2019-10-15T12:12:00Z"/>
              <w:lang w:val="es-CR"/>
            </w:rPr>
          </w:rPrChange>
        </w:rPr>
        <w:pPrChange w:id="2066" w:author="Carolina Ramírez H" w:date="2019-10-15T12:12:00Z">
          <w:pPr>
            <w:numPr>
              <w:numId w:val="2"/>
            </w:numPr>
            <w:tabs>
              <w:tab w:val="left" w:pos="-720"/>
            </w:tabs>
            <w:suppressAutoHyphens/>
            <w:spacing w:before="0" w:after="0" w:line="276" w:lineRule="auto"/>
            <w:ind w:left="1080" w:hanging="360"/>
          </w:pPr>
        </w:pPrChange>
      </w:pPr>
      <w:del w:id="2067" w:author="Carolina Ramírez H" w:date="2019-10-15T12:12:00Z">
        <w:r w:rsidRPr="00371969" w:rsidDel="00371969">
          <w:rPr>
            <w:rFonts w:eastAsia="Times New Roman"/>
            <w:lang w:val="es-CR" w:eastAsia="es-ES"/>
            <w:rPrChange w:id="2068" w:author="Carolina Ramírez H" w:date="2019-10-15T12:12:00Z">
              <w:rPr>
                <w:lang w:val="es-CR"/>
              </w:rPr>
            </w:rPrChange>
          </w:rPr>
          <w:delText>No tener pendientes financieros con ninguna instancia de la UNA.</w:delText>
        </w:r>
      </w:del>
    </w:p>
    <w:p w14:paraId="27FA869A" w14:textId="719C9ACE" w:rsidR="004A17B7" w:rsidRPr="00371969" w:rsidDel="00371969" w:rsidRDefault="005A4B48" w:rsidP="00371969">
      <w:pPr>
        <w:pStyle w:val="Prrafodelista"/>
        <w:numPr>
          <w:ilvl w:val="0"/>
          <w:numId w:val="84"/>
        </w:numPr>
        <w:spacing w:line="276" w:lineRule="auto"/>
        <w:rPr>
          <w:del w:id="2069" w:author="Carolina Ramírez H" w:date="2019-10-15T12:12:00Z"/>
          <w:rFonts w:eastAsia="Times New Roman"/>
          <w:lang w:val="es-CR" w:eastAsia="es-ES"/>
          <w:rPrChange w:id="2070" w:author="Carolina Ramírez H" w:date="2019-10-15T12:12:00Z">
            <w:rPr>
              <w:del w:id="2071" w:author="Carolina Ramírez H" w:date="2019-10-15T12:12:00Z"/>
              <w:lang w:val="es-CR"/>
            </w:rPr>
          </w:rPrChange>
        </w:rPr>
        <w:pPrChange w:id="2072" w:author="Carolina Ramírez H" w:date="2019-10-15T12:12:00Z">
          <w:pPr>
            <w:numPr>
              <w:numId w:val="2"/>
            </w:numPr>
            <w:spacing w:before="0" w:after="0" w:line="276" w:lineRule="auto"/>
            <w:ind w:left="1080" w:hanging="360"/>
          </w:pPr>
        </w:pPrChange>
      </w:pPr>
      <w:del w:id="2073" w:author="Carolina Ramírez H" w:date="2019-10-15T12:12:00Z">
        <w:r w:rsidRPr="00B923B3" w:rsidDel="00371969">
          <w:rPr>
            <w:rFonts w:eastAsia="Times New Roman"/>
            <w:lang w:val="es-CR" w:eastAsia="es-ES"/>
          </w:rPr>
          <w:delText>Elaboración,</w:delText>
        </w:r>
        <w:r w:rsidR="004A17B7" w:rsidRPr="00B923B3" w:rsidDel="00371969">
          <w:rPr>
            <w:rFonts w:eastAsia="Times New Roman"/>
            <w:lang w:val="es-CR" w:eastAsia="es-ES"/>
          </w:rPr>
          <w:delText xml:space="preserve"> presentación </w:delText>
        </w:r>
        <w:r w:rsidRPr="00B923B3" w:rsidDel="00371969">
          <w:rPr>
            <w:rFonts w:eastAsia="Times New Roman"/>
            <w:lang w:val="es-CR" w:eastAsia="es-ES"/>
          </w:rPr>
          <w:delText xml:space="preserve">y aprobación </w:delText>
        </w:r>
        <w:r w:rsidR="004A17B7" w:rsidRPr="00B923B3" w:rsidDel="00371969">
          <w:rPr>
            <w:rFonts w:eastAsia="Times New Roman"/>
            <w:lang w:val="es-CR" w:eastAsia="es-ES"/>
          </w:rPr>
          <w:delText>del trabajo final de graduación acorde con el Reglamento de Trabajos Finales de Graduación</w:delText>
        </w:r>
        <w:r w:rsidR="00B923B3" w:rsidDel="00371969">
          <w:rPr>
            <w:rFonts w:eastAsia="Times New Roman"/>
            <w:lang w:val="es-CR" w:eastAsia="es-ES"/>
          </w:rPr>
          <w:delText>.</w:delText>
        </w:r>
      </w:del>
    </w:p>
    <w:p w14:paraId="5894625E" w14:textId="77777777" w:rsidR="00371969" w:rsidRPr="00371969" w:rsidRDefault="00371969" w:rsidP="00371969">
      <w:pPr>
        <w:pStyle w:val="Prrafodelista"/>
        <w:numPr>
          <w:ilvl w:val="0"/>
          <w:numId w:val="84"/>
        </w:numPr>
        <w:spacing w:line="276" w:lineRule="auto"/>
        <w:rPr>
          <w:ins w:id="2074" w:author="Carolina Ramírez H" w:date="2019-10-15T12:11:00Z"/>
          <w:rFonts w:eastAsia="Times New Roman"/>
          <w:lang w:val="es-CR" w:eastAsia="es-ES"/>
          <w:rPrChange w:id="2075" w:author="Carolina Ramírez H" w:date="2019-10-15T12:12:00Z">
            <w:rPr>
              <w:ins w:id="2076" w:author="Carolina Ramírez H" w:date="2019-10-15T12:11:00Z"/>
            </w:rPr>
          </w:rPrChange>
        </w:rPr>
        <w:pPrChange w:id="2077" w:author="Carolina Ramírez H" w:date="2019-10-15T12:12:00Z">
          <w:pPr>
            <w:pStyle w:val="Prrafodelista3"/>
            <w:numPr>
              <w:numId w:val="84"/>
            </w:numPr>
            <w:spacing w:line="240" w:lineRule="auto"/>
            <w:ind w:left="720" w:hanging="360"/>
          </w:pPr>
        </w:pPrChange>
      </w:pPr>
      <w:ins w:id="2078" w:author="Carolina Ramírez H" w:date="2019-10-15T12:11:00Z">
        <w:r w:rsidRPr="00371969">
          <w:rPr>
            <w:rFonts w:eastAsia="Times New Roman"/>
            <w:lang w:val="es-CR" w:eastAsia="es-ES"/>
            <w:rPrChange w:id="2079" w:author="Carolina Ramírez H" w:date="2019-10-15T12:12:00Z">
              <w:rPr/>
            </w:rPrChange>
          </w:rPr>
          <w:t>Aprobar los dos ciclos (de 17 semanas) del plan de estudios de Licenciatura, con un total de 36 créditos.</w:t>
        </w:r>
      </w:ins>
    </w:p>
    <w:p w14:paraId="4F8E97A0" w14:textId="49AF7616" w:rsidR="00371969" w:rsidRDefault="00371969" w:rsidP="00371969">
      <w:pPr>
        <w:pStyle w:val="Prrafodelista"/>
        <w:numPr>
          <w:ilvl w:val="0"/>
          <w:numId w:val="84"/>
        </w:numPr>
        <w:spacing w:line="276" w:lineRule="auto"/>
        <w:rPr>
          <w:ins w:id="2080" w:author="Carolina Ramírez H" w:date="2019-10-15T12:11:00Z"/>
        </w:rPr>
      </w:pPr>
      <w:ins w:id="2081" w:author="Carolina Ramírez H" w:date="2019-10-15T12:12:00Z">
        <w:r w:rsidRPr="00B923B3">
          <w:rPr>
            <w:rFonts w:eastAsia="Times New Roman"/>
            <w:lang w:val="es-CR" w:eastAsia="es-ES"/>
          </w:rPr>
          <w:t>Elaboración, presentación y aprobación del</w:t>
        </w:r>
        <w:r w:rsidRPr="00757FDD">
          <w:t xml:space="preserve"> </w:t>
        </w:r>
      </w:ins>
      <w:ins w:id="2082" w:author="Carolina Ramírez H" w:date="2019-10-15T12:11:00Z">
        <w:r w:rsidRPr="00757FDD">
          <w:t xml:space="preserve">Trabajo Final de Graduación </w:t>
        </w:r>
        <w:proofErr w:type="gramStart"/>
        <w:r w:rsidRPr="00757FDD">
          <w:t>de acuerdo a</w:t>
        </w:r>
        <w:proofErr w:type="gramEnd"/>
        <w:r w:rsidRPr="00757FDD">
          <w:t xml:space="preserve"> la normativa vigente.  </w:t>
        </w:r>
      </w:ins>
    </w:p>
    <w:p w14:paraId="1E9D8EE9" w14:textId="77777777" w:rsidR="00371969" w:rsidRDefault="00371969" w:rsidP="00371969">
      <w:pPr>
        <w:numPr>
          <w:ilvl w:val="0"/>
          <w:numId w:val="84"/>
        </w:numPr>
        <w:tabs>
          <w:tab w:val="left" w:pos="-720"/>
        </w:tabs>
        <w:suppressAutoHyphens/>
        <w:spacing w:before="0" w:after="0" w:line="276" w:lineRule="auto"/>
        <w:rPr>
          <w:ins w:id="2083" w:author="Carolina Ramírez H" w:date="2019-10-15T12:11:00Z"/>
          <w:lang w:val="es-CR"/>
        </w:rPr>
      </w:pPr>
      <w:ins w:id="2084" w:author="Carolina Ramírez H" w:date="2019-10-15T12:11:00Z">
        <w:r>
          <w:rPr>
            <w:lang w:val="es-CR"/>
          </w:rPr>
          <w:t>No tener pendientes financieros con ninguna instancia de la UNA.</w:t>
        </w:r>
      </w:ins>
    </w:p>
    <w:p w14:paraId="2C5BA90C" w14:textId="77777777" w:rsidR="00371969" w:rsidRDefault="00371969" w:rsidP="00371969">
      <w:pPr>
        <w:rPr>
          <w:ins w:id="2085" w:author="Carolina Ramírez H" w:date="2019-10-15T12:11:00Z"/>
          <w:szCs w:val="24"/>
        </w:rPr>
      </w:pPr>
    </w:p>
    <w:p w14:paraId="5370F59E" w14:textId="796406D4" w:rsidR="00371969" w:rsidRPr="00371969" w:rsidRDefault="00371969" w:rsidP="00371969">
      <w:pPr>
        <w:rPr>
          <w:ins w:id="2086" w:author="Carolina Ramírez H" w:date="2019-10-15T12:11:00Z"/>
          <w:szCs w:val="24"/>
          <w:highlight w:val="yellow"/>
          <w:rPrChange w:id="2087" w:author="Carolina Ramírez H" w:date="2019-10-15T12:12:00Z">
            <w:rPr>
              <w:ins w:id="2088" w:author="Carolina Ramírez H" w:date="2019-10-15T12:11:00Z"/>
              <w:szCs w:val="24"/>
            </w:rPr>
          </w:rPrChange>
        </w:rPr>
      </w:pPr>
      <w:ins w:id="2089" w:author="Carolina Ramírez H" w:date="2019-10-15T12:11:00Z">
        <w:r w:rsidRPr="00195DBC">
          <w:rPr>
            <w:szCs w:val="24"/>
          </w:rPr>
          <w:t xml:space="preserve">De acuerdo con el Reglamento de Trabajo Finales de Graduación vigente de la Escuela de </w:t>
        </w:r>
      </w:ins>
      <w:ins w:id="2090" w:author="Carolina Ramírez H" w:date="2019-10-15T12:12:00Z">
        <w:r>
          <w:rPr>
            <w:szCs w:val="24"/>
          </w:rPr>
          <w:t>Economía</w:t>
        </w:r>
      </w:ins>
      <w:ins w:id="2091" w:author="Carolina Ramírez H" w:date="2019-10-15T12:11:00Z">
        <w:r w:rsidRPr="00195DBC">
          <w:rPr>
            <w:szCs w:val="24"/>
          </w:rPr>
          <w:t xml:space="preserve">, la Carrera </w:t>
        </w:r>
        <w:r w:rsidRPr="00371969">
          <w:rPr>
            <w:szCs w:val="24"/>
            <w:highlight w:val="yellow"/>
            <w:rPrChange w:id="2092" w:author="Carolina Ramírez H" w:date="2019-10-15T12:12:00Z">
              <w:rPr>
                <w:szCs w:val="24"/>
              </w:rPr>
            </w:rPrChange>
          </w:rPr>
          <w:t xml:space="preserve">ofrece las siguientes opciones de Trabajos Finales de Graduación:  </w:t>
        </w:r>
      </w:ins>
    </w:p>
    <w:p w14:paraId="2F8B9A72" w14:textId="77777777" w:rsidR="00371969" w:rsidRPr="00371969" w:rsidRDefault="00371969" w:rsidP="00371969">
      <w:pPr>
        <w:pStyle w:val="Prrafodelista"/>
        <w:numPr>
          <w:ilvl w:val="0"/>
          <w:numId w:val="87"/>
        </w:numPr>
        <w:spacing w:line="276" w:lineRule="auto"/>
        <w:rPr>
          <w:ins w:id="2093" w:author="Carolina Ramírez H" w:date="2019-10-15T12:11:00Z"/>
          <w:rFonts w:eastAsia="Times New Roman"/>
          <w:lang w:val="es-CR" w:eastAsia="es-ES"/>
          <w:rPrChange w:id="2094" w:author="Carolina Ramírez H" w:date="2019-10-15T12:12:00Z">
            <w:rPr>
              <w:ins w:id="2095" w:author="Carolina Ramírez H" w:date="2019-10-15T12:11:00Z"/>
            </w:rPr>
          </w:rPrChange>
        </w:rPr>
        <w:pPrChange w:id="2096" w:author="Carolina Ramírez H" w:date="2019-10-15T12:12:00Z">
          <w:pPr>
            <w:pStyle w:val="Prrafodelista5"/>
            <w:numPr>
              <w:numId w:val="83"/>
            </w:numPr>
            <w:tabs>
              <w:tab w:val="num" w:pos="0"/>
              <w:tab w:val="left" w:pos="1069"/>
            </w:tabs>
            <w:spacing w:line="240" w:lineRule="auto"/>
            <w:ind w:left="1789" w:hanging="360"/>
          </w:pPr>
        </w:pPrChange>
      </w:pPr>
      <w:ins w:id="2097" w:author="Carolina Ramírez H" w:date="2019-10-15T12:11:00Z">
        <w:r w:rsidRPr="00371969">
          <w:rPr>
            <w:rFonts w:eastAsia="Times New Roman"/>
            <w:lang w:val="es-CR" w:eastAsia="es-ES"/>
            <w:rPrChange w:id="2098" w:author="Carolina Ramírez H" w:date="2019-10-15T12:12:00Z">
              <w:rPr/>
            </w:rPrChange>
          </w:rPr>
          <w:t xml:space="preserve">Tesis de grado </w:t>
        </w:r>
      </w:ins>
    </w:p>
    <w:p w14:paraId="19B0DE69" w14:textId="77777777" w:rsidR="00371969" w:rsidRPr="00371969" w:rsidRDefault="00371969" w:rsidP="00371969">
      <w:pPr>
        <w:pStyle w:val="Prrafodelista"/>
        <w:numPr>
          <w:ilvl w:val="0"/>
          <w:numId w:val="87"/>
        </w:numPr>
        <w:spacing w:line="276" w:lineRule="auto"/>
        <w:rPr>
          <w:ins w:id="2099" w:author="Carolina Ramírez H" w:date="2019-10-15T12:11:00Z"/>
          <w:rFonts w:eastAsia="Times New Roman"/>
          <w:lang w:val="es-CR" w:eastAsia="es-ES"/>
          <w:rPrChange w:id="2100" w:author="Carolina Ramírez H" w:date="2019-10-15T12:12:00Z">
            <w:rPr>
              <w:ins w:id="2101" w:author="Carolina Ramírez H" w:date="2019-10-15T12:11:00Z"/>
            </w:rPr>
          </w:rPrChange>
        </w:rPr>
        <w:pPrChange w:id="2102" w:author="Carolina Ramírez H" w:date="2019-10-15T12:12:00Z">
          <w:pPr>
            <w:pStyle w:val="Prrafodelista5"/>
            <w:numPr>
              <w:numId w:val="83"/>
            </w:numPr>
            <w:tabs>
              <w:tab w:val="num" w:pos="0"/>
              <w:tab w:val="left" w:pos="1069"/>
            </w:tabs>
            <w:spacing w:line="240" w:lineRule="auto"/>
            <w:ind w:left="1789" w:hanging="360"/>
          </w:pPr>
        </w:pPrChange>
      </w:pPr>
      <w:ins w:id="2103" w:author="Carolina Ramírez H" w:date="2019-10-15T12:11:00Z">
        <w:r w:rsidRPr="00371969">
          <w:rPr>
            <w:rFonts w:eastAsia="Times New Roman"/>
            <w:lang w:val="es-CR" w:eastAsia="es-ES"/>
            <w:rPrChange w:id="2104" w:author="Carolina Ramírez H" w:date="2019-10-15T12:12:00Z">
              <w:rPr/>
            </w:rPrChange>
          </w:rPr>
          <w:t>Proyecto de Graduación</w:t>
        </w:r>
      </w:ins>
    </w:p>
    <w:p w14:paraId="31511133" w14:textId="77777777" w:rsidR="00371969" w:rsidRPr="00371969" w:rsidRDefault="00371969" w:rsidP="00371969">
      <w:pPr>
        <w:pStyle w:val="Prrafodelista"/>
        <w:numPr>
          <w:ilvl w:val="0"/>
          <w:numId w:val="87"/>
        </w:numPr>
        <w:spacing w:line="276" w:lineRule="auto"/>
        <w:rPr>
          <w:ins w:id="2105" w:author="Carolina Ramírez H" w:date="2019-10-15T12:11:00Z"/>
          <w:rFonts w:eastAsia="Times New Roman"/>
          <w:lang w:val="es-CR" w:eastAsia="es-ES"/>
          <w:rPrChange w:id="2106" w:author="Carolina Ramírez H" w:date="2019-10-15T12:12:00Z">
            <w:rPr>
              <w:ins w:id="2107" w:author="Carolina Ramírez H" w:date="2019-10-15T12:11:00Z"/>
            </w:rPr>
          </w:rPrChange>
        </w:rPr>
        <w:pPrChange w:id="2108" w:author="Carolina Ramírez H" w:date="2019-10-15T12:12:00Z">
          <w:pPr>
            <w:pStyle w:val="Prrafodelista5"/>
            <w:numPr>
              <w:numId w:val="83"/>
            </w:numPr>
            <w:tabs>
              <w:tab w:val="num" w:pos="0"/>
              <w:tab w:val="left" w:pos="1069"/>
            </w:tabs>
            <w:spacing w:line="240" w:lineRule="auto"/>
            <w:ind w:left="1789" w:hanging="360"/>
          </w:pPr>
        </w:pPrChange>
      </w:pPr>
      <w:ins w:id="2109" w:author="Carolina Ramírez H" w:date="2019-10-15T12:11:00Z">
        <w:r w:rsidRPr="00371969">
          <w:rPr>
            <w:rFonts w:eastAsia="Times New Roman"/>
            <w:lang w:val="es-CR" w:eastAsia="es-ES"/>
            <w:rPrChange w:id="2110" w:author="Carolina Ramírez H" w:date="2019-10-15T12:12:00Z">
              <w:rPr/>
            </w:rPrChange>
          </w:rPr>
          <w:t>Pasantía</w:t>
        </w:r>
      </w:ins>
    </w:p>
    <w:p w14:paraId="0E0DAE11" w14:textId="77777777" w:rsidR="00371969" w:rsidRPr="00371969" w:rsidRDefault="00371969" w:rsidP="00371969">
      <w:pPr>
        <w:pStyle w:val="Prrafodelista"/>
        <w:numPr>
          <w:ilvl w:val="0"/>
          <w:numId w:val="87"/>
        </w:numPr>
        <w:spacing w:line="276" w:lineRule="auto"/>
        <w:rPr>
          <w:ins w:id="2111" w:author="Carolina Ramírez H" w:date="2019-10-15T12:11:00Z"/>
          <w:rFonts w:eastAsia="Times New Roman"/>
          <w:lang w:val="es-CR" w:eastAsia="es-ES"/>
          <w:rPrChange w:id="2112" w:author="Carolina Ramírez H" w:date="2019-10-15T12:12:00Z">
            <w:rPr>
              <w:ins w:id="2113" w:author="Carolina Ramírez H" w:date="2019-10-15T12:11:00Z"/>
            </w:rPr>
          </w:rPrChange>
        </w:rPr>
        <w:pPrChange w:id="2114" w:author="Carolina Ramírez H" w:date="2019-10-15T12:12:00Z">
          <w:pPr>
            <w:pStyle w:val="Prrafodelista5"/>
            <w:numPr>
              <w:numId w:val="83"/>
            </w:numPr>
            <w:tabs>
              <w:tab w:val="num" w:pos="0"/>
              <w:tab w:val="left" w:pos="1069"/>
            </w:tabs>
            <w:spacing w:line="240" w:lineRule="auto"/>
            <w:ind w:left="1789" w:hanging="360"/>
          </w:pPr>
        </w:pPrChange>
      </w:pPr>
      <w:ins w:id="2115" w:author="Carolina Ramírez H" w:date="2019-10-15T12:11:00Z">
        <w:r w:rsidRPr="00371969">
          <w:rPr>
            <w:rFonts w:eastAsia="Times New Roman"/>
            <w:lang w:val="es-CR" w:eastAsia="es-ES"/>
            <w:rPrChange w:id="2116" w:author="Carolina Ramírez H" w:date="2019-10-15T12:12:00Z">
              <w:rPr/>
            </w:rPrChange>
          </w:rPr>
          <w:t xml:space="preserve">Artículo científico </w:t>
        </w:r>
      </w:ins>
    </w:p>
    <w:p w14:paraId="3DDB822A" w14:textId="77777777" w:rsidR="00371969" w:rsidRDefault="00371969" w:rsidP="00371969">
      <w:pPr>
        <w:rPr>
          <w:ins w:id="2117" w:author="Carolina Ramírez H" w:date="2019-10-15T12:11:00Z"/>
          <w:szCs w:val="24"/>
        </w:rPr>
      </w:pPr>
      <w:ins w:id="2118" w:author="Carolina Ramírez H" w:date="2019-10-15T12:11:00Z">
        <w:r w:rsidRPr="00920612">
          <w:rPr>
            <w:szCs w:val="24"/>
          </w:rPr>
          <w:t>Para defender el Trab</w:t>
        </w:r>
        <w:r>
          <w:rPr>
            <w:szCs w:val="24"/>
          </w:rPr>
          <w:t xml:space="preserve">ajo Final de Graduación es necesario haber aprobado todos los cursos del plan de estudios de Licenciatura. </w:t>
        </w:r>
      </w:ins>
    </w:p>
    <w:p w14:paraId="291D63BE" w14:textId="77777777" w:rsidR="00371969" w:rsidRDefault="00371969" w:rsidP="00371969">
      <w:pPr>
        <w:rPr>
          <w:ins w:id="2119" w:author="Carolina Ramírez H" w:date="2019-10-15T12:11:00Z"/>
          <w:szCs w:val="24"/>
        </w:rPr>
      </w:pPr>
      <w:ins w:id="2120" w:author="Carolina Ramírez H" w:date="2019-10-15T12:11:00Z">
        <w:r>
          <w:rPr>
            <w:szCs w:val="24"/>
          </w:rPr>
          <w:t>Los cursos de la carrera serán aprobados de acuerdo con los criterios establecidos en el Reglamento Normas Generales para la Evaluación del Proceso Enseñanza Aprendizaje artículo 5.</w:t>
        </w:r>
      </w:ins>
    </w:p>
    <w:p w14:paraId="2DCBA3FF" w14:textId="30C7D04C" w:rsidR="00B3176B" w:rsidDel="00371969" w:rsidRDefault="00B3176B" w:rsidP="00371969">
      <w:pPr>
        <w:spacing w:before="0" w:after="0" w:line="276" w:lineRule="auto"/>
        <w:rPr>
          <w:del w:id="2121" w:author="Carolina Ramírez H" w:date="2019-10-15T12:13:00Z"/>
          <w:rFonts w:eastAsia="Times New Roman"/>
          <w:lang w:val="es-CR" w:eastAsia="es-ES"/>
        </w:rPr>
        <w:pPrChange w:id="2122" w:author="Carolina Ramírez H" w:date="2019-10-15T12:11:00Z">
          <w:pPr>
            <w:spacing w:before="0" w:after="0" w:line="276" w:lineRule="auto"/>
            <w:ind w:left="1080"/>
          </w:pPr>
        </w:pPrChange>
      </w:pPr>
    </w:p>
    <w:p w14:paraId="7726C8F1" w14:textId="26EA720C" w:rsidR="00B3176B" w:rsidDel="00371969" w:rsidRDefault="00B3176B" w:rsidP="00B3176B">
      <w:pPr>
        <w:spacing w:before="0" w:after="0" w:line="276" w:lineRule="auto"/>
        <w:ind w:left="1080"/>
        <w:rPr>
          <w:del w:id="2123" w:author="Carolina Ramírez H" w:date="2019-10-15T12:13:00Z"/>
          <w:rFonts w:eastAsia="Times New Roman"/>
          <w:lang w:val="es-CR" w:eastAsia="es-ES"/>
        </w:rPr>
      </w:pPr>
    </w:p>
    <w:p w14:paraId="2C8FD8B1" w14:textId="479AE50C" w:rsidR="00B3176B" w:rsidRPr="00B923B3" w:rsidDel="00371969" w:rsidRDefault="00B3176B" w:rsidP="00B3176B">
      <w:pPr>
        <w:spacing w:before="0" w:after="0" w:line="276" w:lineRule="auto"/>
        <w:ind w:left="1080"/>
        <w:rPr>
          <w:del w:id="2124" w:author="Carolina Ramírez H" w:date="2019-10-15T12:13:00Z"/>
          <w:lang w:val="es-CR"/>
        </w:rPr>
      </w:pPr>
    </w:p>
    <w:p w14:paraId="27FA869B" w14:textId="77777777" w:rsidR="00E97002" w:rsidRDefault="00AE7D8E" w:rsidP="00AE7D8E">
      <w:pPr>
        <w:pStyle w:val="Ttulo1"/>
        <w:rPr>
          <w:rStyle w:val="TTULO10"/>
          <w:b/>
        </w:rPr>
      </w:pPr>
      <w:bookmarkStart w:id="2125" w:name="_Toc21440792"/>
      <w:bookmarkStart w:id="2126" w:name="_Toc21529116"/>
      <w:r>
        <w:rPr>
          <w:rStyle w:val="TTULO10"/>
          <w:b/>
        </w:rPr>
        <w:t xml:space="preserve">14. </w:t>
      </w:r>
      <w:r w:rsidR="00E97002" w:rsidRPr="00E97002">
        <w:rPr>
          <w:rStyle w:val="TTULO10"/>
          <w:b/>
        </w:rPr>
        <w:t>GRADO Y TÍTULO A OTORGAR</w:t>
      </w:r>
      <w:bookmarkEnd w:id="2125"/>
      <w:bookmarkEnd w:id="2126"/>
    </w:p>
    <w:tbl>
      <w:tblPr>
        <w:tblStyle w:val="Tablaconcuadrcula"/>
        <w:tblW w:w="8359" w:type="dxa"/>
        <w:tblLook w:val="01E0" w:firstRow="1" w:lastRow="1" w:firstColumn="1" w:lastColumn="1" w:noHBand="0" w:noVBand="0"/>
      </w:tblPr>
      <w:tblGrid>
        <w:gridCol w:w="3681"/>
        <w:gridCol w:w="4678"/>
      </w:tblGrid>
      <w:tr w:rsidR="004A17B7" w:rsidRPr="004A17B7" w14:paraId="27FA869E" w14:textId="77777777" w:rsidTr="003862EC">
        <w:trPr>
          <w:trHeight w:val="385"/>
        </w:trPr>
        <w:tc>
          <w:tcPr>
            <w:tcW w:w="3681" w:type="dxa"/>
            <w:vAlign w:val="center"/>
          </w:tcPr>
          <w:p w14:paraId="27FA869C" w14:textId="77777777" w:rsidR="004A17B7" w:rsidRPr="004A17B7" w:rsidRDefault="004A17B7" w:rsidP="003862EC">
            <w:pPr>
              <w:pStyle w:val="Sinespaciado"/>
              <w:jc w:val="center"/>
              <w:rPr>
                <w:b/>
                <w:lang w:val="es-CR"/>
              </w:rPr>
            </w:pPr>
            <w:r w:rsidRPr="004A17B7">
              <w:rPr>
                <w:b/>
              </w:rPr>
              <w:t>GRADO Y TÍTULO</w:t>
            </w:r>
          </w:p>
        </w:tc>
        <w:tc>
          <w:tcPr>
            <w:tcW w:w="4678" w:type="dxa"/>
            <w:vAlign w:val="center"/>
          </w:tcPr>
          <w:p w14:paraId="27FA869D" w14:textId="77777777" w:rsidR="004A17B7" w:rsidRPr="004A17B7" w:rsidRDefault="004A17B7" w:rsidP="003862EC">
            <w:pPr>
              <w:pStyle w:val="Sinespaciado"/>
              <w:jc w:val="center"/>
              <w:rPr>
                <w:b/>
                <w:lang w:val="es-CR"/>
              </w:rPr>
            </w:pPr>
            <w:r w:rsidRPr="004A17B7">
              <w:rPr>
                <w:b/>
                <w:lang w:val="es-CR"/>
              </w:rPr>
              <w:t>DURACIÓN (AÑOS)</w:t>
            </w:r>
          </w:p>
        </w:tc>
      </w:tr>
      <w:tr w:rsidR="004A17B7" w14:paraId="27FA86A1" w14:textId="77777777" w:rsidTr="003862EC">
        <w:trPr>
          <w:trHeight w:val="361"/>
        </w:trPr>
        <w:tc>
          <w:tcPr>
            <w:tcW w:w="3681" w:type="dxa"/>
            <w:vAlign w:val="center"/>
          </w:tcPr>
          <w:p w14:paraId="27FA869F" w14:textId="7CF92A7B" w:rsidR="004A17B7" w:rsidRDefault="002D091A" w:rsidP="003862EC">
            <w:pPr>
              <w:pStyle w:val="Sinespaciado"/>
              <w:jc w:val="center"/>
              <w:rPr>
                <w:lang w:val="es-CR"/>
              </w:rPr>
            </w:pPr>
            <w:r>
              <w:rPr>
                <w:lang w:val="es-CR"/>
              </w:rPr>
              <w:t>Licenciatura en Economía</w:t>
            </w:r>
          </w:p>
        </w:tc>
        <w:tc>
          <w:tcPr>
            <w:tcW w:w="4678" w:type="dxa"/>
            <w:vAlign w:val="center"/>
          </w:tcPr>
          <w:p w14:paraId="27FA86A0" w14:textId="3CE058DE" w:rsidR="004A17B7" w:rsidRDefault="002D091A" w:rsidP="003862EC">
            <w:pPr>
              <w:pStyle w:val="Sinespaciado"/>
              <w:jc w:val="center"/>
              <w:rPr>
                <w:lang w:val="es-CR"/>
              </w:rPr>
            </w:pPr>
            <w:r>
              <w:rPr>
                <w:lang w:val="es-CR"/>
              </w:rPr>
              <w:t>1 año</w:t>
            </w:r>
            <w:r w:rsidR="00A15CC9">
              <w:rPr>
                <w:lang w:val="es-CR"/>
              </w:rPr>
              <w:t xml:space="preserve"> de curso</w:t>
            </w:r>
            <w:r w:rsidR="00F27859">
              <w:rPr>
                <w:lang w:val="es-CR"/>
              </w:rPr>
              <w:t>s</w:t>
            </w:r>
            <w:r w:rsidR="00A15CC9">
              <w:rPr>
                <w:lang w:val="es-CR"/>
              </w:rPr>
              <w:t xml:space="preserve"> más la elaboración </w:t>
            </w:r>
            <w:r w:rsidR="00034119">
              <w:rPr>
                <w:lang w:val="es-CR"/>
              </w:rPr>
              <w:t xml:space="preserve">y presentación </w:t>
            </w:r>
            <w:r w:rsidR="00A15CC9">
              <w:rPr>
                <w:lang w:val="es-CR"/>
              </w:rPr>
              <w:t xml:space="preserve">del Trabajo </w:t>
            </w:r>
            <w:r w:rsidR="009919ED">
              <w:rPr>
                <w:lang w:val="es-CR"/>
              </w:rPr>
              <w:t>Final</w:t>
            </w:r>
            <w:r w:rsidR="00A15CC9">
              <w:rPr>
                <w:lang w:val="es-CR"/>
              </w:rPr>
              <w:t xml:space="preserve"> de </w:t>
            </w:r>
            <w:r w:rsidR="009919ED">
              <w:rPr>
                <w:lang w:val="es-CR"/>
              </w:rPr>
              <w:t>G</w:t>
            </w:r>
            <w:r w:rsidR="00A15CC9">
              <w:rPr>
                <w:lang w:val="es-CR"/>
              </w:rPr>
              <w:t>raduación</w:t>
            </w:r>
          </w:p>
        </w:tc>
      </w:tr>
    </w:tbl>
    <w:p w14:paraId="27FA86A2" w14:textId="77777777" w:rsidR="00E97002" w:rsidRDefault="00AE7D8E" w:rsidP="00AE7D8E">
      <w:pPr>
        <w:pStyle w:val="Ttulo1"/>
        <w:rPr>
          <w:rStyle w:val="TTULO10"/>
          <w:b/>
        </w:rPr>
      </w:pPr>
      <w:bookmarkStart w:id="2127" w:name="_Toc21440793"/>
      <w:bookmarkStart w:id="2128" w:name="_Toc21529117"/>
      <w:r>
        <w:rPr>
          <w:rStyle w:val="TTULO10"/>
          <w:b/>
        </w:rPr>
        <w:t xml:space="preserve">15. </w:t>
      </w:r>
      <w:r w:rsidR="00E97002" w:rsidRPr="00E97002">
        <w:rPr>
          <w:rStyle w:val="TTULO10"/>
          <w:b/>
        </w:rPr>
        <w:t>JORNADAS ACADÉM</w:t>
      </w:r>
      <w:r>
        <w:rPr>
          <w:rStyle w:val="TTULO10"/>
          <w:b/>
        </w:rPr>
        <w:t xml:space="preserve">ICAS PARA LA EJECUCIÓN DEL PLAN </w:t>
      </w:r>
      <w:r w:rsidR="00E97002" w:rsidRPr="00E97002">
        <w:rPr>
          <w:rStyle w:val="TTULO10"/>
          <w:b/>
        </w:rPr>
        <w:t>DE ESTUDIOS</w:t>
      </w:r>
      <w:bookmarkEnd w:id="2127"/>
      <w:bookmarkEnd w:id="2128"/>
    </w:p>
    <w:p w14:paraId="27FA86A5" w14:textId="0B983941" w:rsidR="004A17B7" w:rsidRDefault="00567692" w:rsidP="004A17B7">
      <w:pPr>
        <w:widowControl w:val="0"/>
        <w:textAlignment w:val="baseline"/>
        <w:rPr>
          <w:lang w:val="es-CR"/>
        </w:rPr>
      </w:pPr>
      <w:bookmarkStart w:id="2129" w:name="_Toc210540302"/>
      <w:bookmarkEnd w:id="2129"/>
      <w:r>
        <w:rPr>
          <w:lang w:val="es-CR"/>
        </w:rPr>
        <w:t>L</w:t>
      </w:r>
      <w:r w:rsidR="004A17B7">
        <w:rPr>
          <w:lang w:val="es-CR"/>
        </w:rPr>
        <w:t xml:space="preserve">a </w:t>
      </w:r>
      <w:r w:rsidR="00D9369F">
        <w:rPr>
          <w:lang w:val="es-CR"/>
        </w:rPr>
        <w:t xml:space="preserve">siguiente </w:t>
      </w:r>
      <w:r w:rsidR="004A17B7">
        <w:rPr>
          <w:lang w:val="es-CR"/>
        </w:rPr>
        <w:t>tabla indican los requerimientos laborales tanto para la contratación de la coordinación de la ca</w:t>
      </w:r>
      <w:r w:rsidR="005A4B48">
        <w:rPr>
          <w:lang w:val="es-CR"/>
        </w:rPr>
        <w:t>rrera como de la contratación del personal administrativo y académico</w:t>
      </w:r>
      <w:r w:rsidR="004A17B7">
        <w:rPr>
          <w:lang w:val="es-CR"/>
        </w:rPr>
        <w:t>.</w:t>
      </w:r>
    </w:p>
    <w:p w14:paraId="0C59C86D" w14:textId="6037CD37" w:rsidR="00B3176B" w:rsidRPr="00B3176B" w:rsidRDefault="00B3176B" w:rsidP="00B3176B">
      <w:pPr>
        <w:spacing w:before="0" w:after="0"/>
        <w:jc w:val="center"/>
        <w:rPr>
          <w:b/>
          <w:bCs/>
        </w:rPr>
      </w:pPr>
      <w:bookmarkStart w:id="2130" w:name="_Toc21438713"/>
      <w:bookmarkStart w:id="2131" w:name="_Toc21529134"/>
      <w:r w:rsidRPr="00B3176B">
        <w:rPr>
          <w:b/>
          <w:bCs/>
          <w:lang w:val="es-CR"/>
        </w:rPr>
        <w:t xml:space="preserve">Tabla </w:t>
      </w:r>
      <w:r w:rsidRPr="00B3176B">
        <w:rPr>
          <w:b/>
          <w:bCs/>
          <w:lang w:val="es-CR"/>
        </w:rPr>
        <w:fldChar w:fldCharType="begin"/>
      </w:r>
      <w:r w:rsidRPr="00B3176B">
        <w:rPr>
          <w:b/>
          <w:bCs/>
          <w:lang w:val="es-CR"/>
        </w:rPr>
        <w:instrText xml:space="preserve"> SEQ Tabla \* ARABIC </w:instrText>
      </w:r>
      <w:r w:rsidRPr="00B3176B">
        <w:rPr>
          <w:b/>
          <w:bCs/>
          <w:lang w:val="es-CR"/>
        </w:rPr>
        <w:fldChar w:fldCharType="separate"/>
      </w:r>
      <w:r w:rsidR="00C5096C">
        <w:rPr>
          <w:b/>
          <w:bCs/>
          <w:noProof/>
          <w:lang w:val="es-CR"/>
        </w:rPr>
        <w:t>16</w:t>
      </w:r>
      <w:r w:rsidRPr="00B3176B">
        <w:rPr>
          <w:b/>
          <w:bCs/>
          <w:lang w:val="es-CR"/>
        </w:rPr>
        <w:fldChar w:fldCharType="end"/>
      </w:r>
      <w:r>
        <w:rPr>
          <w:b/>
        </w:rPr>
        <w:br/>
      </w:r>
      <w:r w:rsidR="009335A5" w:rsidRPr="003862EC">
        <w:rPr>
          <w:b/>
          <w:bCs/>
          <w:lang w:val="es-CR"/>
        </w:rPr>
        <w:t xml:space="preserve">Universidad Nacional, </w:t>
      </w:r>
      <w:r w:rsidR="001468AC" w:rsidRPr="003862EC">
        <w:rPr>
          <w:b/>
          <w:bCs/>
          <w:lang w:val="es-CR"/>
        </w:rPr>
        <w:t>P</w:t>
      </w:r>
      <w:r w:rsidR="009335A5" w:rsidRPr="003862EC">
        <w:rPr>
          <w:b/>
          <w:bCs/>
          <w:lang w:val="es-CR"/>
        </w:rPr>
        <w:t>lan de estudios</w:t>
      </w:r>
      <w:r w:rsidR="001468AC" w:rsidRPr="003862EC">
        <w:rPr>
          <w:b/>
          <w:bCs/>
          <w:lang w:val="es-CR"/>
        </w:rPr>
        <w:t xml:space="preserve"> Licenciatura</w:t>
      </w:r>
      <w:r w:rsidR="001468AC">
        <w:rPr>
          <w:b/>
          <w:bCs/>
          <w:lang w:val="es-CR"/>
        </w:rPr>
        <w:t xml:space="preserve"> en Economía</w:t>
      </w:r>
      <w:r>
        <w:rPr>
          <w:b/>
        </w:rPr>
        <w:br/>
      </w:r>
      <w:r w:rsidR="004A17B7" w:rsidRPr="001468AC">
        <w:rPr>
          <w:b/>
          <w:bCs/>
        </w:rPr>
        <w:t>Requerimientos laborales</w:t>
      </w:r>
      <w:r w:rsidR="005A4B48" w:rsidRPr="001468AC">
        <w:rPr>
          <w:b/>
          <w:bCs/>
        </w:rPr>
        <w:t xml:space="preserve"> del personal administrativo</w:t>
      </w:r>
      <w:bookmarkEnd w:id="2130"/>
      <w:bookmarkEnd w:id="2131"/>
    </w:p>
    <w:tbl>
      <w:tblPr>
        <w:tblStyle w:val="Tablaconcuadrcula"/>
        <w:tblW w:w="6708" w:type="dxa"/>
        <w:jc w:val="center"/>
        <w:tblLook w:val="01E0" w:firstRow="1" w:lastRow="1" w:firstColumn="1" w:lastColumn="1" w:noHBand="0" w:noVBand="0"/>
      </w:tblPr>
      <w:tblGrid>
        <w:gridCol w:w="3947"/>
        <w:gridCol w:w="2761"/>
      </w:tblGrid>
      <w:tr w:rsidR="004A17B7" w:rsidRPr="004A17B7" w14:paraId="27FA86AB" w14:textId="77777777" w:rsidTr="001468AC">
        <w:trPr>
          <w:trHeight w:val="318"/>
          <w:jc w:val="center"/>
        </w:trPr>
        <w:tc>
          <w:tcPr>
            <w:tcW w:w="3947" w:type="dxa"/>
          </w:tcPr>
          <w:p w14:paraId="27FA86A9" w14:textId="77777777" w:rsidR="004A17B7" w:rsidRPr="004A17B7" w:rsidRDefault="004A17B7" w:rsidP="004A17B7">
            <w:pPr>
              <w:pStyle w:val="Sinespaciado"/>
              <w:jc w:val="center"/>
              <w:rPr>
                <w:b/>
                <w:lang w:val="es-CR"/>
              </w:rPr>
            </w:pPr>
            <w:bookmarkStart w:id="2132" w:name="_Toc210540303"/>
            <w:bookmarkEnd w:id="2132"/>
            <w:r w:rsidRPr="004A17B7">
              <w:rPr>
                <w:b/>
                <w:lang w:val="es-CR"/>
              </w:rPr>
              <w:t>Recurso Humano</w:t>
            </w:r>
          </w:p>
        </w:tc>
        <w:tc>
          <w:tcPr>
            <w:tcW w:w="2761" w:type="dxa"/>
          </w:tcPr>
          <w:p w14:paraId="27FA86AA" w14:textId="77777777" w:rsidR="004A17B7" w:rsidRPr="004A17B7" w:rsidRDefault="005A4B48" w:rsidP="004A17B7">
            <w:pPr>
              <w:pStyle w:val="Sinespaciado"/>
              <w:jc w:val="center"/>
              <w:rPr>
                <w:b/>
                <w:lang w:val="es-CR"/>
              </w:rPr>
            </w:pPr>
            <w:bookmarkStart w:id="2133" w:name="_Toc210540304"/>
            <w:bookmarkEnd w:id="2133"/>
            <w:r>
              <w:rPr>
                <w:b/>
                <w:lang w:val="es-CR"/>
              </w:rPr>
              <w:t>Jornadas</w:t>
            </w:r>
          </w:p>
        </w:tc>
      </w:tr>
      <w:tr w:rsidR="004A17B7" w14:paraId="27FA86AE" w14:textId="77777777" w:rsidTr="001468AC">
        <w:trPr>
          <w:jc w:val="center"/>
        </w:trPr>
        <w:tc>
          <w:tcPr>
            <w:tcW w:w="3947" w:type="dxa"/>
          </w:tcPr>
          <w:p w14:paraId="27FA86AC" w14:textId="29424EEB" w:rsidR="004A17B7" w:rsidRDefault="00C901BB" w:rsidP="004A17B7">
            <w:pPr>
              <w:pStyle w:val="Sinespaciado"/>
              <w:rPr>
                <w:lang w:val="es-CR"/>
              </w:rPr>
            </w:pPr>
            <w:bookmarkStart w:id="2134" w:name="_Toc210540307"/>
            <w:bookmarkEnd w:id="2134"/>
            <w:r>
              <w:rPr>
                <w:lang w:val="es-CR"/>
              </w:rPr>
              <w:t xml:space="preserve">Dirección </w:t>
            </w:r>
          </w:p>
        </w:tc>
        <w:tc>
          <w:tcPr>
            <w:tcW w:w="2761" w:type="dxa"/>
          </w:tcPr>
          <w:p w14:paraId="27FA86AD" w14:textId="1921FB3F" w:rsidR="004A17B7" w:rsidRDefault="00EE053D" w:rsidP="004A17B7">
            <w:pPr>
              <w:pStyle w:val="Sinespaciado"/>
              <w:jc w:val="center"/>
              <w:rPr>
                <w:lang w:val="es-CR"/>
              </w:rPr>
            </w:pPr>
            <w:bookmarkStart w:id="2135" w:name="_Toc210540308"/>
            <w:bookmarkEnd w:id="2135"/>
            <w:r>
              <w:rPr>
                <w:lang w:val="es-CR"/>
              </w:rPr>
              <w:t>¾ de tiempo</w:t>
            </w:r>
          </w:p>
        </w:tc>
      </w:tr>
      <w:tr w:rsidR="005A4B48" w14:paraId="27FA86B1" w14:textId="77777777" w:rsidTr="001468AC">
        <w:trPr>
          <w:jc w:val="center"/>
        </w:trPr>
        <w:tc>
          <w:tcPr>
            <w:tcW w:w="3947" w:type="dxa"/>
          </w:tcPr>
          <w:p w14:paraId="27FA86AF" w14:textId="0FECC40F" w:rsidR="00EE053D" w:rsidRDefault="00EE053D" w:rsidP="004A17B7">
            <w:pPr>
              <w:pStyle w:val="Sinespaciado"/>
              <w:rPr>
                <w:lang w:val="es-CR"/>
              </w:rPr>
            </w:pPr>
            <w:r>
              <w:rPr>
                <w:lang w:val="es-CR"/>
              </w:rPr>
              <w:t>Subdirección</w:t>
            </w:r>
          </w:p>
        </w:tc>
        <w:tc>
          <w:tcPr>
            <w:tcW w:w="2761" w:type="dxa"/>
          </w:tcPr>
          <w:p w14:paraId="27FA86B0" w14:textId="7CB59258" w:rsidR="005A4B48" w:rsidRDefault="001468AC" w:rsidP="004A17B7">
            <w:pPr>
              <w:pStyle w:val="Sinespaciado"/>
              <w:jc w:val="center"/>
              <w:rPr>
                <w:lang w:val="es-CR"/>
              </w:rPr>
            </w:pPr>
            <w:r>
              <w:rPr>
                <w:lang w:val="es-CR"/>
              </w:rPr>
              <w:t>¾ de tiempo</w:t>
            </w:r>
          </w:p>
        </w:tc>
      </w:tr>
      <w:tr w:rsidR="001468AC" w14:paraId="02F22217" w14:textId="77777777" w:rsidTr="001468AC">
        <w:trPr>
          <w:jc w:val="center"/>
        </w:trPr>
        <w:tc>
          <w:tcPr>
            <w:tcW w:w="3947" w:type="dxa"/>
          </w:tcPr>
          <w:p w14:paraId="02DAC184" w14:textId="31DE1F9F" w:rsidR="001468AC" w:rsidRDefault="001468AC" w:rsidP="004A17B7">
            <w:pPr>
              <w:pStyle w:val="Sinespaciado"/>
              <w:rPr>
                <w:lang w:val="es-CR"/>
              </w:rPr>
            </w:pPr>
            <w:r>
              <w:rPr>
                <w:lang w:val="es-CR"/>
              </w:rPr>
              <w:t>Secretaria de dirección</w:t>
            </w:r>
          </w:p>
        </w:tc>
        <w:tc>
          <w:tcPr>
            <w:tcW w:w="2761" w:type="dxa"/>
          </w:tcPr>
          <w:p w14:paraId="1D3E87F2" w14:textId="19DAFA9D" w:rsidR="001468AC" w:rsidRDefault="001468AC" w:rsidP="004A17B7">
            <w:pPr>
              <w:pStyle w:val="Sinespaciado"/>
              <w:jc w:val="center"/>
              <w:rPr>
                <w:lang w:val="es-CR"/>
              </w:rPr>
            </w:pPr>
            <w:r>
              <w:rPr>
                <w:lang w:val="es-CR"/>
              </w:rPr>
              <w:t xml:space="preserve">1 tiempo </w:t>
            </w:r>
          </w:p>
        </w:tc>
      </w:tr>
      <w:tr w:rsidR="001468AC" w14:paraId="7BC5D8CB" w14:textId="77777777" w:rsidTr="001468AC">
        <w:trPr>
          <w:jc w:val="center"/>
        </w:trPr>
        <w:tc>
          <w:tcPr>
            <w:tcW w:w="3947" w:type="dxa"/>
          </w:tcPr>
          <w:p w14:paraId="02F4F578" w14:textId="3C38A183" w:rsidR="001468AC" w:rsidRDefault="001468AC" w:rsidP="004A17B7">
            <w:pPr>
              <w:pStyle w:val="Sinespaciado"/>
              <w:rPr>
                <w:lang w:val="es-CR"/>
              </w:rPr>
            </w:pPr>
            <w:r>
              <w:rPr>
                <w:lang w:val="es-CR"/>
              </w:rPr>
              <w:t>Secretaria de subdirección</w:t>
            </w:r>
          </w:p>
        </w:tc>
        <w:tc>
          <w:tcPr>
            <w:tcW w:w="2761" w:type="dxa"/>
          </w:tcPr>
          <w:p w14:paraId="0A79BFF5" w14:textId="6A6AC547" w:rsidR="001468AC" w:rsidRDefault="001468AC" w:rsidP="004A17B7">
            <w:pPr>
              <w:pStyle w:val="Sinespaciado"/>
              <w:jc w:val="center"/>
              <w:rPr>
                <w:lang w:val="es-CR"/>
              </w:rPr>
            </w:pPr>
            <w:r>
              <w:rPr>
                <w:lang w:val="es-CR"/>
              </w:rPr>
              <w:t>½ tiempo</w:t>
            </w:r>
          </w:p>
        </w:tc>
      </w:tr>
      <w:tr w:rsidR="001468AC" w14:paraId="276D6BB9" w14:textId="77777777" w:rsidTr="001468AC">
        <w:trPr>
          <w:jc w:val="center"/>
        </w:trPr>
        <w:tc>
          <w:tcPr>
            <w:tcW w:w="3947" w:type="dxa"/>
          </w:tcPr>
          <w:p w14:paraId="50BB00C2" w14:textId="10D8DF90" w:rsidR="001468AC" w:rsidRDefault="001468AC" w:rsidP="004A17B7">
            <w:pPr>
              <w:pStyle w:val="Sinespaciado"/>
              <w:rPr>
                <w:lang w:val="es-CR"/>
              </w:rPr>
            </w:pPr>
            <w:r>
              <w:rPr>
                <w:lang w:val="es-CR"/>
              </w:rPr>
              <w:t>Asistente Administrativa</w:t>
            </w:r>
          </w:p>
        </w:tc>
        <w:tc>
          <w:tcPr>
            <w:tcW w:w="2761" w:type="dxa"/>
          </w:tcPr>
          <w:p w14:paraId="311901F9" w14:textId="033A2DD4" w:rsidR="001468AC" w:rsidRDefault="001468AC" w:rsidP="004A17B7">
            <w:pPr>
              <w:pStyle w:val="Sinespaciado"/>
              <w:jc w:val="center"/>
              <w:rPr>
                <w:lang w:val="es-CR"/>
              </w:rPr>
            </w:pPr>
            <w:r>
              <w:rPr>
                <w:lang w:val="es-CR"/>
              </w:rPr>
              <w:t xml:space="preserve">1 tiempo </w:t>
            </w:r>
          </w:p>
        </w:tc>
      </w:tr>
      <w:tr w:rsidR="00F27859" w:rsidRPr="00F27859" w14:paraId="7C5997AE" w14:textId="77777777" w:rsidTr="001468AC">
        <w:trPr>
          <w:jc w:val="center"/>
        </w:trPr>
        <w:tc>
          <w:tcPr>
            <w:tcW w:w="3947" w:type="dxa"/>
          </w:tcPr>
          <w:p w14:paraId="5142468E" w14:textId="7D7C8B93" w:rsidR="00F27859" w:rsidRPr="0065416F" w:rsidRDefault="00F27859" w:rsidP="0065416F">
            <w:pPr>
              <w:pStyle w:val="Sinespaciado"/>
              <w:jc w:val="right"/>
              <w:rPr>
                <w:b/>
                <w:bCs/>
                <w:lang w:val="es-CR"/>
              </w:rPr>
            </w:pPr>
            <w:r w:rsidRPr="0065416F">
              <w:rPr>
                <w:b/>
                <w:bCs/>
                <w:lang w:val="es-CR"/>
              </w:rPr>
              <w:t>TOTAL</w:t>
            </w:r>
          </w:p>
        </w:tc>
        <w:tc>
          <w:tcPr>
            <w:tcW w:w="2761" w:type="dxa"/>
          </w:tcPr>
          <w:p w14:paraId="769990EC" w14:textId="694770C1" w:rsidR="00F27859" w:rsidRPr="0065416F" w:rsidRDefault="00F27859" w:rsidP="004A17B7">
            <w:pPr>
              <w:pStyle w:val="Sinespaciado"/>
              <w:jc w:val="center"/>
              <w:rPr>
                <w:b/>
                <w:bCs/>
                <w:lang w:val="es-CR"/>
              </w:rPr>
            </w:pPr>
            <w:r w:rsidRPr="0065416F">
              <w:rPr>
                <w:b/>
                <w:bCs/>
                <w:lang w:val="es-CR"/>
              </w:rPr>
              <w:t>4 tiempos</w:t>
            </w:r>
          </w:p>
        </w:tc>
      </w:tr>
    </w:tbl>
    <w:p w14:paraId="27FA86B2" w14:textId="4124253F" w:rsidR="005A4B48" w:rsidRPr="00B34BED" w:rsidRDefault="00B34BED" w:rsidP="00B34BED">
      <w:pPr>
        <w:pStyle w:val="Sinespaciado"/>
        <w:rPr>
          <w:bCs/>
          <w:lang w:val="es-CR"/>
        </w:rPr>
      </w:pPr>
      <w:r>
        <w:rPr>
          <w:bCs/>
          <w:lang w:val="es-CR"/>
        </w:rPr>
        <w:t>Fuente: Elaboración propia, 2019</w:t>
      </w:r>
    </w:p>
    <w:p w14:paraId="7A7DBA49" w14:textId="446070E4" w:rsidR="00B34BED" w:rsidRDefault="00B34BED" w:rsidP="005A4B48">
      <w:pPr>
        <w:pStyle w:val="Sinespaciado"/>
        <w:jc w:val="center"/>
        <w:rPr>
          <w:b/>
          <w:lang w:val="es-CR"/>
        </w:rPr>
      </w:pPr>
    </w:p>
    <w:p w14:paraId="27FA86B5" w14:textId="5AF3D662" w:rsidR="005A4B48" w:rsidRPr="004A17B7" w:rsidRDefault="00B80CCB" w:rsidP="00B34BED">
      <w:pPr>
        <w:spacing w:before="0" w:after="0"/>
        <w:jc w:val="center"/>
      </w:pPr>
      <w:bookmarkStart w:id="2136" w:name="_Toc21438714"/>
      <w:bookmarkStart w:id="2137" w:name="_Toc21529135"/>
      <w:r w:rsidRPr="00B80CCB">
        <w:rPr>
          <w:b/>
          <w:bCs/>
          <w:lang w:val="es-CR"/>
        </w:rPr>
        <w:t xml:space="preserve">Tabla </w:t>
      </w:r>
      <w:r w:rsidRPr="00B80CCB">
        <w:rPr>
          <w:b/>
          <w:bCs/>
          <w:lang w:val="es-CR"/>
        </w:rPr>
        <w:fldChar w:fldCharType="begin"/>
      </w:r>
      <w:r w:rsidRPr="00B80CCB">
        <w:rPr>
          <w:b/>
          <w:bCs/>
          <w:lang w:val="es-CR"/>
        </w:rPr>
        <w:instrText xml:space="preserve"> SEQ Tabla \* ARABIC </w:instrText>
      </w:r>
      <w:r w:rsidRPr="00B80CCB">
        <w:rPr>
          <w:b/>
          <w:bCs/>
          <w:lang w:val="es-CR"/>
        </w:rPr>
        <w:fldChar w:fldCharType="separate"/>
      </w:r>
      <w:r w:rsidR="00C5096C">
        <w:rPr>
          <w:b/>
          <w:bCs/>
          <w:noProof/>
          <w:lang w:val="es-CR"/>
        </w:rPr>
        <w:t>17</w:t>
      </w:r>
      <w:r w:rsidRPr="00B80CCB">
        <w:rPr>
          <w:b/>
          <w:bCs/>
          <w:lang w:val="es-CR"/>
        </w:rPr>
        <w:fldChar w:fldCharType="end"/>
      </w:r>
      <w:r>
        <w:rPr>
          <w:b/>
        </w:rPr>
        <w:br/>
      </w:r>
      <w:r w:rsidR="009335A5" w:rsidRPr="00B34BED">
        <w:rPr>
          <w:b/>
          <w:bCs/>
          <w:lang w:val="es-CR"/>
        </w:rPr>
        <w:t xml:space="preserve">Universidad Nacional, </w:t>
      </w:r>
      <w:r w:rsidR="00B34BED">
        <w:rPr>
          <w:b/>
          <w:bCs/>
          <w:lang w:val="es-CR"/>
        </w:rPr>
        <w:t>P</w:t>
      </w:r>
      <w:r w:rsidR="009335A5" w:rsidRPr="00B34BED">
        <w:rPr>
          <w:b/>
          <w:bCs/>
          <w:lang w:val="es-CR"/>
        </w:rPr>
        <w:t>lan de estudios</w:t>
      </w:r>
      <w:r w:rsidR="00B34BED">
        <w:rPr>
          <w:b/>
          <w:bCs/>
          <w:lang w:val="es-CR"/>
        </w:rPr>
        <w:t xml:space="preserve"> Licenciatura en Economía</w:t>
      </w:r>
      <w:r w:rsidR="004259B9">
        <w:rPr>
          <w:b/>
        </w:rPr>
        <w:br/>
      </w:r>
      <w:r w:rsidR="005A4B48" w:rsidRPr="00B34BED">
        <w:rPr>
          <w:b/>
          <w:bCs/>
        </w:rPr>
        <w:t>Requerimientos laborales del personal académico</w:t>
      </w:r>
      <w:bookmarkEnd w:id="2136"/>
      <w:bookmarkEnd w:id="2137"/>
    </w:p>
    <w:tbl>
      <w:tblPr>
        <w:tblStyle w:val="Tablaconcuadrcula"/>
        <w:tblW w:w="6708" w:type="dxa"/>
        <w:jc w:val="center"/>
        <w:tblLook w:val="01E0" w:firstRow="1" w:lastRow="1" w:firstColumn="1" w:lastColumn="1" w:noHBand="0" w:noVBand="0"/>
      </w:tblPr>
      <w:tblGrid>
        <w:gridCol w:w="3947"/>
        <w:gridCol w:w="2761"/>
      </w:tblGrid>
      <w:tr w:rsidR="005A4B48" w:rsidRPr="00B3176B" w14:paraId="27FA86B8" w14:textId="77777777" w:rsidTr="00A57F9F">
        <w:trPr>
          <w:trHeight w:val="318"/>
          <w:jc w:val="center"/>
        </w:trPr>
        <w:tc>
          <w:tcPr>
            <w:tcW w:w="3947" w:type="dxa"/>
          </w:tcPr>
          <w:p w14:paraId="27FA86B6" w14:textId="77777777" w:rsidR="005A4B48" w:rsidRPr="00B3176B" w:rsidRDefault="005A4B48" w:rsidP="002807EB">
            <w:pPr>
              <w:pStyle w:val="Sinespaciado"/>
              <w:jc w:val="center"/>
              <w:rPr>
                <w:b/>
                <w:lang w:val="es-CR"/>
              </w:rPr>
            </w:pPr>
            <w:r w:rsidRPr="00B3176B">
              <w:rPr>
                <w:b/>
                <w:lang w:val="es-CR"/>
              </w:rPr>
              <w:t>Recurso Humano</w:t>
            </w:r>
          </w:p>
        </w:tc>
        <w:tc>
          <w:tcPr>
            <w:tcW w:w="2761" w:type="dxa"/>
          </w:tcPr>
          <w:p w14:paraId="27FA86B7" w14:textId="77777777" w:rsidR="005A4B48" w:rsidRPr="00B3176B" w:rsidRDefault="005A4B48" w:rsidP="002807EB">
            <w:pPr>
              <w:pStyle w:val="Sinespaciado"/>
              <w:jc w:val="center"/>
              <w:rPr>
                <w:b/>
                <w:lang w:val="es-CR"/>
              </w:rPr>
            </w:pPr>
            <w:r w:rsidRPr="00B3176B">
              <w:rPr>
                <w:b/>
                <w:lang w:val="es-CR"/>
              </w:rPr>
              <w:t>Jornadas</w:t>
            </w:r>
          </w:p>
        </w:tc>
      </w:tr>
      <w:tr w:rsidR="005A4B48" w:rsidRPr="00B3176B" w14:paraId="27FA86BB" w14:textId="77777777" w:rsidTr="00A57F9F">
        <w:trPr>
          <w:jc w:val="center"/>
        </w:trPr>
        <w:tc>
          <w:tcPr>
            <w:tcW w:w="3947" w:type="dxa"/>
          </w:tcPr>
          <w:p w14:paraId="27FA86B9" w14:textId="77777777" w:rsidR="005A4B48" w:rsidRPr="00B3176B" w:rsidRDefault="005A4B48" w:rsidP="002807EB">
            <w:pPr>
              <w:pStyle w:val="Sinespaciado"/>
              <w:rPr>
                <w:lang w:val="es-CR"/>
              </w:rPr>
            </w:pPr>
            <w:r w:rsidRPr="00B3176B">
              <w:rPr>
                <w:lang w:val="es-CR"/>
              </w:rPr>
              <w:t>I Ciclo, I nivel</w:t>
            </w:r>
          </w:p>
        </w:tc>
        <w:tc>
          <w:tcPr>
            <w:tcW w:w="2761" w:type="dxa"/>
          </w:tcPr>
          <w:p w14:paraId="27FA86BA" w14:textId="75BBF5F0" w:rsidR="00AA3E05" w:rsidRPr="00B3176B" w:rsidRDefault="00A57F9F" w:rsidP="00AA3E05">
            <w:pPr>
              <w:pStyle w:val="Sinespaciado"/>
              <w:jc w:val="center"/>
              <w:rPr>
                <w:lang w:val="es-CR"/>
              </w:rPr>
            </w:pPr>
            <w:r w:rsidRPr="00B3176B">
              <w:rPr>
                <w:lang w:val="es-CR"/>
              </w:rPr>
              <w:t>1 tiempo y 1/</w:t>
            </w:r>
            <w:r w:rsidR="00F27859">
              <w:rPr>
                <w:lang w:val="es-CR"/>
              </w:rPr>
              <w:t>4</w:t>
            </w:r>
            <w:r w:rsidRPr="00B3176B">
              <w:rPr>
                <w:lang w:val="es-CR"/>
              </w:rPr>
              <w:t xml:space="preserve">  </w:t>
            </w:r>
          </w:p>
        </w:tc>
      </w:tr>
      <w:tr w:rsidR="00AA3E05" w:rsidRPr="00B3176B" w14:paraId="24CBC541" w14:textId="77777777" w:rsidTr="00A57F9F">
        <w:trPr>
          <w:jc w:val="center"/>
        </w:trPr>
        <w:tc>
          <w:tcPr>
            <w:tcW w:w="3947" w:type="dxa"/>
          </w:tcPr>
          <w:p w14:paraId="3D65E265" w14:textId="4B9A1C2C" w:rsidR="00AA3E05" w:rsidRPr="00B3176B" w:rsidRDefault="00AA3E05" w:rsidP="002807EB">
            <w:pPr>
              <w:pStyle w:val="Sinespaciado"/>
              <w:rPr>
                <w:lang w:val="es-CR"/>
              </w:rPr>
            </w:pPr>
            <w:r w:rsidRPr="00B3176B">
              <w:rPr>
                <w:lang w:val="es-CR"/>
              </w:rPr>
              <w:t>I Ciclo, II nivel</w:t>
            </w:r>
          </w:p>
        </w:tc>
        <w:tc>
          <w:tcPr>
            <w:tcW w:w="2761" w:type="dxa"/>
          </w:tcPr>
          <w:p w14:paraId="08AB0AD8" w14:textId="672FE41D" w:rsidR="00AA3E05" w:rsidRPr="00B3176B" w:rsidRDefault="00A57F9F" w:rsidP="00AA3E05">
            <w:pPr>
              <w:pStyle w:val="Sinespaciado"/>
              <w:jc w:val="center"/>
              <w:rPr>
                <w:lang w:val="es-CR"/>
              </w:rPr>
            </w:pPr>
            <w:r w:rsidRPr="00B3176B">
              <w:rPr>
                <w:lang w:val="es-CR"/>
              </w:rPr>
              <w:t>1 tiempo y 1/</w:t>
            </w:r>
            <w:r w:rsidR="00F27859">
              <w:rPr>
                <w:lang w:val="es-CR"/>
              </w:rPr>
              <w:t>4</w:t>
            </w:r>
            <w:r w:rsidRPr="00B3176B">
              <w:rPr>
                <w:lang w:val="es-CR"/>
              </w:rPr>
              <w:t xml:space="preserve">  </w:t>
            </w:r>
          </w:p>
        </w:tc>
      </w:tr>
      <w:tr w:rsidR="00F27859" w:rsidRPr="00B3176B" w14:paraId="7A8919EA" w14:textId="77777777" w:rsidTr="00A57F9F">
        <w:trPr>
          <w:jc w:val="center"/>
        </w:trPr>
        <w:tc>
          <w:tcPr>
            <w:tcW w:w="3947" w:type="dxa"/>
          </w:tcPr>
          <w:p w14:paraId="11C26B26" w14:textId="38BA8E8A" w:rsidR="00F27859" w:rsidRPr="0065416F" w:rsidRDefault="00F27859" w:rsidP="0065416F">
            <w:pPr>
              <w:pStyle w:val="Sinespaciado"/>
              <w:jc w:val="right"/>
              <w:rPr>
                <w:b/>
                <w:bCs/>
                <w:lang w:val="es-CR"/>
              </w:rPr>
            </w:pPr>
            <w:r w:rsidRPr="0065416F">
              <w:rPr>
                <w:b/>
                <w:bCs/>
                <w:lang w:val="es-CR"/>
              </w:rPr>
              <w:t>TOTAL</w:t>
            </w:r>
          </w:p>
        </w:tc>
        <w:tc>
          <w:tcPr>
            <w:tcW w:w="2761" w:type="dxa"/>
          </w:tcPr>
          <w:p w14:paraId="6A953E6F" w14:textId="75C5B71D" w:rsidR="00F27859" w:rsidRPr="0065416F" w:rsidRDefault="00F27859" w:rsidP="00AA3E05">
            <w:pPr>
              <w:pStyle w:val="Sinespaciado"/>
              <w:jc w:val="center"/>
              <w:rPr>
                <w:b/>
                <w:bCs/>
                <w:lang w:val="es-CR"/>
              </w:rPr>
            </w:pPr>
            <w:r>
              <w:rPr>
                <w:b/>
                <w:bCs/>
                <w:lang w:val="es-CR"/>
              </w:rPr>
              <w:t>2</w:t>
            </w:r>
            <w:r w:rsidRPr="0065416F">
              <w:rPr>
                <w:b/>
                <w:bCs/>
                <w:lang w:val="es-CR"/>
              </w:rPr>
              <w:t xml:space="preserve"> tiempos</w:t>
            </w:r>
            <w:r>
              <w:rPr>
                <w:b/>
                <w:bCs/>
                <w:lang w:val="es-CR"/>
              </w:rPr>
              <w:t xml:space="preserve"> y 1/2</w:t>
            </w:r>
          </w:p>
        </w:tc>
      </w:tr>
    </w:tbl>
    <w:p w14:paraId="27FA86BC" w14:textId="52EE6384" w:rsidR="005A4B48" w:rsidRPr="00A57F9F" w:rsidRDefault="00A57F9F" w:rsidP="00A57F9F">
      <w:pPr>
        <w:rPr>
          <w:rStyle w:val="TTULO10"/>
          <w:b w:val="0"/>
          <w:sz w:val="22"/>
          <w:szCs w:val="18"/>
        </w:rPr>
      </w:pPr>
      <w:r>
        <w:rPr>
          <w:rStyle w:val="TTULO10"/>
          <w:b w:val="0"/>
          <w:sz w:val="22"/>
          <w:szCs w:val="18"/>
        </w:rPr>
        <w:t>Fuente: Elaboración propia, 2019</w:t>
      </w:r>
    </w:p>
    <w:p w14:paraId="27FA86BD" w14:textId="77777777" w:rsidR="0000602A" w:rsidRDefault="0000602A">
      <w:pPr>
        <w:spacing w:before="0" w:after="200" w:line="276" w:lineRule="auto"/>
        <w:jc w:val="left"/>
        <w:rPr>
          <w:rStyle w:val="TTULO10"/>
          <w:rFonts w:eastAsiaTheme="majorEastAsia" w:cstheme="majorBidi"/>
          <w:bCs/>
          <w:szCs w:val="28"/>
        </w:rPr>
      </w:pPr>
      <w:r>
        <w:rPr>
          <w:rStyle w:val="TTULO10"/>
          <w:b w:val="0"/>
        </w:rPr>
        <w:br w:type="page"/>
      </w:r>
    </w:p>
    <w:p w14:paraId="27FA86BE" w14:textId="5B09ED1D" w:rsidR="00AE7D8E" w:rsidRDefault="00AE7D8E" w:rsidP="00AE7D8E">
      <w:pPr>
        <w:pStyle w:val="Ttulo1"/>
        <w:rPr>
          <w:rStyle w:val="TTULO10"/>
          <w:b/>
        </w:rPr>
      </w:pPr>
      <w:bookmarkStart w:id="2138" w:name="_Toc21440794"/>
      <w:bookmarkStart w:id="2139" w:name="_Toc21529118"/>
      <w:r>
        <w:rPr>
          <w:rStyle w:val="TTULO10"/>
          <w:b/>
        </w:rPr>
        <w:lastRenderedPageBreak/>
        <w:t xml:space="preserve">16. </w:t>
      </w:r>
      <w:r w:rsidR="00E97002" w:rsidRPr="00E97002">
        <w:rPr>
          <w:rStyle w:val="TTULO10"/>
          <w:b/>
        </w:rPr>
        <w:t>BIBLIOGR</w:t>
      </w:r>
      <w:r w:rsidR="00F27859">
        <w:rPr>
          <w:rStyle w:val="TTULO10"/>
          <w:b/>
        </w:rPr>
        <w:t>A</w:t>
      </w:r>
      <w:r w:rsidR="00E97002" w:rsidRPr="00E97002">
        <w:rPr>
          <w:rStyle w:val="TTULO10"/>
          <w:b/>
        </w:rPr>
        <w:t>F</w:t>
      </w:r>
      <w:r w:rsidR="00F27859">
        <w:rPr>
          <w:rStyle w:val="TTULO10"/>
          <w:b/>
        </w:rPr>
        <w:t>Í</w:t>
      </w:r>
      <w:r w:rsidR="00E97002" w:rsidRPr="00E97002">
        <w:rPr>
          <w:rStyle w:val="TTULO10"/>
          <w:b/>
        </w:rPr>
        <w:t>A</w:t>
      </w:r>
      <w:bookmarkEnd w:id="2138"/>
      <w:bookmarkEnd w:id="2139"/>
    </w:p>
    <w:p w14:paraId="1576FEF5" w14:textId="77777777" w:rsidR="00F07A23" w:rsidRPr="00E33986" w:rsidRDefault="00F07A23" w:rsidP="0065416F">
      <w:pPr>
        <w:pStyle w:val="letranormal"/>
        <w:ind w:left="720" w:hanging="720"/>
        <w:rPr>
          <w:lang w:val="en-US"/>
        </w:rPr>
      </w:pPr>
      <w:r w:rsidRPr="0065416F">
        <w:rPr>
          <w:lang w:val="en-US"/>
        </w:rPr>
        <w:t xml:space="preserve">Barnett, L. Key aspects of teaching and learning in economics. En: </w:t>
      </w:r>
      <w:proofErr w:type="gramStart"/>
      <w:r w:rsidRPr="0065416F">
        <w:rPr>
          <w:lang w:val="en-US"/>
        </w:rPr>
        <w:t>Fry,H.</w:t>
      </w:r>
      <w:proofErr w:type="gramEnd"/>
      <w:r w:rsidRPr="0065416F">
        <w:rPr>
          <w:lang w:val="en-US"/>
        </w:rPr>
        <w:t xml:space="preserve">, S. Ketteridge, S. Marshall. (2009). Handbook for teaching and learning in higher education: enhancing academic practice. </w:t>
      </w:r>
      <w:r w:rsidRPr="00E33986">
        <w:rPr>
          <w:lang w:val="en-US"/>
        </w:rPr>
        <w:t>New York: Routledge, pp. 405-425.</w:t>
      </w:r>
    </w:p>
    <w:p w14:paraId="111FCCBB" w14:textId="77777777" w:rsidR="00F07A23" w:rsidRPr="00F07A23" w:rsidRDefault="00F07A23" w:rsidP="0065416F">
      <w:pPr>
        <w:pStyle w:val="letranormal"/>
        <w:ind w:left="720" w:hanging="720"/>
        <w:rPr>
          <w:lang w:val="es-ES"/>
        </w:rPr>
      </w:pPr>
      <w:r w:rsidRPr="0065416F">
        <w:rPr>
          <w:lang w:val="en-US"/>
        </w:rPr>
        <w:t xml:space="preserve">EEUU, National Aeronautics and Space Administration (NASA) (2018) Climate Observatory. </w:t>
      </w:r>
      <w:r w:rsidRPr="00F07A23">
        <w:rPr>
          <w:lang w:val="es-ES"/>
        </w:rPr>
        <w:t xml:space="preserve">En: </w:t>
      </w:r>
      <w:hyperlink r:id="rId52" w:history="1">
        <w:r w:rsidRPr="00F07A23">
          <w:rPr>
            <w:rStyle w:val="Hipervnculo"/>
            <w:lang w:val="es-ES"/>
          </w:rPr>
          <w:t>https://earthobservatory.nasa.gov/Features/GlobalWarming/page3.php</w:t>
        </w:r>
      </w:hyperlink>
      <w:r w:rsidRPr="00F07A23">
        <w:rPr>
          <w:lang w:val="es-ES"/>
        </w:rPr>
        <w:t>. Consultado el 1 de mayo de</w:t>
      </w:r>
      <w:r w:rsidRPr="00F07A23">
        <w:rPr>
          <w:spacing w:val="-7"/>
          <w:lang w:val="es-ES"/>
        </w:rPr>
        <w:t xml:space="preserve"> </w:t>
      </w:r>
      <w:r w:rsidRPr="00F07A23">
        <w:rPr>
          <w:lang w:val="es-ES"/>
        </w:rPr>
        <w:t>2018.</w:t>
      </w:r>
    </w:p>
    <w:p w14:paraId="0BFDDF9A" w14:textId="77777777" w:rsidR="00F07A23" w:rsidRPr="00F27859" w:rsidRDefault="00F07A23" w:rsidP="0065416F">
      <w:pPr>
        <w:pStyle w:val="letranormal"/>
        <w:ind w:left="720" w:hanging="720"/>
      </w:pPr>
      <w:r w:rsidRPr="0065416F">
        <w:rPr>
          <w:lang w:val="en-US"/>
        </w:rPr>
        <w:t>European</w:t>
      </w:r>
      <w:r w:rsidRPr="0065416F">
        <w:rPr>
          <w:spacing w:val="-16"/>
          <w:lang w:val="en-US"/>
        </w:rPr>
        <w:t xml:space="preserve"> </w:t>
      </w:r>
      <w:r w:rsidRPr="0065416F">
        <w:rPr>
          <w:lang w:val="en-US"/>
        </w:rPr>
        <w:t>Commission.</w:t>
      </w:r>
      <w:r w:rsidRPr="0065416F">
        <w:rPr>
          <w:spacing w:val="-15"/>
          <w:lang w:val="en-US"/>
        </w:rPr>
        <w:t xml:space="preserve"> </w:t>
      </w:r>
      <w:r w:rsidRPr="0065416F">
        <w:rPr>
          <w:lang w:val="en-US"/>
        </w:rPr>
        <w:t>Directorate-General</w:t>
      </w:r>
      <w:r w:rsidRPr="0065416F">
        <w:rPr>
          <w:spacing w:val="-18"/>
          <w:lang w:val="en-US"/>
        </w:rPr>
        <w:t xml:space="preserve"> </w:t>
      </w:r>
      <w:r w:rsidRPr="0065416F">
        <w:rPr>
          <w:lang w:val="en-US"/>
        </w:rPr>
        <w:t>for</w:t>
      </w:r>
      <w:r w:rsidRPr="0065416F">
        <w:rPr>
          <w:spacing w:val="-16"/>
          <w:lang w:val="en-US"/>
        </w:rPr>
        <w:t xml:space="preserve"> </w:t>
      </w:r>
      <w:r w:rsidRPr="0065416F">
        <w:rPr>
          <w:lang w:val="en-US"/>
        </w:rPr>
        <w:t>Education</w:t>
      </w:r>
      <w:r w:rsidRPr="0065416F">
        <w:rPr>
          <w:spacing w:val="-15"/>
          <w:lang w:val="en-US"/>
        </w:rPr>
        <w:t xml:space="preserve"> </w:t>
      </w:r>
      <w:r w:rsidRPr="0065416F">
        <w:rPr>
          <w:lang w:val="en-US"/>
        </w:rPr>
        <w:t>and</w:t>
      </w:r>
      <w:r w:rsidRPr="0065416F">
        <w:rPr>
          <w:spacing w:val="-15"/>
          <w:lang w:val="en-US"/>
        </w:rPr>
        <w:t xml:space="preserve"> </w:t>
      </w:r>
      <w:r w:rsidRPr="0065416F">
        <w:rPr>
          <w:lang w:val="en-US"/>
        </w:rPr>
        <w:t>Culture.</w:t>
      </w:r>
      <w:r w:rsidRPr="0065416F">
        <w:rPr>
          <w:spacing w:val="-16"/>
          <w:lang w:val="en-US"/>
        </w:rPr>
        <w:t xml:space="preserve"> </w:t>
      </w:r>
      <w:r w:rsidRPr="0065416F">
        <w:rPr>
          <w:lang w:val="en-US"/>
        </w:rPr>
        <w:t>EIT</w:t>
      </w:r>
      <w:r w:rsidRPr="0065416F">
        <w:rPr>
          <w:spacing w:val="-13"/>
          <w:lang w:val="en-US"/>
        </w:rPr>
        <w:t xml:space="preserve"> </w:t>
      </w:r>
      <w:r w:rsidRPr="0065416F">
        <w:rPr>
          <w:lang w:val="en-US"/>
        </w:rPr>
        <w:t>and</w:t>
      </w:r>
      <w:r w:rsidRPr="0065416F">
        <w:rPr>
          <w:spacing w:val="-15"/>
          <w:lang w:val="en-US"/>
        </w:rPr>
        <w:t xml:space="preserve"> </w:t>
      </w:r>
      <w:r w:rsidRPr="0065416F">
        <w:rPr>
          <w:lang w:val="en-US"/>
        </w:rPr>
        <w:t xml:space="preserve">MSCA Higher education, Developing future skills in higher </w:t>
      </w:r>
      <w:r w:rsidRPr="0065416F">
        <w:rPr>
          <w:i/>
          <w:lang w:val="en-US"/>
        </w:rPr>
        <w:t>Education</w:t>
      </w:r>
      <w:r w:rsidRPr="0065416F">
        <w:rPr>
          <w:i/>
          <w:spacing w:val="-13"/>
          <w:lang w:val="en-US"/>
        </w:rPr>
        <w:t xml:space="preserve"> </w:t>
      </w:r>
      <w:r w:rsidRPr="0065416F">
        <w:rPr>
          <w:i/>
          <w:lang w:val="en-US"/>
        </w:rPr>
        <w:t>II:</w:t>
      </w:r>
      <w:r w:rsidRPr="0065416F">
        <w:rPr>
          <w:i/>
          <w:spacing w:val="-14"/>
          <w:lang w:val="en-US"/>
        </w:rPr>
        <w:t xml:space="preserve"> </w:t>
      </w:r>
      <w:r w:rsidRPr="0065416F">
        <w:rPr>
          <w:i/>
          <w:lang w:val="en-US"/>
        </w:rPr>
        <w:t>Education</w:t>
      </w:r>
      <w:r w:rsidRPr="0065416F">
        <w:rPr>
          <w:i/>
          <w:spacing w:val="-14"/>
          <w:lang w:val="en-US"/>
        </w:rPr>
        <w:t xml:space="preserve"> </w:t>
      </w:r>
      <w:r w:rsidRPr="0065416F">
        <w:rPr>
          <w:i/>
          <w:lang w:val="en-US"/>
        </w:rPr>
        <w:t>policy and</w:t>
      </w:r>
      <w:r w:rsidRPr="0065416F">
        <w:rPr>
          <w:i/>
          <w:spacing w:val="-12"/>
          <w:lang w:val="en-US"/>
        </w:rPr>
        <w:t xml:space="preserve"> </w:t>
      </w:r>
      <w:r w:rsidRPr="0065416F">
        <w:rPr>
          <w:i/>
          <w:lang w:val="en-US"/>
        </w:rPr>
        <w:t>programme,</w:t>
      </w:r>
      <w:r w:rsidRPr="0065416F">
        <w:rPr>
          <w:i/>
          <w:spacing w:val="-9"/>
          <w:lang w:val="en-US"/>
        </w:rPr>
        <w:t xml:space="preserve"> </w:t>
      </w:r>
      <w:r w:rsidRPr="0065416F">
        <w:rPr>
          <w:i/>
          <w:lang w:val="en-US"/>
        </w:rPr>
        <w:t>Innovation.</w:t>
      </w:r>
      <w:r w:rsidRPr="0065416F">
        <w:rPr>
          <w:i/>
          <w:spacing w:val="-8"/>
          <w:lang w:val="en-US"/>
        </w:rPr>
        <w:t xml:space="preserve"> </w:t>
      </w:r>
      <w:r w:rsidRPr="00F27859">
        <w:t>Bruselas,</w:t>
      </w:r>
      <w:r w:rsidRPr="00F27859">
        <w:rPr>
          <w:spacing w:val="-11"/>
        </w:rPr>
        <w:t xml:space="preserve"> </w:t>
      </w:r>
      <w:r w:rsidRPr="00F27859">
        <w:t>25-26</w:t>
      </w:r>
      <w:r w:rsidRPr="00F27859">
        <w:rPr>
          <w:spacing w:val="-13"/>
        </w:rPr>
        <w:t xml:space="preserve"> </w:t>
      </w:r>
      <w:proofErr w:type="gramStart"/>
      <w:r w:rsidRPr="00F27859">
        <w:t>Febrero</w:t>
      </w:r>
      <w:proofErr w:type="gramEnd"/>
      <w:r w:rsidRPr="00F27859">
        <w:t>.</w:t>
      </w:r>
      <w:r w:rsidRPr="00F27859">
        <w:rPr>
          <w:spacing w:val="-11"/>
        </w:rPr>
        <w:t xml:space="preserve"> </w:t>
      </w:r>
      <w:r w:rsidRPr="00F27859">
        <w:t>Consultado</w:t>
      </w:r>
      <w:r w:rsidRPr="00F27859">
        <w:rPr>
          <w:spacing w:val="-11"/>
        </w:rPr>
        <w:t xml:space="preserve"> </w:t>
      </w:r>
      <w:r w:rsidRPr="00F27859">
        <w:t>el</w:t>
      </w:r>
      <w:r w:rsidRPr="00F27859">
        <w:rPr>
          <w:spacing w:val="-12"/>
        </w:rPr>
        <w:t xml:space="preserve"> </w:t>
      </w:r>
      <w:r w:rsidRPr="00F27859">
        <w:t>15</w:t>
      </w:r>
      <w:r w:rsidRPr="00F27859">
        <w:rPr>
          <w:spacing w:val="-13"/>
        </w:rPr>
        <w:t xml:space="preserve"> </w:t>
      </w:r>
      <w:r w:rsidRPr="00F27859">
        <w:t>de</w:t>
      </w:r>
      <w:r w:rsidRPr="00F27859">
        <w:rPr>
          <w:spacing w:val="-11"/>
        </w:rPr>
        <w:t xml:space="preserve"> </w:t>
      </w:r>
      <w:r w:rsidRPr="00F27859">
        <w:t>abril de</w:t>
      </w:r>
      <w:r w:rsidRPr="00F27859">
        <w:rPr>
          <w:spacing w:val="-1"/>
        </w:rPr>
        <w:t xml:space="preserve"> </w:t>
      </w:r>
      <w:r w:rsidRPr="00F27859">
        <w:t>2018.</w:t>
      </w:r>
    </w:p>
    <w:p w14:paraId="2577DD3B" w14:textId="77777777" w:rsidR="00F07A23" w:rsidRPr="0065416F" w:rsidRDefault="00F07A23" w:rsidP="0065416F">
      <w:pPr>
        <w:pStyle w:val="letranormal"/>
        <w:ind w:left="720" w:hanging="720"/>
        <w:rPr>
          <w:lang w:val="en-US"/>
        </w:rPr>
      </w:pPr>
      <w:r w:rsidRPr="00F27859">
        <w:t xml:space="preserve">European Parliament. (18 de diciembre de 2006). </w:t>
      </w:r>
      <w:r w:rsidRPr="0065416F">
        <w:rPr>
          <w:i/>
          <w:lang w:val="en-US"/>
        </w:rPr>
        <w:t>Recommendation of the European Parliament and of the Council of 18 December 2006 on key competences for lifelong learning</w:t>
      </w:r>
      <w:r w:rsidRPr="0065416F">
        <w:rPr>
          <w:lang w:val="en-US"/>
        </w:rPr>
        <w:t xml:space="preserve">, Anexo: The Key Competences for Lifelong Learning – A European Framework. en: </w:t>
      </w:r>
      <w:hyperlink r:id="rId53">
        <w:r w:rsidRPr="0065416F">
          <w:rPr>
            <w:lang w:val="en-US"/>
          </w:rPr>
          <w:t>http://eur-lex.europa.eu/LexUriServ/site/</w:t>
        </w:r>
      </w:hyperlink>
      <w:r w:rsidRPr="0065416F">
        <w:rPr>
          <w:lang w:val="en-US"/>
        </w:rPr>
        <w:t xml:space="preserve"> </w:t>
      </w:r>
      <w:hyperlink r:id="rId54">
        <w:r w:rsidRPr="0065416F">
          <w:rPr>
            <w:lang w:val="en-US"/>
          </w:rPr>
          <w:t>en/oj/2006/l_394/l_39420061230en00100018.pdf</w:t>
        </w:r>
        <w:r w:rsidRPr="0065416F">
          <w:rPr>
            <w:spacing w:val="-6"/>
            <w:lang w:val="en-US"/>
          </w:rPr>
          <w:t xml:space="preserve"> </w:t>
        </w:r>
      </w:hyperlink>
      <w:r w:rsidRPr="0065416F">
        <w:rPr>
          <w:lang w:val="en-US"/>
        </w:rPr>
        <w:t>.</w:t>
      </w:r>
      <w:r w:rsidRPr="0065416F">
        <w:rPr>
          <w:spacing w:val="-13"/>
          <w:lang w:val="en-US"/>
        </w:rPr>
        <w:t xml:space="preserve"> </w:t>
      </w:r>
      <w:r w:rsidRPr="0065416F">
        <w:rPr>
          <w:lang w:val="en-US"/>
        </w:rPr>
        <w:t>Consultado</w:t>
      </w:r>
      <w:r w:rsidRPr="0065416F">
        <w:rPr>
          <w:spacing w:val="-13"/>
          <w:lang w:val="en-US"/>
        </w:rPr>
        <w:t xml:space="preserve"> </w:t>
      </w:r>
      <w:r w:rsidRPr="0065416F">
        <w:rPr>
          <w:lang w:val="en-US"/>
        </w:rPr>
        <w:t>el</w:t>
      </w:r>
      <w:r w:rsidRPr="0065416F">
        <w:rPr>
          <w:spacing w:val="-15"/>
          <w:lang w:val="en-US"/>
        </w:rPr>
        <w:t xml:space="preserve"> </w:t>
      </w:r>
      <w:r w:rsidRPr="0065416F">
        <w:rPr>
          <w:lang w:val="en-US"/>
        </w:rPr>
        <w:t>15</w:t>
      </w:r>
      <w:r w:rsidRPr="0065416F">
        <w:rPr>
          <w:spacing w:val="-15"/>
          <w:lang w:val="en-US"/>
        </w:rPr>
        <w:t xml:space="preserve"> </w:t>
      </w:r>
      <w:r w:rsidRPr="0065416F">
        <w:rPr>
          <w:lang w:val="en-US"/>
        </w:rPr>
        <w:t>de</w:t>
      </w:r>
      <w:r w:rsidRPr="0065416F">
        <w:rPr>
          <w:spacing w:val="-14"/>
          <w:lang w:val="en-US"/>
        </w:rPr>
        <w:t xml:space="preserve"> </w:t>
      </w:r>
      <w:r w:rsidRPr="0065416F">
        <w:rPr>
          <w:lang w:val="en-US"/>
        </w:rPr>
        <w:t>abril</w:t>
      </w:r>
      <w:r w:rsidRPr="0065416F">
        <w:rPr>
          <w:spacing w:val="-14"/>
          <w:lang w:val="en-US"/>
        </w:rPr>
        <w:t xml:space="preserve"> </w:t>
      </w:r>
      <w:r w:rsidRPr="0065416F">
        <w:rPr>
          <w:lang w:val="en-US"/>
        </w:rPr>
        <w:t>de 2018</w:t>
      </w:r>
    </w:p>
    <w:p w14:paraId="026EE273" w14:textId="77777777" w:rsidR="00F07A23" w:rsidRPr="00F27859" w:rsidRDefault="00F07A23" w:rsidP="0065416F">
      <w:pPr>
        <w:pStyle w:val="letranormal"/>
        <w:ind w:left="720" w:hanging="720"/>
      </w:pPr>
      <w:r w:rsidRPr="0065416F">
        <w:rPr>
          <w:lang w:val="en-US"/>
        </w:rPr>
        <w:t xml:space="preserve">Future of Life Institute (2015). </w:t>
      </w:r>
      <w:r w:rsidRPr="0065416F">
        <w:rPr>
          <w:i/>
          <w:lang w:val="en-US"/>
        </w:rPr>
        <w:t xml:space="preserve">An Open Letter: Research Priorities for Robust and Beneficial Artificial Intelligence. </w:t>
      </w:r>
      <w:r w:rsidRPr="00F27859">
        <w:t xml:space="preserve">En: </w:t>
      </w:r>
      <w:hyperlink r:id="rId55">
        <w:r w:rsidRPr="00F27859">
          <w:t>https://futureoflife.org/ai-open-letter/</w:t>
        </w:r>
      </w:hyperlink>
      <w:r w:rsidRPr="00F27859">
        <w:t xml:space="preserve"> . Consultado el 9 de diciembre de 2017.</w:t>
      </w:r>
    </w:p>
    <w:p w14:paraId="72F20A39" w14:textId="77777777" w:rsidR="00F07A23" w:rsidRPr="0065416F" w:rsidRDefault="00F07A23" w:rsidP="0065416F">
      <w:pPr>
        <w:pStyle w:val="letranormal"/>
        <w:ind w:left="720" w:hanging="720"/>
        <w:rPr>
          <w:lang w:val="en-US"/>
        </w:rPr>
      </w:pPr>
      <w:r w:rsidRPr="0065416F">
        <w:rPr>
          <w:lang w:val="en-US"/>
        </w:rPr>
        <w:t>Hoff, K. y J. Stiglitz. Modern Economic Theory and Development. En: Meier, Gerald M.;</w:t>
      </w:r>
      <w:r w:rsidRPr="0065416F">
        <w:rPr>
          <w:spacing w:val="-12"/>
          <w:lang w:val="en-US"/>
        </w:rPr>
        <w:t xml:space="preserve"> </w:t>
      </w:r>
      <w:r w:rsidRPr="0065416F">
        <w:rPr>
          <w:lang w:val="en-US"/>
        </w:rPr>
        <w:t>Stiglitz,</w:t>
      </w:r>
      <w:r w:rsidRPr="0065416F">
        <w:rPr>
          <w:spacing w:val="-11"/>
          <w:lang w:val="en-US"/>
        </w:rPr>
        <w:t xml:space="preserve"> </w:t>
      </w:r>
      <w:r w:rsidRPr="0065416F">
        <w:rPr>
          <w:lang w:val="en-US"/>
        </w:rPr>
        <w:t>Joseph</w:t>
      </w:r>
      <w:r w:rsidRPr="0065416F">
        <w:rPr>
          <w:spacing w:val="-12"/>
          <w:lang w:val="en-US"/>
        </w:rPr>
        <w:t xml:space="preserve"> </w:t>
      </w:r>
      <w:r w:rsidRPr="0065416F">
        <w:rPr>
          <w:lang w:val="en-US"/>
        </w:rPr>
        <w:t>E.</w:t>
      </w:r>
      <w:r w:rsidRPr="0065416F">
        <w:rPr>
          <w:spacing w:val="-13"/>
          <w:lang w:val="en-US"/>
        </w:rPr>
        <w:t xml:space="preserve"> </w:t>
      </w:r>
      <w:r w:rsidRPr="0065416F">
        <w:rPr>
          <w:lang w:val="en-US"/>
        </w:rPr>
        <w:t>[editors]</w:t>
      </w:r>
      <w:r w:rsidRPr="0065416F">
        <w:rPr>
          <w:spacing w:val="-13"/>
          <w:lang w:val="en-US"/>
        </w:rPr>
        <w:t xml:space="preserve"> </w:t>
      </w:r>
      <w:r w:rsidRPr="0065416F">
        <w:rPr>
          <w:lang w:val="en-US"/>
        </w:rPr>
        <w:t>(2001).</w:t>
      </w:r>
      <w:r w:rsidRPr="0065416F">
        <w:rPr>
          <w:spacing w:val="-10"/>
          <w:lang w:val="en-US"/>
        </w:rPr>
        <w:t xml:space="preserve"> </w:t>
      </w:r>
      <w:r w:rsidRPr="0065416F">
        <w:rPr>
          <w:i/>
          <w:lang w:val="en-US"/>
        </w:rPr>
        <w:t>Frontiers</w:t>
      </w:r>
      <w:r w:rsidRPr="0065416F">
        <w:rPr>
          <w:i/>
          <w:spacing w:val="-12"/>
          <w:lang w:val="en-US"/>
        </w:rPr>
        <w:t xml:space="preserve"> </w:t>
      </w:r>
      <w:r w:rsidRPr="0065416F">
        <w:rPr>
          <w:i/>
          <w:lang w:val="en-US"/>
        </w:rPr>
        <w:t>of</w:t>
      </w:r>
      <w:r w:rsidRPr="0065416F">
        <w:rPr>
          <w:i/>
          <w:spacing w:val="-12"/>
          <w:lang w:val="en-US"/>
        </w:rPr>
        <w:t xml:space="preserve"> </w:t>
      </w:r>
      <w:r w:rsidRPr="0065416F">
        <w:rPr>
          <w:i/>
          <w:lang w:val="en-US"/>
        </w:rPr>
        <w:t>development</w:t>
      </w:r>
      <w:r w:rsidRPr="0065416F">
        <w:rPr>
          <w:i/>
          <w:spacing w:val="-11"/>
          <w:lang w:val="en-US"/>
        </w:rPr>
        <w:t xml:space="preserve"> </w:t>
      </w:r>
      <w:r w:rsidRPr="0065416F">
        <w:rPr>
          <w:i/>
          <w:lang w:val="en-US"/>
        </w:rPr>
        <w:t>economics:</w:t>
      </w:r>
      <w:r w:rsidRPr="0065416F">
        <w:rPr>
          <w:i/>
          <w:spacing w:val="-12"/>
          <w:lang w:val="en-US"/>
        </w:rPr>
        <w:t xml:space="preserve"> </w:t>
      </w:r>
      <w:r w:rsidRPr="0065416F">
        <w:rPr>
          <w:i/>
          <w:lang w:val="en-US"/>
        </w:rPr>
        <w:t xml:space="preserve">the future in perspective. </w:t>
      </w:r>
      <w:r w:rsidRPr="0065416F">
        <w:rPr>
          <w:lang w:val="en-US"/>
        </w:rPr>
        <w:t>New York: Oxford University</w:t>
      </w:r>
      <w:r w:rsidRPr="0065416F">
        <w:rPr>
          <w:spacing w:val="-5"/>
          <w:lang w:val="en-US"/>
        </w:rPr>
        <w:t xml:space="preserve"> </w:t>
      </w:r>
      <w:r w:rsidRPr="0065416F">
        <w:rPr>
          <w:lang w:val="en-US"/>
        </w:rPr>
        <w:t>Press.</w:t>
      </w:r>
    </w:p>
    <w:p w14:paraId="4A7F329B" w14:textId="77777777" w:rsidR="00F07A23" w:rsidRPr="00F27859" w:rsidRDefault="00F07A23" w:rsidP="0065416F">
      <w:pPr>
        <w:pStyle w:val="letranormal"/>
        <w:ind w:left="720" w:hanging="720"/>
      </w:pPr>
      <w:r w:rsidRPr="0065416F">
        <w:rPr>
          <w:lang w:val="en-US"/>
        </w:rPr>
        <w:t xml:space="preserve">Intergovernmental Panel on Climate Change (IPCC) (2018). </w:t>
      </w:r>
      <w:r w:rsidRPr="00F27859">
        <w:rPr>
          <w:i/>
        </w:rPr>
        <w:t xml:space="preserve">Cambio climático 2013. Base de ciencia física. Afirmaciones principales del Resumen para responsables de políticas. </w:t>
      </w:r>
      <w:r w:rsidRPr="00F27859">
        <w:t xml:space="preserve">En: </w:t>
      </w:r>
      <w:hyperlink r:id="rId56">
        <w:r w:rsidRPr="00F27859">
          <w:t>http://www.ipcc.ch/news_and_events/docs/</w:t>
        </w:r>
      </w:hyperlink>
      <w:r w:rsidRPr="00F27859">
        <w:t xml:space="preserve"> </w:t>
      </w:r>
      <w:hyperlink r:id="rId57">
        <w:r w:rsidRPr="00F27859">
          <w:t xml:space="preserve">ar5/ar5_wg1_headlines_es.pdf </w:t>
        </w:r>
      </w:hyperlink>
      <w:r w:rsidRPr="00F27859">
        <w:t>. Consultado el 1 de mayo de 2018.</w:t>
      </w:r>
    </w:p>
    <w:p w14:paraId="0CC5457E" w14:textId="77777777" w:rsidR="00F07A23" w:rsidRPr="00F07A23" w:rsidRDefault="00F07A23" w:rsidP="0065416F">
      <w:pPr>
        <w:pStyle w:val="letranormal"/>
        <w:ind w:left="720" w:hanging="720"/>
      </w:pPr>
      <w:r w:rsidRPr="00E33986">
        <w:rPr>
          <w:lang w:val="es-ES"/>
        </w:rPr>
        <w:lastRenderedPageBreak/>
        <w:t xml:space="preserve">Massachussets Institute of Technology (2018). MIT Economics. </w:t>
      </w:r>
      <w:r w:rsidRPr="00F07A23">
        <w:t xml:space="preserve">En: </w:t>
      </w:r>
      <w:hyperlink r:id="rId58">
        <w:r w:rsidRPr="00F07A23">
          <w:t xml:space="preserve">http://economics.mit.edu/about </w:t>
        </w:r>
      </w:hyperlink>
      <w:r w:rsidRPr="00F07A23">
        <w:t>. Consultado el 15 de marzo de 2018.</w:t>
      </w:r>
    </w:p>
    <w:p w14:paraId="0707BCCE" w14:textId="77777777" w:rsidR="00F07A23" w:rsidRPr="00F07A23" w:rsidRDefault="00F07A23" w:rsidP="0065416F">
      <w:pPr>
        <w:pStyle w:val="letranormal"/>
        <w:ind w:left="720" w:hanging="720"/>
      </w:pPr>
      <w:r w:rsidRPr="0065416F">
        <w:rPr>
          <w:lang w:val="en-US"/>
        </w:rPr>
        <w:t>Massachussets</w:t>
      </w:r>
      <w:r w:rsidRPr="0065416F">
        <w:rPr>
          <w:spacing w:val="-11"/>
          <w:lang w:val="en-US"/>
        </w:rPr>
        <w:t xml:space="preserve"> </w:t>
      </w:r>
      <w:r w:rsidRPr="0065416F">
        <w:rPr>
          <w:lang w:val="en-US"/>
        </w:rPr>
        <w:t>Institute</w:t>
      </w:r>
      <w:r w:rsidRPr="0065416F">
        <w:rPr>
          <w:spacing w:val="-10"/>
          <w:lang w:val="en-US"/>
        </w:rPr>
        <w:t xml:space="preserve"> </w:t>
      </w:r>
      <w:r w:rsidRPr="0065416F">
        <w:rPr>
          <w:lang w:val="en-US"/>
        </w:rPr>
        <w:t>of</w:t>
      </w:r>
      <w:r w:rsidRPr="0065416F">
        <w:rPr>
          <w:spacing w:val="-13"/>
          <w:lang w:val="en-US"/>
        </w:rPr>
        <w:t xml:space="preserve"> </w:t>
      </w:r>
      <w:r w:rsidRPr="0065416F">
        <w:rPr>
          <w:lang w:val="en-US"/>
        </w:rPr>
        <w:t>Technology</w:t>
      </w:r>
      <w:r w:rsidRPr="0065416F">
        <w:rPr>
          <w:spacing w:val="-14"/>
          <w:lang w:val="en-US"/>
        </w:rPr>
        <w:t xml:space="preserve"> </w:t>
      </w:r>
      <w:r w:rsidRPr="0065416F">
        <w:rPr>
          <w:lang w:val="en-US"/>
        </w:rPr>
        <w:t>(2018).</w:t>
      </w:r>
      <w:r w:rsidRPr="0065416F">
        <w:rPr>
          <w:spacing w:val="-6"/>
          <w:lang w:val="en-US"/>
        </w:rPr>
        <w:t xml:space="preserve"> </w:t>
      </w:r>
      <w:r w:rsidRPr="0065416F">
        <w:rPr>
          <w:lang w:val="en-US"/>
        </w:rPr>
        <w:t>MITOpenCourseware.</w:t>
      </w:r>
      <w:r w:rsidRPr="0065416F">
        <w:rPr>
          <w:spacing w:val="-10"/>
          <w:lang w:val="en-US"/>
        </w:rPr>
        <w:t xml:space="preserve"> </w:t>
      </w:r>
      <w:r w:rsidRPr="00F07A23">
        <w:t>Economics.</w:t>
      </w:r>
      <w:r w:rsidRPr="00F07A23">
        <w:rPr>
          <w:spacing w:val="-10"/>
        </w:rPr>
        <w:t xml:space="preserve"> </w:t>
      </w:r>
      <w:r w:rsidRPr="00F07A23">
        <w:t xml:space="preserve">En: </w:t>
      </w:r>
      <w:hyperlink r:id="rId59">
        <w:r w:rsidRPr="00F07A23">
          <w:t xml:space="preserve">https://ocw.mit.edu/courses/economics/ </w:t>
        </w:r>
      </w:hyperlink>
      <w:r w:rsidRPr="00F07A23">
        <w:t>. Consultado el 15 de marzo de</w:t>
      </w:r>
      <w:r w:rsidRPr="00F07A23">
        <w:rPr>
          <w:spacing w:val="-20"/>
        </w:rPr>
        <w:t xml:space="preserve"> </w:t>
      </w:r>
      <w:r w:rsidRPr="00F07A23">
        <w:t>2018.</w:t>
      </w:r>
    </w:p>
    <w:p w14:paraId="4EE2EFFF" w14:textId="77777777" w:rsidR="00F07A23" w:rsidRPr="0065416F" w:rsidRDefault="00F07A23" w:rsidP="0065416F">
      <w:pPr>
        <w:pStyle w:val="letranormal"/>
        <w:ind w:left="720" w:hanging="720"/>
        <w:rPr>
          <w:lang w:val="en-US"/>
        </w:rPr>
      </w:pPr>
      <w:r w:rsidRPr="0065416F">
        <w:rPr>
          <w:lang w:val="en-US"/>
        </w:rPr>
        <w:t xml:space="preserve">Mearman, A., Danielle Guizzo &amp; Sebastian Berger (2018) Is UK economics teaching changing? Evaluating the new subject statement. </w:t>
      </w:r>
      <w:r w:rsidRPr="0065416F">
        <w:rPr>
          <w:i/>
          <w:lang w:val="en-US"/>
        </w:rPr>
        <w:t>Review  of  Social  Economy</w:t>
      </w:r>
      <w:r w:rsidRPr="0065416F">
        <w:rPr>
          <w:lang w:val="en-US"/>
        </w:rPr>
        <w:t>, DOI:</w:t>
      </w:r>
      <w:r w:rsidRPr="0065416F">
        <w:rPr>
          <w:spacing w:val="-1"/>
          <w:lang w:val="en-US"/>
        </w:rPr>
        <w:t xml:space="preserve"> </w:t>
      </w:r>
      <w:hyperlink r:id="rId60">
        <w:r w:rsidRPr="0065416F">
          <w:rPr>
            <w:lang w:val="en-US"/>
          </w:rPr>
          <w:t>10.1080/00346764.2018.1463447</w:t>
        </w:r>
      </w:hyperlink>
    </w:p>
    <w:p w14:paraId="731DD636" w14:textId="77777777" w:rsidR="00F07A23" w:rsidRPr="00F07A23" w:rsidRDefault="00F07A23" w:rsidP="0065416F">
      <w:pPr>
        <w:pStyle w:val="letranormal"/>
        <w:ind w:left="720" w:hanging="720"/>
      </w:pPr>
      <w:r w:rsidRPr="00F07A23">
        <w:t>Milanovic B. (2017). Desigualdad económica. Un nuevo enfoque para la era de la globalización. México: Fondo de Cultura Económica.</w:t>
      </w:r>
    </w:p>
    <w:p w14:paraId="5AAFC7E2" w14:textId="77777777" w:rsidR="00F07A23" w:rsidRPr="00F07A23" w:rsidRDefault="00F07A23" w:rsidP="0065416F">
      <w:pPr>
        <w:pStyle w:val="letranormal"/>
        <w:ind w:left="720" w:hanging="720"/>
      </w:pPr>
      <w:r w:rsidRPr="00F07A23">
        <w:t xml:space="preserve">Naciones Unidas (2018). </w:t>
      </w:r>
      <w:r w:rsidRPr="00F07A23">
        <w:rPr>
          <w:i/>
        </w:rPr>
        <w:t xml:space="preserve">Cambio climático. </w:t>
      </w:r>
      <w:r w:rsidRPr="00F07A23">
        <w:t xml:space="preserve">En: </w:t>
      </w:r>
      <w:hyperlink r:id="rId61">
        <w:r w:rsidRPr="00F07A23">
          <w:t>http://www.un.org/es/sections/issues-</w:t>
        </w:r>
      </w:hyperlink>
      <w:r w:rsidRPr="00F07A23">
        <w:t xml:space="preserve"> </w:t>
      </w:r>
      <w:hyperlink r:id="rId62">
        <w:r w:rsidRPr="00F07A23">
          <w:t xml:space="preserve">depth/climate-change/index.html </w:t>
        </w:r>
      </w:hyperlink>
      <w:r w:rsidRPr="00F07A23">
        <w:t>. Consultado el 1 de mayo de 2018.</w:t>
      </w:r>
    </w:p>
    <w:p w14:paraId="24940318" w14:textId="77777777" w:rsidR="00F07A23" w:rsidRPr="00F27859" w:rsidRDefault="00F07A23" w:rsidP="0065416F">
      <w:pPr>
        <w:pStyle w:val="letranormal"/>
        <w:ind w:left="720" w:hanging="720"/>
      </w:pPr>
      <w:r w:rsidRPr="00F27859">
        <w:t xml:space="preserve">Piketty, T. (2014). </w:t>
      </w:r>
      <w:r w:rsidRPr="00F27859">
        <w:rPr>
          <w:i/>
        </w:rPr>
        <w:t xml:space="preserve">El capital en el siglo XXI. </w:t>
      </w:r>
      <w:r w:rsidRPr="00F27859">
        <w:t>México: Fondo de Cultura Económica.</w:t>
      </w:r>
    </w:p>
    <w:p w14:paraId="5D4768F6" w14:textId="77777777" w:rsidR="00F07A23" w:rsidRPr="00E33986" w:rsidRDefault="00F07A23" w:rsidP="0065416F">
      <w:pPr>
        <w:pStyle w:val="letranormal"/>
        <w:ind w:left="720" w:hanging="720"/>
        <w:rPr>
          <w:lang w:val="en-US"/>
        </w:rPr>
      </w:pPr>
      <w:r w:rsidRPr="00F07A23">
        <w:t>Programa</w:t>
      </w:r>
      <w:r w:rsidRPr="00F07A23">
        <w:rPr>
          <w:spacing w:val="-13"/>
        </w:rPr>
        <w:t xml:space="preserve"> </w:t>
      </w:r>
      <w:r w:rsidRPr="00F07A23">
        <w:t>Estado</w:t>
      </w:r>
      <w:r w:rsidRPr="00F07A23">
        <w:rPr>
          <w:spacing w:val="-13"/>
        </w:rPr>
        <w:t xml:space="preserve"> </w:t>
      </w:r>
      <w:r w:rsidRPr="00F07A23">
        <w:t>de</w:t>
      </w:r>
      <w:r w:rsidRPr="00F07A23">
        <w:rPr>
          <w:spacing w:val="-12"/>
        </w:rPr>
        <w:t xml:space="preserve"> </w:t>
      </w:r>
      <w:r w:rsidRPr="00F07A23">
        <w:t>la</w:t>
      </w:r>
      <w:r w:rsidRPr="00F07A23">
        <w:rPr>
          <w:spacing w:val="-13"/>
        </w:rPr>
        <w:t xml:space="preserve"> </w:t>
      </w:r>
      <w:r w:rsidRPr="00F07A23">
        <w:t>Nación</w:t>
      </w:r>
      <w:r w:rsidRPr="00F07A23">
        <w:rPr>
          <w:spacing w:val="-10"/>
        </w:rPr>
        <w:t xml:space="preserve"> </w:t>
      </w:r>
      <w:r w:rsidRPr="00F07A23">
        <w:t>(2011).</w:t>
      </w:r>
      <w:r w:rsidRPr="00F07A23">
        <w:rPr>
          <w:spacing w:val="-11"/>
        </w:rPr>
        <w:t xml:space="preserve"> </w:t>
      </w:r>
      <w:r w:rsidRPr="00F07A23">
        <w:t>El</w:t>
      </w:r>
      <w:r w:rsidRPr="00F07A23">
        <w:rPr>
          <w:spacing w:val="-13"/>
        </w:rPr>
        <w:t xml:space="preserve"> </w:t>
      </w:r>
      <w:r w:rsidRPr="00F07A23">
        <w:t>cambio</w:t>
      </w:r>
      <w:r w:rsidRPr="00F07A23">
        <w:rPr>
          <w:spacing w:val="-11"/>
        </w:rPr>
        <w:t xml:space="preserve"> </w:t>
      </w:r>
      <w:r w:rsidRPr="00F07A23">
        <w:t>climático.</w:t>
      </w:r>
      <w:r w:rsidRPr="00F07A23">
        <w:rPr>
          <w:spacing w:val="-11"/>
        </w:rPr>
        <w:t xml:space="preserve"> </w:t>
      </w:r>
      <w:r w:rsidRPr="00F07A23">
        <w:t>En:</w:t>
      </w:r>
      <w:r w:rsidRPr="00F07A23">
        <w:rPr>
          <w:spacing w:val="-13"/>
        </w:rPr>
        <w:t xml:space="preserve"> </w:t>
      </w:r>
      <w:r w:rsidRPr="00F07A23">
        <w:t>Cuarto</w:t>
      </w:r>
      <w:r w:rsidRPr="00F07A23">
        <w:rPr>
          <w:spacing w:val="-10"/>
        </w:rPr>
        <w:t xml:space="preserve"> </w:t>
      </w:r>
      <w:r w:rsidRPr="00F07A23">
        <w:t>Informe</w:t>
      </w:r>
      <w:r w:rsidRPr="00F07A23">
        <w:rPr>
          <w:spacing w:val="-11"/>
        </w:rPr>
        <w:t xml:space="preserve"> </w:t>
      </w:r>
      <w:r w:rsidRPr="00F07A23">
        <w:t>Estado de</w:t>
      </w:r>
      <w:r w:rsidRPr="00F07A23">
        <w:rPr>
          <w:spacing w:val="-11"/>
        </w:rPr>
        <w:t xml:space="preserve"> </w:t>
      </w:r>
      <w:r w:rsidRPr="00F07A23">
        <w:t>la</w:t>
      </w:r>
      <w:r w:rsidRPr="00F07A23">
        <w:rPr>
          <w:spacing w:val="-13"/>
        </w:rPr>
        <w:t xml:space="preserve"> </w:t>
      </w:r>
      <w:r w:rsidRPr="00F07A23">
        <w:t>Región</w:t>
      </w:r>
      <w:r w:rsidRPr="00F07A23">
        <w:rPr>
          <w:spacing w:val="-13"/>
        </w:rPr>
        <w:t xml:space="preserve"> </w:t>
      </w:r>
      <w:r w:rsidRPr="00F07A23">
        <w:t>en</w:t>
      </w:r>
      <w:r w:rsidRPr="00F07A23">
        <w:rPr>
          <w:spacing w:val="-10"/>
        </w:rPr>
        <w:t xml:space="preserve"> </w:t>
      </w:r>
      <w:r w:rsidRPr="00F07A23">
        <w:t>Desarrollo</w:t>
      </w:r>
      <w:r w:rsidRPr="00F07A23">
        <w:rPr>
          <w:spacing w:val="-11"/>
        </w:rPr>
        <w:t xml:space="preserve"> </w:t>
      </w:r>
      <w:r w:rsidRPr="00F07A23">
        <w:t>Humano</w:t>
      </w:r>
      <w:r w:rsidRPr="00F07A23">
        <w:rPr>
          <w:spacing w:val="-11"/>
        </w:rPr>
        <w:t xml:space="preserve"> </w:t>
      </w:r>
      <w:r w:rsidRPr="00F07A23">
        <w:t>Sostenible.</w:t>
      </w:r>
      <w:r w:rsidRPr="00F07A23">
        <w:rPr>
          <w:spacing w:val="-10"/>
        </w:rPr>
        <w:t xml:space="preserve"> </w:t>
      </w:r>
      <w:r w:rsidRPr="00F07A23">
        <w:t>San</w:t>
      </w:r>
      <w:r w:rsidRPr="00F07A23">
        <w:rPr>
          <w:spacing w:val="-11"/>
        </w:rPr>
        <w:t xml:space="preserve"> </w:t>
      </w:r>
      <w:r w:rsidRPr="00F07A23">
        <w:t>José:</w:t>
      </w:r>
      <w:r w:rsidRPr="00F07A23">
        <w:rPr>
          <w:spacing w:val="-13"/>
        </w:rPr>
        <w:t xml:space="preserve"> </w:t>
      </w:r>
      <w:r w:rsidRPr="00F07A23">
        <w:t>Programa</w:t>
      </w:r>
      <w:r w:rsidRPr="00F07A23">
        <w:rPr>
          <w:spacing w:val="-12"/>
        </w:rPr>
        <w:t xml:space="preserve"> </w:t>
      </w:r>
      <w:r w:rsidRPr="00F07A23">
        <w:t>Estado</w:t>
      </w:r>
      <w:r w:rsidRPr="00F07A23">
        <w:rPr>
          <w:spacing w:val="-13"/>
        </w:rPr>
        <w:t xml:space="preserve"> </w:t>
      </w:r>
      <w:r w:rsidRPr="00F07A23">
        <w:t>de la Nación, Capítulo 9, pp. 365ss, https:/</w:t>
      </w:r>
      <w:hyperlink r:id="rId63">
        <w:r w:rsidRPr="00F07A23">
          <w:t>/www.esta</w:t>
        </w:r>
      </w:hyperlink>
      <w:r w:rsidRPr="00F07A23">
        <w:t>d</w:t>
      </w:r>
      <w:hyperlink r:id="rId64">
        <w:r w:rsidRPr="00F07A23">
          <w:t>onacion.or.</w:t>
        </w:r>
      </w:hyperlink>
      <w:r w:rsidRPr="00F07A23">
        <w:t xml:space="preserve"> cr/files/biblioteca_virtual/centroamerica/004/cap09_cambio c limatico- REGION004.pdf . </w:t>
      </w:r>
      <w:r w:rsidRPr="00E33986">
        <w:rPr>
          <w:lang w:val="en-US"/>
        </w:rPr>
        <w:t>Consultado el 1 de mayo de</w:t>
      </w:r>
      <w:r w:rsidRPr="00E33986">
        <w:rPr>
          <w:spacing w:val="-2"/>
          <w:lang w:val="en-US"/>
        </w:rPr>
        <w:t xml:space="preserve"> </w:t>
      </w:r>
      <w:r w:rsidRPr="00E33986">
        <w:rPr>
          <w:lang w:val="en-US"/>
        </w:rPr>
        <w:t>2018.</w:t>
      </w:r>
    </w:p>
    <w:p w14:paraId="17929CE1" w14:textId="77777777" w:rsidR="00F07A23" w:rsidRPr="00E33986" w:rsidRDefault="00F07A23" w:rsidP="0065416F">
      <w:pPr>
        <w:pStyle w:val="letranormal"/>
        <w:ind w:left="720" w:hanging="720"/>
        <w:rPr>
          <w:lang w:val="en-US"/>
        </w:rPr>
      </w:pPr>
      <w:r w:rsidRPr="0065416F">
        <w:rPr>
          <w:lang w:val="en-US"/>
        </w:rPr>
        <w:t xml:space="preserve">Quality Assurance Agency for Higher Education, The (2015). </w:t>
      </w:r>
      <w:r w:rsidRPr="0065416F">
        <w:rPr>
          <w:i/>
          <w:lang w:val="en-US"/>
        </w:rPr>
        <w:t>Subject Benchmark Statement. Economics: Draft for Consultation</w:t>
      </w:r>
      <w:r w:rsidRPr="0065416F">
        <w:rPr>
          <w:lang w:val="en-US"/>
        </w:rPr>
        <w:t xml:space="preserve">, January. </w:t>
      </w:r>
      <w:r w:rsidRPr="00F27859">
        <w:rPr>
          <w:spacing w:val="-7"/>
        </w:rPr>
        <w:t xml:space="preserve">En: </w:t>
      </w:r>
      <w:hyperlink r:id="rId65">
        <w:r w:rsidRPr="00F27859">
          <w:t>http://www.qaa.ac.uk/en/Publications/Documents/SBS-consultation</w:t>
        </w:r>
      </w:hyperlink>
      <w:r w:rsidRPr="00F27859">
        <w:t xml:space="preserve"> </w:t>
      </w:r>
      <w:hyperlink r:id="rId66">
        <w:r w:rsidRPr="00F27859">
          <w:t xml:space="preserve">economics.pdf </w:t>
        </w:r>
      </w:hyperlink>
      <w:r w:rsidRPr="00F27859">
        <w:t xml:space="preserve">. </w:t>
      </w:r>
      <w:r w:rsidRPr="00E33986">
        <w:rPr>
          <w:lang w:val="en-US"/>
        </w:rPr>
        <w:t>Consultado el 22 de abril de</w:t>
      </w:r>
      <w:r w:rsidRPr="00E33986">
        <w:rPr>
          <w:spacing w:val="-8"/>
          <w:lang w:val="en-US"/>
        </w:rPr>
        <w:t xml:space="preserve"> </w:t>
      </w:r>
      <w:r w:rsidRPr="00E33986">
        <w:rPr>
          <w:lang w:val="en-US"/>
        </w:rPr>
        <w:t>2018.</w:t>
      </w:r>
    </w:p>
    <w:p w14:paraId="6E9932B6" w14:textId="77777777" w:rsidR="00F07A23" w:rsidRPr="00E33986" w:rsidRDefault="00F07A23" w:rsidP="0065416F">
      <w:pPr>
        <w:pStyle w:val="letranormal"/>
        <w:ind w:left="720" w:hanging="720"/>
        <w:rPr>
          <w:lang w:val="en-US"/>
        </w:rPr>
      </w:pPr>
      <w:r w:rsidRPr="0065416F">
        <w:rPr>
          <w:lang w:val="en-US"/>
        </w:rPr>
        <w:t xml:space="preserve">Qureshi, Z. (2017). </w:t>
      </w:r>
      <w:r w:rsidRPr="0065416F">
        <w:rPr>
          <w:i/>
          <w:lang w:val="en-US"/>
        </w:rPr>
        <w:t>Trends in Income Inequality: Global, Inter-Country, and Within Countries</w:t>
      </w:r>
      <w:r w:rsidRPr="0065416F">
        <w:rPr>
          <w:lang w:val="en-US"/>
        </w:rPr>
        <w:t xml:space="preserve">. Washington: The Brookings Institution. </w:t>
      </w:r>
      <w:r w:rsidRPr="00E33986">
        <w:rPr>
          <w:lang w:val="en-US"/>
        </w:rPr>
        <w:t xml:space="preserve">Documento en Internet: </w:t>
      </w:r>
      <w:hyperlink r:id="rId67">
        <w:r w:rsidRPr="00E33986">
          <w:rPr>
            <w:lang w:val="en-US"/>
          </w:rPr>
          <w:t>https://www.brookings.edu/wp content/uploads/2017/12/global-inequality.pdf</w:t>
        </w:r>
      </w:hyperlink>
      <w:r w:rsidRPr="00E33986">
        <w:rPr>
          <w:lang w:val="en-US"/>
        </w:rPr>
        <w:t xml:space="preserve"> Consultado el 15 de abril de 2018.</w:t>
      </w:r>
    </w:p>
    <w:p w14:paraId="063B5B32" w14:textId="77777777" w:rsidR="00F07A23" w:rsidRPr="00F27859" w:rsidRDefault="00F07A23" w:rsidP="0065416F">
      <w:pPr>
        <w:pStyle w:val="letranormal"/>
        <w:ind w:left="720" w:hanging="720"/>
      </w:pPr>
      <w:r w:rsidRPr="00F27859">
        <w:lastRenderedPageBreak/>
        <w:t xml:space="preserve">Tirole, J. (2017). </w:t>
      </w:r>
      <w:r w:rsidRPr="00F27859">
        <w:rPr>
          <w:i/>
        </w:rPr>
        <w:t>La economía del bien común</w:t>
      </w:r>
      <w:r w:rsidRPr="00F27859">
        <w:t>. Madrid: Taurus</w:t>
      </w:r>
    </w:p>
    <w:p w14:paraId="2E263002" w14:textId="77777777" w:rsidR="00F07A23" w:rsidRPr="00F07A23" w:rsidRDefault="00F07A23" w:rsidP="0065416F">
      <w:pPr>
        <w:pStyle w:val="letranormal"/>
        <w:ind w:left="720" w:hanging="720"/>
      </w:pPr>
      <w:r w:rsidRPr="00F07A23">
        <w:t xml:space="preserve">Universidad de Costa Rica. Escuela de Economía (2017). </w:t>
      </w:r>
      <w:r w:rsidRPr="00F07A23">
        <w:rPr>
          <w:i/>
        </w:rPr>
        <w:t xml:space="preserve">Plan de estudios. </w:t>
      </w:r>
      <w:r w:rsidRPr="00F07A23">
        <w:t xml:space="preserve">En: </w:t>
      </w:r>
      <w:hyperlink r:id="rId68">
        <w:r w:rsidRPr="00F07A23">
          <w:t xml:space="preserve">http://www.economía.ucr.ac.cr/es/bachillerato </w:t>
        </w:r>
      </w:hyperlink>
      <w:r w:rsidRPr="00F07A23">
        <w:t>. Consultado el 15 de marzo de 2018.</w:t>
      </w:r>
    </w:p>
    <w:p w14:paraId="0A0C81F7" w14:textId="77777777" w:rsidR="00F07A23" w:rsidRPr="00F07A23" w:rsidRDefault="00F07A23" w:rsidP="0065416F">
      <w:pPr>
        <w:pStyle w:val="letranormal"/>
        <w:ind w:left="720" w:hanging="720"/>
      </w:pPr>
      <w:r w:rsidRPr="00F07A23">
        <w:t xml:space="preserve">Universidad Nacional (2012). </w:t>
      </w:r>
      <w:r w:rsidRPr="00F07A23">
        <w:rPr>
          <w:i/>
        </w:rPr>
        <w:t xml:space="preserve">Modelo Pedagógico. </w:t>
      </w:r>
      <w:r w:rsidRPr="00F07A23">
        <w:rPr>
          <w:spacing w:val="-7"/>
        </w:rPr>
        <w:t xml:space="preserve">En: </w:t>
      </w:r>
      <w:hyperlink r:id="rId69">
        <w:r w:rsidRPr="00F07A23">
          <w:t>https://www.una.ac.cr/index.php/acerda-de/estrategia-institucional/2012-10-</w:t>
        </w:r>
      </w:hyperlink>
      <w:r w:rsidRPr="00F07A23">
        <w:t xml:space="preserve"> </w:t>
      </w:r>
      <w:hyperlink r:id="rId70">
        <w:r w:rsidRPr="00F07A23">
          <w:t>02-15-21-57</w:t>
        </w:r>
      </w:hyperlink>
    </w:p>
    <w:p w14:paraId="1CE28DEA" w14:textId="77777777" w:rsidR="00F07A23" w:rsidRPr="00F07A23" w:rsidRDefault="00F07A23" w:rsidP="0065416F">
      <w:pPr>
        <w:pStyle w:val="letranormal"/>
        <w:ind w:left="720" w:hanging="720"/>
      </w:pPr>
      <w:r w:rsidRPr="00F07A23">
        <w:t xml:space="preserve">Universidad Nacional. (2015). </w:t>
      </w:r>
      <w:r w:rsidRPr="00F07A23">
        <w:rPr>
          <w:i/>
        </w:rPr>
        <w:t>Estatuto Orgánico</w:t>
      </w:r>
      <w:r w:rsidRPr="00F07A23">
        <w:t xml:space="preserve">. </w:t>
      </w:r>
      <w:r w:rsidRPr="00F07A23">
        <w:rPr>
          <w:spacing w:val="-9"/>
        </w:rPr>
        <w:t xml:space="preserve">En: </w:t>
      </w:r>
      <w:hyperlink r:id="rId71">
        <w:r w:rsidRPr="00F07A23">
          <w:t>http://www.documentos.una.ac.cr/bitstream/handle/unadocs/6693/ESTATUTO</w:t>
        </w:r>
      </w:hyperlink>
      <w:hyperlink r:id="rId72">
        <w:r w:rsidRPr="00F07A23">
          <w:t>-ORG%C3%81NICO-UNA-digital.pdf?sequence=1&amp;isAllowed=y</w:t>
        </w:r>
      </w:hyperlink>
      <w:r w:rsidRPr="00F07A23">
        <w:t xml:space="preserve"> . Consultado el 1 de mayo de 2018</w:t>
      </w:r>
    </w:p>
    <w:p w14:paraId="3A6B11CA" w14:textId="77777777" w:rsidR="00F07A23" w:rsidRPr="00F07A23" w:rsidRDefault="00F07A23" w:rsidP="0065416F">
      <w:pPr>
        <w:pStyle w:val="letranormal"/>
        <w:ind w:left="720" w:hanging="720"/>
      </w:pPr>
      <w:r w:rsidRPr="00F07A23">
        <w:t xml:space="preserve">Universidad Nacional Reglamento general sobre el Proceso de Enseñanza y Aprendizaje. </w:t>
      </w:r>
      <w:hyperlink r:id="rId73">
        <w:r w:rsidRPr="00F07A23">
          <w:t>http://documentos.una.ac.cr/handle/unadocs/1187</w:t>
        </w:r>
      </w:hyperlink>
      <w:r w:rsidRPr="00F07A23">
        <w:t>. Consultado el 24 de octubre de 2018.</w:t>
      </w:r>
    </w:p>
    <w:p w14:paraId="27FA86C6" w14:textId="4E8B37B5" w:rsidR="0089001F" w:rsidRPr="00F27859" w:rsidRDefault="00F07A23" w:rsidP="0065416F">
      <w:pPr>
        <w:pStyle w:val="letranormal"/>
        <w:ind w:left="720" w:hanging="720"/>
      </w:pPr>
      <w:r w:rsidRPr="0065416F">
        <w:rPr>
          <w:lang w:val="en-US"/>
        </w:rPr>
        <w:t xml:space="preserve">University of California Berkeley (2018). </w:t>
      </w:r>
      <w:r w:rsidRPr="0065416F">
        <w:rPr>
          <w:i/>
          <w:lang w:val="en-US"/>
        </w:rPr>
        <w:t xml:space="preserve">Learning Goals for Economics Majors. </w:t>
      </w:r>
      <w:r w:rsidRPr="00F27859">
        <w:t xml:space="preserve">En: </w:t>
      </w:r>
      <w:hyperlink r:id="rId74">
        <w:r w:rsidRPr="00F27859">
          <w:t>https://www.econ.berkeley.edu/undergrad/home/learning-goals</w:t>
        </w:r>
      </w:hyperlink>
    </w:p>
    <w:p w14:paraId="27FA86C7" w14:textId="1F96982C" w:rsidR="00E97002" w:rsidRPr="00E97002" w:rsidRDefault="00E97002" w:rsidP="00EE046C">
      <w:pPr>
        <w:pStyle w:val="letranormal"/>
        <w:ind w:left="720" w:hanging="720"/>
      </w:pPr>
    </w:p>
    <w:sectPr w:rsidR="00E97002" w:rsidRPr="00E97002" w:rsidSect="004A17B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3" w:author="Carolina Ramírez H" w:date="2019-10-15T11:08:00Z" w:initials="CRH">
    <w:p w14:paraId="45D292AE" w14:textId="523EEE32" w:rsidR="006E6CAB" w:rsidRDefault="006E6CAB">
      <w:pPr>
        <w:pStyle w:val="Textocomentario"/>
      </w:pPr>
      <w:r>
        <w:rPr>
          <w:rStyle w:val="Refdecomentario"/>
        </w:rPr>
        <w:annotationRef/>
      </w:r>
      <w:r w:rsidR="004D122B">
        <w:rPr>
          <w:noProof/>
        </w:rPr>
        <w:t>E</w:t>
      </w:r>
      <w:r w:rsidR="004D122B">
        <w:rPr>
          <w:noProof/>
        </w:rPr>
        <w:t>n</w:t>
      </w:r>
      <w:r w:rsidR="004D122B">
        <w:rPr>
          <w:noProof/>
        </w:rPr>
        <w:t xml:space="preserve"> </w:t>
      </w:r>
      <w:r w:rsidR="004D122B">
        <w:rPr>
          <w:noProof/>
        </w:rPr>
        <w:t>b</w:t>
      </w:r>
      <w:r w:rsidR="004D122B">
        <w:rPr>
          <w:noProof/>
        </w:rPr>
        <w:t>l</w:t>
      </w:r>
      <w:r w:rsidR="004D122B">
        <w:rPr>
          <w:noProof/>
        </w:rPr>
        <w:t>a</w:t>
      </w:r>
      <w:r w:rsidR="004D122B">
        <w:rPr>
          <w:noProof/>
        </w:rPr>
        <w:t>n</w:t>
      </w:r>
      <w:r w:rsidR="004D122B">
        <w:rPr>
          <w:noProof/>
        </w:rPr>
        <w:t>c</w:t>
      </w:r>
      <w:r w:rsidR="004D122B">
        <w:rPr>
          <w:noProof/>
        </w:rPr>
        <w: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D292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D292AE" w16cid:durableId="215027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2FFD0" w14:textId="77777777" w:rsidR="004D122B" w:rsidRDefault="004D122B" w:rsidP="00E97002">
      <w:pPr>
        <w:spacing w:before="0" w:after="0" w:line="240" w:lineRule="auto"/>
      </w:pPr>
      <w:r>
        <w:separator/>
      </w:r>
    </w:p>
  </w:endnote>
  <w:endnote w:type="continuationSeparator" w:id="0">
    <w:p w14:paraId="28675150" w14:textId="77777777" w:rsidR="004D122B" w:rsidRDefault="004D122B" w:rsidP="00E97002">
      <w:pPr>
        <w:spacing w:before="0" w:after="0" w:line="240" w:lineRule="auto"/>
      </w:pPr>
      <w:r>
        <w:continuationSeparator/>
      </w:r>
    </w:p>
  </w:endnote>
  <w:endnote w:type="continuationNotice" w:id="1">
    <w:p w14:paraId="0E6C8E8E" w14:textId="77777777" w:rsidR="004D122B" w:rsidRDefault="004D122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275418"/>
      <w:docPartObj>
        <w:docPartGallery w:val="Page Numbers (Bottom of Page)"/>
        <w:docPartUnique/>
      </w:docPartObj>
    </w:sdtPr>
    <w:sdtContent>
      <w:p w14:paraId="27FA86D2" w14:textId="19AEB50C" w:rsidR="00F311AD" w:rsidRDefault="00F311AD">
        <w:pPr>
          <w:pStyle w:val="Piedepgina"/>
          <w:jc w:val="center"/>
        </w:pPr>
        <w:r>
          <w:fldChar w:fldCharType="begin"/>
        </w:r>
        <w:r>
          <w:instrText>PAGE   \* MERGEFORMAT</w:instrText>
        </w:r>
        <w:r>
          <w:fldChar w:fldCharType="separate"/>
        </w:r>
        <w:r>
          <w:rPr>
            <w:noProof/>
          </w:rPr>
          <w:t>viii</w:t>
        </w:r>
        <w:r>
          <w:rPr>
            <w:noProof/>
          </w:rPr>
          <w:fldChar w:fldCharType="end"/>
        </w:r>
      </w:p>
    </w:sdtContent>
  </w:sdt>
  <w:p w14:paraId="27FA86D3" w14:textId="77777777" w:rsidR="00F311AD" w:rsidRDefault="00F311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5292772"/>
      <w:docPartObj>
        <w:docPartGallery w:val="Page Numbers (Bottom of Page)"/>
        <w:docPartUnique/>
      </w:docPartObj>
    </w:sdtPr>
    <w:sdtContent>
      <w:p w14:paraId="06A83C14" w14:textId="75BA9B8E" w:rsidR="00F311AD" w:rsidRDefault="00F311AD">
        <w:pPr>
          <w:pStyle w:val="Piedepgina"/>
          <w:jc w:val="right"/>
        </w:pPr>
        <w:r>
          <w:fldChar w:fldCharType="begin"/>
        </w:r>
        <w:r>
          <w:instrText>PAGE   \* MERGEFORMAT</w:instrText>
        </w:r>
        <w:r>
          <w:fldChar w:fldCharType="separate"/>
        </w:r>
        <w:r>
          <w:rPr>
            <w:noProof/>
          </w:rPr>
          <w:t>42</w:t>
        </w:r>
        <w:r>
          <w:fldChar w:fldCharType="end"/>
        </w:r>
      </w:p>
    </w:sdtContent>
  </w:sdt>
  <w:p w14:paraId="595756C2" w14:textId="77777777" w:rsidR="00F311AD" w:rsidRDefault="00F311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061924"/>
      <w:docPartObj>
        <w:docPartGallery w:val="Page Numbers (Bottom of Page)"/>
        <w:docPartUnique/>
      </w:docPartObj>
    </w:sdtPr>
    <w:sdtContent>
      <w:p w14:paraId="3D12930A" w14:textId="6926026D" w:rsidR="00F311AD" w:rsidRDefault="00F311AD">
        <w:pPr>
          <w:pStyle w:val="Piedepgina"/>
          <w:jc w:val="right"/>
        </w:pPr>
        <w:r>
          <w:fldChar w:fldCharType="begin"/>
        </w:r>
        <w:r>
          <w:instrText>PAGE   \* MERGEFORMAT</w:instrText>
        </w:r>
        <w:r>
          <w:fldChar w:fldCharType="separate"/>
        </w:r>
        <w:r>
          <w:rPr>
            <w:noProof/>
          </w:rPr>
          <w:t>76</w:t>
        </w:r>
        <w:r>
          <w:fldChar w:fldCharType="end"/>
        </w:r>
      </w:p>
    </w:sdtContent>
  </w:sdt>
  <w:p w14:paraId="288DB6C4" w14:textId="77777777" w:rsidR="00F311AD" w:rsidRDefault="00F311AD">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ED086" w14:textId="77777777" w:rsidR="004D122B" w:rsidRDefault="004D122B" w:rsidP="00E97002">
      <w:pPr>
        <w:spacing w:before="0" w:after="0" w:line="240" w:lineRule="auto"/>
      </w:pPr>
      <w:r>
        <w:separator/>
      </w:r>
    </w:p>
  </w:footnote>
  <w:footnote w:type="continuationSeparator" w:id="0">
    <w:p w14:paraId="38814292" w14:textId="77777777" w:rsidR="004D122B" w:rsidRDefault="004D122B" w:rsidP="00E97002">
      <w:pPr>
        <w:spacing w:before="0" w:after="0" w:line="240" w:lineRule="auto"/>
      </w:pPr>
      <w:r>
        <w:continuationSeparator/>
      </w:r>
    </w:p>
  </w:footnote>
  <w:footnote w:type="continuationNotice" w:id="1">
    <w:p w14:paraId="260F5F63" w14:textId="77777777" w:rsidR="004D122B" w:rsidRDefault="004D122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D5D79" w14:textId="77777777" w:rsidR="00F311AD" w:rsidRDefault="00F311AD">
    <w:pPr>
      <w:pStyle w:val="Textoindependiente"/>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5"/>
    <w:multiLevelType w:val="multilevel"/>
    <w:tmpl w:val="00000015"/>
    <w:name w:val="WW8Num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71"/>
    <w:multiLevelType w:val="singleLevel"/>
    <w:tmpl w:val="00000071"/>
    <w:name w:val="WW8Num113"/>
    <w:lvl w:ilvl="0">
      <w:start w:val="1"/>
      <w:numFmt w:val="bullet"/>
      <w:lvlText w:val=""/>
      <w:lvlJc w:val="left"/>
      <w:pPr>
        <w:tabs>
          <w:tab w:val="num" w:pos="0"/>
        </w:tabs>
        <w:ind w:left="720" w:hanging="360"/>
      </w:pPr>
      <w:rPr>
        <w:rFonts w:ascii="Symbol" w:hAnsi="Symbol" w:cs="Symbol" w:hint="default"/>
        <w:color w:val="auto"/>
        <w:szCs w:val="24"/>
      </w:rPr>
    </w:lvl>
  </w:abstractNum>
  <w:abstractNum w:abstractNumId="2" w15:restartNumberingAfterBreak="0">
    <w:nsid w:val="009877AA"/>
    <w:multiLevelType w:val="hybridMultilevel"/>
    <w:tmpl w:val="EEBC4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0B4379E"/>
    <w:multiLevelType w:val="hybridMultilevel"/>
    <w:tmpl w:val="3E46970C"/>
    <w:lvl w:ilvl="0" w:tplc="0226DC04">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02800AA2"/>
    <w:multiLevelType w:val="hybridMultilevel"/>
    <w:tmpl w:val="14624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4AE2D3E"/>
    <w:multiLevelType w:val="multilevel"/>
    <w:tmpl w:val="AA2006B6"/>
    <w:lvl w:ilvl="0">
      <w:start w:val="1"/>
      <w:numFmt w:val="lowerLetter"/>
      <w:pStyle w:val="Ttulo31"/>
      <w:lvlText w:val="%1)"/>
      <w:lvlJc w:val="left"/>
      <w:pPr>
        <w:ind w:left="1068" w:hanging="360"/>
      </w:pPr>
      <w:rPr>
        <w:rFonts w:hint="default"/>
      </w:rPr>
    </w:lvl>
    <w:lvl w:ilvl="1">
      <w:start w:val="1"/>
      <w:numFmt w:val="decimal"/>
      <w:lvlText w:val="%1.%2."/>
      <w:lvlJc w:val="left"/>
      <w:pPr>
        <w:ind w:left="1500" w:hanging="432"/>
      </w:pPr>
      <w:rPr>
        <w:rFonts w:hint="default"/>
      </w:rPr>
    </w:lvl>
    <w:lvl w:ilvl="2">
      <w:start w:val="5"/>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6" w15:restartNumberingAfterBreak="0">
    <w:nsid w:val="062573B2"/>
    <w:multiLevelType w:val="hybridMultilevel"/>
    <w:tmpl w:val="6EE48BE2"/>
    <w:lvl w:ilvl="0" w:tplc="3D2AE582">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06C61A6A"/>
    <w:multiLevelType w:val="hybridMultilevel"/>
    <w:tmpl w:val="34367D52"/>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06CF5ED1"/>
    <w:multiLevelType w:val="hybridMultilevel"/>
    <w:tmpl w:val="683059DC"/>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07211A9B"/>
    <w:multiLevelType w:val="hybridMultilevel"/>
    <w:tmpl w:val="E9BC5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76F683B"/>
    <w:multiLevelType w:val="hybridMultilevel"/>
    <w:tmpl w:val="DC648B52"/>
    <w:lvl w:ilvl="0" w:tplc="14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0FB7041E"/>
    <w:multiLevelType w:val="hybridMultilevel"/>
    <w:tmpl w:val="56A69398"/>
    <w:lvl w:ilvl="0" w:tplc="79485936">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11FA5A2B"/>
    <w:multiLevelType w:val="hybridMultilevel"/>
    <w:tmpl w:val="DEB8B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7F532A"/>
    <w:multiLevelType w:val="hybridMultilevel"/>
    <w:tmpl w:val="79F06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5B90280"/>
    <w:multiLevelType w:val="hybridMultilevel"/>
    <w:tmpl w:val="53C070AC"/>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15FC1755"/>
    <w:multiLevelType w:val="hybridMultilevel"/>
    <w:tmpl w:val="95964ADC"/>
    <w:lvl w:ilvl="0" w:tplc="E2963F16">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19213965"/>
    <w:multiLevelType w:val="hybridMultilevel"/>
    <w:tmpl w:val="25B03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B0D0803"/>
    <w:multiLevelType w:val="hybridMultilevel"/>
    <w:tmpl w:val="F7DEA3D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1BC468AE"/>
    <w:multiLevelType w:val="hybridMultilevel"/>
    <w:tmpl w:val="788E6EE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1C464FE3"/>
    <w:multiLevelType w:val="hybridMultilevel"/>
    <w:tmpl w:val="108627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CBF11DA"/>
    <w:multiLevelType w:val="hybridMultilevel"/>
    <w:tmpl w:val="BC440DA4"/>
    <w:lvl w:ilvl="0" w:tplc="6A34BF0C">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1FD55AC3"/>
    <w:multiLevelType w:val="hybridMultilevel"/>
    <w:tmpl w:val="500A22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3A471B9"/>
    <w:multiLevelType w:val="hybridMultilevel"/>
    <w:tmpl w:val="50648E5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25137663"/>
    <w:multiLevelType w:val="hybridMultilevel"/>
    <w:tmpl w:val="ED9872D4"/>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265B36D5"/>
    <w:multiLevelType w:val="multilevel"/>
    <w:tmpl w:val="933E45E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7314D8F"/>
    <w:multiLevelType w:val="hybridMultilevel"/>
    <w:tmpl w:val="7EA4F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7C8533A"/>
    <w:multiLevelType w:val="hybridMultilevel"/>
    <w:tmpl w:val="469AE19A"/>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7" w15:restartNumberingAfterBreak="0">
    <w:nsid w:val="2A622872"/>
    <w:multiLevelType w:val="hybridMultilevel"/>
    <w:tmpl w:val="9132BB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A7C052E"/>
    <w:multiLevelType w:val="hybridMultilevel"/>
    <w:tmpl w:val="AC942ACA"/>
    <w:lvl w:ilvl="0" w:tplc="C5002E4E">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2B551A0D"/>
    <w:multiLevelType w:val="hybridMultilevel"/>
    <w:tmpl w:val="46524BA0"/>
    <w:lvl w:ilvl="0" w:tplc="7948593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C987E1B"/>
    <w:multiLevelType w:val="hybridMultilevel"/>
    <w:tmpl w:val="3BBC04E2"/>
    <w:lvl w:ilvl="0" w:tplc="3D2AE582">
      <w:start w:val="1"/>
      <w:numFmt w:val="upperRoman"/>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2D320078"/>
    <w:multiLevelType w:val="hybridMultilevel"/>
    <w:tmpl w:val="3C6670D2"/>
    <w:lvl w:ilvl="0" w:tplc="7948593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D804031"/>
    <w:multiLevelType w:val="hybridMultilevel"/>
    <w:tmpl w:val="C2221978"/>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3" w15:restartNumberingAfterBreak="0">
    <w:nsid w:val="307B19D0"/>
    <w:multiLevelType w:val="hybridMultilevel"/>
    <w:tmpl w:val="0B286B58"/>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4" w15:restartNumberingAfterBreak="0">
    <w:nsid w:val="318209BD"/>
    <w:multiLevelType w:val="hybridMultilevel"/>
    <w:tmpl w:val="84B0E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2FC2EAC"/>
    <w:multiLevelType w:val="hybridMultilevel"/>
    <w:tmpl w:val="5B764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41C4340"/>
    <w:multiLevelType w:val="hybridMultilevel"/>
    <w:tmpl w:val="459CF986"/>
    <w:lvl w:ilvl="0" w:tplc="9EFCB166">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7" w15:restartNumberingAfterBreak="0">
    <w:nsid w:val="35400526"/>
    <w:multiLevelType w:val="hybridMultilevel"/>
    <w:tmpl w:val="EB329EE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359F4C02"/>
    <w:multiLevelType w:val="hybridMultilevel"/>
    <w:tmpl w:val="5F687620"/>
    <w:lvl w:ilvl="0" w:tplc="2A9E5F50">
      <w:start w:val="1"/>
      <w:numFmt w:val="decimal"/>
      <w:pStyle w:val="Ttulo5Car"/>
      <w:lvlText w:val="%1."/>
      <w:lvlJc w:val="left"/>
      <w:pPr>
        <w:ind w:left="731"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9" w15:restartNumberingAfterBreak="0">
    <w:nsid w:val="370D284A"/>
    <w:multiLevelType w:val="hybridMultilevel"/>
    <w:tmpl w:val="588A12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0" w15:restartNumberingAfterBreak="0">
    <w:nsid w:val="38473B81"/>
    <w:multiLevelType w:val="hybridMultilevel"/>
    <w:tmpl w:val="2A4C2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A4774AD"/>
    <w:multiLevelType w:val="hybridMultilevel"/>
    <w:tmpl w:val="BE58A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C2C2058"/>
    <w:multiLevelType w:val="hybridMultilevel"/>
    <w:tmpl w:val="F4447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C501B51"/>
    <w:multiLevelType w:val="hybridMultilevel"/>
    <w:tmpl w:val="7200F776"/>
    <w:lvl w:ilvl="0" w:tplc="7948593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FA61047"/>
    <w:multiLevelType w:val="hybridMultilevel"/>
    <w:tmpl w:val="37841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01B0C84"/>
    <w:multiLevelType w:val="hybridMultilevel"/>
    <w:tmpl w:val="9CCCB38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6" w15:restartNumberingAfterBreak="0">
    <w:nsid w:val="410C1EA8"/>
    <w:multiLevelType w:val="hybridMultilevel"/>
    <w:tmpl w:val="D43A4A36"/>
    <w:lvl w:ilvl="0" w:tplc="0D061A14">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7" w15:restartNumberingAfterBreak="0">
    <w:nsid w:val="43880080"/>
    <w:multiLevelType w:val="hybridMultilevel"/>
    <w:tmpl w:val="954043B2"/>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8" w15:restartNumberingAfterBreak="0">
    <w:nsid w:val="45F167A7"/>
    <w:multiLevelType w:val="hybridMultilevel"/>
    <w:tmpl w:val="66F05A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1">
      <w:start w:val="1"/>
      <w:numFmt w:val="bullet"/>
      <w:lvlText w:val=""/>
      <w:lvlJc w:val="left"/>
      <w:pPr>
        <w:ind w:left="3600" w:hanging="360"/>
      </w:pPr>
      <w:rPr>
        <w:rFonts w:ascii="Symbol" w:hAnsi="Symbol"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9" w15:restartNumberingAfterBreak="0">
    <w:nsid w:val="45F802CB"/>
    <w:multiLevelType w:val="hybridMultilevel"/>
    <w:tmpl w:val="B41C03E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0" w15:restartNumberingAfterBreak="0">
    <w:nsid w:val="48B32D0A"/>
    <w:multiLevelType w:val="hybridMultilevel"/>
    <w:tmpl w:val="4C70C6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1" w15:restartNumberingAfterBreak="0">
    <w:nsid w:val="4BC20B06"/>
    <w:multiLevelType w:val="hybridMultilevel"/>
    <w:tmpl w:val="CE24DCAC"/>
    <w:lvl w:ilvl="0" w:tplc="F4EA6DFC">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2" w15:restartNumberingAfterBreak="0">
    <w:nsid w:val="4BCD3BCD"/>
    <w:multiLevelType w:val="hybridMultilevel"/>
    <w:tmpl w:val="C0A2A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BDF68D9"/>
    <w:multiLevelType w:val="hybridMultilevel"/>
    <w:tmpl w:val="0848FA7A"/>
    <w:lvl w:ilvl="0" w:tplc="140A0001">
      <w:start w:val="1"/>
      <w:numFmt w:val="bullet"/>
      <w:lvlText w:val=""/>
      <w:lvlJc w:val="left"/>
      <w:pPr>
        <w:ind w:left="3552" w:hanging="360"/>
      </w:pPr>
      <w:rPr>
        <w:rFonts w:ascii="Symbol" w:hAnsi="Symbol" w:hint="default"/>
      </w:rPr>
    </w:lvl>
    <w:lvl w:ilvl="1" w:tplc="140A0003" w:tentative="1">
      <w:start w:val="1"/>
      <w:numFmt w:val="bullet"/>
      <w:lvlText w:val="o"/>
      <w:lvlJc w:val="left"/>
      <w:pPr>
        <w:ind w:left="4272" w:hanging="360"/>
      </w:pPr>
      <w:rPr>
        <w:rFonts w:ascii="Courier New" w:hAnsi="Courier New" w:cs="Courier New" w:hint="default"/>
      </w:rPr>
    </w:lvl>
    <w:lvl w:ilvl="2" w:tplc="140A0005" w:tentative="1">
      <w:start w:val="1"/>
      <w:numFmt w:val="bullet"/>
      <w:lvlText w:val=""/>
      <w:lvlJc w:val="left"/>
      <w:pPr>
        <w:ind w:left="4992" w:hanging="360"/>
      </w:pPr>
      <w:rPr>
        <w:rFonts w:ascii="Wingdings" w:hAnsi="Wingdings" w:hint="default"/>
      </w:rPr>
    </w:lvl>
    <w:lvl w:ilvl="3" w:tplc="140A0001" w:tentative="1">
      <w:start w:val="1"/>
      <w:numFmt w:val="bullet"/>
      <w:lvlText w:val=""/>
      <w:lvlJc w:val="left"/>
      <w:pPr>
        <w:ind w:left="5712" w:hanging="360"/>
      </w:pPr>
      <w:rPr>
        <w:rFonts w:ascii="Symbol" w:hAnsi="Symbol" w:hint="default"/>
      </w:rPr>
    </w:lvl>
    <w:lvl w:ilvl="4" w:tplc="140A0003" w:tentative="1">
      <w:start w:val="1"/>
      <w:numFmt w:val="bullet"/>
      <w:lvlText w:val="o"/>
      <w:lvlJc w:val="left"/>
      <w:pPr>
        <w:ind w:left="6432" w:hanging="360"/>
      </w:pPr>
      <w:rPr>
        <w:rFonts w:ascii="Courier New" w:hAnsi="Courier New" w:cs="Courier New" w:hint="default"/>
      </w:rPr>
    </w:lvl>
    <w:lvl w:ilvl="5" w:tplc="140A0005" w:tentative="1">
      <w:start w:val="1"/>
      <w:numFmt w:val="bullet"/>
      <w:lvlText w:val=""/>
      <w:lvlJc w:val="left"/>
      <w:pPr>
        <w:ind w:left="7152" w:hanging="360"/>
      </w:pPr>
      <w:rPr>
        <w:rFonts w:ascii="Wingdings" w:hAnsi="Wingdings" w:hint="default"/>
      </w:rPr>
    </w:lvl>
    <w:lvl w:ilvl="6" w:tplc="140A0001" w:tentative="1">
      <w:start w:val="1"/>
      <w:numFmt w:val="bullet"/>
      <w:lvlText w:val=""/>
      <w:lvlJc w:val="left"/>
      <w:pPr>
        <w:ind w:left="7872" w:hanging="360"/>
      </w:pPr>
      <w:rPr>
        <w:rFonts w:ascii="Symbol" w:hAnsi="Symbol" w:hint="default"/>
      </w:rPr>
    </w:lvl>
    <w:lvl w:ilvl="7" w:tplc="140A0003" w:tentative="1">
      <w:start w:val="1"/>
      <w:numFmt w:val="bullet"/>
      <w:lvlText w:val="o"/>
      <w:lvlJc w:val="left"/>
      <w:pPr>
        <w:ind w:left="8592" w:hanging="360"/>
      </w:pPr>
      <w:rPr>
        <w:rFonts w:ascii="Courier New" w:hAnsi="Courier New" w:cs="Courier New" w:hint="default"/>
      </w:rPr>
    </w:lvl>
    <w:lvl w:ilvl="8" w:tplc="140A0005" w:tentative="1">
      <w:start w:val="1"/>
      <w:numFmt w:val="bullet"/>
      <w:lvlText w:val=""/>
      <w:lvlJc w:val="left"/>
      <w:pPr>
        <w:ind w:left="9312" w:hanging="360"/>
      </w:pPr>
      <w:rPr>
        <w:rFonts w:ascii="Wingdings" w:hAnsi="Wingdings" w:hint="default"/>
      </w:rPr>
    </w:lvl>
  </w:abstractNum>
  <w:abstractNum w:abstractNumId="54" w15:restartNumberingAfterBreak="0">
    <w:nsid w:val="4BE71118"/>
    <w:multiLevelType w:val="hybridMultilevel"/>
    <w:tmpl w:val="065EA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D4E5CCB"/>
    <w:multiLevelType w:val="hybridMultilevel"/>
    <w:tmpl w:val="4BC8B4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FBC2643"/>
    <w:multiLevelType w:val="hybridMultilevel"/>
    <w:tmpl w:val="4036C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17F45F4"/>
    <w:multiLevelType w:val="hybridMultilevel"/>
    <w:tmpl w:val="B040F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31066BD"/>
    <w:multiLevelType w:val="hybridMultilevel"/>
    <w:tmpl w:val="7332CCE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9" w15:restartNumberingAfterBreak="0">
    <w:nsid w:val="552365DF"/>
    <w:multiLevelType w:val="hybridMultilevel"/>
    <w:tmpl w:val="8BF24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5626671"/>
    <w:multiLevelType w:val="hybridMultilevel"/>
    <w:tmpl w:val="B964DE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1" w15:restartNumberingAfterBreak="0">
    <w:nsid w:val="55F71FEE"/>
    <w:multiLevelType w:val="hybridMultilevel"/>
    <w:tmpl w:val="2A7A14B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2" w15:restartNumberingAfterBreak="0">
    <w:nsid w:val="581015E0"/>
    <w:multiLevelType w:val="hybridMultilevel"/>
    <w:tmpl w:val="C6A2B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92C23AF"/>
    <w:multiLevelType w:val="hybridMultilevel"/>
    <w:tmpl w:val="1CBA938E"/>
    <w:lvl w:ilvl="0" w:tplc="82A0CD36">
      <w:start w:val="1"/>
      <w:numFmt w:val="upperRoman"/>
      <w:lvlText w:val="%1."/>
      <w:lvlJc w:val="left"/>
      <w:pPr>
        <w:ind w:left="1080" w:hanging="72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4" w15:restartNumberingAfterBreak="0">
    <w:nsid w:val="59375623"/>
    <w:multiLevelType w:val="hybridMultilevel"/>
    <w:tmpl w:val="6BB47550"/>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5" w15:restartNumberingAfterBreak="0">
    <w:nsid w:val="5B0D41C2"/>
    <w:multiLevelType w:val="hybridMultilevel"/>
    <w:tmpl w:val="C92E8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5B146704"/>
    <w:multiLevelType w:val="hybridMultilevel"/>
    <w:tmpl w:val="9E6071C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7" w15:restartNumberingAfterBreak="0">
    <w:nsid w:val="5D764207"/>
    <w:multiLevelType w:val="hybridMultilevel"/>
    <w:tmpl w:val="9B6C1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D7C34DB"/>
    <w:multiLevelType w:val="hybridMultilevel"/>
    <w:tmpl w:val="2C066FA4"/>
    <w:lvl w:ilvl="0" w:tplc="CFA225BE">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9" w15:restartNumberingAfterBreak="0">
    <w:nsid w:val="5D9B5855"/>
    <w:multiLevelType w:val="hybridMultilevel"/>
    <w:tmpl w:val="13924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5DE037A9"/>
    <w:multiLevelType w:val="hybridMultilevel"/>
    <w:tmpl w:val="1CC63C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1" w15:restartNumberingAfterBreak="0">
    <w:nsid w:val="5F1F7D8E"/>
    <w:multiLevelType w:val="hybridMultilevel"/>
    <w:tmpl w:val="EAC41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0D92A5D"/>
    <w:multiLevelType w:val="hybridMultilevel"/>
    <w:tmpl w:val="F1F6FACE"/>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3" w15:restartNumberingAfterBreak="0">
    <w:nsid w:val="65111917"/>
    <w:multiLevelType w:val="hybridMultilevel"/>
    <w:tmpl w:val="6CEAADF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74" w15:restartNumberingAfterBreak="0">
    <w:nsid w:val="67625DEE"/>
    <w:multiLevelType w:val="hybridMultilevel"/>
    <w:tmpl w:val="6688D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8BC34C1"/>
    <w:multiLevelType w:val="hybridMultilevel"/>
    <w:tmpl w:val="FCD4D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9693425"/>
    <w:multiLevelType w:val="hybridMultilevel"/>
    <w:tmpl w:val="5E2ADA0A"/>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7" w15:restartNumberingAfterBreak="0">
    <w:nsid w:val="6985715B"/>
    <w:multiLevelType w:val="hybridMultilevel"/>
    <w:tmpl w:val="DC3C984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8" w15:restartNumberingAfterBreak="0">
    <w:nsid w:val="6AFE587B"/>
    <w:multiLevelType w:val="hybridMultilevel"/>
    <w:tmpl w:val="6E5C2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6F3E714A"/>
    <w:multiLevelType w:val="hybridMultilevel"/>
    <w:tmpl w:val="EDC40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71F76067"/>
    <w:multiLevelType w:val="hybridMultilevel"/>
    <w:tmpl w:val="3B708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72335604"/>
    <w:multiLevelType w:val="hybridMultilevel"/>
    <w:tmpl w:val="E7900F84"/>
    <w:lvl w:ilvl="0" w:tplc="A9300B88">
      <w:start w:val="1"/>
      <w:numFmt w:val="lowerLetter"/>
      <w:lvlText w:val="%1)"/>
      <w:lvlJc w:val="left"/>
      <w:pPr>
        <w:ind w:left="1080" w:hanging="72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2" w15:restartNumberingAfterBreak="0">
    <w:nsid w:val="72340500"/>
    <w:multiLevelType w:val="hybridMultilevel"/>
    <w:tmpl w:val="F0EE8C16"/>
    <w:lvl w:ilvl="0" w:tplc="0C0A0001">
      <w:start w:val="1"/>
      <w:numFmt w:val="bullet"/>
      <w:lvlText w:val=""/>
      <w:lvlJc w:val="left"/>
      <w:pPr>
        <w:ind w:left="1065" w:hanging="705"/>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75BB5222"/>
    <w:multiLevelType w:val="hybridMultilevel"/>
    <w:tmpl w:val="54B064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15:restartNumberingAfterBreak="0">
    <w:nsid w:val="79045876"/>
    <w:multiLevelType w:val="hybridMultilevel"/>
    <w:tmpl w:val="D63E90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7DB132AF"/>
    <w:multiLevelType w:val="hybridMultilevel"/>
    <w:tmpl w:val="DA686AA2"/>
    <w:lvl w:ilvl="0" w:tplc="140A0017">
      <w:start w:val="1"/>
      <w:numFmt w:val="lowerLetter"/>
      <w:lvlText w:val="%1)"/>
      <w:lvlJc w:val="left"/>
      <w:pPr>
        <w:ind w:left="1080" w:hanging="72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6" w15:restartNumberingAfterBreak="0">
    <w:nsid w:val="7E4876B0"/>
    <w:multiLevelType w:val="hybridMultilevel"/>
    <w:tmpl w:val="32569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FB8117C"/>
    <w:multiLevelType w:val="hybridMultilevel"/>
    <w:tmpl w:val="3E46970C"/>
    <w:lvl w:ilvl="0" w:tplc="0226DC04">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5"/>
  </w:num>
  <w:num w:numId="2">
    <w:abstractNumId w:val="11"/>
  </w:num>
  <w:num w:numId="3">
    <w:abstractNumId w:val="53"/>
  </w:num>
  <w:num w:numId="4">
    <w:abstractNumId w:val="48"/>
  </w:num>
  <w:num w:numId="5">
    <w:abstractNumId w:val="19"/>
  </w:num>
  <w:num w:numId="6">
    <w:abstractNumId w:val="60"/>
  </w:num>
  <w:num w:numId="7">
    <w:abstractNumId w:val="39"/>
  </w:num>
  <w:num w:numId="8">
    <w:abstractNumId w:val="54"/>
  </w:num>
  <w:num w:numId="9">
    <w:abstractNumId w:val="70"/>
  </w:num>
  <w:num w:numId="10">
    <w:abstractNumId w:val="59"/>
  </w:num>
  <w:num w:numId="11">
    <w:abstractNumId w:val="55"/>
  </w:num>
  <w:num w:numId="12">
    <w:abstractNumId w:val="21"/>
  </w:num>
  <w:num w:numId="13">
    <w:abstractNumId w:val="84"/>
  </w:num>
  <w:num w:numId="14">
    <w:abstractNumId w:val="31"/>
  </w:num>
  <w:num w:numId="15">
    <w:abstractNumId w:val="29"/>
  </w:num>
  <w:num w:numId="16">
    <w:abstractNumId w:val="43"/>
  </w:num>
  <w:num w:numId="17">
    <w:abstractNumId w:val="24"/>
  </w:num>
  <w:num w:numId="18">
    <w:abstractNumId w:val="83"/>
  </w:num>
  <w:num w:numId="19">
    <w:abstractNumId w:val="65"/>
  </w:num>
  <w:num w:numId="20">
    <w:abstractNumId w:val="13"/>
  </w:num>
  <w:num w:numId="21">
    <w:abstractNumId w:val="82"/>
  </w:num>
  <w:num w:numId="22">
    <w:abstractNumId w:val="56"/>
  </w:num>
  <w:num w:numId="23">
    <w:abstractNumId w:val="25"/>
  </w:num>
  <w:num w:numId="24">
    <w:abstractNumId w:val="79"/>
  </w:num>
  <w:num w:numId="25">
    <w:abstractNumId w:val="74"/>
  </w:num>
  <w:num w:numId="26">
    <w:abstractNumId w:val="9"/>
  </w:num>
  <w:num w:numId="27">
    <w:abstractNumId w:val="75"/>
  </w:num>
  <w:num w:numId="28">
    <w:abstractNumId w:val="80"/>
  </w:num>
  <w:num w:numId="29">
    <w:abstractNumId w:val="42"/>
  </w:num>
  <w:num w:numId="30">
    <w:abstractNumId w:val="69"/>
  </w:num>
  <w:num w:numId="31">
    <w:abstractNumId w:val="71"/>
  </w:num>
  <w:num w:numId="32">
    <w:abstractNumId w:val="34"/>
  </w:num>
  <w:num w:numId="33">
    <w:abstractNumId w:val="12"/>
  </w:num>
  <w:num w:numId="34">
    <w:abstractNumId w:val="86"/>
  </w:num>
  <w:num w:numId="35">
    <w:abstractNumId w:val="4"/>
  </w:num>
  <w:num w:numId="36">
    <w:abstractNumId w:val="27"/>
  </w:num>
  <w:num w:numId="37">
    <w:abstractNumId w:val="78"/>
  </w:num>
  <w:num w:numId="38">
    <w:abstractNumId w:val="2"/>
  </w:num>
  <w:num w:numId="39">
    <w:abstractNumId w:val="40"/>
  </w:num>
  <w:num w:numId="40">
    <w:abstractNumId w:val="67"/>
  </w:num>
  <w:num w:numId="41">
    <w:abstractNumId w:val="41"/>
  </w:num>
  <w:num w:numId="42">
    <w:abstractNumId w:val="44"/>
  </w:num>
  <w:num w:numId="43">
    <w:abstractNumId w:val="62"/>
  </w:num>
  <w:num w:numId="44">
    <w:abstractNumId w:val="52"/>
  </w:num>
  <w:num w:numId="45">
    <w:abstractNumId w:val="16"/>
  </w:num>
  <w:num w:numId="46">
    <w:abstractNumId w:val="35"/>
  </w:num>
  <w:num w:numId="47">
    <w:abstractNumId w:val="57"/>
  </w:num>
  <w:num w:numId="48">
    <w:abstractNumId w:val="17"/>
  </w:num>
  <w:num w:numId="49">
    <w:abstractNumId w:val="58"/>
  </w:num>
  <w:num w:numId="50">
    <w:abstractNumId w:val="66"/>
  </w:num>
  <w:num w:numId="51">
    <w:abstractNumId w:val="45"/>
  </w:num>
  <w:num w:numId="52">
    <w:abstractNumId w:val="50"/>
  </w:num>
  <w:num w:numId="53">
    <w:abstractNumId w:val="77"/>
  </w:num>
  <w:num w:numId="54">
    <w:abstractNumId w:val="46"/>
  </w:num>
  <w:num w:numId="55">
    <w:abstractNumId w:val="15"/>
  </w:num>
  <w:num w:numId="56">
    <w:abstractNumId w:val="68"/>
  </w:num>
  <w:num w:numId="57">
    <w:abstractNumId w:val="28"/>
  </w:num>
  <w:num w:numId="58">
    <w:abstractNumId w:val="36"/>
  </w:num>
  <w:num w:numId="59">
    <w:abstractNumId w:val="20"/>
  </w:num>
  <w:num w:numId="60">
    <w:abstractNumId w:val="87"/>
  </w:num>
  <w:num w:numId="61">
    <w:abstractNumId w:val="85"/>
  </w:num>
  <w:num w:numId="62">
    <w:abstractNumId w:val="51"/>
  </w:num>
  <w:num w:numId="63">
    <w:abstractNumId w:val="63"/>
  </w:num>
  <w:num w:numId="64">
    <w:abstractNumId w:val="6"/>
  </w:num>
  <w:num w:numId="65">
    <w:abstractNumId w:val="81"/>
  </w:num>
  <w:num w:numId="66">
    <w:abstractNumId w:val="23"/>
  </w:num>
  <w:num w:numId="67">
    <w:abstractNumId w:val="30"/>
  </w:num>
  <w:num w:numId="68">
    <w:abstractNumId w:val="18"/>
  </w:num>
  <w:num w:numId="69">
    <w:abstractNumId w:val="37"/>
  </w:num>
  <w:num w:numId="70">
    <w:abstractNumId w:val="7"/>
  </w:num>
  <w:num w:numId="71">
    <w:abstractNumId w:val="14"/>
  </w:num>
  <w:num w:numId="72">
    <w:abstractNumId w:val="61"/>
  </w:num>
  <w:num w:numId="73">
    <w:abstractNumId w:val="72"/>
  </w:num>
  <w:num w:numId="74">
    <w:abstractNumId w:val="64"/>
  </w:num>
  <w:num w:numId="75">
    <w:abstractNumId w:val="49"/>
  </w:num>
  <w:num w:numId="76">
    <w:abstractNumId w:val="76"/>
  </w:num>
  <w:num w:numId="77">
    <w:abstractNumId w:val="32"/>
  </w:num>
  <w:num w:numId="78">
    <w:abstractNumId w:val="47"/>
  </w:num>
  <w:num w:numId="79">
    <w:abstractNumId w:val="26"/>
  </w:num>
  <w:num w:numId="80">
    <w:abstractNumId w:val="8"/>
  </w:num>
  <w:num w:numId="81">
    <w:abstractNumId w:val="33"/>
  </w:num>
  <w:num w:numId="82">
    <w:abstractNumId w:val="3"/>
  </w:num>
  <w:num w:numId="83">
    <w:abstractNumId w:val="1"/>
  </w:num>
  <w:num w:numId="84">
    <w:abstractNumId w:val="22"/>
  </w:num>
  <w:num w:numId="85">
    <w:abstractNumId w:val="38"/>
  </w:num>
  <w:num w:numId="86">
    <w:abstractNumId w:val="10"/>
  </w:num>
  <w:num w:numId="87">
    <w:abstractNumId w:val="73"/>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a Ramírez H">
    <w15:presenceInfo w15:providerId="None" w15:userId="Carolina Ramírez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pt-BR" w:vendorID="64" w:dllVersion="6" w:nlCheck="1" w:checkStyle="0"/>
  <w:activeWritingStyle w:appName="MSWord" w:lang="en-US" w:vendorID="64" w:dllVersion="6" w:nlCheck="1" w:checkStyle="1"/>
  <w:activeWritingStyle w:appName="MSWord" w:lang="es-MX" w:vendorID="64" w:dllVersion="6" w:nlCheck="1" w:checkStyle="1"/>
  <w:activeWritingStyle w:appName="MSWord" w:lang="es-CR" w:vendorID="64" w:dllVersion="6" w:nlCheck="1" w:checkStyle="1"/>
  <w:activeWritingStyle w:appName="MSWord" w:lang="es-ES" w:vendorID="64" w:dllVersion="6" w:nlCheck="1" w:checkStyle="1"/>
  <w:activeWritingStyle w:appName="MSWord" w:lang="es-ES" w:vendorID="64" w:dllVersion="0" w:nlCheck="1" w:checkStyle="0"/>
  <w:activeWritingStyle w:appName="MSWord" w:lang="es-CR" w:vendorID="64" w:dllVersion="0" w:nlCheck="1" w:checkStyle="0"/>
  <w:activeWritingStyle w:appName="MSWord" w:lang="en-US" w:vendorID="64" w:dllVersion="0" w:nlCheck="1" w:checkStyle="0"/>
  <w:activeWritingStyle w:appName="MSWord" w:lang="es-MX" w:vendorID="64" w:dllVersion="0" w:nlCheck="1" w:checkStyle="0"/>
  <w:activeWritingStyle w:appName="MSWord" w:lang="pt-BR" w:vendorID="64" w:dllVersion="0" w:nlCheck="1" w:checkStyle="0"/>
  <w:proofState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002"/>
    <w:rsid w:val="000006B4"/>
    <w:rsid w:val="00000709"/>
    <w:rsid w:val="00001033"/>
    <w:rsid w:val="00002D97"/>
    <w:rsid w:val="00004D5B"/>
    <w:rsid w:val="00005473"/>
    <w:rsid w:val="000058B4"/>
    <w:rsid w:val="00005BFD"/>
    <w:rsid w:val="0000602A"/>
    <w:rsid w:val="00006E47"/>
    <w:rsid w:val="000073AB"/>
    <w:rsid w:val="00010726"/>
    <w:rsid w:val="000110BC"/>
    <w:rsid w:val="0001403B"/>
    <w:rsid w:val="000147CF"/>
    <w:rsid w:val="000148BE"/>
    <w:rsid w:val="0001546B"/>
    <w:rsid w:val="000168CD"/>
    <w:rsid w:val="00017889"/>
    <w:rsid w:val="00017982"/>
    <w:rsid w:val="000201B2"/>
    <w:rsid w:val="000204B0"/>
    <w:rsid w:val="000206E5"/>
    <w:rsid w:val="00020A8F"/>
    <w:rsid w:val="000228BB"/>
    <w:rsid w:val="00023DF3"/>
    <w:rsid w:val="000251E9"/>
    <w:rsid w:val="00025E4F"/>
    <w:rsid w:val="0002677E"/>
    <w:rsid w:val="00027D49"/>
    <w:rsid w:val="00032610"/>
    <w:rsid w:val="00032B80"/>
    <w:rsid w:val="00033B5B"/>
    <w:rsid w:val="00034119"/>
    <w:rsid w:val="0003459C"/>
    <w:rsid w:val="00034873"/>
    <w:rsid w:val="00035529"/>
    <w:rsid w:val="000355E8"/>
    <w:rsid w:val="0003653C"/>
    <w:rsid w:val="00037011"/>
    <w:rsid w:val="00040D4F"/>
    <w:rsid w:val="000420D5"/>
    <w:rsid w:val="0004292C"/>
    <w:rsid w:val="00043ADB"/>
    <w:rsid w:val="00043C07"/>
    <w:rsid w:val="0004425D"/>
    <w:rsid w:val="00044E44"/>
    <w:rsid w:val="00044F2B"/>
    <w:rsid w:val="000476B9"/>
    <w:rsid w:val="00051B3C"/>
    <w:rsid w:val="00052B32"/>
    <w:rsid w:val="000543A6"/>
    <w:rsid w:val="00057552"/>
    <w:rsid w:val="0006107E"/>
    <w:rsid w:val="000610E2"/>
    <w:rsid w:val="0006123F"/>
    <w:rsid w:val="000633FB"/>
    <w:rsid w:val="00064319"/>
    <w:rsid w:val="0006514B"/>
    <w:rsid w:val="00066BB8"/>
    <w:rsid w:val="0006726C"/>
    <w:rsid w:val="00074543"/>
    <w:rsid w:val="00074785"/>
    <w:rsid w:val="00076473"/>
    <w:rsid w:val="00076562"/>
    <w:rsid w:val="000807F6"/>
    <w:rsid w:val="00081520"/>
    <w:rsid w:val="00081566"/>
    <w:rsid w:val="0008206F"/>
    <w:rsid w:val="00082CB5"/>
    <w:rsid w:val="0008320C"/>
    <w:rsid w:val="000851A0"/>
    <w:rsid w:val="00085864"/>
    <w:rsid w:val="000859BB"/>
    <w:rsid w:val="00085CEE"/>
    <w:rsid w:val="0008658A"/>
    <w:rsid w:val="000879A6"/>
    <w:rsid w:val="0009192B"/>
    <w:rsid w:val="000941F5"/>
    <w:rsid w:val="00094280"/>
    <w:rsid w:val="00095080"/>
    <w:rsid w:val="00095213"/>
    <w:rsid w:val="000958C5"/>
    <w:rsid w:val="00095DB3"/>
    <w:rsid w:val="00096376"/>
    <w:rsid w:val="00096875"/>
    <w:rsid w:val="00097C4C"/>
    <w:rsid w:val="000A016B"/>
    <w:rsid w:val="000A25C6"/>
    <w:rsid w:val="000A2EA3"/>
    <w:rsid w:val="000A48F0"/>
    <w:rsid w:val="000A4A8D"/>
    <w:rsid w:val="000A5CA1"/>
    <w:rsid w:val="000A6067"/>
    <w:rsid w:val="000A7310"/>
    <w:rsid w:val="000A7438"/>
    <w:rsid w:val="000A7A94"/>
    <w:rsid w:val="000B0983"/>
    <w:rsid w:val="000B14A3"/>
    <w:rsid w:val="000B1B52"/>
    <w:rsid w:val="000B1C31"/>
    <w:rsid w:val="000B2BB0"/>
    <w:rsid w:val="000B2D0F"/>
    <w:rsid w:val="000B2D24"/>
    <w:rsid w:val="000B4682"/>
    <w:rsid w:val="000B496A"/>
    <w:rsid w:val="000B5273"/>
    <w:rsid w:val="000B6632"/>
    <w:rsid w:val="000B6A51"/>
    <w:rsid w:val="000C0498"/>
    <w:rsid w:val="000C0FF3"/>
    <w:rsid w:val="000C18B0"/>
    <w:rsid w:val="000C2751"/>
    <w:rsid w:val="000C2DFC"/>
    <w:rsid w:val="000C3129"/>
    <w:rsid w:val="000C3D21"/>
    <w:rsid w:val="000C5387"/>
    <w:rsid w:val="000C5C6D"/>
    <w:rsid w:val="000C5DAA"/>
    <w:rsid w:val="000C5E20"/>
    <w:rsid w:val="000D1A8B"/>
    <w:rsid w:val="000D1DD8"/>
    <w:rsid w:val="000D2568"/>
    <w:rsid w:val="000D37F0"/>
    <w:rsid w:val="000D38C2"/>
    <w:rsid w:val="000D41F6"/>
    <w:rsid w:val="000D42B2"/>
    <w:rsid w:val="000D4509"/>
    <w:rsid w:val="000D6ACA"/>
    <w:rsid w:val="000D6CF6"/>
    <w:rsid w:val="000D6F7A"/>
    <w:rsid w:val="000E0EDF"/>
    <w:rsid w:val="000E0F38"/>
    <w:rsid w:val="000E16DE"/>
    <w:rsid w:val="000E1731"/>
    <w:rsid w:val="000F0C4B"/>
    <w:rsid w:val="000F1DE9"/>
    <w:rsid w:val="000F28B8"/>
    <w:rsid w:val="000F2A24"/>
    <w:rsid w:val="000F2E06"/>
    <w:rsid w:val="000F33D2"/>
    <w:rsid w:val="000F41D9"/>
    <w:rsid w:val="000F6540"/>
    <w:rsid w:val="0010049A"/>
    <w:rsid w:val="001014B0"/>
    <w:rsid w:val="00102595"/>
    <w:rsid w:val="0010301B"/>
    <w:rsid w:val="00103043"/>
    <w:rsid w:val="0010323C"/>
    <w:rsid w:val="0010335E"/>
    <w:rsid w:val="001074BE"/>
    <w:rsid w:val="00107BC8"/>
    <w:rsid w:val="00107BE4"/>
    <w:rsid w:val="001139E1"/>
    <w:rsid w:val="00113BD6"/>
    <w:rsid w:val="00115651"/>
    <w:rsid w:val="001165FF"/>
    <w:rsid w:val="00120720"/>
    <w:rsid w:val="0012428E"/>
    <w:rsid w:val="00124D16"/>
    <w:rsid w:val="00124D32"/>
    <w:rsid w:val="00127C16"/>
    <w:rsid w:val="00127C9A"/>
    <w:rsid w:val="00127DBC"/>
    <w:rsid w:val="001316FE"/>
    <w:rsid w:val="00132429"/>
    <w:rsid w:val="00133B94"/>
    <w:rsid w:val="001345FD"/>
    <w:rsid w:val="00134CF4"/>
    <w:rsid w:val="00135083"/>
    <w:rsid w:val="00136E4A"/>
    <w:rsid w:val="00137344"/>
    <w:rsid w:val="001373FF"/>
    <w:rsid w:val="0014062E"/>
    <w:rsid w:val="00141F75"/>
    <w:rsid w:val="001425B8"/>
    <w:rsid w:val="0014289E"/>
    <w:rsid w:val="00142D87"/>
    <w:rsid w:val="00143AF5"/>
    <w:rsid w:val="00143AF8"/>
    <w:rsid w:val="00145842"/>
    <w:rsid w:val="001460BF"/>
    <w:rsid w:val="001468AC"/>
    <w:rsid w:val="00146FC3"/>
    <w:rsid w:val="00150579"/>
    <w:rsid w:val="00150872"/>
    <w:rsid w:val="00150F5F"/>
    <w:rsid w:val="0015140E"/>
    <w:rsid w:val="001514A2"/>
    <w:rsid w:val="001516CC"/>
    <w:rsid w:val="00152E1F"/>
    <w:rsid w:val="0015382A"/>
    <w:rsid w:val="00154BBC"/>
    <w:rsid w:val="001552F0"/>
    <w:rsid w:val="0015727A"/>
    <w:rsid w:val="001619CB"/>
    <w:rsid w:val="00162A7C"/>
    <w:rsid w:val="00164C98"/>
    <w:rsid w:val="00165CDD"/>
    <w:rsid w:val="00165D1E"/>
    <w:rsid w:val="001661D3"/>
    <w:rsid w:val="001668AF"/>
    <w:rsid w:val="00166953"/>
    <w:rsid w:val="00167981"/>
    <w:rsid w:val="0017177C"/>
    <w:rsid w:val="00172597"/>
    <w:rsid w:val="001725ED"/>
    <w:rsid w:val="00172F96"/>
    <w:rsid w:val="00173344"/>
    <w:rsid w:val="00173614"/>
    <w:rsid w:val="0017434F"/>
    <w:rsid w:val="00180507"/>
    <w:rsid w:val="00181623"/>
    <w:rsid w:val="00181993"/>
    <w:rsid w:val="001836BE"/>
    <w:rsid w:val="001842EF"/>
    <w:rsid w:val="0018593B"/>
    <w:rsid w:val="00187814"/>
    <w:rsid w:val="001878EB"/>
    <w:rsid w:val="00187E7A"/>
    <w:rsid w:val="0019035F"/>
    <w:rsid w:val="001903CF"/>
    <w:rsid w:val="0019046C"/>
    <w:rsid w:val="00190794"/>
    <w:rsid w:val="00190F66"/>
    <w:rsid w:val="00191329"/>
    <w:rsid w:val="00191A65"/>
    <w:rsid w:val="00191E21"/>
    <w:rsid w:val="001943D6"/>
    <w:rsid w:val="00195306"/>
    <w:rsid w:val="00195F2C"/>
    <w:rsid w:val="00197E3D"/>
    <w:rsid w:val="001A0599"/>
    <w:rsid w:val="001A0793"/>
    <w:rsid w:val="001A0DCC"/>
    <w:rsid w:val="001A3F19"/>
    <w:rsid w:val="001A7434"/>
    <w:rsid w:val="001B0D24"/>
    <w:rsid w:val="001B1BF8"/>
    <w:rsid w:val="001B292F"/>
    <w:rsid w:val="001B4FCE"/>
    <w:rsid w:val="001C0886"/>
    <w:rsid w:val="001C2247"/>
    <w:rsid w:val="001C2DB6"/>
    <w:rsid w:val="001C3416"/>
    <w:rsid w:val="001C3BB7"/>
    <w:rsid w:val="001C72EC"/>
    <w:rsid w:val="001C7381"/>
    <w:rsid w:val="001C78E0"/>
    <w:rsid w:val="001C7CEE"/>
    <w:rsid w:val="001D0C33"/>
    <w:rsid w:val="001D202A"/>
    <w:rsid w:val="001D283F"/>
    <w:rsid w:val="001D6C7F"/>
    <w:rsid w:val="001D7450"/>
    <w:rsid w:val="001D7541"/>
    <w:rsid w:val="001E2F6E"/>
    <w:rsid w:val="001E30FB"/>
    <w:rsid w:val="001E469D"/>
    <w:rsid w:val="001E47FF"/>
    <w:rsid w:val="001E5EAD"/>
    <w:rsid w:val="001E6407"/>
    <w:rsid w:val="001E64AA"/>
    <w:rsid w:val="001E71A0"/>
    <w:rsid w:val="001E7533"/>
    <w:rsid w:val="001E7AAE"/>
    <w:rsid w:val="001F0530"/>
    <w:rsid w:val="001F0727"/>
    <w:rsid w:val="001F10FE"/>
    <w:rsid w:val="001F2899"/>
    <w:rsid w:val="001F47ED"/>
    <w:rsid w:val="001F56FE"/>
    <w:rsid w:val="001F5C19"/>
    <w:rsid w:val="001F5DE2"/>
    <w:rsid w:val="001F627B"/>
    <w:rsid w:val="001F6C97"/>
    <w:rsid w:val="001F701D"/>
    <w:rsid w:val="001F7FC9"/>
    <w:rsid w:val="002004A5"/>
    <w:rsid w:val="00200911"/>
    <w:rsid w:val="002010C2"/>
    <w:rsid w:val="00201855"/>
    <w:rsid w:val="002043E2"/>
    <w:rsid w:val="0020467F"/>
    <w:rsid w:val="002056C3"/>
    <w:rsid w:val="002056E0"/>
    <w:rsid w:val="00206BA4"/>
    <w:rsid w:val="002075AC"/>
    <w:rsid w:val="00210769"/>
    <w:rsid w:val="00211CEA"/>
    <w:rsid w:val="00212C46"/>
    <w:rsid w:val="00213357"/>
    <w:rsid w:val="00214295"/>
    <w:rsid w:val="002145E8"/>
    <w:rsid w:val="0021485B"/>
    <w:rsid w:val="00215E86"/>
    <w:rsid w:val="00216C01"/>
    <w:rsid w:val="00216C23"/>
    <w:rsid w:val="00221421"/>
    <w:rsid w:val="00222400"/>
    <w:rsid w:val="00222FB8"/>
    <w:rsid w:val="0023031E"/>
    <w:rsid w:val="00232BDE"/>
    <w:rsid w:val="00232E34"/>
    <w:rsid w:val="00233734"/>
    <w:rsid w:val="00233BA7"/>
    <w:rsid w:val="00233C8E"/>
    <w:rsid w:val="00234306"/>
    <w:rsid w:val="002358AE"/>
    <w:rsid w:val="0023671A"/>
    <w:rsid w:val="002407F3"/>
    <w:rsid w:val="00241F3F"/>
    <w:rsid w:val="00242134"/>
    <w:rsid w:val="00242923"/>
    <w:rsid w:val="00242C03"/>
    <w:rsid w:val="00244206"/>
    <w:rsid w:val="0024497C"/>
    <w:rsid w:val="002456AE"/>
    <w:rsid w:val="002459EF"/>
    <w:rsid w:val="00246208"/>
    <w:rsid w:val="00246982"/>
    <w:rsid w:val="0025067C"/>
    <w:rsid w:val="00250CB2"/>
    <w:rsid w:val="00252E9B"/>
    <w:rsid w:val="0025325F"/>
    <w:rsid w:val="00254302"/>
    <w:rsid w:val="00254316"/>
    <w:rsid w:val="002544F0"/>
    <w:rsid w:val="00255411"/>
    <w:rsid w:val="002557F0"/>
    <w:rsid w:val="00257525"/>
    <w:rsid w:val="00257DA5"/>
    <w:rsid w:val="002613FC"/>
    <w:rsid w:val="00262379"/>
    <w:rsid w:val="00262861"/>
    <w:rsid w:val="00264973"/>
    <w:rsid w:val="00264C41"/>
    <w:rsid w:val="00265F26"/>
    <w:rsid w:val="00267289"/>
    <w:rsid w:val="00267659"/>
    <w:rsid w:val="002707E5"/>
    <w:rsid w:val="00272F24"/>
    <w:rsid w:val="0027715D"/>
    <w:rsid w:val="00280321"/>
    <w:rsid w:val="00280577"/>
    <w:rsid w:val="002807EB"/>
    <w:rsid w:val="00280C2A"/>
    <w:rsid w:val="0028165E"/>
    <w:rsid w:val="00281936"/>
    <w:rsid w:val="00283196"/>
    <w:rsid w:val="00284813"/>
    <w:rsid w:val="0028484E"/>
    <w:rsid w:val="00284FC5"/>
    <w:rsid w:val="00287985"/>
    <w:rsid w:val="002910AA"/>
    <w:rsid w:val="00291C6E"/>
    <w:rsid w:val="00291E87"/>
    <w:rsid w:val="00293800"/>
    <w:rsid w:val="00293BD6"/>
    <w:rsid w:val="0029452A"/>
    <w:rsid w:val="00294693"/>
    <w:rsid w:val="00294A7D"/>
    <w:rsid w:val="00294B0B"/>
    <w:rsid w:val="00294E9B"/>
    <w:rsid w:val="0029534F"/>
    <w:rsid w:val="002962C0"/>
    <w:rsid w:val="00297219"/>
    <w:rsid w:val="002A2AE6"/>
    <w:rsid w:val="002A39A3"/>
    <w:rsid w:val="002A5D01"/>
    <w:rsid w:val="002B000F"/>
    <w:rsid w:val="002B004F"/>
    <w:rsid w:val="002B1D1B"/>
    <w:rsid w:val="002B2C5D"/>
    <w:rsid w:val="002B2E7F"/>
    <w:rsid w:val="002B43AB"/>
    <w:rsid w:val="002B4652"/>
    <w:rsid w:val="002B6305"/>
    <w:rsid w:val="002C0797"/>
    <w:rsid w:val="002C6482"/>
    <w:rsid w:val="002D091A"/>
    <w:rsid w:val="002D0C36"/>
    <w:rsid w:val="002D16EA"/>
    <w:rsid w:val="002D2C59"/>
    <w:rsid w:val="002D3311"/>
    <w:rsid w:val="002D6A58"/>
    <w:rsid w:val="002E12B9"/>
    <w:rsid w:val="002E2E79"/>
    <w:rsid w:val="002E3887"/>
    <w:rsid w:val="002E3CBA"/>
    <w:rsid w:val="002E5FFC"/>
    <w:rsid w:val="002E63D8"/>
    <w:rsid w:val="002E642D"/>
    <w:rsid w:val="002E6B77"/>
    <w:rsid w:val="002E6E73"/>
    <w:rsid w:val="002F0883"/>
    <w:rsid w:val="002F0A7D"/>
    <w:rsid w:val="002F0B2F"/>
    <w:rsid w:val="002F15E5"/>
    <w:rsid w:val="002F2061"/>
    <w:rsid w:val="002F32CD"/>
    <w:rsid w:val="002F3684"/>
    <w:rsid w:val="002F3F6F"/>
    <w:rsid w:val="002F48B8"/>
    <w:rsid w:val="002F4E0E"/>
    <w:rsid w:val="002F4F69"/>
    <w:rsid w:val="002F637F"/>
    <w:rsid w:val="002F7953"/>
    <w:rsid w:val="0030077A"/>
    <w:rsid w:val="00300841"/>
    <w:rsid w:val="003009AA"/>
    <w:rsid w:val="00300AC4"/>
    <w:rsid w:val="00301A9C"/>
    <w:rsid w:val="00301F4D"/>
    <w:rsid w:val="00302C1F"/>
    <w:rsid w:val="00303EF6"/>
    <w:rsid w:val="00304D1E"/>
    <w:rsid w:val="00310437"/>
    <w:rsid w:val="00310E6A"/>
    <w:rsid w:val="0031120A"/>
    <w:rsid w:val="003131E7"/>
    <w:rsid w:val="003138B0"/>
    <w:rsid w:val="00313B4B"/>
    <w:rsid w:val="00313F40"/>
    <w:rsid w:val="00313FB9"/>
    <w:rsid w:val="003157AC"/>
    <w:rsid w:val="003159AF"/>
    <w:rsid w:val="003166CA"/>
    <w:rsid w:val="00317005"/>
    <w:rsid w:val="003210A3"/>
    <w:rsid w:val="00321F7D"/>
    <w:rsid w:val="00321F85"/>
    <w:rsid w:val="00322099"/>
    <w:rsid w:val="00322F57"/>
    <w:rsid w:val="00326118"/>
    <w:rsid w:val="00327FE0"/>
    <w:rsid w:val="003314E3"/>
    <w:rsid w:val="00331EE2"/>
    <w:rsid w:val="00332140"/>
    <w:rsid w:val="00333B47"/>
    <w:rsid w:val="00335004"/>
    <w:rsid w:val="003355FD"/>
    <w:rsid w:val="0033653D"/>
    <w:rsid w:val="00337967"/>
    <w:rsid w:val="00337CEB"/>
    <w:rsid w:val="003406E8"/>
    <w:rsid w:val="003423C5"/>
    <w:rsid w:val="003439F5"/>
    <w:rsid w:val="00344409"/>
    <w:rsid w:val="00345144"/>
    <w:rsid w:val="003462F5"/>
    <w:rsid w:val="00346D6F"/>
    <w:rsid w:val="003474AC"/>
    <w:rsid w:val="00350647"/>
    <w:rsid w:val="00350F9F"/>
    <w:rsid w:val="003523F1"/>
    <w:rsid w:val="003534B5"/>
    <w:rsid w:val="003554F4"/>
    <w:rsid w:val="003576DC"/>
    <w:rsid w:val="00360C64"/>
    <w:rsid w:val="003612C6"/>
    <w:rsid w:val="003627DA"/>
    <w:rsid w:val="00362A43"/>
    <w:rsid w:val="0036489E"/>
    <w:rsid w:val="0036563E"/>
    <w:rsid w:val="00365E21"/>
    <w:rsid w:val="003667E0"/>
    <w:rsid w:val="00366E83"/>
    <w:rsid w:val="00366FC3"/>
    <w:rsid w:val="003708E0"/>
    <w:rsid w:val="00370914"/>
    <w:rsid w:val="00371969"/>
    <w:rsid w:val="00372851"/>
    <w:rsid w:val="00373BAD"/>
    <w:rsid w:val="00373DA6"/>
    <w:rsid w:val="003740B6"/>
    <w:rsid w:val="003740BD"/>
    <w:rsid w:val="003753A3"/>
    <w:rsid w:val="00375AFC"/>
    <w:rsid w:val="003760F2"/>
    <w:rsid w:val="0037635C"/>
    <w:rsid w:val="00377966"/>
    <w:rsid w:val="00377BDA"/>
    <w:rsid w:val="003811FD"/>
    <w:rsid w:val="00381A27"/>
    <w:rsid w:val="00381BE9"/>
    <w:rsid w:val="00382AA7"/>
    <w:rsid w:val="00383A5C"/>
    <w:rsid w:val="003842DC"/>
    <w:rsid w:val="0038449D"/>
    <w:rsid w:val="00385294"/>
    <w:rsid w:val="003862EC"/>
    <w:rsid w:val="00387AF5"/>
    <w:rsid w:val="00387D97"/>
    <w:rsid w:val="00392295"/>
    <w:rsid w:val="00392DAB"/>
    <w:rsid w:val="00396CC9"/>
    <w:rsid w:val="00396F57"/>
    <w:rsid w:val="003A09D6"/>
    <w:rsid w:val="003A1DEE"/>
    <w:rsid w:val="003A3C81"/>
    <w:rsid w:val="003A442B"/>
    <w:rsid w:val="003A4905"/>
    <w:rsid w:val="003A566A"/>
    <w:rsid w:val="003A6686"/>
    <w:rsid w:val="003A794A"/>
    <w:rsid w:val="003B4003"/>
    <w:rsid w:val="003B4A87"/>
    <w:rsid w:val="003B4E82"/>
    <w:rsid w:val="003B778F"/>
    <w:rsid w:val="003B7A97"/>
    <w:rsid w:val="003C2C61"/>
    <w:rsid w:val="003C3FE5"/>
    <w:rsid w:val="003C4477"/>
    <w:rsid w:val="003C469E"/>
    <w:rsid w:val="003C4832"/>
    <w:rsid w:val="003C48DE"/>
    <w:rsid w:val="003C5746"/>
    <w:rsid w:val="003C620A"/>
    <w:rsid w:val="003C6FE3"/>
    <w:rsid w:val="003C78C1"/>
    <w:rsid w:val="003D0129"/>
    <w:rsid w:val="003D158F"/>
    <w:rsid w:val="003D2A70"/>
    <w:rsid w:val="003D3977"/>
    <w:rsid w:val="003D3DA5"/>
    <w:rsid w:val="003D3E06"/>
    <w:rsid w:val="003D4980"/>
    <w:rsid w:val="003D5E56"/>
    <w:rsid w:val="003D5EC6"/>
    <w:rsid w:val="003D6B8C"/>
    <w:rsid w:val="003E033A"/>
    <w:rsid w:val="003E17AA"/>
    <w:rsid w:val="003E19F7"/>
    <w:rsid w:val="003E37E7"/>
    <w:rsid w:val="003E456B"/>
    <w:rsid w:val="003E4ABA"/>
    <w:rsid w:val="003E4D38"/>
    <w:rsid w:val="003E5267"/>
    <w:rsid w:val="003E5CBB"/>
    <w:rsid w:val="003E5F77"/>
    <w:rsid w:val="003E7232"/>
    <w:rsid w:val="003F02E8"/>
    <w:rsid w:val="003F2B82"/>
    <w:rsid w:val="003F2EE3"/>
    <w:rsid w:val="003F58F4"/>
    <w:rsid w:val="003F5B79"/>
    <w:rsid w:val="003F75F9"/>
    <w:rsid w:val="00401CB1"/>
    <w:rsid w:val="004022CC"/>
    <w:rsid w:val="00402ED3"/>
    <w:rsid w:val="00405956"/>
    <w:rsid w:val="00405A71"/>
    <w:rsid w:val="00405C01"/>
    <w:rsid w:val="004062BA"/>
    <w:rsid w:val="00406644"/>
    <w:rsid w:val="00406E62"/>
    <w:rsid w:val="00413495"/>
    <w:rsid w:val="00414590"/>
    <w:rsid w:val="00415012"/>
    <w:rsid w:val="0041574A"/>
    <w:rsid w:val="00420A8A"/>
    <w:rsid w:val="00421394"/>
    <w:rsid w:val="0042316B"/>
    <w:rsid w:val="00424416"/>
    <w:rsid w:val="004259B9"/>
    <w:rsid w:val="004310EE"/>
    <w:rsid w:val="0043369B"/>
    <w:rsid w:val="00433CA6"/>
    <w:rsid w:val="00433D9E"/>
    <w:rsid w:val="004352A3"/>
    <w:rsid w:val="00440339"/>
    <w:rsid w:val="00440A5D"/>
    <w:rsid w:val="004421CE"/>
    <w:rsid w:val="004427D4"/>
    <w:rsid w:val="00442E88"/>
    <w:rsid w:val="004431A5"/>
    <w:rsid w:val="00443594"/>
    <w:rsid w:val="004451F0"/>
    <w:rsid w:val="0044636C"/>
    <w:rsid w:val="00446E1A"/>
    <w:rsid w:val="0044772D"/>
    <w:rsid w:val="00447F21"/>
    <w:rsid w:val="00447FD0"/>
    <w:rsid w:val="00450402"/>
    <w:rsid w:val="004504A0"/>
    <w:rsid w:val="004514DA"/>
    <w:rsid w:val="00451BD7"/>
    <w:rsid w:val="004529FD"/>
    <w:rsid w:val="00453DD0"/>
    <w:rsid w:val="00453E1E"/>
    <w:rsid w:val="00454118"/>
    <w:rsid w:val="00455CBB"/>
    <w:rsid w:val="00457B0E"/>
    <w:rsid w:val="0046042B"/>
    <w:rsid w:val="00460941"/>
    <w:rsid w:val="0046190F"/>
    <w:rsid w:val="004621A9"/>
    <w:rsid w:val="004625F9"/>
    <w:rsid w:val="00462BD7"/>
    <w:rsid w:val="00462E3F"/>
    <w:rsid w:val="00463356"/>
    <w:rsid w:val="0046610A"/>
    <w:rsid w:val="00466179"/>
    <w:rsid w:val="00466A77"/>
    <w:rsid w:val="00467C21"/>
    <w:rsid w:val="00473020"/>
    <w:rsid w:val="00473998"/>
    <w:rsid w:val="00473F2C"/>
    <w:rsid w:val="00475B06"/>
    <w:rsid w:val="004777D1"/>
    <w:rsid w:val="00481358"/>
    <w:rsid w:val="00481768"/>
    <w:rsid w:val="0048181D"/>
    <w:rsid w:val="00482392"/>
    <w:rsid w:val="00482FD6"/>
    <w:rsid w:val="004840AA"/>
    <w:rsid w:val="00485D8A"/>
    <w:rsid w:val="004860D3"/>
    <w:rsid w:val="004866EA"/>
    <w:rsid w:val="004876DC"/>
    <w:rsid w:val="004909CB"/>
    <w:rsid w:val="00490E3A"/>
    <w:rsid w:val="00491A25"/>
    <w:rsid w:val="00492014"/>
    <w:rsid w:val="00492857"/>
    <w:rsid w:val="00492DBB"/>
    <w:rsid w:val="004931B7"/>
    <w:rsid w:val="00493D0E"/>
    <w:rsid w:val="00494D28"/>
    <w:rsid w:val="004A08B3"/>
    <w:rsid w:val="004A142B"/>
    <w:rsid w:val="004A17B7"/>
    <w:rsid w:val="004A1988"/>
    <w:rsid w:val="004A2975"/>
    <w:rsid w:val="004A44DC"/>
    <w:rsid w:val="004A5627"/>
    <w:rsid w:val="004A7230"/>
    <w:rsid w:val="004B4067"/>
    <w:rsid w:val="004B45B4"/>
    <w:rsid w:val="004B46C5"/>
    <w:rsid w:val="004B5B7F"/>
    <w:rsid w:val="004B6855"/>
    <w:rsid w:val="004B7085"/>
    <w:rsid w:val="004C0241"/>
    <w:rsid w:val="004C194B"/>
    <w:rsid w:val="004C19F3"/>
    <w:rsid w:val="004C4299"/>
    <w:rsid w:val="004C4459"/>
    <w:rsid w:val="004C5222"/>
    <w:rsid w:val="004C54FF"/>
    <w:rsid w:val="004C70DF"/>
    <w:rsid w:val="004C783F"/>
    <w:rsid w:val="004C795C"/>
    <w:rsid w:val="004D122B"/>
    <w:rsid w:val="004D147C"/>
    <w:rsid w:val="004D2EE7"/>
    <w:rsid w:val="004D3939"/>
    <w:rsid w:val="004D3C02"/>
    <w:rsid w:val="004D4199"/>
    <w:rsid w:val="004D4E6C"/>
    <w:rsid w:val="004D4EFA"/>
    <w:rsid w:val="004D5C24"/>
    <w:rsid w:val="004D6222"/>
    <w:rsid w:val="004D7024"/>
    <w:rsid w:val="004E1530"/>
    <w:rsid w:val="004E1714"/>
    <w:rsid w:val="004E3F59"/>
    <w:rsid w:val="004E5E47"/>
    <w:rsid w:val="004E6248"/>
    <w:rsid w:val="004E67A8"/>
    <w:rsid w:val="004E6F4D"/>
    <w:rsid w:val="004E74E2"/>
    <w:rsid w:val="004F11CE"/>
    <w:rsid w:val="004F1FF0"/>
    <w:rsid w:val="004F2135"/>
    <w:rsid w:val="004F2B84"/>
    <w:rsid w:val="004F2DC1"/>
    <w:rsid w:val="004F2F92"/>
    <w:rsid w:val="004F3BB1"/>
    <w:rsid w:val="004F60BD"/>
    <w:rsid w:val="004F6448"/>
    <w:rsid w:val="004F65CA"/>
    <w:rsid w:val="004F67CA"/>
    <w:rsid w:val="004F7C27"/>
    <w:rsid w:val="00500440"/>
    <w:rsid w:val="00500D8B"/>
    <w:rsid w:val="005016D1"/>
    <w:rsid w:val="00502A0E"/>
    <w:rsid w:val="00503FD8"/>
    <w:rsid w:val="0050451F"/>
    <w:rsid w:val="00504916"/>
    <w:rsid w:val="00505678"/>
    <w:rsid w:val="00505A38"/>
    <w:rsid w:val="00506FCB"/>
    <w:rsid w:val="00507329"/>
    <w:rsid w:val="0050751B"/>
    <w:rsid w:val="00510FDF"/>
    <w:rsid w:val="0051330B"/>
    <w:rsid w:val="005150A6"/>
    <w:rsid w:val="00515CBB"/>
    <w:rsid w:val="0051602D"/>
    <w:rsid w:val="00516870"/>
    <w:rsid w:val="00516D13"/>
    <w:rsid w:val="005179D5"/>
    <w:rsid w:val="00521180"/>
    <w:rsid w:val="00524A55"/>
    <w:rsid w:val="00525D0C"/>
    <w:rsid w:val="005268ED"/>
    <w:rsid w:val="00526D2D"/>
    <w:rsid w:val="00527B64"/>
    <w:rsid w:val="00530172"/>
    <w:rsid w:val="00530712"/>
    <w:rsid w:val="00530D5C"/>
    <w:rsid w:val="0053106E"/>
    <w:rsid w:val="00531E79"/>
    <w:rsid w:val="0053280F"/>
    <w:rsid w:val="0053348D"/>
    <w:rsid w:val="005339D2"/>
    <w:rsid w:val="00540D55"/>
    <w:rsid w:val="00541C8F"/>
    <w:rsid w:val="00541FEE"/>
    <w:rsid w:val="00542737"/>
    <w:rsid w:val="00542F93"/>
    <w:rsid w:val="005433FE"/>
    <w:rsid w:val="00544AA8"/>
    <w:rsid w:val="0054518F"/>
    <w:rsid w:val="005460DD"/>
    <w:rsid w:val="0054647B"/>
    <w:rsid w:val="0055008C"/>
    <w:rsid w:val="00551EBD"/>
    <w:rsid w:val="005535CD"/>
    <w:rsid w:val="0055406D"/>
    <w:rsid w:val="00554134"/>
    <w:rsid w:val="00555023"/>
    <w:rsid w:val="005556C8"/>
    <w:rsid w:val="005564B6"/>
    <w:rsid w:val="005600A1"/>
    <w:rsid w:val="005618E7"/>
    <w:rsid w:val="005618FD"/>
    <w:rsid w:val="00563115"/>
    <w:rsid w:val="005643AD"/>
    <w:rsid w:val="00565A3B"/>
    <w:rsid w:val="00567692"/>
    <w:rsid w:val="005736B6"/>
    <w:rsid w:val="005755E3"/>
    <w:rsid w:val="005776AD"/>
    <w:rsid w:val="0058013E"/>
    <w:rsid w:val="005801B5"/>
    <w:rsid w:val="0058045F"/>
    <w:rsid w:val="005814BF"/>
    <w:rsid w:val="00583B50"/>
    <w:rsid w:val="00584FEB"/>
    <w:rsid w:val="0058643E"/>
    <w:rsid w:val="00587064"/>
    <w:rsid w:val="00590432"/>
    <w:rsid w:val="00590515"/>
    <w:rsid w:val="00591BCE"/>
    <w:rsid w:val="00592E27"/>
    <w:rsid w:val="0059421E"/>
    <w:rsid w:val="005962B1"/>
    <w:rsid w:val="00596EF7"/>
    <w:rsid w:val="005A0015"/>
    <w:rsid w:val="005A0521"/>
    <w:rsid w:val="005A0BCE"/>
    <w:rsid w:val="005A1AF3"/>
    <w:rsid w:val="005A433E"/>
    <w:rsid w:val="005A4B48"/>
    <w:rsid w:val="005A6394"/>
    <w:rsid w:val="005A67B5"/>
    <w:rsid w:val="005B022F"/>
    <w:rsid w:val="005B0693"/>
    <w:rsid w:val="005B614B"/>
    <w:rsid w:val="005B6704"/>
    <w:rsid w:val="005C2026"/>
    <w:rsid w:val="005C25ED"/>
    <w:rsid w:val="005C4120"/>
    <w:rsid w:val="005C582E"/>
    <w:rsid w:val="005C68DF"/>
    <w:rsid w:val="005C6BC5"/>
    <w:rsid w:val="005D3EF5"/>
    <w:rsid w:val="005D5A95"/>
    <w:rsid w:val="005D6549"/>
    <w:rsid w:val="005D6F96"/>
    <w:rsid w:val="005D7BE7"/>
    <w:rsid w:val="005E12AE"/>
    <w:rsid w:val="005E1CBE"/>
    <w:rsid w:val="005E1CD6"/>
    <w:rsid w:val="005E269C"/>
    <w:rsid w:val="005E38EE"/>
    <w:rsid w:val="005E3AA7"/>
    <w:rsid w:val="005E4592"/>
    <w:rsid w:val="005E4B66"/>
    <w:rsid w:val="005E4DD9"/>
    <w:rsid w:val="005E6A43"/>
    <w:rsid w:val="005E774E"/>
    <w:rsid w:val="005F0D96"/>
    <w:rsid w:val="005F1F63"/>
    <w:rsid w:val="005F5205"/>
    <w:rsid w:val="005F6F75"/>
    <w:rsid w:val="006008A6"/>
    <w:rsid w:val="00601460"/>
    <w:rsid w:val="00602141"/>
    <w:rsid w:val="00602853"/>
    <w:rsid w:val="00602EE5"/>
    <w:rsid w:val="006047C7"/>
    <w:rsid w:val="00605A48"/>
    <w:rsid w:val="0060639B"/>
    <w:rsid w:val="0060697A"/>
    <w:rsid w:val="0060703B"/>
    <w:rsid w:val="006074D9"/>
    <w:rsid w:val="00607B07"/>
    <w:rsid w:val="00607CAC"/>
    <w:rsid w:val="006114A4"/>
    <w:rsid w:val="006119C2"/>
    <w:rsid w:val="0061333D"/>
    <w:rsid w:val="00613A70"/>
    <w:rsid w:val="00613AED"/>
    <w:rsid w:val="00613EF9"/>
    <w:rsid w:val="0061478E"/>
    <w:rsid w:val="0061632F"/>
    <w:rsid w:val="00616804"/>
    <w:rsid w:val="006169A5"/>
    <w:rsid w:val="00617F7F"/>
    <w:rsid w:val="0062109B"/>
    <w:rsid w:val="006216FE"/>
    <w:rsid w:val="006217B2"/>
    <w:rsid w:val="0062246D"/>
    <w:rsid w:val="006237CD"/>
    <w:rsid w:val="00624D2D"/>
    <w:rsid w:val="0062667E"/>
    <w:rsid w:val="00626843"/>
    <w:rsid w:val="00627FD2"/>
    <w:rsid w:val="00631C5F"/>
    <w:rsid w:val="006335F7"/>
    <w:rsid w:val="00634EBD"/>
    <w:rsid w:val="00636848"/>
    <w:rsid w:val="00637B7B"/>
    <w:rsid w:val="00641494"/>
    <w:rsid w:val="0064257E"/>
    <w:rsid w:val="00642D0C"/>
    <w:rsid w:val="00643D95"/>
    <w:rsid w:val="00643D9D"/>
    <w:rsid w:val="00644ADF"/>
    <w:rsid w:val="00645BEE"/>
    <w:rsid w:val="006463DD"/>
    <w:rsid w:val="006464C4"/>
    <w:rsid w:val="00650B96"/>
    <w:rsid w:val="00650F6F"/>
    <w:rsid w:val="00651307"/>
    <w:rsid w:val="00652AF2"/>
    <w:rsid w:val="0065320F"/>
    <w:rsid w:val="0065416F"/>
    <w:rsid w:val="006544C1"/>
    <w:rsid w:val="00655BB8"/>
    <w:rsid w:val="00656C2F"/>
    <w:rsid w:val="006576DF"/>
    <w:rsid w:val="006607DF"/>
    <w:rsid w:val="00661F64"/>
    <w:rsid w:val="00664F68"/>
    <w:rsid w:val="00666066"/>
    <w:rsid w:val="0066675B"/>
    <w:rsid w:val="00667240"/>
    <w:rsid w:val="00667A26"/>
    <w:rsid w:val="00667C8A"/>
    <w:rsid w:val="00670352"/>
    <w:rsid w:val="0067182A"/>
    <w:rsid w:val="006722A6"/>
    <w:rsid w:val="006735E0"/>
    <w:rsid w:val="006736B7"/>
    <w:rsid w:val="00673C8D"/>
    <w:rsid w:val="006746B6"/>
    <w:rsid w:val="00674792"/>
    <w:rsid w:val="00676279"/>
    <w:rsid w:val="00680AF9"/>
    <w:rsid w:val="006844F7"/>
    <w:rsid w:val="006857F6"/>
    <w:rsid w:val="0068588B"/>
    <w:rsid w:val="00686A96"/>
    <w:rsid w:val="006916F0"/>
    <w:rsid w:val="0069290C"/>
    <w:rsid w:val="00692E56"/>
    <w:rsid w:val="00693740"/>
    <w:rsid w:val="00693DE4"/>
    <w:rsid w:val="006957E7"/>
    <w:rsid w:val="00695ADD"/>
    <w:rsid w:val="00696BDB"/>
    <w:rsid w:val="0069724D"/>
    <w:rsid w:val="006973C5"/>
    <w:rsid w:val="006975E5"/>
    <w:rsid w:val="006977A8"/>
    <w:rsid w:val="006A107B"/>
    <w:rsid w:val="006A1A63"/>
    <w:rsid w:val="006A212F"/>
    <w:rsid w:val="006A67AD"/>
    <w:rsid w:val="006B0097"/>
    <w:rsid w:val="006B058F"/>
    <w:rsid w:val="006B16C1"/>
    <w:rsid w:val="006B17C2"/>
    <w:rsid w:val="006B2DC6"/>
    <w:rsid w:val="006B42BD"/>
    <w:rsid w:val="006B43F0"/>
    <w:rsid w:val="006B4894"/>
    <w:rsid w:val="006B52AF"/>
    <w:rsid w:val="006B6C6B"/>
    <w:rsid w:val="006B7112"/>
    <w:rsid w:val="006B739A"/>
    <w:rsid w:val="006C23C7"/>
    <w:rsid w:val="006C589F"/>
    <w:rsid w:val="006C5F7E"/>
    <w:rsid w:val="006D0395"/>
    <w:rsid w:val="006D119B"/>
    <w:rsid w:val="006D1CC7"/>
    <w:rsid w:val="006D2605"/>
    <w:rsid w:val="006D4A3D"/>
    <w:rsid w:val="006D5293"/>
    <w:rsid w:val="006D6372"/>
    <w:rsid w:val="006D69F2"/>
    <w:rsid w:val="006D6E48"/>
    <w:rsid w:val="006E0881"/>
    <w:rsid w:val="006E0B45"/>
    <w:rsid w:val="006E0D64"/>
    <w:rsid w:val="006E0E82"/>
    <w:rsid w:val="006E1824"/>
    <w:rsid w:val="006E1A4A"/>
    <w:rsid w:val="006E3576"/>
    <w:rsid w:val="006E56FD"/>
    <w:rsid w:val="006E620F"/>
    <w:rsid w:val="006E6CAB"/>
    <w:rsid w:val="006E766C"/>
    <w:rsid w:val="006E787D"/>
    <w:rsid w:val="006F01CD"/>
    <w:rsid w:val="006F1067"/>
    <w:rsid w:val="006F136B"/>
    <w:rsid w:val="006F2BDD"/>
    <w:rsid w:val="006F2F14"/>
    <w:rsid w:val="006F34C4"/>
    <w:rsid w:val="006F4AA3"/>
    <w:rsid w:val="006F6FFC"/>
    <w:rsid w:val="006F7A27"/>
    <w:rsid w:val="007009E3"/>
    <w:rsid w:val="00700A17"/>
    <w:rsid w:val="00701B30"/>
    <w:rsid w:val="007024D7"/>
    <w:rsid w:val="00702600"/>
    <w:rsid w:val="0070293A"/>
    <w:rsid w:val="007035FF"/>
    <w:rsid w:val="00706D44"/>
    <w:rsid w:val="0070739B"/>
    <w:rsid w:val="007126DD"/>
    <w:rsid w:val="00714112"/>
    <w:rsid w:val="00714D29"/>
    <w:rsid w:val="0071577E"/>
    <w:rsid w:val="007168B2"/>
    <w:rsid w:val="00720EED"/>
    <w:rsid w:val="0072264C"/>
    <w:rsid w:val="00724324"/>
    <w:rsid w:val="00724AFD"/>
    <w:rsid w:val="00725172"/>
    <w:rsid w:val="0072618E"/>
    <w:rsid w:val="00730AFF"/>
    <w:rsid w:val="00732C94"/>
    <w:rsid w:val="00734026"/>
    <w:rsid w:val="00735424"/>
    <w:rsid w:val="0073560C"/>
    <w:rsid w:val="00736604"/>
    <w:rsid w:val="007371D8"/>
    <w:rsid w:val="007418B4"/>
    <w:rsid w:val="00741F28"/>
    <w:rsid w:val="007451C6"/>
    <w:rsid w:val="00745299"/>
    <w:rsid w:val="0074579A"/>
    <w:rsid w:val="00745F38"/>
    <w:rsid w:val="00751AFA"/>
    <w:rsid w:val="00754244"/>
    <w:rsid w:val="00755711"/>
    <w:rsid w:val="00757076"/>
    <w:rsid w:val="007601AD"/>
    <w:rsid w:val="00760C5D"/>
    <w:rsid w:val="00761BC8"/>
    <w:rsid w:val="00763506"/>
    <w:rsid w:val="00763AE4"/>
    <w:rsid w:val="007703B3"/>
    <w:rsid w:val="00771831"/>
    <w:rsid w:val="00771CEC"/>
    <w:rsid w:val="00772BB4"/>
    <w:rsid w:val="007733F7"/>
    <w:rsid w:val="00775082"/>
    <w:rsid w:val="0077512E"/>
    <w:rsid w:val="0077556D"/>
    <w:rsid w:val="00777962"/>
    <w:rsid w:val="00780A08"/>
    <w:rsid w:val="00781D7E"/>
    <w:rsid w:val="007823B9"/>
    <w:rsid w:val="00784238"/>
    <w:rsid w:val="00784EF6"/>
    <w:rsid w:val="00785077"/>
    <w:rsid w:val="00785CD7"/>
    <w:rsid w:val="00786D74"/>
    <w:rsid w:val="00790296"/>
    <w:rsid w:val="007903FC"/>
    <w:rsid w:val="0079042F"/>
    <w:rsid w:val="00790F6C"/>
    <w:rsid w:val="00791271"/>
    <w:rsid w:val="00791F1D"/>
    <w:rsid w:val="007926CB"/>
    <w:rsid w:val="00793903"/>
    <w:rsid w:val="007942BB"/>
    <w:rsid w:val="007968A4"/>
    <w:rsid w:val="007A0BBB"/>
    <w:rsid w:val="007A10E7"/>
    <w:rsid w:val="007A1634"/>
    <w:rsid w:val="007A2065"/>
    <w:rsid w:val="007A2681"/>
    <w:rsid w:val="007A46A6"/>
    <w:rsid w:val="007A5141"/>
    <w:rsid w:val="007A6923"/>
    <w:rsid w:val="007B0C17"/>
    <w:rsid w:val="007B1D5C"/>
    <w:rsid w:val="007B2748"/>
    <w:rsid w:val="007B2DDC"/>
    <w:rsid w:val="007B597E"/>
    <w:rsid w:val="007C06D9"/>
    <w:rsid w:val="007C1DBA"/>
    <w:rsid w:val="007C20D0"/>
    <w:rsid w:val="007C337E"/>
    <w:rsid w:val="007C3F3E"/>
    <w:rsid w:val="007C4DE1"/>
    <w:rsid w:val="007C569A"/>
    <w:rsid w:val="007C6C20"/>
    <w:rsid w:val="007C7171"/>
    <w:rsid w:val="007C7396"/>
    <w:rsid w:val="007D22DA"/>
    <w:rsid w:val="007D45EA"/>
    <w:rsid w:val="007D59C1"/>
    <w:rsid w:val="007D59D1"/>
    <w:rsid w:val="007D6B20"/>
    <w:rsid w:val="007E0CAD"/>
    <w:rsid w:val="007E342C"/>
    <w:rsid w:val="007E343E"/>
    <w:rsid w:val="007E3C74"/>
    <w:rsid w:val="007E5DBA"/>
    <w:rsid w:val="007E630B"/>
    <w:rsid w:val="007E7BCC"/>
    <w:rsid w:val="007E7ECE"/>
    <w:rsid w:val="007F0AC6"/>
    <w:rsid w:val="007F0AED"/>
    <w:rsid w:val="007F17AB"/>
    <w:rsid w:val="007F3066"/>
    <w:rsid w:val="007F4386"/>
    <w:rsid w:val="007F45AF"/>
    <w:rsid w:val="007F4633"/>
    <w:rsid w:val="007F62B0"/>
    <w:rsid w:val="00800CF3"/>
    <w:rsid w:val="008011CA"/>
    <w:rsid w:val="00802FF5"/>
    <w:rsid w:val="008034BD"/>
    <w:rsid w:val="00803810"/>
    <w:rsid w:val="0080430A"/>
    <w:rsid w:val="008052D1"/>
    <w:rsid w:val="00805551"/>
    <w:rsid w:val="0080660F"/>
    <w:rsid w:val="00807945"/>
    <w:rsid w:val="00810CA7"/>
    <w:rsid w:val="00812CEF"/>
    <w:rsid w:val="008134D2"/>
    <w:rsid w:val="0081377E"/>
    <w:rsid w:val="008141AB"/>
    <w:rsid w:val="00814FFE"/>
    <w:rsid w:val="0081571C"/>
    <w:rsid w:val="00816A35"/>
    <w:rsid w:val="00817138"/>
    <w:rsid w:val="00817868"/>
    <w:rsid w:val="0082037A"/>
    <w:rsid w:val="00820B45"/>
    <w:rsid w:val="00821234"/>
    <w:rsid w:val="00824918"/>
    <w:rsid w:val="0082559E"/>
    <w:rsid w:val="00826477"/>
    <w:rsid w:val="00827AEA"/>
    <w:rsid w:val="008316D6"/>
    <w:rsid w:val="00832BA0"/>
    <w:rsid w:val="00833A6C"/>
    <w:rsid w:val="00834F04"/>
    <w:rsid w:val="00835432"/>
    <w:rsid w:val="00835CF3"/>
    <w:rsid w:val="008364E4"/>
    <w:rsid w:val="008371A9"/>
    <w:rsid w:val="00837272"/>
    <w:rsid w:val="00842585"/>
    <w:rsid w:val="00842900"/>
    <w:rsid w:val="00843D57"/>
    <w:rsid w:val="00843E89"/>
    <w:rsid w:val="008459E6"/>
    <w:rsid w:val="008459F3"/>
    <w:rsid w:val="00846C0B"/>
    <w:rsid w:val="00850852"/>
    <w:rsid w:val="00850A2E"/>
    <w:rsid w:val="0085139D"/>
    <w:rsid w:val="008519C5"/>
    <w:rsid w:val="00851F26"/>
    <w:rsid w:val="0085335E"/>
    <w:rsid w:val="0085596A"/>
    <w:rsid w:val="00855B49"/>
    <w:rsid w:val="00856601"/>
    <w:rsid w:val="00860751"/>
    <w:rsid w:val="00860BC3"/>
    <w:rsid w:val="00862D4F"/>
    <w:rsid w:val="00863C2B"/>
    <w:rsid w:val="00864326"/>
    <w:rsid w:val="0086525B"/>
    <w:rsid w:val="008652DA"/>
    <w:rsid w:val="008657F7"/>
    <w:rsid w:val="00865AF9"/>
    <w:rsid w:val="0086722D"/>
    <w:rsid w:val="00867B6F"/>
    <w:rsid w:val="00872C9E"/>
    <w:rsid w:val="00874389"/>
    <w:rsid w:val="00874A3C"/>
    <w:rsid w:val="00875A02"/>
    <w:rsid w:val="008810DA"/>
    <w:rsid w:val="00883439"/>
    <w:rsid w:val="00883E3D"/>
    <w:rsid w:val="00884797"/>
    <w:rsid w:val="008849FF"/>
    <w:rsid w:val="00884BA6"/>
    <w:rsid w:val="00886FBB"/>
    <w:rsid w:val="0088786E"/>
    <w:rsid w:val="0089001F"/>
    <w:rsid w:val="00890DBE"/>
    <w:rsid w:val="008920F8"/>
    <w:rsid w:val="00893DD8"/>
    <w:rsid w:val="00895379"/>
    <w:rsid w:val="008956B7"/>
    <w:rsid w:val="00895BB7"/>
    <w:rsid w:val="008963AC"/>
    <w:rsid w:val="00896582"/>
    <w:rsid w:val="0089764D"/>
    <w:rsid w:val="008977DA"/>
    <w:rsid w:val="008A075A"/>
    <w:rsid w:val="008A1448"/>
    <w:rsid w:val="008A2551"/>
    <w:rsid w:val="008A38AE"/>
    <w:rsid w:val="008A3AEA"/>
    <w:rsid w:val="008A408A"/>
    <w:rsid w:val="008A6DE5"/>
    <w:rsid w:val="008A7E2F"/>
    <w:rsid w:val="008B0C89"/>
    <w:rsid w:val="008B3C66"/>
    <w:rsid w:val="008B3D37"/>
    <w:rsid w:val="008B5269"/>
    <w:rsid w:val="008B5510"/>
    <w:rsid w:val="008B5718"/>
    <w:rsid w:val="008B7E0A"/>
    <w:rsid w:val="008C2DFC"/>
    <w:rsid w:val="008C39B4"/>
    <w:rsid w:val="008C3B64"/>
    <w:rsid w:val="008C3E13"/>
    <w:rsid w:val="008C3E22"/>
    <w:rsid w:val="008C43B6"/>
    <w:rsid w:val="008C4728"/>
    <w:rsid w:val="008C4967"/>
    <w:rsid w:val="008C49F3"/>
    <w:rsid w:val="008C4B19"/>
    <w:rsid w:val="008C6684"/>
    <w:rsid w:val="008C7E14"/>
    <w:rsid w:val="008D231E"/>
    <w:rsid w:val="008D2450"/>
    <w:rsid w:val="008D2D20"/>
    <w:rsid w:val="008D51B1"/>
    <w:rsid w:val="008D6870"/>
    <w:rsid w:val="008D7C94"/>
    <w:rsid w:val="008E1D3B"/>
    <w:rsid w:val="008E21B3"/>
    <w:rsid w:val="008E2BE5"/>
    <w:rsid w:val="008E2F20"/>
    <w:rsid w:val="008E2F21"/>
    <w:rsid w:val="008E427F"/>
    <w:rsid w:val="008E4504"/>
    <w:rsid w:val="008E6557"/>
    <w:rsid w:val="008E66D2"/>
    <w:rsid w:val="008E6CD5"/>
    <w:rsid w:val="008E7386"/>
    <w:rsid w:val="008E7CB1"/>
    <w:rsid w:val="008E7E4C"/>
    <w:rsid w:val="008F0EC9"/>
    <w:rsid w:val="008F18C6"/>
    <w:rsid w:val="008F1B30"/>
    <w:rsid w:val="008F1F1F"/>
    <w:rsid w:val="008F42CA"/>
    <w:rsid w:val="008F4544"/>
    <w:rsid w:val="008F5677"/>
    <w:rsid w:val="008F6388"/>
    <w:rsid w:val="008F7BE3"/>
    <w:rsid w:val="008F7EA9"/>
    <w:rsid w:val="0090406C"/>
    <w:rsid w:val="00905648"/>
    <w:rsid w:val="009072A2"/>
    <w:rsid w:val="00907659"/>
    <w:rsid w:val="00907685"/>
    <w:rsid w:val="00910AA4"/>
    <w:rsid w:val="009120D2"/>
    <w:rsid w:val="009120FF"/>
    <w:rsid w:val="00912A86"/>
    <w:rsid w:val="00912ADD"/>
    <w:rsid w:val="00913BEE"/>
    <w:rsid w:val="00914DD6"/>
    <w:rsid w:val="00915E9B"/>
    <w:rsid w:val="009162E2"/>
    <w:rsid w:val="009202BB"/>
    <w:rsid w:val="009207E3"/>
    <w:rsid w:val="00920AFB"/>
    <w:rsid w:val="009227F3"/>
    <w:rsid w:val="00922BD1"/>
    <w:rsid w:val="00922EAB"/>
    <w:rsid w:val="009242A6"/>
    <w:rsid w:val="00925467"/>
    <w:rsid w:val="009306F5"/>
    <w:rsid w:val="009309F3"/>
    <w:rsid w:val="00931E37"/>
    <w:rsid w:val="00931F1E"/>
    <w:rsid w:val="009322ED"/>
    <w:rsid w:val="0093273A"/>
    <w:rsid w:val="00932922"/>
    <w:rsid w:val="00933510"/>
    <w:rsid w:val="009335A5"/>
    <w:rsid w:val="00933724"/>
    <w:rsid w:val="00933EC4"/>
    <w:rsid w:val="00934A55"/>
    <w:rsid w:val="0093583B"/>
    <w:rsid w:val="00940699"/>
    <w:rsid w:val="0094111C"/>
    <w:rsid w:val="009423DE"/>
    <w:rsid w:val="00944CA8"/>
    <w:rsid w:val="00947353"/>
    <w:rsid w:val="00947A90"/>
    <w:rsid w:val="00947C81"/>
    <w:rsid w:val="00950E90"/>
    <w:rsid w:val="00952474"/>
    <w:rsid w:val="00952CCF"/>
    <w:rsid w:val="0095367A"/>
    <w:rsid w:val="00953F39"/>
    <w:rsid w:val="00953F44"/>
    <w:rsid w:val="00953FBF"/>
    <w:rsid w:val="00960028"/>
    <w:rsid w:val="00960B88"/>
    <w:rsid w:val="0096183D"/>
    <w:rsid w:val="009635C5"/>
    <w:rsid w:val="00963E0F"/>
    <w:rsid w:val="009648FA"/>
    <w:rsid w:val="00965DDA"/>
    <w:rsid w:val="00965E45"/>
    <w:rsid w:val="00966B5F"/>
    <w:rsid w:val="00970DE2"/>
    <w:rsid w:val="0097404D"/>
    <w:rsid w:val="00974824"/>
    <w:rsid w:val="009758B1"/>
    <w:rsid w:val="00975CA3"/>
    <w:rsid w:val="00977EB4"/>
    <w:rsid w:val="009806E1"/>
    <w:rsid w:val="009822CF"/>
    <w:rsid w:val="00982870"/>
    <w:rsid w:val="00982C50"/>
    <w:rsid w:val="00985287"/>
    <w:rsid w:val="009855F6"/>
    <w:rsid w:val="00985C28"/>
    <w:rsid w:val="00987189"/>
    <w:rsid w:val="009919ED"/>
    <w:rsid w:val="00992DBA"/>
    <w:rsid w:val="0099373A"/>
    <w:rsid w:val="00994249"/>
    <w:rsid w:val="009958DB"/>
    <w:rsid w:val="00995EE1"/>
    <w:rsid w:val="009A13AC"/>
    <w:rsid w:val="009A34FC"/>
    <w:rsid w:val="009A4D4F"/>
    <w:rsid w:val="009A52FA"/>
    <w:rsid w:val="009A6FFE"/>
    <w:rsid w:val="009B0429"/>
    <w:rsid w:val="009B2697"/>
    <w:rsid w:val="009B4876"/>
    <w:rsid w:val="009B4FF4"/>
    <w:rsid w:val="009B508A"/>
    <w:rsid w:val="009B5CA1"/>
    <w:rsid w:val="009B70E8"/>
    <w:rsid w:val="009C1154"/>
    <w:rsid w:val="009C2423"/>
    <w:rsid w:val="009C35DE"/>
    <w:rsid w:val="009C377A"/>
    <w:rsid w:val="009C4705"/>
    <w:rsid w:val="009C572F"/>
    <w:rsid w:val="009C785D"/>
    <w:rsid w:val="009C78E5"/>
    <w:rsid w:val="009D0DE0"/>
    <w:rsid w:val="009D0E31"/>
    <w:rsid w:val="009D2138"/>
    <w:rsid w:val="009D32F4"/>
    <w:rsid w:val="009D5CAF"/>
    <w:rsid w:val="009D6F68"/>
    <w:rsid w:val="009E1671"/>
    <w:rsid w:val="009E2B52"/>
    <w:rsid w:val="009E2DBF"/>
    <w:rsid w:val="009E2F8B"/>
    <w:rsid w:val="009E477C"/>
    <w:rsid w:val="009E5604"/>
    <w:rsid w:val="009E663B"/>
    <w:rsid w:val="009E7EA0"/>
    <w:rsid w:val="009F0A11"/>
    <w:rsid w:val="009F4C81"/>
    <w:rsid w:val="009F64EB"/>
    <w:rsid w:val="009F65BF"/>
    <w:rsid w:val="009F7887"/>
    <w:rsid w:val="00A0179D"/>
    <w:rsid w:val="00A037AF"/>
    <w:rsid w:val="00A04163"/>
    <w:rsid w:val="00A061A3"/>
    <w:rsid w:val="00A06C9F"/>
    <w:rsid w:val="00A10793"/>
    <w:rsid w:val="00A10D16"/>
    <w:rsid w:val="00A11137"/>
    <w:rsid w:val="00A126A1"/>
    <w:rsid w:val="00A129E8"/>
    <w:rsid w:val="00A1570C"/>
    <w:rsid w:val="00A15CC9"/>
    <w:rsid w:val="00A167C0"/>
    <w:rsid w:val="00A17EBC"/>
    <w:rsid w:val="00A2052A"/>
    <w:rsid w:val="00A22916"/>
    <w:rsid w:val="00A252C0"/>
    <w:rsid w:val="00A26283"/>
    <w:rsid w:val="00A2746E"/>
    <w:rsid w:val="00A27A0F"/>
    <w:rsid w:val="00A306AD"/>
    <w:rsid w:val="00A3107A"/>
    <w:rsid w:val="00A34666"/>
    <w:rsid w:val="00A36B4B"/>
    <w:rsid w:val="00A36E3E"/>
    <w:rsid w:val="00A37E41"/>
    <w:rsid w:val="00A44220"/>
    <w:rsid w:val="00A4532A"/>
    <w:rsid w:val="00A46194"/>
    <w:rsid w:val="00A50441"/>
    <w:rsid w:val="00A514FF"/>
    <w:rsid w:val="00A51D18"/>
    <w:rsid w:val="00A52757"/>
    <w:rsid w:val="00A5347F"/>
    <w:rsid w:val="00A54752"/>
    <w:rsid w:val="00A54811"/>
    <w:rsid w:val="00A55D7D"/>
    <w:rsid w:val="00A55EDD"/>
    <w:rsid w:val="00A5782F"/>
    <w:rsid w:val="00A57DDE"/>
    <w:rsid w:val="00A57F9F"/>
    <w:rsid w:val="00A60B32"/>
    <w:rsid w:val="00A610D5"/>
    <w:rsid w:val="00A628EE"/>
    <w:rsid w:val="00A63B4D"/>
    <w:rsid w:val="00A64252"/>
    <w:rsid w:val="00A65A7F"/>
    <w:rsid w:val="00A67FC9"/>
    <w:rsid w:val="00A707DC"/>
    <w:rsid w:val="00A71200"/>
    <w:rsid w:val="00A71C0B"/>
    <w:rsid w:val="00A723E5"/>
    <w:rsid w:val="00A7364B"/>
    <w:rsid w:val="00A738B4"/>
    <w:rsid w:val="00A75615"/>
    <w:rsid w:val="00A80AAB"/>
    <w:rsid w:val="00A8346C"/>
    <w:rsid w:val="00A837AD"/>
    <w:rsid w:val="00A839C8"/>
    <w:rsid w:val="00A83A70"/>
    <w:rsid w:val="00A8503C"/>
    <w:rsid w:val="00A85091"/>
    <w:rsid w:val="00A856B4"/>
    <w:rsid w:val="00A8606E"/>
    <w:rsid w:val="00A87F12"/>
    <w:rsid w:val="00A87F46"/>
    <w:rsid w:val="00A87F5A"/>
    <w:rsid w:val="00A900CB"/>
    <w:rsid w:val="00A92309"/>
    <w:rsid w:val="00A92D03"/>
    <w:rsid w:val="00A9319F"/>
    <w:rsid w:val="00A95227"/>
    <w:rsid w:val="00AA0B68"/>
    <w:rsid w:val="00AA0C8C"/>
    <w:rsid w:val="00AA1631"/>
    <w:rsid w:val="00AA1A04"/>
    <w:rsid w:val="00AA3E05"/>
    <w:rsid w:val="00AA6037"/>
    <w:rsid w:val="00AA6C1F"/>
    <w:rsid w:val="00AA756E"/>
    <w:rsid w:val="00AA7AA5"/>
    <w:rsid w:val="00AA7E5D"/>
    <w:rsid w:val="00AB2459"/>
    <w:rsid w:val="00AB2841"/>
    <w:rsid w:val="00AB3D1D"/>
    <w:rsid w:val="00AB44A1"/>
    <w:rsid w:val="00AB59B6"/>
    <w:rsid w:val="00AB738B"/>
    <w:rsid w:val="00AC1AA5"/>
    <w:rsid w:val="00AC284F"/>
    <w:rsid w:val="00AC398B"/>
    <w:rsid w:val="00AC4776"/>
    <w:rsid w:val="00AC4D13"/>
    <w:rsid w:val="00AC5906"/>
    <w:rsid w:val="00AC5EE0"/>
    <w:rsid w:val="00AC698C"/>
    <w:rsid w:val="00AC7D13"/>
    <w:rsid w:val="00AD0460"/>
    <w:rsid w:val="00AD10AF"/>
    <w:rsid w:val="00AD554E"/>
    <w:rsid w:val="00AD6013"/>
    <w:rsid w:val="00AD6161"/>
    <w:rsid w:val="00AD747C"/>
    <w:rsid w:val="00AD788A"/>
    <w:rsid w:val="00AE0194"/>
    <w:rsid w:val="00AE1D2E"/>
    <w:rsid w:val="00AE1FC0"/>
    <w:rsid w:val="00AE3B90"/>
    <w:rsid w:val="00AE7B27"/>
    <w:rsid w:val="00AE7D8E"/>
    <w:rsid w:val="00AE7E5D"/>
    <w:rsid w:val="00AF0E45"/>
    <w:rsid w:val="00AF12A8"/>
    <w:rsid w:val="00AF1A03"/>
    <w:rsid w:val="00AF358C"/>
    <w:rsid w:val="00AF6DD1"/>
    <w:rsid w:val="00AF6E4B"/>
    <w:rsid w:val="00B011E7"/>
    <w:rsid w:val="00B01D68"/>
    <w:rsid w:val="00B02001"/>
    <w:rsid w:val="00B020A9"/>
    <w:rsid w:val="00B0216B"/>
    <w:rsid w:val="00B02F1F"/>
    <w:rsid w:val="00B031C3"/>
    <w:rsid w:val="00B04C54"/>
    <w:rsid w:val="00B051B3"/>
    <w:rsid w:val="00B0632B"/>
    <w:rsid w:val="00B06C23"/>
    <w:rsid w:val="00B076FB"/>
    <w:rsid w:val="00B07AEB"/>
    <w:rsid w:val="00B07E34"/>
    <w:rsid w:val="00B12233"/>
    <w:rsid w:val="00B1232F"/>
    <w:rsid w:val="00B128C6"/>
    <w:rsid w:val="00B1617A"/>
    <w:rsid w:val="00B16E50"/>
    <w:rsid w:val="00B20525"/>
    <w:rsid w:val="00B21659"/>
    <w:rsid w:val="00B216CA"/>
    <w:rsid w:val="00B2176D"/>
    <w:rsid w:val="00B21A9B"/>
    <w:rsid w:val="00B21D1A"/>
    <w:rsid w:val="00B21F37"/>
    <w:rsid w:val="00B22A7C"/>
    <w:rsid w:val="00B23584"/>
    <w:rsid w:val="00B2492C"/>
    <w:rsid w:val="00B24FA9"/>
    <w:rsid w:val="00B2503D"/>
    <w:rsid w:val="00B261A5"/>
    <w:rsid w:val="00B268AB"/>
    <w:rsid w:val="00B26BDE"/>
    <w:rsid w:val="00B307E7"/>
    <w:rsid w:val="00B3176B"/>
    <w:rsid w:val="00B3213A"/>
    <w:rsid w:val="00B33861"/>
    <w:rsid w:val="00B34BED"/>
    <w:rsid w:val="00B3588D"/>
    <w:rsid w:val="00B35EBE"/>
    <w:rsid w:val="00B361B9"/>
    <w:rsid w:val="00B363B7"/>
    <w:rsid w:val="00B36BF6"/>
    <w:rsid w:val="00B37143"/>
    <w:rsid w:val="00B37321"/>
    <w:rsid w:val="00B37D99"/>
    <w:rsid w:val="00B40197"/>
    <w:rsid w:val="00B40A04"/>
    <w:rsid w:val="00B43185"/>
    <w:rsid w:val="00B434D9"/>
    <w:rsid w:val="00B43A09"/>
    <w:rsid w:val="00B43B7C"/>
    <w:rsid w:val="00B44374"/>
    <w:rsid w:val="00B46DFB"/>
    <w:rsid w:val="00B46FAB"/>
    <w:rsid w:val="00B47BC8"/>
    <w:rsid w:val="00B47F1F"/>
    <w:rsid w:val="00B507B5"/>
    <w:rsid w:val="00B5200D"/>
    <w:rsid w:val="00B53465"/>
    <w:rsid w:val="00B53621"/>
    <w:rsid w:val="00B54490"/>
    <w:rsid w:val="00B56651"/>
    <w:rsid w:val="00B56760"/>
    <w:rsid w:val="00B5747C"/>
    <w:rsid w:val="00B575F2"/>
    <w:rsid w:val="00B57CCE"/>
    <w:rsid w:val="00B57F48"/>
    <w:rsid w:val="00B60AAC"/>
    <w:rsid w:val="00B60D7A"/>
    <w:rsid w:val="00B64126"/>
    <w:rsid w:val="00B6442F"/>
    <w:rsid w:val="00B64D21"/>
    <w:rsid w:val="00B67B7D"/>
    <w:rsid w:val="00B7084D"/>
    <w:rsid w:val="00B71226"/>
    <w:rsid w:val="00B7163B"/>
    <w:rsid w:val="00B719F8"/>
    <w:rsid w:val="00B71AC2"/>
    <w:rsid w:val="00B71CC4"/>
    <w:rsid w:val="00B735E2"/>
    <w:rsid w:val="00B747DE"/>
    <w:rsid w:val="00B757D1"/>
    <w:rsid w:val="00B75B5C"/>
    <w:rsid w:val="00B75F3E"/>
    <w:rsid w:val="00B77284"/>
    <w:rsid w:val="00B80CCB"/>
    <w:rsid w:val="00B80F9A"/>
    <w:rsid w:val="00B81EA3"/>
    <w:rsid w:val="00B845B3"/>
    <w:rsid w:val="00B869B1"/>
    <w:rsid w:val="00B8721C"/>
    <w:rsid w:val="00B872AB"/>
    <w:rsid w:val="00B872CD"/>
    <w:rsid w:val="00B8778C"/>
    <w:rsid w:val="00B877FD"/>
    <w:rsid w:val="00B91DE3"/>
    <w:rsid w:val="00B923B3"/>
    <w:rsid w:val="00B924F4"/>
    <w:rsid w:val="00B92DB7"/>
    <w:rsid w:val="00B94449"/>
    <w:rsid w:val="00B94A0F"/>
    <w:rsid w:val="00B95046"/>
    <w:rsid w:val="00B95693"/>
    <w:rsid w:val="00B95778"/>
    <w:rsid w:val="00B97579"/>
    <w:rsid w:val="00BA0086"/>
    <w:rsid w:val="00BA1040"/>
    <w:rsid w:val="00BA1604"/>
    <w:rsid w:val="00BA5817"/>
    <w:rsid w:val="00BA6031"/>
    <w:rsid w:val="00BA73C5"/>
    <w:rsid w:val="00BB05AF"/>
    <w:rsid w:val="00BB10F3"/>
    <w:rsid w:val="00BB20B8"/>
    <w:rsid w:val="00BB20DF"/>
    <w:rsid w:val="00BB3A02"/>
    <w:rsid w:val="00BB3BE6"/>
    <w:rsid w:val="00BB5039"/>
    <w:rsid w:val="00BB564F"/>
    <w:rsid w:val="00BB5D29"/>
    <w:rsid w:val="00BB6736"/>
    <w:rsid w:val="00BB7884"/>
    <w:rsid w:val="00BB7954"/>
    <w:rsid w:val="00BC01A6"/>
    <w:rsid w:val="00BC0744"/>
    <w:rsid w:val="00BC1AB9"/>
    <w:rsid w:val="00BC2C85"/>
    <w:rsid w:val="00BC3762"/>
    <w:rsid w:val="00BC525B"/>
    <w:rsid w:val="00BC5E39"/>
    <w:rsid w:val="00BC7CF3"/>
    <w:rsid w:val="00BD11C6"/>
    <w:rsid w:val="00BD124C"/>
    <w:rsid w:val="00BD2940"/>
    <w:rsid w:val="00BD2E84"/>
    <w:rsid w:val="00BD369B"/>
    <w:rsid w:val="00BD41BF"/>
    <w:rsid w:val="00BD446F"/>
    <w:rsid w:val="00BD478A"/>
    <w:rsid w:val="00BD4AA2"/>
    <w:rsid w:val="00BD743D"/>
    <w:rsid w:val="00BE0730"/>
    <w:rsid w:val="00BE1D5E"/>
    <w:rsid w:val="00BE2C78"/>
    <w:rsid w:val="00BE3713"/>
    <w:rsid w:val="00BE37CC"/>
    <w:rsid w:val="00BE3916"/>
    <w:rsid w:val="00BE6032"/>
    <w:rsid w:val="00BE623B"/>
    <w:rsid w:val="00BE71FD"/>
    <w:rsid w:val="00BE7409"/>
    <w:rsid w:val="00BE7B0D"/>
    <w:rsid w:val="00BE7BE4"/>
    <w:rsid w:val="00BF0831"/>
    <w:rsid w:val="00BF0882"/>
    <w:rsid w:val="00BF22BE"/>
    <w:rsid w:val="00BF47A7"/>
    <w:rsid w:val="00BF5B88"/>
    <w:rsid w:val="00BF6989"/>
    <w:rsid w:val="00BF7094"/>
    <w:rsid w:val="00BF7569"/>
    <w:rsid w:val="00C00467"/>
    <w:rsid w:val="00C007B9"/>
    <w:rsid w:val="00C036A0"/>
    <w:rsid w:val="00C03888"/>
    <w:rsid w:val="00C0469A"/>
    <w:rsid w:val="00C047DC"/>
    <w:rsid w:val="00C07AB7"/>
    <w:rsid w:val="00C07B8D"/>
    <w:rsid w:val="00C10C23"/>
    <w:rsid w:val="00C1311F"/>
    <w:rsid w:val="00C15E82"/>
    <w:rsid w:val="00C1673C"/>
    <w:rsid w:val="00C16B1F"/>
    <w:rsid w:val="00C1780A"/>
    <w:rsid w:val="00C178E8"/>
    <w:rsid w:val="00C23565"/>
    <w:rsid w:val="00C24AC4"/>
    <w:rsid w:val="00C262AB"/>
    <w:rsid w:val="00C27B43"/>
    <w:rsid w:val="00C32349"/>
    <w:rsid w:val="00C33496"/>
    <w:rsid w:val="00C33AE1"/>
    <w:rsid w:val="00C342DF"/>
    <w:rsid w:val="00C34B54"/>
    <w:rsid w:val="00C35AB2"/>
    <w:rsid w:val="00C35B82"/>
    <w:rsid w:val="00C410DE"/>
    <w:rsid w:val="00C41715"/>
    <w:rsid w:val="00C42A59"/>
    <w:rsid w:val="00C43DCE"/>
    <w:rsid w:val="00C44441"/>
    <w:rsid w:val="00C4475D"/>
    <w:rsid w:val="00C44DF0"/>
    <w:rsid w:val="00C453FC"/>
    <w:rsid w:val="00C458AE"/>
    <w:rsid w:val="00C46B78"/>
    <w:rsid w:val="00C46E18"/>
    <w:rsid w:val="00C47C90"/>
    <w:rsid w:val="00C47E7C"/>
    <w:rsid w:val="00C5096C"/>
    <w:rsid w:val="00C51503"/>
    <w:rsid w:val="00C51FAB"/>
    <w:rsid w:val="00C5297B"/>
    <w:rsid w:val="00C531D5"/>
    <w:rsid w:val="00C5338D"/>
    <w:rsid w:val="00C53451"/>
    <w:rsid w:val="00C53BE1"/>
    <w:rsid w:val="00C56DB7"/>
    <w:rsid w:val="00C5724C"/>
    <w:rsid w:val="00C577F8"/>
    <w:rsid w:val="00C60BE7"/>
    <w:rsid w:val="00C6157C"/>
    <w:rsid w:val="00C6250C"/>
    <w:rsid w:val="00C62E73"/>
    <w:rsid w:val="00C63868"/>
    <w:rsid w:val="00C64C1D"/>
    <w:rsid w:val="00C6632D"/>
    <w:rsid w:val="00C67701"/>
    <w:rsid w:val="00C67D4B"/>
    <w:rsid w:val="00C729CD"/>
    <w:rsid w:val="00C73DD3"/>
    <w:rsid w:val="00C740BC"/>
    <w:rsid w:val="00C74F48"/>
    <w:rsid w:val="00C81733"/>
    <w:rsid w:val="00C85295"/>
    <w:rsid w:val="00C85A32"/>
    <w:rsid w:val="00C87172"/>
    <w:rsid w:val="00C875F8"/>
    <w:rsid w:val="00C901B7"/>
    <w:rsid w:val="00C901BB"/>
    <w:rsid w:val="00C9282E"/>
    <w:rsid w:val="00C92FF8"/>
    <w:rsid w:val="00C94785"/>
    <w:rsid w:val="00C96600"/>
    <w:rsid w:val="00C97D24"/>
    <w:rsid w:val="00CA121F"/>
    <w:rsid w:val="00CA1869"/>
    <w:rsid w:val="00CA1F02"/>
    <w:rsid w:val="00CA2A38"/>
    <w:rsid w:val="00CA2A84"/>
    <w:rsid w:val="00CA2D84"/>
    <w:rsid w:val="00CA2E88"/>
    <w:rsid w:val="00CA32E5"/>
    <w:rsid w:val="00CA40E5"/>
    <w:rsid w:val="00CA68FF"/>
    <w:rsid w:val="00CA6D9B"/>
    <w:rsid w:val="00CB0967"/>
    <w:rsid w:val="00CB16D5"/>
    <w:rsid w:val="00CB1F5C"/>
    <w:rsid w:val="00CB33EE"/>
    <w:rsid w:val="00CB360E"/>
    <w:rsid w:val="00CB3638"/>
    <w:rsid w:val="00CB3FEE"/>
    <w:rsid w:val="00CB41A3"/>
    <w:rsid w:val="00CB4CEC"/>
    <w:rsid w:val="00CB54F2"/>
    <w:rsid w:val="00CB6B3F"/>
    <w:rsid w:val="00CB7198"/>
    <w:rsid w:val="00CB7260"/>
    <w:rsid w:val="00CC02AC"/>
    <w:rsid w:val="00CC529B"/>
    <w:rsid w:val="00CC57BC"/>
    <w:rsid w:val="00CC5F27"/>
    <w:rsid w:val="00CC78AC"/>
    <w:rsid w:val="00CD0FC5"/>
    <w:rsid w:val="00CD1944"/>
    <w:rsid w:val="00CD2D91"/>
    <w:rsid w:val="00CD2F20"/>
    <w:rsid w:val="00CD40E9"/>
    <w:rsid w:val="00CD62CD"/>
    <w:rsid w:val="00CE01A6"/>
    <w:rsid w:val="00CE01F0"/>
    <w:rsid w:val="00CE17CD"/>
    <w:rsid w:val="00CE1F16"/>
    <w:rsid w:val="00CE2C5A"/>
    <w:rsid w:val="00CE341D"/>
    <w:rsid w:val="00CE3788"/>
    <w:rsid w:val="00CE46E2"/>
    <w:rsid w:val="00CE64F0"/>
    <w:rsid w:val="00CE671F"/>
    <w:rsid w:val="00CE6E43"/>
    <w:rsid w:val="00CE7A2B"/>
    <w:rsid w:val="00CE7B7D"/>
    <w:rsid w:val="00CF00FF"/>
    <w:rsid w:val="00CF2925"/>
    <w:rsid w:val="00CF2E8F"/>
    <w:rsid w:val="00CF7431"/>
    <w:rsid w:val="00CF7B71"/>
    <w:rsid w:val="00CF7D6F"/>
    <w:rsid w:val="00D0025D"/>
    <w:rsid w:val="00D0099E"/>
    <w:rsid w:val="00D011FC"/>
    <w:rsid w:val="00D01DB3"/>
    <w:rsid w:val="00D02170"/>
    <w:rsid w:val="00D0305D"/>
    <w:rsid w:val="00D047D2"/>
    <w:rsid w:val="00D05A4F"/>
    <w:rsid w:val="00D06B9A"/>
    <w:rsid w:val="00D07C28"/>
    <w:rsid w:val="00D07C93"/>
    <w:rsid w:val="00D10621"/>
    <w:rsid w:val="00D14698"/>
    <w:rsid w:val="00D1508C"/>
    <w:rsid w:val="00D16231"/>
    <w:rsid w:val="00D2043B"/>
    <w:rsid w:val="00D21453"/>
    <w:rsid w:val="00D224B2"/>
    <w:rsid w:val="00D2282B"/>
    <w:rsid w:val="00D22FE5"/>
    <w:rsid w:val="00D24431"/>
    <w:rsid w:val="00D2727F"/>
    <w:rsid w:val="00D273FF"/>
    <w:rsid w:val="00D3187B"/>
    <w:rsid w:val="00D3265A"/>
    <w:rsid w:val="00D34A47"/>
    <w:rsid w:val="00D3546C"/>
    <w:rsid w:val="00D35BD6"/>
    <w:rsid w:val="00D362BD"/>
    <w:rsid w:val="00D37422"/>
    <w:rsid w:val="00D407A6"/>
    <w:rsid w:val="00D41A42"/>
    <w:rsid w:val="00D41C68"/>
    <w:rsid w:val="00D42221"/>
    <w:rsid w:val="00D446AC"/>
    <w:rsid w:val="00D46E82"/>
    <w:rsid w:val="00D477B1"/>
    <w:rsid w:val="00D4791E"/>
    <w:rsid w:val="00D53771"/>
    <w:rsid w:val="00D53F26"/>
    <w:rsid w:val="00D541E7"/>
    <w:rsid w:val="00D549D6"/>
    <w:rsid w:val="00D55C60"/>
    <w:rsid w:val="00D5625B"/>
    <w:rsid w:val="00D56AC4"/>
    <w:rsid w:val="00D62C2D"/>
    <w:rsid w:val="00D637BD"/>
    <w:rsid w:val="00D64B85"/>
    <w:rsid w:val="00D657F0"/>
    <w:rsid w:val="00D66271"/>
    <w:rsid w:val="00D66936"/>
    <w:rsid w:val="00D66A61"/>
    <w:rsid w:val="00D70D51"/>
    <w:rsid w:val="00D7191C"/>
    <w:rsid w:val="00D7257A"/>
    <w:rsid w:val="00D7318C"/>
    <w:rsid w:val="00D752AA"/>
    <w:rsid w:val="00D753C8"/>
    <w:rsid w:val="00D754AB"/>
    <w:rsid w:val="00D76F37"/>
    <w:rsid w:val="00D7731B"/>
    <w:rsid w:val="00D7768D"/>
    <w:rsid w:val="00D77A90"/>
    <w:rsid w:val="00D800DE"/>
    <w:rsid w:val="00D8065C"/>
    <w:rsid w:val="00D80EE9"/>
    <w:rsid w:val="00D813BE"/>
    <w:rsid w:val="00D815B1"/>
    <w:rsid w:val="00D81F31"/>
    <w:rsid w:val="00D8258A"/>
    <w:rsid w:val="00D8396B"/>
    <w:rsid w:val="00D83E04"/>
    <w:rsid w:val="00D83EAF"/>
    <w:rsid w:val="00D87FF0"/>
    <w:rsid w:val="00D92AB8"/>
    <w:rsid w:val="00D9369F"/>
    <w:rsid w:val="00D93F71"/>
    <w:rsid w:val="00D93F9E"/>
    <w:rsid w:val="00D95426"/>
    <w:rsid w:val="00DA0245"/>
    <w:rsid w:val="00DA2572"/>
    <w:rsid w:val="00DA33E4"/>
    <w:rsid w:val="00DA445D"/>
    <w:rsid w:val="00DA4C22"/>
    <w:rsid w:val="00DA51AE"/>
    <w:rsid w:val="00DA55E2"/>
    <w:rsid w:val="00DA62AA"/>
    <w:rsid w:val="00DB16D5"/>
    <w:rsid w:val="00DB19B8"/>
    <w:rsid w:val="00DB1FB9"/>
    <w:rsid w:val="00DB21C3"/>
    <w:rsid w:val="00DB3050"/>
    <w:rsid w:val="00DB34F8"/>
    <w:rsid w:val="00DB4735"/>
    <w:rsid w:val="00DB672A"/>
    <w:rsid w:val="00DB6A3A"/>
    <w:rsid w:val="00DC0207"/>
    <w:rsid w:val="00DC0BAA"/>
    <w:rsid w:val="00DC0E9B"/>
    <w:rsid w:val="00DC130B"/>
    <w:rsid w:val="00DC2BE2"/>
    <w:rsid w:val="00DC2D68"/>
    <w:rsid w:val="00DC3182"/>
    <w:rsid w:val="00DC331A"/>
    <w:rsid w:val="00DC5601"/>
    <w:rsid w:val="00DC60B5"/>
    <w:rsid w:val="00DD0319"/>
    <w:rsid w:val="00DD1871"/>
    <w:rsid w:val="00DD1C81"/>
    <w:rsid w:val="00DD20BC"/>
    <w:rsid w:val="00DD372D"/>
    <w:rsid w:val="00DD4192"/>
    <w:rsid w:val="00DD473C"/>
    <w:rsid w:val="00DD529B"/>
    <w:rsid w:val="00DD6F23"/>
    <w:rsid w:val="00DD70CD"/>
    <w:rsid w:val="00DE06A3"/>
    <w:rsid w:val="00DE10B8"/>
    <w:rsid w:val="00DE278C"/>
    <w:rsid w:val="00DE29C4"/>
    <w:rsid w:val="00DE2DBB"/>
    <w:rsid w:val="00DE3086"/>
    <w:rsid w:val="00DE41F1"/>
    <w:rsid w:val="00DE4676"/>
    <w:rsid w:val="00DE51AD"/>
    <w:rsid w:val="00DE547A"/>
    <w:rsid w:val="00DE5616"/>
    <w:rsid w:val="00DE5DBE"/>
    <w:rsid w:val="00DE65DC"/>
    <w:rsid w:val="00DE6EFF"/>
    <w:rsid w:val="00DF1867"/>
    <w:rsid w:val="00DF1FD2"/>
    <w:rsid w:val="00DF2D41"/>
    <w:rsid w:val="00DF2DB2"/>
    <w:rsid w:val="00DF37B9"/>
    <w:rsid w:val="00DF4F87"/>
    <w:rsid w:val="00DF5632"/>
    <w:rsid w:val="00DF5F64"/>
    <w:rsid w:val="00DF6BDB"/>
    <w:rsid w:val="00DF6E60"/>
    <w:rsid w:val="00E002DD"/>
    <w:rsid w:val="00E00687"/>
    <w:rsid w:val="00E01190"/>
    <w:rsid w:val="00E015A6"/>
    <w:rsid w:val="00E028D7"/>
    <w:rsid w:val="00E031E3"/>
    <w:rsid w:val="00E039B3"/>
    <w:rsid w:val="00E044B2"/>
    <w:rsid w:val="00E055A4"/>
    <w:rsid w:val="00E055E5"/>
    <w:rsid w:val="00E06C63"/>
    <w:rsid w:val="00E07082"/>
    <w:rsid w:val="00E07F05"/>
    <w:rsid w:val="00E1190F"/>
    <w:rsid w:val="00E12B63"/>
    <w:rsid w:val="00E1343F"/>
    <w:rsid w:val="00E13DC3"/>
    <w:rsid w:val="00E15FC1"/>
    <w:rsid w:val="00E17CBD"/>
    <w:rsid w:val="00E2022B"/>
    <w:rsid w:val="00E21177"/>
    <w:rsid w:val="00E225AE"/>
    <w:rsid w:val="00E225EF"/>
    <w:rsid w:val="00E2351D"/>
    <w:rsid w:val="00E25A15"/>
    <w:rsid w:val="00E25D46"/>
    <w:rsid w:val="00E27372"/>
    <w:rsid w:val="00E27598"/>
    <w:rsid w:val="00E311E1"/>
    <w:rsid w:val="00E31361"/>
    <w:rsid w:val="00E325BB"/>
    <w:rsid w:val="00E33986"/>
    <w:rsid w:val="00E34AE2"/>
    <w:rsid w:val="00E34B3E"/>
    <w:rsid w:val="00E36278"/>
    <w:rsid w:val="00E36371"/>
    <w:rsid w:val="00E37B80"/>
    <w:rsid w:val="00E40F88"/>
    <w:rsid w:val="00E42272"/>
    <w:rsid w:val="00E43FB3"/>
    <w:rsid w:val="00E443E1"/>
    <w:rsid w:val="00E44CB8"/>
    <w:rsid w:val="00E453FF"/>
    <w:rsid w:val="00E47602"/>
    <w:rsid w:val="00E50330"/>
    <w:rsid w:val="00E51027"/>
    <w:rsid w:val="00E51B24"/>
    <w:rsid w:val="00E51C9F"/>
    <w:rsid w:val="00E522BB"/>
    <w:rsid w:val="00E52CF9"/>
    <w:rsid w:val="00E5443F"/>
    <w:rsid w:val="00E56BFF"/>
    <w:rsid w:val="00E573AE"/>
    <w:rsid w:val="00E578E1"/>
    <w:rsid w:val="00E5791E"/>
    <w:rsid w:val="00E605E5"/>
    <w:rsid w:val="00E60978"/>
    <w:rsid w:val="00E61E9B"/>
    <w:rsid w:val="00E62BD7"/>
    <w:rsid w:val="00E6437B"/>
    <w:rsid w:val="00E654FE"/>
    <w:rsid w:val="00E702A8"/>
    <w:rsid w:val="00E74377"/>
    <w:rsid w:val="00E752D4"/>
    <w:rsid w:val="00E8183C"/>
    <w:rsid w:val="00E818C5"/>
    <w:rsid w:val="00E83523"/>
    <w:rsid w:val="00E84038"/>
    <w:rsid w:val="00E84C98"/>
    <w:rsid w:val="00E8518E"/>
    <w:rsid w:val="00E85731"/>
    <w:rsid w:val="00E86131"/>
    <w:rsid w:val="00E90177"/>
    <w:rsid w:val="00E930B1"/>
    <w:rsid w:val="00E94DF5"/>
    <w:rsid w:val="00E95B0B"/>
    <w:rsid w:val="00E97002"/>
    <w:rsid w:val="00E97A3F"/>
    <w:rsid w:val="00EA0475"/>
    <w:rsid w:val="00EA0623"/>
    <w:rsid w:val="00EA0C42"/>
    <w:rsid w:val="00EA1002"/>
    <w:rsid w:val="00EA346C"/>
    <w:rsid w:val="00EA589C"/>
    <w:rsid w:val="00EA6A76"/>
    <w:rsid w:val="00EA7312"/>
    <w:rsid w:val="00EA73EE"/>
    <w:rsid w:val="00EA74CE"/>
    <w:rsid w:val="00EA7ACB"/>
    <w:rsid w:val="00EB0287"/>
    <w:rsid w:val="00EB26C6"/>
    <w:rsid w:val="00EB2BA5"/>
    <w:rsid w:val="00EB3E47"/>
    <w:rsid w:val="00EB685B"/>
    <w:rsid w:val="00EB7C0F"/>
    <w:rsid w:val="00EC0993"/>
    <w:rsid w:val="00EC0B9B"/>
    <w:rsid w:val="00EC12D7"/>
    <w:rsid w:val="00EC1F97"/>
    <w:rsid w:val="00EC35BF"/>
    <w:rsid w:val="00EC6535"/>
    <w:rsid w:val="00EC6E89"/>
    <w:rsid w:val="00ED144F"/>
    <w:rsid w:val="00ED17F4"/>
    <w:rsid w:val="00ED1CBA"/>
    <w:rsid w:val="00ED22FF"/>
    <w:rsid w:val="00ED3D5E"/>
    <w:rsid w:val="00ED5713"/>
    <w:rsid w:val="00ED60AB"/>
    <w:rsid w:val="00ED62F8"/>
    <w:rsid w:val="00ED69A7"/>
    <w:rsid w:val="00ED6E84"/>
    <w:rsid w:val="00ED6FA2"/>
    <w:rsid w:val="00ED74CF"/>
    <w:rsid w:val="00ED7F27"/>
    <w:rsid w:val="00ED7F97"/>
    <w:rsid w:val="00EE0145"/>
    <w:rsid w:val="00EE046C"/>
    <w:rsid w:val="00EE053D"/>
    <w:rsid w:val="00EE0744"/>
    <w:rsid w:val="00EE0F38"/>
    <w:rsid w:val="00EE2678"/>
    <w:rsid w:val="00EE3EA4"/>
    <w:rsid w:val="00EE6702"/>
    <w:rsid w:val="00EE75EE"/>
    <w:rsid w:val="00EF087E"/>
    <w:rsid w:val="00EF1A6D"/>
    <w:rsid w:val="00EF23E7"/>
    <w:rsid w:val="00EF2A64"/>
    <w:rsid w:val="00EF4764"/>
    <w:rsid w:val="00EF6860"/>
    <w:rsid w:val="00EF72B4"/>
    <w:rsid w:val="00F0065C"/>
    <w:rsid w:val="00F0227F"/>
    <w:rsid w:val="00F0259A"/>
    <w:rsid w:val="00F03A4E"/>
    <w:rsid w:val="00F03EC0"/>
    <w:rsid w:val="00F064E5"/>
    <w:rsid w:val="00F06C8D"/>
    <w:rsid w:val="00F07A23"/>
    <w:rsid w:val="00F10492"/>
    <w:rsid w:val="00F1115D"/>
    <w:rsid w:val="00F117AF"/>
    <w:rsid w:val="00F124ED"/>
    <w:rsid w:val="00F14CDA"/>
    <w:rsid w:val="00F15C2E"/>
    <w:rsid w:val="00F16ABA"/>
    <w:rsid w:val="00F16C33"/>
    <w:rsid w:val="00F21F76"/>
    <w:rsid w:val="00F235F1"/>
    <w:rsid w:val="00F25EDA"/>
    <w:rsid w:val="00F260D0"/>
    <w:rsid w:val="00F266A7"/>
    <w:rsid w:val="00F27417"/>
    <w:rsid w:val="00F27859"/>
    <w:rsid w:val="00F27EC9"/>
    <w:rsid w:val="00F302FB"/>
    <w:rsid w:val="00F311AD"/>
    <w:rsid w:val="00F32F7B"/>
    <w:rsid w:val="00F336F1"/>
    <w:rsid w:val="00F35FB9"/>
    <w:rsid w:val="00F3632A"/>
    <w:rsid w:val="00F370B5"/>
    <w:rsid w:val="00F37872"/>
    <w:rsid w:val="00F40C84"/>
    <w:rsid w:val="00F41DAB"/>
    <w:rsid w:val="00F42960"/>
    <w:rsid w:val="00F42BBF"/>
    <w:rsid w:val="00F43BB4"/>
    <w:rsid w:val="00F43D1A"/>
    <w:rsid w:val="00F43FC7"/>
    <w:rsid w:val="00F44E21"/>
    <w:rsid w:val="00F45FAB"/>
    <w:rsid w:val="00F47E56"/>
    <w:rsid w:val="00F52308"/>
    <w:rsid w:val="00F52B97"/>
    <w:rsid w:val="00F55FB2"/>
    <w:rsid w:val="00F57571"/>
    <w:rsid w:val="00F57795"/>
    <w:rsid w:val="00F61A14"/>
    <w:rsid w:val="00F6212B"/>
    <w:rsid w:val="00F633B8"/>
    <w:rsid w:val="00F65702"/>
    <w:rsid w:val="00F65FD9"/>
    <w:rsid w:val="00F65FEF"/>
    <w:rsid w:val="00F6633A"/>
    <w:rsid w:val="00F663C8"/>
    <w:rsid w:val="00F72805"/>
    <w:rsid w:val="00F7315F"/>
    <w:rsid w:val="00F73CBA"/>
    <w:rsid w:val="00F7467F"/>
    <w:rsid w:val="00F746B5"/>
    <w:rsid w:val="00F74BFF"/>
    <w:rsid w:val="00F7618C"/>
    <w:rsid w:val="00F76F05"/>
    <w:rsid w:val="00F7782B"/>
    <w:rsid w:val="00F80E80"/>
    <w:rsid w:val="00F828A7"/>
    <w:rsid w:val="00F841EF"/>
    <w:rsid w:val="00F848F2"/>
    <w:rsid w:val="00F84F01"/>
    <w:rsid w:val="00F85295"/>
    <w:rsid w:val="00F90C6E"/>
    <w:rsid w:val="00F90F97"/>
    <w:rsid w:val="00F91F18"/>
    <w:rsid w:val="00F92731"/>
    <w:rsid w:val="00F92E76"/>
    <w:rsid w:val="00F94249"/>
    <w:rsid w:val="00F943CD"/>
    <w:rsid w:val="00F97298"/>
    <w:rsid w:val="00FA0235"/>
    <w:rsid w:val="00FA0CBF"/>
    <w:rsid w:val="00FA0DE6"/>
    <w:rsid w:val="00FA1AD2"/>
    <w:rsid w:val="00FA1C66"/>
    <w:rsid w:val="00FA1DEE"/>
    <w:rsid w:val="00FA229A"/>
    <w:rsid w:val="00FA3426"/>
    <w:rsid w:val="00FA3996"/>
    <w:rsid w:val="00FA4347"/>
    <w:rsid w:val="00FA4689"/>
    <w:rsid w:val="00FA5E53"/>
    <w:rsid w:val="00FA7770"/>
    <w:rsid w:val="00FB23F8"/>
    <w:rsid w:val="00FB312D"/>
    <w:rsid w:val="00FB4347"/>
    <w:rsid w:val="00FB5673"/>
    <w:rsid w:val="00FB7164"/>
    <w:rsid w:val="00FB78F8"/>
    <w:rsid w:val="00FC0C81"/>
    <w:rsid w:val="00FC135A"/>
    <w:rsid w:val="00FC21B2"/>
    <w:rsid w:val="00FC535B"/>
    <w:rsid w:val="00FC6917"/>
    <w:rsid w:val="00FC6DA5"/>
    <w:rsid w:val="00FD1595"/>
    <w:rsid w:val="00FD26CC"/>
    <w:rsid w:val="00FD2C36"/>
    <w:rsid w:val="00FD3389"/>
    <w:rsid w:val="00FD5D47"/>
    <w:rsid w:val="00FD5F29"/>
    <w:rsid w:val="00FD7093"/>
    <w:rsid w:val="00FE0095"/>
    <w:rsid w:val="00FE12FB"/>
    <w:rsid w:val="00FE1F29"/>
    <w:rsid w:val="00FE1F6A"/>
    <w:rsid w:val="00FE283A"/>
    <w:rsid w:val="00FE4106"/>
    <w:rsid w:val="00FE5EB9"/>
    <w:rsid w:val="00FE61FF"/>
    <w:rsid w:val="00FE6830"/>
    <w:rsid w:val="00FE717F"/>
    <w:rsid w:val="00FE7D0F"/>
    <w:rsid w:val="00FF0125"/>
    <w:rsid w:val="00FF1072"/>
    <w:rsid w:val="00FF111E"/>
    <w:rsid w:val="00FF29B8"/>
    <w:rsid w:val="00FF30F0"/>
    <w:rsid w:val="00FF3518"/>
    <w:rsid w:val="00FF505F"/>
    <w:rsid w:val="00FF5571"/>
    <w:rsid w:val="00FF6D21"/>
    <w:rsid w:val="00FF7D55"/>
    <w:rsid w:val="020E3CE5"/>
    <w:rsid w:val="034335C3"/>
    <w:rsid w:val="03546F08"/>
    <w:rsid w:val="03E28909"/>
    <w:rsid w:val="0431EB99"/>
    <w:rsid w:val="0735A905"/>
    <w:rsid w:val="078E9D52"/>
    <w:rsid w:val="0B6166C9"/>
    <w:rsid w:val="0F696A1D"/>
    <w:rsid w:val="0FD129F5"/>
    <w:rsid w:val="10DC1AFD"/>
    <w:rsid w:val="14236D27"/>
    <w:rsid w:val="18CE3865"/>
    <w:rsid w:val="1C75445D"/>
    <w:rsid w:val="1CE15068"/>
    <w:rsid w:val="1E614BBC"/>
    <w:rsid w:val="1F6A0BC0"/>
    <w:rsid w:val="22858C34"/>
    <w:rsid w:val="2B4D7DC6"/>
    <w:rsid w:val="2B761AB9"/>
    <w:rsid w:val="2CE7233F"/>
    <w:rsid w:val="32FAD506"/>
    <w:rsid w:val="33EABC10"/>
    <w:rsid w:val="34003872"/>
    <w:rsid w:val="377EF8B8"/>
    <w:rsid w:val="3838E587"/>
    <w:rsid w:val="3CD457D1"/>
    <w:rsid w:val="3DAE0B24"/>
    <w:rsid w:val="40C8930D"/>
    <w:rsid w:val="44B45210"/>
    <w:rsid w:val="471290C9"/>
    <w:rsid w:val="4CC3D70D"/>
    <w:rsid w:val="4CCB7E65"/>
    <w:rsid w:val="503E91FE"/>
    <w:rsid w:val="515D5298"/>
    <w:rsid w:val="52D7B402"/>
    <w:rsid w:val="59EFA331"/>
    <w:rsid w:val="5F076134"/>
    <w:rsid w:val="62BC7858"/>
    <w:rsid w:val="7207AA08"/>
    <w:rsid w:val="752F8783"/>
    <w:rsid w:val="7CEA6D5E"/>
    <w:rsid w:val="7E520E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A827F"/>
  <w15:docId w15:val="{92DDBE89-1BC0-4816-97AB-14C0A715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335E"/>
    <w:pPr>
      <w:spacing w:before="120" w:after="120" w:line="360" w:lineRule="auto"/>
      <w:jc w:val="both"/>
    </w:pPr>
    <w:rPr>
      <w:rFonts w:ascii="Arial" w:hAnsi="Arial"/>
      <w:sz w:val="24"/>
    </w:rPr>
  </w:style>
  <w:style w:type="paragraph" w:styleId="Ttulo1">
    <w:name w:val="heading 1"/>
    <w:basedOn w:val="Normal"/>
    <w:next w:val="Normal"/>
    <w:link w:val="Ttulo1Car"/>
    <w:uiPriority w:val="9"/>
    <w:qFormat/>
    <w:rsid w:val="00E97002"/>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E97002"/>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82559E"/>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1460BF"/>
    <w:pPr>
      <w:keepNext/>
      <w:keepLines/>
      <w:spacing w:before="200" w:after="0"/>
      <w:outlineLvl w:val="3"/>
    </w:pPr>
    <w:rPr>
      <w:rFonts w:eastAsiaTheme="majorEastAsia" w:cstheme="majorBidi"/>
      <w:b/>
      <w:bCs/>
      <w:i/>
      <w:iCs/>
    </w:rPr>
  </w:style>
  <w:style w:type="paragraph" w:styleId="Ttulo5">
    <w:name w:val="heading 5"/>
    <w:basedOn w:val="Normal"/>
    <w:next w:val="Normal"/>
    <w:link w:val="Ttulo5Car"/>
    <w:uiPriority w:val="9"/>
    <w:unhideWhenUsed/>
    <w:qFormat/>
    <w:rsid w:val="006D6E48"/>
    <w:pPr>
      <w:keepNext/>
      <w:keepLines/>
      <w:spacing w:before="40" w:after="0"/>
      <w:outlineLvl w:val="4"/>
    </w:pPr>
    <w:rPr>
      <w:rFonts w:asciiTheme="majorHAnsi" w:eastAsiaTheme="majorEastAsia" w:hAnsiTheme="majorHAnsi" w:cstheme="majorBidi"/>
      <w:color w:val="365F91" w:themeColor="accent1" w:themeShade="BF"/>
      <w:szCs w:val="24"/>
      <w:lang w:val="es-C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7002"/>
    <w:rPr>
      <w:rFonts w:ascii="Arial" w:eastAsiaTheme="majorEastAsia" w:hAnsi="Arial" w:cstheme="majorBidi"/>
      <w:b/>
      <w:bCs/>
      <w:sz w:val="28"/>
      <w:szCs w:val="28"/>
    </w:rPr>
  </w:style>
  <w:style w:type="paragraph" w:styleId="Prrafodelista">
    <w:name w:val="List Paragraph"/>
    <w:aliases w:val="parrafo lista"/>
    <w:basedOn w:val="Normal"/>
    <w:link w:val="PrrafodelistaCar"/>
    <w:uiPriority w:val="34"/>
    <w:qFormat/>
    <w:rsid w:val="00AC4776"/>
    <w:pPr>
      <w:ind w:left="720"/>
      <w:contextualSpacing/>
    </w:pPr>
  </w:style>
  <w:style w:type="character" w:customStyle="1" w:styleId="TTULO10">
    <w:name w:val="TÍTULO 1"/>
    <w:rsid w:val="00216C01"/>
    <w:rPr>
      <w:rFonts w:ascii="Arial" w:hAnsi="Arial"/>
      <w:b/>
      <w:color w:val="auto"/>
      <w:sz w:val="28"/>
    </w:rPr>
  </w:style>
  <w:style w:type="paragraph" w:styleId="Sinespaciado">
    <w:name w:val="No Spacing"/>
    <w:link w:val="SinespaciadoCar"/>
    <w:uiPriority w:val="1"/>
    <w:qFormat/>
    <w:rsid w:val="00E97002"/>
    <w:pPr>
      <w:spacing w:after="0" w:line="240" w:lineRule="auto"/>
    </w:pPr>
    <w:rPr>
      <w:rFonts w:ascii="Arial" w:eastAsiaTheme="minorEastAsia" w:hAnsi="Arial"/>
      <w:lang w:eastAsia="es-ES"/>
    </w:rPr>
  </w:style>
  <w:style w:type="character" w:customStyle="1" w:styleId="SinespaciadoCar">
    <w:name w:val="Sin espaciado Car"/>
    <w:basedOn w:val="Fuentedeprrafopredeter"/>
    <w:link w:val="Sinespaciado"/>
    <w:uiPriority w:val="1"/>
    <w:rsid w:val="00E97002"/>
    <w:rPr>
      <w:rFonts w:ascii="Arial" w:eastAsiaTheme="minorEastAsia" w:hAnsi="Arial"/>
      <w:lang w:eastAsia="es-ES"/>
    </w:rPr>
  </w:style>
  <w:style w:type="paragraph" w:styleId="Textodeglobo">
    <w:name w:val="Balloon Text"/>
    <w:basedOn w:val="Normal"/>
    <w:link w:val="TextodegloboCar"/>
    <w:uiPriority w:val="99"/>
    <w:semiHidden/>
    <w:unhideWhenUsed/>
    <w:rsid w:val="00E97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7002"/>
    <w:rPr>
      <w:rFonts w:ascii="Tahoma" w:hAnsi="Tahoma" w:cs="Tahoma"/>
      <w:sz w:val="16"/>
      <w:szCs w:val="16"/>
    </w:rPr>
  </w:style>
  <w:style w:type="paragraph" w:styleId="Encabezado">
    <w:name w:val="header"/>
    <w:basedOn w:val="Normal"/>
    <w:link w:val="EncabezadoCar"/>
    <w:uiPriority w:val="99"/>
    <w:unhideWhenUsed/>
    <w:rsid w:val="00E970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002"/>
  </w:style>
  <w:style w:type="paragraph" w:styleId="Piedepgina">
    <w:name w:val="footer"/>
    <w:basedOn w:val="Normal"/>
    <w:link w:val="PiedepginaCar"/>
    <w:uiPriority w:val="99"/>
    <w:unhideWhenUsed/>
    <w:rsid w:val="00E970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002"/>
  </w:style>
  <w:style w:type="paragraph" w:customStyle="1" w:styleId="Encabezado1">
    <w:name w:val="Encabezado 1"/>
    <w:basedOn w:val="Normal"/>
    <w:next w:val="Normal"/>
    <w:qFormat/>
    <w:rsid w:val="00E97002"/>
    <w:pPr>
      <w:keepNext/>
      <w:tabs>
        <w:tab w:val="left" w:pos="0"/>
        <w:tab w:val="left" w:pos="1296"/>
      </w:tabs>
      <w:suppressAutoHyphens/>
      <w:ind w:left="432" w:hanging="432"/>
      <w:outlineLvl w:val="0"/>
    </w:pPr>
    <w:rPr>
      <w:rFonts w:ascii="Calibri" w:eastAsia="Times New Roman" w:hAnsi="Calibri" w:cs="Calibri"/>
      <w:b/>
      <w:sz w:val="28"/>
      <w:lang w:eastAsia="zh-CN"/>
    </w:rPr>
  </w:style>
  <w:style w:type="character" w:customStyle="1" w:styleId="Ttulo2Car">
    <w:name w:val="Título 2 Car"/>
    <w:basedOn w:val="Fuentedeprrafopredeter"/>
    <w:link w:val="Ttulo2"/>
    <w:uiPriority w:val="9"/>
    <w:rsid w:val="00E97002"/>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82559E"/>
    <w:rPr>
      <w:rFonts w:ascii="Arial" w:eastAsiaTheme="majorEastAsia" w:hAnsi="Arial" w:cstheme="majorBidi"/>
      <w:b/>
      <w:bCs/>
    </w:rPr>
  </w:style>
  <w:style w:type="paragraph" w:styleId="TtuloTDC">
    <w:name w:val="TOC Heading"/>
    <w:basedOn w:val="Ttulo1"/>
    <w:next w:val="Normal"/>
    <w:uiPriority w:val="39"/>
    <w:semiHidden/>
    <w:unhideWhenUsed/>
    <w:qFormat/>
    <w:rsid w:val="0082559E"/>
    <w:pPr>
      <w:spacing w:line="276" w:lineRule="auto"/>
      <w:jc w:val="left"/>
      <w:outlineLvl w:val="9"/>
    </w:pPr>
    <w:rPr>
      <w:rFonts w:asciiTheme="majorHAnsi" w:hAnsiTheme="majorHAnsi"/>
      <w:color w:val="365F91" w:themeColor="accent1" w:themeShade="BF"/>
      <w:lang w:eastAsia="es-ES"/>
    </w:rPr>
  </w:style>
  <w:style w:type="paragraph" w:styleId="TDC1">
    <w:name w:val="toc 1"/>
    <w:basedOn w:val="Normal"/>
    <w:next w:val="Normal"/>
    <w:autoRedefine/>
    <w:uiPriority w:val="39"/>
    <w:unhideWhenUsed/>
    <w:rsid w:val="0082559E"/>
    <w:pPr>
      <w:spacing w:after="100"/>
    </w:pPr>
  </w:style>
  <w:style w:type="paragraph" w:styleId="TDC2">
    <w:name w:val="toc 2"/>
    <w:basedOn w:val="Normal"/>
    <w:next w:val="Normal"/>
    <w:autoRedefine/>
    <w:uiPriority w:val="39"/>
    <w:unhideWhenUsed/>
    <w:rsid w:val="0082559E"/>
    <w:pPr>
      <w:spacing w:after="100"/>
      <w:ind w:left="220"/>
    </w:pPr>
  </w:style>
  <w:style w:type="paragraph" w:styleId="TDC3">
    <w:name w:val="toc 3"/>
    <w:basedOn w:val="Normal"/>
    <w:next w:val="Normal"/>
    <w:autoRedefine/>
    <w:uiPriority w:val="39"/>
    <w:unhideWhenUsed/>
    <w:rsid w:val="0082559E"/>
    <w:pPr>
      <w:spacing w:after="100"/>
      <w:ind w:left="440"/>
    </w:pPr>
  </w:style>
  <w:style w:type="character" w:styleId="Hipervnculo">
    <w:name w:val="Hyperlink"/>
    <w:basedOn w:val="Fuentedeprrafopredeter"/>
    <w:uiPriority w:val="99"/>
    <w:unhideWhenUsed/>
    <w:rsid w:val="0082559E"/>
    <w:rPr>
      <w:color w:val="0000FF" w:themeColor="hyperlink"/>
      <w:u w:val="single"/>
    </w:rPr>
  </w:style>
  <w:style w:type="character" w:customStyle="1" w:styleId="Ttulo4Car">
    <w:name w:val="Título 4 Car"/>
    <w:basedOn w:val="Fuentedeprrafopredeter"/>
    <w:link w:val="Ttulo4"/>
    <w:uiPriority w:val="9"/>
    <w:rsid w:val="001460BF"/>
    <w:rPr>
      <w:rFonts w:ascii="Arial" w:eastAsiaTheme="majorEastAsia" w:hAnsi="Arial" w:cstheme="majorBidi"/>
      <w:b/>
      <w:bCs/>
      <w:i/>
      <w:iCs/>
    </w:rPr>
  </w:style>
  <w:style w:type="table" w:styleId="Tablaconcuadrcula">
    <w:name w:val="Table Grid"/>
    <w:basedOn w:val="Tablanormal"/>
    <w:uiPriority w:val="59"/>
    <w:rsid w:val="00AE7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1">
    <w:name w:val="Texto independiente Car1"/>
    <w:basedOn w:val="Fuentedeprrafopredeter"/>
    <w:link w:val="Cuerpodetexto"/>
    <w:qFormat/>
    <w:locked/>
    <w:rsid w:val="00865AF9"/>
    <w:rPr>
      <w:rFonts w:ascii="Calibri" w:eastAsia="Calibri" w:hAnsi="Calibri" w:cs="Calibri"/>
      <w:lang w:eastAsia="zh-CN"/>
    </w:rPr>
  </w:style>
  <w:style w:type="paragraph" w:customStyle="1" w:styleId="Cuerpodetexto">
    <w:name w:val="Cuerpo de texto"/>
    <w:basedOn w:val="Normal"/>
    <w:link w:val="TextoindependienteCar1"/>
    <w:rsid w:val="00865AF9"/>
    <w:pPr>
      <w:suppressAutoHyphens/>
      <w:spacing w:before="0" w:line="276" w:lineRule="auto"/>
      <w:jc w:val="left"/>
    </w:pPr>
    <w:rPr>
      <w:rFonts w:ascii="Calibri" w:eastAsia="Calibri" w:hAnsi="Calibri" w:cs="Calibri"/>
      <w:lang w:eastAsia="zh-CN"/>
    </w:rPr>
  </w:style>
  <w:style w:type="paragraph" w:styleId="Textoindependiente">
    <w:name w:val="Body Text"/>
    <w:basedOn w:val="Normal"/>
    <w:link w:val="TextoindependienteCar"/>
    <w:rsid w:val="00D7318C"/>
    <w:pPr>
      <w:spacing w:before="0" w:line="240" w:lineRule="auto"/>
      <w:jc w:val="left"/>
    </w:pPr>
    <w:rPr>
      <w:rFonts w:ascii="Book Antiqua" w:eastAsia="Times New Roman" w:hAnsi="Book Antiqua" w:cs="Times New Roman"/>
      <w:szCs w:val="24"/>
      <w:lang w:val="es-CR" w:eastAsia="es-ES"/>
    </w:rPr>
  </w:style>
  <w:style w:type="character" w:customStyle="1" w:styleId="TextoindependienteCar">
    <w:name w:val="Texto independiente Car"/>
    <w:basedOn w:val="Fuentedeprrafopredeter"/>
    <w:link w:val="Textoindependiente"/>
    <w:rsid w:val="00D7318C"/>
    <w:rPr>
      <w:rFonts w:ascii="Book Antiqua" w:eastAsia="Times New Roman" w:hAnsi="Book Antiqua" w:cs="Times New Roman"/>
      <w:sz w:val="24"/>
      <w:szCs w:val="24"/>
      <w:lang w:val="es-CR" w:eastAsia="es-ES"/>
    </w:rPr>
  </w:style>
  <w:style w:type="paragraph" w:styleId="Textoindependiente2">
    <w:name w:val="Body Text 2"/>
    <w:basedOn w:val="Normal"/>
    <w:link w:val="Textoindependiente2Car"/>
    <w:uiPriority w:val="99"/>
    <w:semiHidden/>
    <w:unhideWhenUsed/>
    <w:rsid w:val="00D7318C"/>
    <w:pPr>
      <w:spacing w:before="0" w:line="480" w:lineRule="auto"/>
      <w:jc w:val="left"/>
    </w:pPr>
    <w:rPr>
      <w:rFonts w:ascii="Calibri" w:eastAsia="Malgun Gothic" w:hAnsi="Calibri" w:cs="Times New Roman"/>
      <w:lang w:eastAsia="es-ES"/>
    </w:rPr>
  </w:style>
  <w:style w:type="character" w:customStyle="1" w:styleId="Textoindependiente2Car">
    <w:name w:val="Texto independiente 2 Car"/>
    <w:basedOn w:val="Fuentedeprrafopredeter"/>
    <w:link w:val="Textoindependiente2"/>
    <w:uiPriority w:val="99"/>
    <w:semiHidden/>
    <w:rsid w:val="00D7318C"/>
    <w:rPr>
      <w:rFonts w:ascii="Calibri" w:eastAsia="Malgun Gothic" w:hAnsi="Calibri" w:cs="Times New Roman"/>
      <w:lang w:eastAsia="es-ES"/>
    </w:rPr>
  </w:style>
  <w:style w:type="paragraph" w:customStyle="1" w:styleId="Encabezamiento">
    <w:name w:val="Encabezamiento"/>
    <w:basedOn w:val="Normal"/>
    <w:rsid w:val="004A17B7"/>
    <w:pPr>
      <w:tabs>
        <w:tab w:val="center" w:pos="4536"/>
        <w:tab w:val="right" w:pos="9072"/>
      </w:tabs>
      <w:suppressAutoHyphens/>
      <w:spacing w:before="0" w:after="200" w:line="276" w:lineRule="auto"/>
      <w:jc w:val="left"/>
    </w:pPr>
    <w:rPr>
      <w:rFonts w:ascii="Calibri" w:eastAsia="Calibri" w:hAnsi="Calibri" w:cs="Calibri"/>
      <w:lang w:eastAsia="zh-CN"/>
    </w:rPr>
  </w:style>
  <w:style w:type="paragraph" w:customStyle="1" w:styleId="Encabezado7">
    <w:name w:val="Encabezado 7"/>
    <w:basedOn w:val="Normal"/>
    <w:next w:val="Normal"/>
    <w:qFormat/>
    <w:rsid w:val="004A17B7"/>
    <w:pPr>
      <w:keepNext/>
      <w:tabs>
        <w:tab w:val="left" w:pos="0"/>
        <w:tab w:val="left" w:pos="3888"/>
      </w:tabs>
      <w:suppressAutoHyphens/>
      <w:spacing w:before="0" w:after="200" w:line="276" w:lineRule="auto"/>
      <w:ind w:left="1296" w:hanging="1296"/>
      <w:jc w:val="left"/>
      <w:outlineLvl w:val="6"/>
    </w:pPr>
    <w:rPr>
      <w:rFonts w:ascii="Courier New" w:eastAsia="Times New Roman" w:hAnsi="Courier New" w:cs="Courier New"/>
      <w:b/>
      <w:bCs/>
      <w:szCs w:val="32"/>
      <w:lang w:eastAsia="zh-CN"/>
    </w:rPr>
  </w:style>
  <w:style w:type="paragraph" w:customStyle="1" w:styleId="Encabezado8">
    <w:name w:val="Encabezado 8"/>
    <w:basedOn w:val="Normal"/>
    <w:next w:val="Normal"/>
    <w:link w:val="Ttulo8Car"/>
    <w:uiPriority w:val="9"/>
    <w:semiHidden/>
    <w:unhideWhenUsed/>
    <w:qFormat/>
    <w:rsid w:val="004A17B7"/>
    <w:pPr>
      <w:suppressAutoHyphens/>
      <w:spacing w:before="240" w:after="60" w:line="276" w:lineRule="auto"/>
      <w:jc w:val="left"/>
      <w:outlineLvl w:val="7"/>
    </w:pPr>
    <w:rPr>
      <w:rFonts w:ascii="Calibri" w:eastAsia="Times New Roman" w:hAnsi="Calibri" w:cs="Times New Roman"/>
      <w:i/>
      <w:iCs/>
      <w:szCs w:val="24"/>
      <w:lang w:eastAsia="zh-CN"/>
    </w:rPr>
  </w:style>
  <w:style w:type="character" w:customStyle="1" w:styleId="Ttulo8Car">
    <w:name w:val="Título 8 Car"/>
    <w:link w:val="Encabezado8"/>
    <w:uiPriority w:val="9"/>
    <w:semiHidden/>
    <w:qFormat/>
    <w:rsid w:val="004A17B7"/>
    <w:rPr>
      <w:rFonts w:ascii="Calibri" w:eastAsia="Times New Roman" w:hAnsi="Calibri" w:cs="Times New Roman"/>
      <w:i/>
      <w:iCs/>
      <w:sz w:val="24"/>
      <w:szCs w:val="24"/>
      <w:lang w:eastAsia="zh-CN"/>
    </w:rPr>
  </w:style>
  <w:style w:type="paragraph" w:customStyle="1" w:styleId="Encabezado3">
    <w:name w:val="Encabezado 3"/>
    <w:basedOn w:val="Normal"/>
    <w:next w:val="Normal"/>
    <w:qFormat/>
    <w:rsid w:val="004A17B7"/>
    <w:pPr>
      <w:keepNext/>
      <w:widowControl w:val="0"/>
      <w:tabs>
        <w:tab w:val="left" w:pos="0"/>
      </w:tabs>
      <w:suppressAutoHyphens/>
      <w:spacing w:before="0" w:after="0" w:line="240" w:lineRule="auto"/>
      <w:ind w:left="720" w:hanging="720"/>
      <w:jc w:val="left"/>
      <w:outlineLvl w:val="2"/>
    </w:pPr>
    <w:rPr>
      <w:rFonts w:ascii="Times New Roman" w:eastAsia="Times New Roman" w:hAnsi="Times New Roman" w:cs="Times New Roman"/>
      <w:b/>
      <w:bCs/>
      <w:lang w:eastAsia="zh-CN"/>
    </w:rPr>
  </w:style>
  <w:style w:type="character" w:styleId="Refdecomentario">
    <w:name w:val="annotation reference"/>
    <w:basedOn w:val="Fuentedeprrafopredeter"/>
    <w:uiPriority w:val="99"/>
    <w:semiHidden/>
    <w:unhideWhenUsed/>
    <w:rsid w:val="00C63868"/>
    <w:rPr>
      <w:sz w:val="16"/>
      <w:szCs w:val="16"/>
    </w:rPr>
  </w:style>
  <w:style w:type="paragraph" w:styleId="Textocomentario">
    <w:name w:val="annotation text"/>
    <w:basedOn w:val="Normal"/>
    <w:link w:val="TextocomentarioCar"/>
    <w:uiPriority w:val="99"/>
    <w:semiHidden/>
    <w:unhideWhenUsed/>
    <w:rsid w:val="00C6386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386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63868"/>
    <w:rPr>
      <w:b/>
      <w:bCs/>
    </w:rPr>
  </w:style>
  <w:style w:type="character" w:customStyle="1" w:styleId="AsuntodelcomentarioCar">
    <w:name w:val="Asunto del comentario Car"/>
    <w:basedOn w:val="TextocomentarioCar"/>
    <w:link w:val="Asuntodelcomentario"/>
    <w:uiPriority w:val="99"/>
    <w:semiHidden/>
    <w:rsid w:val="00C63868"/>
    <w:rPr>
      <w:rFonts w:ascii="Arial" w:hAnsi="Arial"/>
      <w:b/>
      <w:bCs/>
      <w:sz w:val="20"/>
      <w:szCs w:val="20"/>
    </w:rPr>
  </w:style>
  <w:style w:type="character" w:customStyle="1" w:styleId="apple-converted-space">
    <w:name w:val="apple-converted-space"/>
    <w:basedOn w:val="Fuentedeprrafopredeter"/>
    <w:rsid w:val="007C4DE1"/>
  </w:style>
  <w:style w:type="paragraph" w:styleId="Textonotapie">
    <w:name w:val="footnote text"/>
    <w:basedOn w:val="Normal"/>
    <w:link w:val="TextonotapieCar"/>
    <w:unhideWhenUsed/>
    <w:rsid w:val="007C4DE1"/>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7C4DE1"/>
    <w:rPr>
      <w:rFonts w:ascii="Arial" w:hAnsi="Arial"/>
      <w:sz w:val="20"/>
      <w:szCs w:val="20"/>
    </w:rPr>
  </w:style>
  <w:style w:type="character" w:styleId="Refdenotaalpie">
    <w:name w:val="footnote reference"/>
    <w:basedOn w:val="Fuentedeprrafopredeter"/>
    <w:uiPriority w:val="99"/>
    <w:semiHidden/>
    <w:unhideWhenUsed/>
    <w:rsid w:val="007C4DE1"/>
    <w:rPr>
      <w:vertAlign w:val="superscript"/>
    </w:rPr>
  </w:style>
  <w:style w:type="table" w:styleId="Sombreadoclaro-nfasis2">
    <w:name w:val="Light Shading Accent 2"/>
    <w:basedOn w:val="Tablanormal"/>
    <w:uiPriority w:val="60"/>
    <w:rsid w:val="00503FD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FootnoteSymbol">
    <w:name w:val="Footnote Symbol"/>
    <w:rsid w:val="003B4003"/>
    <w:rPr>
      <w:vertAlign w:val="superscript"/>
    </w:rPr>
  </w:style>
  <w:style w:type="character" w:customStyle="1" w:styleId="Caracteresdenotaalpie">
    <w:name w:val="Caracteres de nota al pie"/>
    <w:basedOn w:val="Fuentedeprrafopredeter"/>
    <w:rsid w:val="003B4003"/>
    <w:rPr>
      <w:vertAlign w:val="superscript"/>
    </w:rPr>
  </w:style>
  <w:style w:type="paragraph" w:customStyle="1" w:styleId="Standard">
    <w:name w:val="Standard"/>
    <w:rsid w:val="003B4003"/>
    <w:pPr>
      <w:suppressAutoHyphens/>
      <w:textAlignment w:val="baseline"/>
    </w:pPr>
    <w:rPr>
      <w:rFonts w:ascii="Calibri" w:eastAsia="Calibri" w:hAnsi="Calibri" w:cs="Times New Roman"/>
      <w:kern w:val="1"/>
      <w:lang w:eastAsia="zh-CN"/>
    </w:rPr>
  </w:style>
  <w:style w:type="paragraph" w:customStyle="1" w:styleId="Ttulo31">
    <w:name w:val="Título 31"/>
    <w:basedOn w:val="Standard"/>
    <w:next w:val="Standard"/>
    <w:rsid w:val="003B4003"/>
    <w:pPr>
      <w:keepNext/>
      <w:numPr>
        <w:numId w:val="1"/>
      </w:numPr>
      <w:spacing w:after="0" w:line="240" w:lineRule="auto"/>
      <w:ind w:right="851"/>
      <w:jc w:val="center"/>
    </w:pPr>
    <w:rPr>
      <w:rFonts w:ascii="New York" w:eastAsia="Times New Roman" w:hAnsi="New York" w:cs="New York"/>
      <w:b/>
      <w:sz w:val="24"/>
      <w:szCs w:val="20"/>
    </w:rPr>
  </w:style>
  <w:style w:type="paragraph" w:customStyle="1" w:styleId="Textoindependiente31">
    <w:name w:val="Texto independiente 31"/>
    <w:basedOn w:val="Normal"/>
    <w:rsid w:val="003B4003"/>
    <w:pPr>
      <w:suppressAutoHyphens/>
      <w:spacing w:before="0" w:after="0" w:line="240" w:lineRule="auto"/>
    </w:pPr>
    <w:rPr>
      <w:rFonts w:eastAsia="Calibri" w:cs="Arial"/>
      <w:kern w:val="1"/>
      <w:szCs w:val="20"/>
      <w:lang w:val="es-CR" w:eastAsia="zh-CN"/>
    </w:rPr>
  </w:style>
  <w:style w:type="character" w:customStyle="1" w:styleId="Footnoteanchor">
    <w:name w:val="Footnote anchor"/>
    <w:rsid w:val="009B0429"/>
    <w:rPr>
      <w:vertAlign w:val="superscript"/>
    </w:rPr>
  </w:style>
  <w:style w:type="paragraph" w:styleId="Descripcin">
    <w:name w:val="caption"/>
    <w:basedOn w:val="Normal"/>
    <w:next w:val="Normal"/>
    <w:uiPriority w:val="35"/>
    <w:unhideWhenUsed/>
    <w:qFormat/>
    <w:rsid w:val="00B37D99"/>
    <w:pPr>
      <w:spacing w:before="0"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8E21B3"/>
    <w:pPr>
      <w:spacing w:after="0"/>
    </w:pPr>
  </w:style>
  <w:style w:type="character" w:styleId="Textodelmarcadordeposicin">
    <w:name w:val="Placeholder Text"/>
    <w:basedOn w:val="Fuentedeprrafopredeter"/>
    <w:uiPriority w:val="99"/>
    <w:semiHidden/>
    <w:rsid w:val="003F2EE3"/>
    <w:rPr>
      <w:color w:val="808080"/>
    </w:rPr>
  </w:style>
  <w:style w:type="paragraph" w:customStyle="1" w:styleId="TableParagraph">
    <w:name w:val="Table Paragraph"/>
    <w:basedOn w:val="Normal"/>
    <w:uiPriority w:val="1"/>
    <w:qFormat/>
    <w:rsid w:val="003C2C61"/>
    <w:pPr>
      <w:spacing w:before="0" w:after="0"/>
    </w:pPr>
    <w:rPr>
      <w:rFonts w:eastAsia="Times New Roman" w:cs="Times New Roman"/>
      <w:szCs w:val="24"/>
      <w:lang w:val="es-CR" w:eastAsia="es-ES_tradnl"/>
    </w:rPr>
  </w:style>
  <w:style w:type="table" w:customStyle="1" w:styleId="NormalTable0">
    <w:name w:val="Normal Table0"/>
    <w:uiPriority w:val="2"/>
    <w:semiHidden/>
    <w:unhideWhenUsed/>
    <w:qFormat/>
    <w:rsid w:val="003C2C6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etranormalCar">
    <w:name w:val="letra normal Car"/>
    <w:basedOn w:val="Fuentedeprrafopredeter"/>
    <w:link w:val="letranormal"/>
    <w:locked/>
    <w:rsid w:val="006D6E48"/>
    <w:rPr>
      <w:rFonts w:ascii="Arial" w:eastAsia="Arial" w:hAnsi="Arial" w:cs="Arial"/>
      <w:color w:val="000000"/>
      <w:sz w:val="24"/>
      <w:szCs w:val="24"/>
      <w:lang w:val="es-MX" w:eastAsia="ar-SA"/>
    </w:rPr>
  </w:style>
  <w:style w:type="paragraph" w:customStyle="1" w:styleId="letranormal">
    <w:name w:val="letra normal"/>
    <w:basedOn w:val="Normal"/>
    <w:link w:val="letranormalCar"/>
    <w:qFormat/>
    <w:rsid w:val="006D6E48"/>
    <w:pPr>
      <w:tabs>
        <w:tab w:val="left" w:pos="720"/>
      </w:tabs>
      <w:suppressAutoHyphens/>
      <w:spacing w:after="200"/>
    </w:pPr>
    <w:rPr>
      <w:rFonts w:eastAsia="Arial" w:cs="Arial"/>
      <w:color w:val="000000"/>
      <w:szCs w:val="24"/>
      <w:lang w:val="es-MX" w:eastAsia="ar-SA"/>
    </w:rPr>
  </w:style>
  <w:style w:type="character" w:customStyle="1" w:styleId="Ttulo5Car">
    <w:name w:val="Título 5 Car"/>
    <w:basedOn w:val="Fuentedeprrafopredeter"/>
    <w:link w:val="Ttulo5"/>
    <w:uiPriority w:val="9"/>
    <w:rsid w:val="006D6E48"/>
    <w:rPr>
      <w:rFonts w:asciiTheme="majorHAnsi" w:eastAsiaTheme="majorEastAsia" w:hAnsiTheme="majorHAnsi" w:cstheme="majorBidi"/>
      <w:color w:val="365F91" w:themeColor="accent1" w:themeShade="BF"/>
      <w:sz w:val="24"/>
      <w:szCs w:val="24"/>
      <w:lang w:val="es-CR" w:eastAsia="es-ES_tradnl"/>
    </w:rPr>
  </w:style>
  <w:style w:type="table" w:styleId="Tablaconcuadrcula1clara-nfasis3">
    <w:name w:val="Grid Table 1 Light Accent 3"/>
    <w:basedOn w:val="Tablanormal"/>
    <w:uiPriority w:val="46"/>
    <w:rsid w:val="006D6E48"/>
    <w:pPr>
      <w:spacing w:after="0" w:line="240" w:lineRule="auto"/>
    </w:pPr>
    <w:rPr>
      <w:lang w:val="es-CR"/>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C9282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010726"/>
    <w:pPr>
      <w:spacing w:after="0" w:line="240" w:lineRule="auto"/>
    </w:pPr>
    <w:rPr>
      <w:sz w:val="24"/>
      <w:szCs w:val="24"/>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n">
    <w:name w:val="Revision"/>
    <w:hidden/>
    <w:uiPriority w:val="99"/>
    <w:semiHidden/>
    <w:rsid w:val="00005473"/>
    <w:pPr>
      <w:spacing w:after="0" w:line="240" w:lineRule="auto"/>
    </w:pPr>
    <w:rPr>
      <w:rFonts w:ascii="Arial" w:hAnsi="Arial"/>
      <w:sz w:val="24"/>
    </w:rPr>
  </w:style>
  <w:style w:type="table" w:styleId="Tablanormal2">
    <w:name w:val="Plain Table 2"/>
    <w:basedOn w:val="Tablanormal"/>
    <w:uiPriority w:val="42"/>
    <w:rsid w:val="000F33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643D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5004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Fuentedeprrafopredeter"/>
    <w:rsid w:val="00B97579"/>
  </w:style>
  <w:style w:type="character" w:customStyle="1" w:styleId="eop">
    <w:name w:val="eop"/>
    <w:basedOn w:val="Fuentedeprrafopredeter"/>
    <w:rsid w:val="00B97579"/>
  </w:style>
  <w:style w:type="paragraph" w:customStyle="1" w:styleId="paragraph">
    <w:name w:val="paragraph"/>
    <w:basedOn w:val="Normal"/>
    <w:rsid w:val="00B97579"/>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spellingerror">
    <w:name w:val="spellingerror"/>
    <w:basedOn w:val="Fuentedeprrafopredeter"/>
    <w:rsid w:val="00B97579"/>
  </w:style>
  <w:style w:type="character" w:customStyle="1" w:styleId="Mencinsinresolver1">
    <w:name w:val="Mención sin resolver1"/>
    <w:basedOn w:val="Fuentedeprrafopredeter"/>
    <w:uiPriority w:val="99"/>
    <w:semiHidden/>
    <w:unhideWhenUsed/>
    <w:rsid w:val="00BA0086"/>
    <w:rPr>
      <w:color w:val="605E5C"/>
      <w:shd w:val="clear" w:color="auto" w:fill="E1DFDD"/>
    </w:rPr>
  </w:style>
  <w:style w:type="character" w:customStyle="1" w:styleId="contextualspellingandgrammarerror">
    <w:name w:val="contextualspellingandgrammarerror"/>
    <w:basedOn w:val="Fuentedeprrafopredeter"/>
    <w:rsid w:val="00485D8A"/>
  </w:style>
  <w:style w:type="paragraph" w:styleId="NormalWeb">
    <w:name w:val="Normal (Web)"/>
    <w:basedOn w:val="Normal"/>
    <w:uiPriority w:val="99"/>
    <w:semiHidden/>
    <w:unhideWhenUsed/>
    <w:rsid w:val="00B26BDE"/>
    <w:pPr>
      <w:spacing w:before="100" w:beforeAutospacing="1" w:after="100" w:afterAutospacing="1"/>
    </w:pPr>
    <w:rPr>
      <w:rFonts w:eastAsia="Times New Roman" w:cs="Times New Roman"/>
      <w:szCs w:val="24"/>
      <w:lang w:val="es-CR" w:eastAsia="es-ES_tradnl"/>
    </w:rPr>
  </w:style>
  <w:style w:type="character" w:styleId="Textoennegrita">
    <w:name w:val="Strong"/>
    <w:basedOn w:val="Fuentedeprrafopredeter"/>
    <w:uiPriority w:val="22"/>
    <w:qFormat/>
    <w:rsid w:val="005F5205"/>
    <w:rPr>
      <w:b/>
      <w:bCs/>
    </w:rPr>
  </w:style>
  <w:style w:type="character" w:customStyle="1" w:styleId="PrrafodelistaCar">
    <w:name w:val="Párrafo de lista Car"/>
    <w:aliases w:val="parrafo lista Car"/>
    <w:link w:val="Prrafodelista"/>
    <w:uiPriority w:val="34"/>
    <w:locked/>
    <w:rsid w:val="00371969"/>
    <w:rPr>
      <w:rFonts w:ascii="Arial" w:hAnsi="Arial"/>
      <w:sz w:val="24"/>
    </w:rPr>
  </w:style>
  <w:style w:type="paragraph" w:customStyle="1" w:styleId="Prrafodelista3">
    <w:name w:val="Párrafo de lista3"/>
    <w:basedOn w:val="Normal"/>
    <w:rsid w:val="00371969"/>
    <w:pPr>
      <w:widowControl w:val="0"/>
      <w:suppressAutoHyphens/>
      <w:spacing w:line="276" w:lineRule="auto"/>
      <w:ind w:firstLine="709"/>
      <w:contextualSpacing/>
    </w:pPr>
    <w:rPr>
      <w:rFonts w:ascii="Times New Roman" w:eastAsia="Calibri" w:hAnsi="Times New Roman" w:cs="Times New Roman"/>
      <w:kern w:val="1"/>
      <w:szCs w:val="24"/>
      <w:lang w:val="es-CR"/>
    </w:rPr>
  </w:style>
  <w:style w:type="paragraph" w:customStyle="1" w:styleId="Prrafodelista5">
    <w:name w:val="Párrafo de lista5"/>
    <w:basedOn w:val="Normal"/>
    <w:rsid w:val="00371969"/>
    <w:pPr>
      <w:widowControl w:val="0"/>
      <w:suppressAutoHyphens/>
      <w:spacing w:line="276" w:lineRule="auto"/>
      <w:ind w:firstLine="709"/>
      <w:contextualSpacing/>
    </w:pPr>
    <w:rPr>
      <w:rFonts w:ascii="Times New Roman" w:eastAsia="Calibri" w:hAnsi="Times New Roman" w:cs="Times New Roman"/>
      <w:kern w:val="1"/>
      <w:szCs w:val="24"/>
      <w:lang w:val="es-C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257">
      <w:bodyDiv w:val="1"/>
      <w:marLeft w:val="0"/>
      <w:marRight w:val="0"/>
      <w:marTop w:val="0"/>
      <w:marBottom w:val="0"/>
      <w:divBdr>
        <w:top w:val="none" w:sz="0" w:space="0" w:color="auto"/>
        <w:left w:val="none" w:sz="0" w:space="0" w:color="auto"/>
        <w:bottom w:val="none" w:sz="0" w:space="0" w:color="auto"/>
        <w:right w:val="none" w:sz="0" w:space="0" w:color="auto"/>
      </w:divBdr>
    </w:div>
    <w:div w:id="171990316">
      <w:bodyDiv w:val="1"/>
      <w:marLeft w:val="0"/>
      <w:marRight w:val="0"/>
      <w:marTop w:val="0"/>
      <w:marBottom w:val="0"/>
      <w:divBdr>
        <w:top w:val="none" w:sz="0" w:space="0" w:color="auto"/>
        <w:left w:val="none" w:sz="0" w:space="0" w:color="auto"/>
        <w:bottom w:val="none" w:sz="0" w:space="0" w:color="auto"/>
        <w:right w:val="none" w:sz="0" w:space="0" w:color="auto"/>
      </w:divBdr>
      <w:divsChild>
        <w:div w:id="63721623">
          <w:marLeft w:val="0"/>
          <w:marRight w:val="0"/>
          <w:marTop w:val="0"/>
          <w:marBottom w:val="0"/>
          <w:divBdr>
            <w:top w:val="none" w:sz="0" w:space="0" w:color="auto"/>
            <w:left w:val="none" w:sz="0" w:space="0" w:color="auto"/>
            <w:bottom w:val="none" w:sz="0" w:space="0" w:color="auto"/>
            <w:right w:val="none" w:sz="0" w:space="0" w:color="auto"/>
          </w:divBdr>
          <w:divsChild>
            <w:div w:id="1754205627">
              <w:marLeft w:val="0"/>
              <w:marRight w:val="0"/>
              <w:marTop w:val="0"/>
              <w:marBottom w:val="0"/>
              <w:divBdr>
                <w:top w:val="none" w:sz="0" w:space="0" w:color="auto"/>
                <w:left w:val="none" w:sz="0" w:space="0" w:color="auto"/>
                <w:bottom w:val="none" w:sz="0" w:space="0" w:color="auto"/>
                <w:right w:val="none" w:sz="0" w:space="0" w:color="auto"/>
              </w:divBdr>
            </w:div>
            <w:div w:id="1255817804">
              <w:marLeft w:val="0"/>
              <w:marRight w:val="0"/>
              <w:marTop w:val="0"/>
              <w:marBottom w:val="0"/>
              <w:divBdr>
                <w:top w:val="none" w:sz="0" w:space="0" w:color="auto"/>
                <w:left w:val="none" w:sz="0" w:space="0" w:color="auto"/>
                <w:bottom w:val="none" w:sz="0" w:space="0" w:color="auto"/>
                <w:right w:val="none" w:sz="0" w:space="0" w:color="auto"/>
              </w:divBdr>
            </w:div>
          </w:divsChild>
        </w:div>
        <w:div w:id="546376144">
          <w:marLeft w:val="0"/>
          <w:marRight w:val="0"/>
          <w:marTop w:val="0"/>
          <w:marBottom w:val="0"/>
          <w:divBdr>
            <w:top w:val="none" w:sz="0" w:space="0" w:color="auto"/>
            <w:left w:val="none" w:sz="0" w:space="0" w:color="auto"/>
            <w:bottom w:val="none" w:sz="0" w:space="0" w:color="auto"/>
            <w:right w:val="none" w:sz="0" w:space="0" w:color="auto"/>
          </w:divBdr>
          <w:divsChild>
            <w:div w:id="8659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1276">
      <w:bodyDiv w:val="1"/>
      <w:marLeft w:val="0"/>
      <w:marRight w:val="0"/>
      <w:marTop w:val="0"/>
      <w:marBottom w:val="0"/>
      <w:divBdr>
        <w:top w:val="none" w:sz="0" w:space="0" w:color="auto"/>
        <w:left w:val="none" w:sz="0" w:space="0" w:color="auto"/>
        <w:bottom w:val="none" w:sz="0" w:space="0" w:color="auto"/>
        <w:right w:val="none" w:sz="0" w:space="0" w:color="auto"/>
      </w:divBdr>
    </w:div>
    <w:div w:id="209920804">
      <w:bodyDiv w:val="1"/>
      <w:marLeft w:val="0"/>
      <w:marRight w:val="0"/>
      <w:marTop w:val="0"/>
      <w:marBottom w:val="0"/>
      <w:divBdr>
        <w:top w:val="none" w:sz="0" w:space="0" w:color="auto"/>
        <w:left w:val="none" w:sz="0" w:space="0" w:color="auto"/>
        <w:bottom w:val="none" w:sz="0" w:space="0" w:color="auto"/>
        <w:right w:val="none" w:sz="0" w:space="0" w:color="auto"/>
      </w:divBdr>
    </w:div>
    <w:div w:id="233784329">
      <w:bodyDiv w:val="1"/>
      <w:marLeft w:val="0"/>
      <w:marRight w:val="0"/>
      <w:marTop w:val="0"/>
      <w:marBottom w:val="0"/>
      <w:divBdr>
        <w:top w:val="none" w:sz="0" w:space="0" w:color="auto"/>
        <w:left w:val="none" w:sz="0" w:space="0" w:color="auto"/>
        <w:bottom w:val="none" w:sz="0" w:space="0" w:color="auto"/>
        <w:right w:val="none" w:sz="0" w:space="0" w:color="auto"/>
      </w:divBdr>
      <w:divsChild>
        <w:div w:id="579561937">
          <w:marLeft w:val="0"/>
          <w:marRight w:val="0"/>
          <w:marTop w:val="0"/>
          <w:marBottom w:val="0"/>
          <w:divBdr>
            <w:top w:val="none" w:sz="0" w:space="0" w:color="auto"/>
            <w:left w:val="none" w:sz="0" w:space="0" w:color="auto"/>
            <w:bottom w:val="none" w:sz="0" w:space="0" w:color="auto"/>
            <w:right w:val="none" w:sz="0" w:space="0" w:color="auto"/>
          </w:divBdr>
        </w:div>
        <w:div w:id="2015379634">
          <w:marLeft w:val="0"/>
          <w:marRight w:val="0"/>
          <w:marTop w:val="0"/>
          <w:marBottom w:val="0"/>
          <w:divBdr>
            <w:top w:val="none" w:sz="0" w:space="0" w:color="auto"/>
            <w:left w:val="none" w:sz="0" w:space="0" w:color="auto"/>
            <w:bottom w:val="none" w:sz="0" w:space="0" w:color="auto"/>
            <w:right w:val="none" w:sz="0" w:space="0" w:color="auto"/>
          </w:divBdr>
        </w:div>
      </w:divsChild>
    </w:div>
    <w:div w:id="248736597">
      <w:bodyDiv w:val="1"/>
      <w:marLeft w:val="0"/>
      <w:marRight w:val="0"/>
      <w:marTop w:val="0"/>
      <w:marBottom w:val="0"/>
      <w:divBdr>
        <w:top w:val="none" w:sz="0" w:space="0" w:color="auto"/>
        <w:left w:val="none" w:sz="0" w:space="0" w:color="auto"/>
        <w:bottom w:val="none" w:sz="0" w:space="0" w:color="auto"/>
        <w:right w:val="none" w:sz="0" w:space="0" w:color="auto"/>
      </w:divBdr>
    </w:div>
    <w:div w:id="405499332">
      <w:bodyDiv w:val="1"/>
      <w:marLeft w:val="0"/>
      <w:marRight w:val="0"/>
      <w:marTop w:val="0"/>
      <w:marBottom w:val="0"/>
      <w:divBdr>
        <w:top w:val="none" w:sz="0" w:space="0" w:color="auto"/>
        <w:left w:val="none" w:sz="0" w:space="0" w:color="auto"/>
        <w:bottom w:val="none" w:sz="0" w:space="0" w:color="auto"/>
        <w:right w:val="none" w:sz="0" w:space="0" w:color="auto"/>
      </w:divBdr>
    </w:div>
    <w:div w:id="464081560">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41599653">
      <w:bodyDiv w:val="1"/>
      <w:marLeft w:val="0"/>
      <w:marRight w:val="0"/>
      <w:marTop w:val="0"/>
      <w:marBottom w:val="0"/>
      <w:divBdr>
        <w:top w:val="none" w:sz="0" w:space="0" w:color="auto"/>
        <w:left w:val="none" w:sz="0" w:space="0" w:color="auto"/>
        <w:bottom w:val="none" w:sz="0" w:space="0" w:color="auto"/>
        <w:right w:val="none" w:sz="0" w:space="0" w:color="auto"/>
      </w:divBdr>
    </w:div>
    <w:div w:id="574439957">
      <w:bodyDiv w:val="1"/>
      <w:marLeft w:val="0"/>
      <w:marRight w:val="0"/>
      <w:marTop w:val="0"/>
      <w:marBottom w:val="0"/>
      <w:divBdr>
        <w:top w:val="none" w:sz="0" w:space="0" w:color="auto"/>
        <w:left w:val="none" w:sz="0" w:space="0" w:color="auto"/>
        <w:bottom w:val="none" w:sz="0" w:space="0" w:color="auto"/>
        <w:right w:val="none" w:sz="0" w:space="0" w:color="auto"/>
      </w:divBdr>
    </w:div>
    <w:div w:id="615259632">
      <w:bodyDiv w:val="1"/>
      <w:marLeft w:val="0"/>
      <w:marRight w:val="0"/>
      <w:marTop w:val="0"/>
      <w:marBottom w:val="0"/>
      <w:divBdr>
        <w:top w:val="none" w:sz="0" w:space="0" w:color="auto"/>
        <w:left w:val="none" w:sz="0" w:space="0" w:color="auto"/>
        <w:bottom w:val="none" w:sz="0" w:space="0" w:color="auto"/>
        <w:right w:val="none" w:sz="0" w:space="0" w:color="auto"/>
      </w:divBdr>
    </w:div>
    <w:div w:id="646131752">
      <w:bodyDiv w:val="1"/>
      <w:marLeft w:val="0"/>
      <w:marRight w:val="0"/>
      <w:marTop w:val="0"/>
      <w:marBottom w:val="0"/>
      <w:divBdr>
        <w:top w:val="none" w:sz="0" w:space="0" w:color="auto"/>
        <w:left w:val="none" w:sz="0" w:space="0" w:color="auto"/>
        <w:bottom w:val="none" w:sz="0" w:space="0" w:color="auto"/>
        <w:right w:val="none" w:sz="0" w:space="0" w:color="auto"/>
      </w:divBdr>
    </w:div>
    <w:div w:id="647786546">
      <w:bodyDiv w:val="1"/>
      <w:marLeft w:val="0"/>
      <w:marRight w:val="0"/>
      <w:marTop w:val="0"/>
      <w:marBottom w:val="0"/>
      <w:divBdr>
        <w:top w:val="none" w:sz="0" w:space="0" w:color="auto"/>
        <w:left w:val="none" w:sz="0" w:space="0" w:color="auto"/>
        <w:bottom w:val="none" w:sz="0" w:space="0" w:color="auto"/>
        <w:right w:val="none" w:sz="0" w:space="0" w:color="auto"/>
      </w:divBdr>
    </w:div>
    <w:div w:id="649939575">
      <w:bodyDiv w:val="1"/>
      <w:marLeft w:val="0"/>
      <w:marRight w:val="0"/>
      <w:marTop w:val="0"/>
      <w:marBottom w:val="0"/>
      <w:divBdr>
        <w:top w:val="none" w:sz="0" w:space="0" w:color="auto"/>
        <w:left w:val="none" w:sz="0" w:space="0" w:color="auto"/>
        <w:bottom w:val="none" w:sz="0" w:space="0" w:color="auto"/>
        <w:right w:val="none" w:sz="0" w:space="0" w:color="auto"/>
      </w:divBdr>
    </w:div>
    <w:div w:id="718435017">
      <w:bodyDiv w:val="1"/>
      <w:marLeft w:val="0"/>
      <w:marRight w:val="0"/>
      <w:marTop w:val="0"/>
      <w:marBottom w:val="0"/>
      <w:divBdr>
        <w:top w:val="none" w:sz="0" w:space="0" w:color="auto"/>
        <w:left w:val="none" w:sz="0" w:space="0" w:color="auto"/>
        <w:bottom w:val="none" w:sz="0" w:space="0" w:color="auto"/>
        <w:right w:val="none" w:sz="0" w:space="0" w:color="auto"/>
      </w:divBdr>
    </w:div>
    <w:div w:id="745110578">
      <w:bodyDiv w:val="1"/>
      <w:marLeft w:val="0"/>
      <w:marRight w:val="0"/>
      <w:marTop w:val="0"/>
      <w:marBottom w:val="0"/>
      <w:divBdr>
        <w:top w:val="none" w:sz="0" w:space="0" w:color="auto"/>
        <w:left w:val="none" w:sz="0" w:space="0" w:color="auto"/>
        <w:bottom w:val="none" w:sz="0" w:space="0" w:color="auto"/>
        <w:right w:val="none" w:sz="0" w:space="0" w:color="auto"/>
      </w:divBdr>
      <w:divsChild>
        <w:div w:id="916087455">
          <w:marLeft w:val="0"/>
          <w:marRight w:val="0"/>
          <w:marTop w:val="0"/>
          <w:marBottom w:val="0"/>
          <w:divBdr>
            <w:top w:val="none" w:sz="0" w:space="0" w:color="auto"/>
            <w:left w:val="none" w:sz="0" w:space="0" w:color="auto"/>
            <w:bottom w:val="none" w:sz="0" w:space="0" w:color="auto"/>
            <w:right w:val="none" w:sz="0" w:space="0" w:color="auto"/>
          </w:divBdr>
        </w:div>
        <w:div w:id="211698777">
          <w:marLeft w:val="0"/>
          <w:marRight w:val="0"/>
          <w:marTop w:val="0"/>
          <w:marBottom w:val="0"/>
          <w:divBdr>
            <w:top w:val="none" w:sz="0" w:space="0" w:color="auto"/>
            <w:left w:val="none" w:sz="0" w:space="0" w:color="auto"/>
            <w:bottom w:val="none" w:sz="0" w:space="0" w:color="auto"/>
            <w:right w:val="none" w:sz="0" w:space="0" w:color="auto"/>
          </w:divBdr>
        </w:div>
      </w:divsChild>
    </w:div>
    <w:div w:id="827554611">
      <w:bodyDiv w:val="1"/>
      <w:marLeft w:val="0"/>
      <w:marRight w:val="0"/>
      <w:marTop w:val="0"/>
      <w:marBottom w:val="0"/>
      <w:divBdr>
        <w:top w:val="none" w:sz="0" w:space="0" w:color="auto"/>
        <w:left w:val="none" w:sz="0" w:space="0" w:color="auto"/>
        <w:bottom w:val="none" w:sz="0" w:space="0" w:color="auto"/>
        <w:right w:val="none" w:sz="0" w:space="0" w:color="auto"/>
      </w:divBdr>
    </w:div>
    <w:div w:id="972368028">
      <w:bodyDiv w:val="1"/>
      <w:marLeft w:val="0"/>
      <w:marRight w:val="0"/>
      <w:marTop w:val="0"/>
      <w:marBottom w:val="0"/>
      <w:divBdr>
        <w:top w:val="none" w:sz="0" w:space="0" w:color="auto"/>
        <w:left w:val="none" w:sz="0" w:space="0" w:color="auto"/>
        <w:bottom w:val="none" w:sz="0" w:space="0" w:color="auto"/>
        <w:right w:val="none" w:sz="0" w:space="0" w:color="auto"/>
      </w:divBdr>
    </w:div>
    <w:div w:id="1079984847">
      <w:bodyDiv w:val="1"/>
      <w:marLeft w:val="0"/>
      <w:marRight w:val="0"/>
      <w:marTop w:val="0"/>
      <w:marBottom w:val="0"/>
      <w:divBdr>
        <w:top w:val="none" w:sz="0" w:space="0" w:color="auto"/>
        <w:left w:val="none" w:sz="0" w:space="0" w:color="auto"/>
        <w:bottom w:val="none" w:sz="0" w:space="0" w:color="auto"/>
        <w:right w:val="none" w:sz="0" w:space="0" w:color="auto"/>
      </w:divBdr>
    </w:div>
    <w:div w:id="1115758965">
      <w:bodyDiv w:val="1"/>
      <w:marLeft w:val="0"/>
      <w:marRight w:val="0"/>
      <w:marTop w:val="0"/>
      <w:marBottom w:val="0"/>
      <w:divBdr>
        <w:top w:val="none" w:sz="0" w:space="0" w:color="auto"/>
        <w:left w:val="none" w:sz="0" w:space="0" w:color="auto"/>
        <w:bottom w:val="none" w:sz="0" w:space="0" w:color="auto"/>
        <w:right w:val="none" w:sz="0" w:space="0" w:color="auto"/>
      </w:divBdr>
    </w:div>
    <w:div w:id="1230774567">
      <w:bodyDiv w:val="1"/>
      <w:marLeft w:val="0"/>
      <w:marRight w:val="0"/>
      <w:marTop w:val="0"/>
      <w:marBottom w:val="0"/>
      <w:divBdr>
        <w:top w:val="none" w:sz="0" w:space="0" w:color="auto"/>
        <w:left w:val="none" w:sz="0" w:space="0" w:color="auto"/>
        <w:bottom w:val="none" w:sz="0" w:space="0" w:color="auto"/>
        <w:right w:val="none" w:sz="0" w:space="0" w:color="auto"/>
      </w:divBdr>
    </w:div>
    <w:div w:id="1267498381">
      <w:bodyDiv w:val="1"/>
      <w:marLeft w:val="0"/>
      <w:marRight w:val="0"/>
      <w:marTop w:val="0"/>
      <w:marBottom w:val="0"/>
      <w:divBdr>
        <w:top w:val="none" w:sz="0" w:space="0" w:color="auto"/>
        <w:left w:val="none" w:sz="0" w:space="0" w:color="auto"/>
        <w:bottom w:val="none" w:sz="0" w:space="0" w:color="auto"/>
        <w:right w:val="none" w:sz="0" w:space="0" w:color="auto"/>
      </w:divBdr>
    </w:div>
    <w:div w:id="1326281197">
      <w:bodyDiv w:val="1"/>
      <w:marLeft w:val="0"/>
      <w:marRight w:val="0"/>
      <w:marTop w:val="0"/>
      <w:marBottom w:val="0"/>
      <w:divBdr>
        <w:top w:val="none" w:sz="0" w:space="0" w:color="auto"/>
        <w:left w:val="none" w:sz="0" w:space="0" w:color="auto"/>
        <w:bottom w:val="none" w:sz="0" w:space="0" w:color="auto"/>
        <w:right w:val="none" w:sz="0" w:space="0" w:color="auto"/>
      </w:divBdr>
    </w:div>
    <w:div w:id="1335567376">
      <w:bodyDiv w:val="1"/>
      <w:marLeft w:val="0"/>
      <w:marRight w:val="0"/>
      <w:marTop w:val="0"/>
      <w:marBottom w:val="0"/>
      <w:divBdr>
        <w:top w:val="none" w:sz="0" w:space="0" w:color="auto"/>
        <w:left w:val="none" w:sz="0" w:space="0" w:color="auto"/>
        <w:bottom w:val="none" w:sz="0" w:space="0" w:color="auto"/>
        <w:right w:val="none" w:sz="0" w:space="0" w:color="auto"/>
      </w:divBdr>
    </w:div>
    <w:div w:id="1356611583">
      <w:bodyDiv w:val="1"/>
      <w:marLeft w:val="0"/>
      <w:marRight w:val="0"/>
      <w:marTop w:val="0"/>
      <w:marBottom w:val="0"/>
      <w:divBdr>
        <w:top w:val="none" w:sz="0" w:space="0" w:color="auto"/>
        <w:left w:val="none" w:sz="0" w:space="0" w:color="auto"/>
        <w:bottom w:val="none" w:sz="0" w:space="0" w:color="auto"/>
        <w:right w:val="none" w:sz="0" w:space="0" w:color="auto"/>
      </w:divBdr>
    </w:div>
    <w:div w:id="1411922307">
      <w:bodyDiv w:val="1"/>
      <w:marLeft w:val="0"/>
      <w:marRight w:val="0"/>
      <w:marTop w:val="0"/>
      <w:marBottom w:val="0"/>
      <w:divBdr>
        <w:top w:val="none" w:sz="0" w:space="0" w:color="auto"/>
        <w:left w:val="none" w:sz="0" w:space="0" w:color="auto"/>
        <w:bottom w:val="none" w:sz="0" w:space="0" w:color="auto"/>
        <w:right w:val="none" w:sz="0" w:space="0" w:color="auto"/>
      </w:divBdr>
    </w:div>
    <w:div w:id="1463037256">
      <w:bodyDiv w:val="1"/>
      <w:marLeft w:val="0"/>
      <w:marRight w:val="0"/>
      <w:marTop w:val="0"/>
      <w:marBottom w:val="0"/>
      <w:divBdr>
        <w:top w:val="none" w:sz="0" w:space="0" w:color="auto"/>
        <w:left w:val="none" w:sz="0" w:space="0" w:color="auto"/>
        <w:bottom w:val="none" w:sz="0" w:space="0" w:color="auto"/>
        <w:right w:val="none" w:sz="0" w:space="0" w:color="auto"/>
      </w:divBdr>
      <w:divsChild>
        <w:div w:id="2013335041">
          <w:marLeft w:val="0"/>
          <w:marRight w:val="0"/>
          <w:marTop w:val="0"/>
          <w:marBottom w:val="0"/>
          <w:divBdr>
            <w:top w:val="none" w:sz="0" w:space="0" w:color="auto"/>
            <w:left w:val="none" w:sz="0" w:space="0" w:color="auto"/>
            <w:bottom w:val="none" w:sz="0" w:space="0" w:color="auto"/>
            <w:right w:val="none" w:sz="0" w:space="0" w:color="auto"/>
          </w:divBdr>
        </w:div>
        <w:div w:id="1736010717">
          <w:marLeft w:val="0"/>
          <w:marRight w:val="0"/>
          <w:marTop w:val="0"/>
          <w:marBottom w:val="0"/>
          <w:divBdr>
            <w:top w:val="none" w:sz="0" w:space="0" w:color="auto"/>
            <w:left w:val="none" w:sz="0" w:space="0" w:color="auto"/>
            <w:bottom w:val="none" w:sz="0" w:space="0" w:color="auto"/>
            <w:right w:val="none" w:sz="0" w:space="0" w:color="auto"/>
          </w:divBdr>
        </w:div>
        <w:div w:id="2043286471">
          <w:marLeft w:val="0"/>
          <w:marRight w:val="0"/>
          <w:marTop w:val="0"/>
          <w:marBottom w:val="0"/>
          <w:divBdr>
            <w:top w:val="none" w:sz="0" w:space="0" w:color="auto"/>
            <w:left w:val="none" w:sz="0" w:space="0" w:color="auto"/>
            <w:bottom w:val="none" w:sz="0" w:space="0" w:color="auto"/>
            <w:right w:val="none" w:sz="0" w:space="0" w:color="auto"/>
          </w:divBdr>
        </w:div>
        <w:div w:id="2068842419">
          <w:marLeft w:val="0"/>
          <w:marRight w:val="0"/>
          <w:marTop w:val="0"/>
          <w:marBottom w:val="0"/>
          <w:divBdr>
            <w:top w:val="none" w:sz="0" w:space="0" w:color="auto"/>
            <w:left w:val="none" w:sz="0" w:space="0" w:color="auto"/>
            <w:bottom w:val="none" w:sz="0" w:space="0" w:color="auto"/>
            <w:right w:val="none" w:sz="0" w:space="0" w:color="auto"/>
          </w:divBdr>
        </w:div>
      </w:divsChild>
    </w:div>
    <w:div w:id="1474256234">
      <w:bodyDiv w:val="1"/>
      <w:marLeft w:val="0"/>
      <w:marRight w:val="0"/>
      <w:marTop w:val="0"/>
      <w:marBottom w:val="0"/>
      <w:divBdr>
        <w:top w:val="none" w:sz="0" w:space="0" w:color="auto"/>
        <w:left w:val="none" w:sz="0" w:space="0" w:color="auto"/>
        <w:bottom w:val="none" w:sz="0" w:space="0" w:color="auto"/>
        <w:right w:val="none" w:sz="0" w:space="0" w:color="auto"/>
      </w:divBdr>
    </w:div>
    <w:div w:id="1511263276">
      <w:bodyDiv w:val="1"/>
      <w:marLeft w:val="0"/>
      <w:marRight w:val="0"/>
      <w:marTop w:val="0"/>
      <w:marBottom w:val="0"/>
      <w:divBdr>
        <w:top w:val="none" w:sz="0" w:space="0" w:color="auto"/>
        <w:left w:val="none" w:sz="0" w:space="0" w:color="auto"/>
        <w:bottom w:val="none" w:sz="0" w:space="0" w:color="auto"/>
        <w:right w:val="none" w:sz="0" w:space="0" w:color="auto"/>
      </w:divBdr>
    </w:div>
    <w:div w:id="1569077898">
      <w:bodyDiv w:val="1"/>
      <w:marLeft w:val="0"/>
      <w:marRight w:val="0"/>
      <w:marTop w:val="0"/>
      <w:marBottom w:val="0"/>
      <w:divBdr>
        <w:top w:val="none" w:sz="0" w:space="0" w:color="auto"/>
        <w:left w:val="none" w:sz="0" w:space="0" w:color="auto"/>
        <w:bottom w:val="none" w:sz="0" w:space="0" w:color="auto"/>
        <w:right w:val="none" w:sz="0" w:space="0" w:color="auto"/>
      </w:divBdr>
    </w:div>
    <w:div w:id="1732069973">
      <w:bodyDiv w:val="1"/>
      <w:marLeft w:val="0"/>
      <w:marRight w:val="0"/>
      <w:marTop w:val="0"/>
      <w:marBottom w:val="0"/>
      <w:divBdr>
        <w:top w:val="none" w:sz="0" w:space="0" w:color="auto"/>
        <w:left w:val="none" w:sz="0" w:space="0" w:color="auto"/>
        <w:bottom w:val="none" w:sz="0" w:space="0" w:color="auto"/>
        <w:right w:val="none" w:sz="0" w:space="0" w:color="auto"/>
      </w:divBdr>
    </w:div>
    <w:div w:id="1757020185">
      <w:bodyDiv w:val="1"/>
      <w:marLeft w:val="0"/>
      <w:marRight w:val="0"/>
      <w:marTop w:val="0"/>
      <w:marBottom w:val="0"/>
      <w:divBdr>
        <w:top w:val="none" w:sz="0" w:space="0" w:color="auto"/>
        <w:left w:val="none" w:sz="0" w:space="0" w:color="auto"/>
        <w:bottom w:val="none" w:sz="0" w:space="0" w:color="auto"/>
        <w:right w:val="none" w:sz="0" w:space="0" w:color="auto"/>
      </w:divBdr>
    </w:div>
    <w:div w:id="1764644450">
      <w:bodyDiv w:val="1"/>
      <w:marLeft w:val="0"/>
      <w:marRight w:val="0"/>
      <w:marTop w:val="0"/>
      <w:marBottom w:val="0"/>
      <w:divBdr>
        <w:top w:val="none" w:sz="0" w:space="0" w:color="auto"/>
        <w:left w:val="none" w:sz="0" w:space="0" w:color="auto"/>
        <w:bottom w:val="none" w:sz="0" w:space="0" w:color="auto"/>
        <w:right w:val="none" w:sz="0" w:space="0" w:color="auto"/>
      </w:divBdr>
      <w:divsChild>
        <w:div w:id="1228033654">
          <w:marLeft w:val="0"/>
          <w:marRight w:val="0"/>
          <w:marTop w:val="0"/>
          <w:marBottom w:val="0"/>
          <w:divBdr>
            <w:top w:val="none" w:sz="0" w:space="0" w:color="auto"/>
            <w:left w:val="none" w:sz="0" w:space="0" w:color="auto"/>
            <w:bottom w:val="none" w:sz="0" w:space="0" w:color="auto"/>
            <w:right w:val="none" w:sz="0" w:space="0" w:color="auto"/>
          </w:divBdr>
        </w:div>
        <w:div w:id="794061807">
          <w:marLeft w:val="0"/>
          <w:marRight w:val="0"/>
          <w:marTop w:val="0"/>
          <w:marBottom w:val="0"/>
          <w:divBdr>
            <w:top w:val="none" w:sz="0" w:space="0" w:color="auto"/>
            <w:left w:val="none" w:sz="0" w:space="0" w:color="auto"/>
            <w:bottom w:val="none" w:sz="0" w:space="0" w:color="auto"/>
            <w:right w:val="none" w:sz="0" w:space="0" w:color="auto"/>
          </w:divBdr>
        </w:div>
      </w:divsChild>
    </w:div>
    <w:div w:id="1842306317">
      <w:bodyDiv w:val="1"/>
      <w:marLeft w:val="0"/>
      <w:marRight w:val="0"/>
      <w:marTop w:val="0"/>
      <w:marBottom w:val="0"/>
      <w:divBdr>
        <w:top w:val="none" w:sz="0" w:space="0" w:color="auto"/>
        <w:left w:val="none" w:sz="0" w:space="0" w:color="auto"/>
        <w:bottom w:val="none" w:sz="0" w:space="0" w:color="auto"/>
        <w:right w:val="none" w:sz="0" w:space="0" w:color="auto"/>
      </w:divBdr>
    </w:div>
    <w:div w:id="1870677770">
      <w:bodyDiv w:val="1"/>
      <w:marLeft w:val="0"/>
      <w:marRight w:val="0"/>
      <w:marTop w:val="0"/>
      <w:marBottom w:val="0"/>
      <w:divBdr>
        <w:top w:val="none" w:sz="0" w:space="0" w:color="auto"/>
        <w:left w:val="none" w:sz="0" w:space="0" w:color="auto"/>
        <w:bottom w:val="none" w:sz="0" w:space="0" w:color="auto"/>
        <w:right w:val="none" w:sz="0" w:space="0" w:color="auto"/>
      </w:divBdr>
    </w:div>
    <w:div w:id="1903559219">
      <w:bodyDiv w:val="1"/>
      <w:marLeft w:val="0"/>
      <w:marRight w:val="0"/>
      <w:marTop w:val="0"/>
      <w:marBottom w:val="0"/>
      <w:divBdr>
        <w:top w:val="none" w:sz="0" w:space="0" w:color="auto"/>
        <w:left w:val="none" w:sz="0" w:space="0" w:color="auto"/>
        <w:bottom w:val="none" w:sz="0" w:space="0" w:color="auto"/>
        <w:right w:val="none" w:sz="0" w:space="0" w:color="auto"/>
      </w:divBdr>
    </w:div>
    <w:div w:id="1928266593">
      <w:bodyDiv w:val="1"/>
      <w:marLeft w:val="0"/>
      <w:marRight w:val="0"/>
      <w:marTop w:val="0"/>
      <w:marBottom w:val="0"/>
      <w:divBdr>
        <w:top w:val="none" w:sz="0" w:space="0" w:color="auto"/>
        <w:left w:val="none" w:sz="0" w:space="0" w:color="auto"/>
        <w:bottom w:val="none" w:sz="0" w:space="0" w:color="auto"/>
        <w:right w:val="none" w:sz="0" w:space="0" w:color="auto"/>
      </w:divBdr>
    </w:div>
    <w:div w:id="1984235176">
      <w:bodyDiv w:val="1"/>
      <w:marLeft w:val="0"/>
      <w:marRight w:val="0"/>
      <w:marTop w:val="0"/>
      <w:marBottom w:val="0"/>
      <w:divBdr>
        <w:top w:val="none" w:sz="0" w:space="0" w:color="auto"/>
        <w:left w:val="none" w:sz="0" w:space="0" w:color="auto"/>
        <w:bottom w:val="none" w:sz="0" w:space="0" w:color="auto"/>
        <w:right w:val="none" w:sz="0" w:space="0" w:color="auto"/>
      </w:divBdr>
    </w:div>
    <w:div w:id="20319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uaca.ac.cr/sites/default/files/2015/Planes/Economia.pdf" TargetMode="External"/><Relationship Id="rId26" Type="http://schemas.openxmlformats.org/officeDocument/2006/relationships/footer" Target="footer3.xml"/><Relationship Id="rId39" Type="http://schemas.openxmlformats.org/officeDocument/2006/relationships/hyperlink" Target="https://doi.org/10.1023/A:1021814416688" TargetMode="External"/><Relationship Id="rId21" Type="http://schemas.openxmlformats.org/officeDocument/2006/relationships/hyperlink" Target="https://universidades.cr/universidades/universidad-fidelitas/licenciatura/economia-con-enfasis-en-mercado-de-capitales-y-riesgos" TargetMode="External"/><Relationship Id="rId34" Type="http://schemas.openxmlformats.org/officeDocument/2006/relationships/hyperlink" Target="http://www.olafinanciera.unam.mx" TargetMode="External"/><Relationship Id="rId42" Type="http://schemas.openxmlformats.org/officeDocument/2006/relationships/hyperlink" Target="http://www.r-project.org/" TargetMode="External"/><Relationship Id="rId47" Type="http://schemas.openxmlformats.org/officeDocument/2006/relationships/hyperlink" Target="http://www.eumed.net" TargetMode="External"/><Relationship Id="rId50" Type="http://schemas.openxmlformats.org/officeDocument/2006/relationships/hyperlink" Target="https://www.traficantes.net/sites/default/files/pdfs/Diecisiete%20contradicciones%20-%20Traficantes%20de%20Sue%C3%B1os.pdf" TargetMode="External"/><Relationship Id="rId55" Type="http://schemas.openxmlformats.org/officeDocument/2006/relationships/hyperlink" Target="https://futureoflife.org/ai-open-letter/" TargetMode="External"/><Relationship Id="rId63" Type="http://schemas.openxmlformats.org/officeDocument/2006/relationships/hyperlink" Target="http://www.estadonacion.or/" TargetMode="External"/><Relationship Id="rId68" Type="http://schemas.openxmlformats.org/officeDocument/2006/relationships/hyperlink" Target="http://www.economia.ucr.ac.cr/es/bachillerato" TargetMode="External"/><Relationship Id="rId76"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www.documentos.una.ac.cr/bitstream/handle/unadocs/6693/ESTATUTO-ORG%C3%81NICO-UNA-digital.pdf?sequence=1&amp;amp;isAllowed=y" TargetMode="External"/><Relationship Id="rId2" Type="http://schemas.openxmlformats.org/officeDocument/2006/relationships/customXml" Target="../customXml/item2.xml"/><Relationship Id="rId16" Type="http://schemas.openxmlformats.org/officeDocument/2006/relationships/hyperlink" Target="http://www.ulacit.ac.cr/carreras/seccion/plan.php?career=15&amp;grade_id=3&amp;id=220" TargetMode="External"/><Relationship Id="rId29" Type="http://schemas.microsoft.com/office/2016/09/relationships/commentsIds" Target="commentsIds.xml"/><Relationship Id="rId11" Type="http://schemas.openxmlformats.org/officeDocument/2006/relationships/image" Target="media/image1.png"/><Relationship Id="rId24" Type="http://schemas.openxmlformats.org/officeDocument/2006/relationships/hyperlink" Target="https://universidades.cr/universidades/universidad-fidelitas/licenciatura/economia-con-enfasis-en-mercado-de-capitales-y-riesgos" TargetMode="External"/><Relationship Id="rId32" Type="http://schemas.openxmlformats.org/officeDocument/2006/relationships/hyperlink" Target="https://www.bcr.gob.sv/bcrsite/uploaded/content/category/943932092.pdf" TargetMode="External"/><Relationship Id="rId37" Type="http://schemas.openxmlformats.org/officeDocument/2006/relationships/hyperlink" Target="https://vdocuments.mx/coase-1937-la-naturaleza-de-la-empresa.html" TargetMode="External"/><Relationship Id="rId40" Type="http://schemas.openxmlformats.org/officeDocument/2006/relationships/hyperlink" Target="http://citeseerx.ist.psu.edu/viewdoc/download?doi=10.1.1.131.9551&amp;rep=rep1&amp;type=pdf" TargetMode="External"/><Relationship Id="rId45" Type="http://schemas.openxmlformats.org/officeDocument/2006/relationships/hyperlink" Target="https://repositorio.cepal.org/bitstream/handle/11362/13309/S2010986_es.pdf" TargetMode="External"/><Relationship Id="rId53" Type="http://schemas.openxmlformats.org/officeDocument/2006/relationships/hyperlink" Target="http://eur-lex.europa.eu/LexUriServ/site/%20en/oj/2006/l_394/l_39420061230en00100018.pdf" TargetMode="External"/><Relationship Id="rId58" Type="http://schemas.openxmlformats.org/officeDocument/2006/relationships/hyperlink" Target="http://economics.mit.edu/about" TargetMode="External"/><Relationship Id="rId66" Type="http://schemas.openxmlformats.org/officeDocument/2006/relationships/hyperlink" Target="http://www.qaa.ac.uk/en/Publications/Documents/SBS-consultation%20economics.pdf" TargetMode="External"/><Relationship Id="rId74" Type="http://schemas.openxmlformats.org/officeDocument/2006/relationships/hyperlink" Target="https://www.econ.berkeley.edu/undergrad/home/learning-goals" TargetMode="External"/><Relationship Id="rId5" Type="http://schemas.openxmlformats.org/officeDocument/2006/relationships/numbering" Target="numbering.xml"/><Relationship Id="rId15" Type="http://schemas.openxmlformats.org/officeDocument/2006/relationships/hyperlink" Target="http://cienciasempresariales.ulatina.ac.cr/economia" TargetMode="External"/><Relationship Id="rId23" Type="http://schemas.openxmlformats.org/officeDocument/2006/relationships/hyperlink" Target="https://universidades.cr/universidades/universidad-fidelitas/licenciatura/economia-con-enfasis-en-mercado-de-capitales-y-riesgos" TargetMode="External"/><Relationship Id="rId28" Type="http://schemas.microsoft.com/office/2011/relationships/commentsExtended" Target="commentsExtended.xml"/><Relationship Id="rId36" Type="http://schemas.openxmlformats.org/officeDocument/2006/relationships/hyperlink" Target="https://ocw.mit.edu/courses/economics/14-127-behavioral-economics-and-finance-spring-2004/index.htm" TargetMode="External"/><Relationship Id="rId49" Type="http://schemas.openxmlformats.org/officeDocument/2006/relationships/hyperlink" Target="http://revistas.unne.edu.ar.una.idm.oclc.org/index.php/crn/article/view/2062" TargetMode="External"/><Relationship Id="rId57" Type="http://schemas.openxmlformats.org/officeDocument/2006/relationships/hyperlink" Target="http://www.ipcc.ch/news_and_events/docs/%20ar5/ar5_wg1_headlines_es.pdf" TargetMode="External"/><Relationship Id="rId61" Type="http://schemas.openxmlformats.org/officeDocument/2006/relationships/hyperlink" Target="http://www.un.org/es/sections/issues-depth/climate-change/index.html" TargetMode="External"/><Relationship Id="rId10" Type="http://schemas.openxmlformats.org/officeDocument/2006/relationships/endnotes" Target="endnotes.xml"/><Relationship Id="rId19" Type="http://schemas.openxmlformats.org/officeDocument/2006/relationships/hyperlink" Target="http://www.uaca.ac.cr/sites/default/files/2015/Planes/Economia.pdf" TargetMode="External"/><Relationship Id="rId31" Type="http://schemas.openxmlformats.org/officeDocument/2006/relationships/hyperlink" Target="https://ocw.mit.edu/courses/economics/14-127-behavioral-economics-and-finance-spring-2004/index.htm" TargetMode="External"/><Relationship Id="rId44" Type="http://schemas.openxmlformats.org/officeDocument/2006/relationships/hyperlink" Target="http://www.cpalsocial.org/documentos/73.pdf" TargetMode="External"/><Relationship Id="rId52" Type="http://schemas.openxmlformats.org/officeDocument/2006/relationships/hyperlink" Target="https://earthobservatory.nasa.gov/Features/GlobalWarming/page3.php" TargetMode="External"/><Relationship Id="rId60" Type="http://schemas.openxmlformats.org/officeDocument/2006/relationships/hyperlink" Target="https://doi.org/10.1080/00346764.2018.1463447" TargetMode="External"/><Relationship Id="rId65" Type="http://schemas.openxmlformats.org/officeDocument/2006/relationships/hyperlink" Target="http://www.qaa.ac.uk/en/Publications/Documents/SBS-consultation%20economics.pdf" TargetMode="External"/><Relationship Id="rId73" Type="http://schemas.openxmlformats.org/officeDocument/2006/relationships/hyperlink" Target="http://documentos.una.ac.cr/handle/unadocs/118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ienciasempresariales." TargetMode="External"/><Relationship Id="rId22" Type="http://schemas.openxmlformats.org/officeDocument/2006/relationships/hyperlink" Target="https://universidades.cr/universidades/universidad-fidelitas/licenciatura/economia-con-enfasis-en-mercado-de-capitales-y-riesgos" TargetMode="External"/><Relationship Id="rId27" Type="http://schemas.openxmlformats.org/officeDocument/2006/relationships/comments" Target="comments.xml"/><Relationship Id="rId30" Type="http://schemas.openxmlformats.org/officeDocument/2006/relationships/hyperlink" Target="http://www.bancomundial.org/es/news/feature/2014/12/02/world-development-report-2015-explores-mind-society-and-behavior" TargetMode="External"/><Relationship Id="rId35" Type="http://schemas.openxmlformats.org/officeDocument/2006/relationships/hyperlink" Target="http://www.cisprocr.com" TargetMode="External"/><Relationship Id="rId43" Type="http://schemas.openxmlformats.org/officeDocument/2006/relationships/hyperlink" Target="http://library.fes.de/pdf-files/bueros/quito/07671.pdf" TargetMode="External"/><Relationship Id="rId48" Type="http://schemas.openxmlformats.org/officeDocument/2006/relationships/hyperlink" Target="https://www.traficantes.net/sites/default/files/pdfs/TDS_map49_federici_web_0.pdf" TargetMode="External"/><Relationship Id="rId56" Type="http://schemas.openxmlformats.org/officeDocument/2006/relationships/hyperlink" Target="http://www.ipcc.ch/news_and_events/docs/%20ar5/ar5_wg1_headlines_es.pdf" TargetMode="External"/><Relationship Id="rId64" Type="http://schemas.openxmlformats.org/officeDocument/2006/relationships/hyperlink" Target="http://www.estadonacion.or/" TargetMode="External"/><Relationship Id="rId69" Type="http://schemas.openxmlformats.org/officeDocument/2006/relationships/hyperlink" Target="https://www.una.ac.cr/index.php/acerda-de/estrategia-institucional/2012-10-02-15-21-57" TargetMode="Externa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repositorio.cepal.org/bitstream/handle/11362/6135/S0700178.pdf?sequence=1" TargetMode="External"/><Relationship Id="rId72" Type="http://schemas.openxmlformats.org/officeDocument/2006/relationships/hyperlink" Target="http://www.documentos.una.ac.cr/bitstream/handle/unadocs/6693/ESTATUTO-ORG%C3%81NICO-UNA-digital.pdf?sequence=1&amp;amp;isAllowed=y"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www.uaca.ac.cr/sites/d" TargetMode="External"/><Relationship Id="rId25" Type="http://schemas.openxmlformats.org/officeDocument/2006/relationships/header" Target="header1.xml"/><Relationship Id="rId33" Type="http://schemas.openxmlformats.org/officeDocument/2006/relationships/hyperlink" Target="https://www.jornada.com.mx/2019/06/19/opinion/021a1eco" TargetMode="External"/><Relationship Id="rId38" Type="http://schemas.openxmlformats.org/officeDocument/2006/relationships/hyperlink" Target="http://cienciassociales.edu.uy/departamentodeeconomia/wp-content/uploads/sites/2/2014/06/Libro-Regulaci%C3%B3n-ele.pdf" TargetMode="External"/><Relationship Id="rId46" Type="http://schemas.openxmlformats.org/officeDocument/2006/relationships/hyperlink" Target="https://repositorio.cepal.org/bitstream/handle/11362/11941/1/052157177_es.pdf" TargetMode="External"/><Relationship Id="rId59" Type="http://schemas.openxmlformats.org/officeDocument/2006/relationships/hyperlink" Target="https://ocw.mit.edu/courses/economics/" TargetMode="External"/><Relationship Id="rId67" Type="http://schemas.openxmlformats.org/officeDocument/2006/relationships/hyperlink" Target="https://www.brookings.edu/wp%20content/uploads/2017/12/global-inequality.pdf" TargetMode="External"/><Relationship Id="rId20" Type="http://schemas.openxmlformats.org/officeDocument/2006/relationships/hyperlink" Target="https://universidades.cr/universidades/universidad-fidelitas/licenciatura/economia-con-enfasis-en-mercado-de-capitales-y-riesgos" TargetMode="External"/><Relationship Id="rId41" Type="http://schemas.openxmlformats.org/officeDocument/2006/relationships/hyperlink" Target="http://www.cisprocr.com" TargetMode="External"/><Relationship Id="rId54" Type="http://schemas.openxmlformats.org/officeDocument/2006/relationships/hyperlink" Target="http://eur-lex.europa.eu/LexUriServ/site/%20en/oj/2006/l_394/l_39420061230en00100018.pdf" TargetMode="External"/><Relationship Id="rId62" Type="http://schemas.openxmlformats.org/officeDocument/2006/relationships/hyperlink" Target="http://www.un.org/es/sections/issues-depth/climate-change/index.html" TargetMode="External"/><Relationship Id="rId70" Type="http://schemas.openxmlformats.org/officeDocument/2006/relationships/hyperlink" Target="https://www.una.ac.cr/index.php/acerda-de/estrategia-institucional/2012-10-02-15-21-57"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27B02BBA232349A97A684CB0934027" ma:contentTypeVersion="2" ma:contentTypeDescription="Create a new document." ma:contentTypeScope="" ma:versionID="0fd31baafc9a002d46adaaf6256c79eb">
  <xsd:schema xmlns:xsd="http://www.w3.org/2001/XMLSchema" xmlns:xs="http://www.w3.org/2001/XMLSchema" xmlns:p="http://schemas.microsoft.com/office/2006/metadata/properties" xmlns:ns2="138cc9f3-4af0-4e32-92fd-53bb4439d385" targetNamespace="http://schemas.microsoft.com/office/2006/metadata/properties" ma:root="true" ma:fieldsID="631bc94c306f6a4ed67837537e47ce44" ns2:_="">
    <xsd:import namespace="138cc9f3-4af0-4e32-92fd-53bb4439d38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cc9f3-4af0-4e32-92fd-53bb4439d3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B9408-B455-4F62-93A9-E869071034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1E7778-F1AF-44F7-8E52-0B4EDC4400FF}">
  <ds:schemaRefs>
    <ds:schemaRef ds:uri="http://schemas.microsoft.com/sharepoint/v3/contenttype/forms"/>
  </ds:schemaRefs>
</ds:datastoreItem>
</file>

<file path=customXml/itemProps3.xml><?xml version="1.0" encoding="utf-8"?>
<ds:datastoreItem xmlns:ds="http://schemas.openxmlformats.org/officeDocument/2006/customXml" ds:itemID="{B5358D10-7285-4F5B-A604-1C511E6F7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cc9f3-4af0-4e32-92fd-53bb4439d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72EC12-9F3A-400A-BB50-2F7623ACC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96</Pages>
  <Words>24699</Words>
  <Characters>135850</Characters>
  <Application>Microsoft Office Word</Application>
  <DocSecurity>0</DocSecurity>
  <Lines>1132</Lines>
  <Paragraphs>320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160229</CharactersWithSpaces>
  <SharedDoc>false</SharedDoc>
  <HLinks>
    <vt:vector size="672" baseType="variant">
      <vt:variant>
        <vt:i4>3866671</vt:i4>
      </vt:variant>
      <vt:variant>
        <vt:i4>588</vt:i4>
      </vt:variant>
      <vt:variant>
        <vt:i4>0</vt:i4>
      </vt:variant>
      <vt:variant>
        <vt:i4>5</vt:i4>
      </vt:variant>
      <vt:variant>
        <vt:lpwstr>https://www.econ.berkeley.edu/undergrad/home/learning-goals</vt:lpwstr>
      </vt:variant>
      <vt:variant>
        <vt:lpwstr/>
      </vt:variant>
      <vt:variant>
        <vt:i4>6291562</vt:i4>
      </vt:variant>
      <vt:variant>
        <vt:i4>585</vt:i4>
      </vt:variant>
      <vt:variant>
        <vt:i4>0</vt:i4>
      </vt:variant>
      <vt:variant>
        <vt:i4>5</vt:i4>
      </vt:variant>
      <vt:variant>
        <vt:lpwstr>http://documentos.una.ac.cr/handle/unadocs/1187</vt:lpwstr>
      </vt:variant>
      <vt:variant>
        <vt:lpwstr/>
      </vt:variant>
      <vt:variant>
        <vt:i4>6684726</vt:i4>
      </vt:variant>
      <vt:variant>
        <vt:i4>582</vt:i4>
      </vt:variant>
      <vt:variant>
        <vt:i4>0</vt:i4>
      </vt:variant>
      <vt:variant>
        <vt:i4>5</vt:i4>
      </vt:variant>
      <vt:variant>
        <vt:lpwstr>http://www.documentos.una.ac.cr/bitstream/handle/unadocs/6693/ESTATUTO-ORG%C3%81NICO-UNA-digital.pdf?sequence=1&amp;amp;isAllowed=y</vt:lpwstr>
      </vt:variant>
      <vt:variant>
        <vt:lpwstr/>
      </vt:variant>
      <vt:variant>
        <vt:i4>6684726</vt:i4>
      </vt:variant>
      <vt:variant>
        <vt:i4>579</vt:i4>
      </vt:variant>
      <vt:variant>
        <vt:i4>0</vt:i4>
      </vt:variant>
      <vt:variant>
        <vt:i4>5</vt:i4>
      </vt:variant>
      <vt:variant>
        <vt:lpwstr>http://www.documentos.una.ac.cr/bitstream/handle/unadocs/6693/ESTATUTO-ORG%C3%81NICO-UNA-digital.pdf?sequence=1&amp;amp;isAllowed=y</vt:lpwstr>
      </vt:variant>
      <vt:variant>
        <vt:lpwstr/>
      </vt:variant>
      <vt:variant>
        <vt:i4>8257661</vt:i4>
      </vt:variant>
      <vt:variant>
        <vt:i4>576</vt:i4>
      </vt:variant>
      <vt:variant>
        <vt:i4>0</vt:i4>
      </vt:variant>
      <vt:variant>
        <vt:i4>5</vt:i4>
      </vt:variant>
      <vt:variant>
        <vt:lpwstr>https://www.una.ac.cr/index.php/acerda-de/estrategia-institucional/2012-10-02-15-21-57</vt:lpwstr>
      </vt:variant>
      <vt:variant>
        <vt:lpwstr/>
      </vt:variant>
      <vt:variant>
        <vt:i4>8257661</vt:i4>
      </vt:variant>
      <vt:variant>
        <vt:i4>573</vt:i4>
      </vt:variant>
      <vt:variant>
        <vt:i4>0</vt:i4>
      </vt:variant>
      <vt:variant>
        <vt:i4>5</vt:i4>
      </vt:variant>
      <vt:variant>
        <vt:lpwstr>https://www.una.ac.cr/index.php/acerda-de/estrategia-institucional/2012-10-02-15-21-57</vt:lpwstr>
      </vt:variant>
      <vt:variant>
        <vt:lpwstr/>
      </vt:variant>
      <vt:variant>
        <vt:i4>1704000</vt:i4>
      </vt:variant>
      <vt:variant>
        <vt:i4>570</vt:i4>
      </vt:variant>
      <vt:variant>
        <vt:i4>0</vt:i4>
      </vt:variant>
      <vt:variant>
        <vt:i4>5</vt:i4>
      </vt:variant>
      <vt:variant>
        <vt:lpwstr>http://www.economia.ucr.ac.cr/es/bachillerato</vt:lpwstr>
      </vt:variant>
      <vt:variant>
        <vt:lpwstr/>
      </vt:variant>
      <vt:variant>
        <vt:i4>8060962</vt:i4>
      </vt:variant>
      <vt:variant>
        <vt:i4>567</vt:i4>
      </vt:variant>
      <vt:variant>
        <vt:i4>0</vt:i4>
      </vt:variant>
      <vt:variant>
        <vt:i4>5</vt:i4>
      </vt:variant>
      <vt:variant>
        <vt:lpwstr>https://www.brookings.edu/wp content/uploads/2017/12/global-inequality.pdf</vt:lpwstr>
      </vt:variant>
      <vt:variant>
        <vt:lpwstr/>
      </vt:variant>
      <vt:variant>
        <vt:i4>5111816</vt:i4>
      </vt:variant>
      <vt:variant>
        <vt:i4>564</vt:i4>
      </vt:variant>
      <vt:variant>
        <vt:i4>0</vt:i4>
      </vt:variant>
      <vt:variant>
        <vt:i4>5</vt:i4>
      </vt:variant>
      <vt:variant>
        <vt:lpwstr>http://www.qaa.ac.uk/en/Publications/Documents/SBS-consultation economics.pdf</vt:lpwstr>
      </vt:variant>
      <vt:variant>
        <vt:lpwstr/>
      </vt:variant>
      <vt:variant>
        <vt:i4>5111816</vt:i4>
      </vt:variant>
      <vt:variant>
        <vt:i4>561</vt:i4>
      </vt:variant>
      <vt:variant>
        <vt:i4>0</vt:i4>
      </vt:variant>
      <vt:variant>
        <vt:i4>5</vt:i4>
      </vt:variant>
      <vt:variant>
        <vt:lpwstr>http://www.qaa.ac.uk/en/Publications/Documents/SBS-consultation economics.pdf</vt:lpwstr>
      </vt:variant>
      <vt:variant>
        <vt:lpwstr/>
      </vt:variant>
      <vt:variant>
        <vt:i4>6291492</vt:i4>
      </vt:variant>
      <vt:variant>
        <vt:i4>558</vt:i4>
      </vt:variant>
      <vt:variant>
        <vt:i4>0</vt:i4>
      </vt:variant>
      <vt:variant>
        <vt:i4>5</vt:i4>
      </vt:variant>
      <vt:variant>
        <vt:lpwstr>http://www.estadonacion.or/</vt:lpwstr>
      </vt:variant>
      <vt:variant>
        <vt:lpwstr/>
      </vt:variant>
      <vt:variant>
        <vt:i4>6291492</vt:i4>
      </vt:variant>
      <vt:variant>
        <vt:i4>555</vt:i4>
      </vt:variant>
      <vt:variant>
        <vt:i4>0</vt:i4>
      </vt:variant>
      <vt:variant>
        <vt:i4>5</vt:i4>
      </vt:variant>
      <vt:variant>
        <vt:lpwstr>http://www.estadonacion.or/</vt:lpwstr>
      </vt:variant>
      <vt:variant>
        <vt:lpwstr/>
      </vt:variant>
      <vt:variant>
        <vt:i4>1441878</vt:i4>
      </vt:variant>
      <vt:variant>
        <vt:i4>552</vt:i4>
      </vt:variant>
      <vt:variant>
        <vt:i4>0</vt:i4>
      </vt:variant>
      <vt:variant>
        <vt:i4>5</vt:i4>
      </vt:variant>
      <vt:variant>
        <vt:lpwstr>http://www.un.org/es/sections/issues-depth/climate-change/index.html</vt:lpwstr>
      </vt:variant>
      <vt:variant>
        <vt:lpwstr/>
      </vt:variant>
      <vt:variant>
        <vt:i4>1441878</vt:i4>
      </vt:variant>
      <vt:variant>
        <vt:i4>549</vt:i4>
      </vt:variant>
      <vt:variant>
        <vt:i4>0</vt:i4>
      </vt:variant>
      <vt:variant>
        <vt:i4>5</vt:i4>
      </vt:variant>
      <vt:variant>
        <vt:lpwstr>http://www.un.org/es/sections/issues-depth/climate-change/index.html</vt:lpwstr>
      </vt:variant>
      <vt:variant>
        <vt:lpwstr/>
      </vt:variant>
      <vt:variant>
        <vt:i4>131148</vt:i4>
      </vt:variant>
      <vt:variant>
        <vt:i4>546</vt:i4>
      </vt:variant>
      <vt:variant>
        <vt:i4>0</vt:i4>
      </vt:variant>
      <vt:variant>
        <vt:i4>5</vt:i4>
      </vt:variant>
      <vt:variant>
        <vt:lpwstr>https://doi.org/10.1080/00346764.2018.1463447</vt:lpwstr>
      </vt:variant>
      <vt:variant>
        <vt:lpwstr/>
      </vt:variant>
      <vt:variant>
        <vt:i4>2818104</vt:i4>
      </vt:variant>
      <vt:variant>
        <vt:i4>543</vt:i4>
      </vt:variant>
      <vt:variant>
        <vt:i4>0</vt:i4>
      </vt:variant>
      <vt:variant>
        <vt:i4>5</vt:i4>
      </vt:variant>
      <vt:variant>
        <vt:lpwstr>https://ocw.mit.edu/courses/economics/</vt:lpwstr>
      </vt:variant>
      <vt:variant>
        <vt:lpwstr/>
      </vt:variant>
      <vt:variant>
        <vt:i4>2555967</vt:i4>
      </vt:variant>
      <vt:variant>
        <vt:i4>540</vt:i4>
      </vt:variant>
      <vt:variant>
        <vt:i4>0</vt:i4>
      </vt:variant>
      <vt:variant>
        <vt:i4>5</vt:i4>
      </vt:variant>
      <vt:variant>
        <vt:lpwstr>http://economics.mit.edu/about</vt:lpwstr>
      </vt:variant>
      <vt:variant>
        <vt:lpwstr/>
      </vt:variant>
      <vt:variant>
        <vt:i4>4325474</vt:i4>
      </vt:variant>
      <vt:variant>
        <vt:i4>537</vt:i4>
      </vt:variant>
      <vt:variant>
        <vt:i4>0</vt:i4>
      </vt:variant>
      <vt:variant>
        <vt:i4>5</vt:i4>
      </vt:variant>
      <vt:variant>
        <vt:lpwstr>http://www.ipcc.ch/news_and_events/docs/ ar5/ar5_wg1_headlines_es.pdf</vt:lpwstr>
      </vt:variant>
      <vt:variant>
        <vt:lpwstr/>
      </vt:variant>
      <vt:variant>
        <vt:i4>4325474</vt:i4>
      </vt:variant>
      <vt:variant>
        <vt:i4>534</vt:i4>
      </vt:variant>
      <vt:variant>
        <vt:i4>0</vt:i4>
      </vt:variant>
      <vt:variant>
        <vt:i4>5</vt:i4>
      </vt:variant>
      <vt:variant>
        <vt:lpwstr>http://www.ipcc.ch/news_and_events/docs/ ar5/ar5_wg1_headlines_es.pdf</vt:lpwstr>
      </vt:variant>
      <vt:variant>
        <vt:lpwstr/>
      </vt:variant>
      <vt:variant>
        <vt:i4>1441819</vt:i4>
      </vt:variant>
      <vt:variant>
        <vt:i4>531</vt:i4>
      </vt:variant>
      <vt:variant>
        <vt:i4>0</vt:i4>
      </vt:variant>
      <vt:variant>
        <vt:i4>5</vt:i4>
      </vt:variant>
      <vt:variant>
        <vt:lpwstr>https://futureoflife.org/ai-open-letter/</vt:lpwstr>
      </vt:variant>
      <vt:variant>
        <vt:lpwstr/>
      </vt:variant>
      <vt:variant>
        <vt:i4>2883684</vt:i4>
      </vt:variant>
      <vt:variant>
        <vt:i4>528</vt:i4>
      </vt:variant>
      <vt:variant>
        <vt:i4>0</vt:i4>
      </vt:variant>
      <vt:variant>
        <vt:i4>5</vt:i4>
      </vt:variant>
      <vt:variant>
        <vt:lpwstr>http://eur-lex.europa.eu/LexUriServ/site/ en/oj/2006/l_394/l_39420061230en00100018.pdf</vt:lpwstr>
      </vt:variant>
      <vt:variant>
        <vt:lpwstr/>
      </vt:variant>
      <vt:variant>
        <vt:i4>2883684</vt:i4>
      </vt:variant>
      <vt:variant>
        <vt:i4>525</vt:i4>
      </vt:variant>
      <vt:variant>
        <vt:i4>0</vt:i4>
      </vt:variant>
      <vt:variant>
        <vt:i4>5</vt:i4>
      </vt:variant>
      <vt:variant>
        <vt:lpwstr>http://eur-lex.europa.eu/LexUriServ/site/ en/oj/2006/l_394/l_39420061230en00100018.pdf</vt:lpwstr>
      </vt:variant>
      <vt:variant>
        <vt:lpwstr/>
      </vt:variant>
      <vt:variant>
        <vt:i4>3670050</vt:i4>
      </vt:variant>
      <vt:variant>
        <vt:i4>522</vt:i4>
      </vt:variant>
      <vt:variant>
        <vt:i4>0</vt:i4>
      </vt:variant>
      <vt:variant>
        <vt:i4>5</vt:i4>
      </vt:variant>
      <vt:variant>
        <vt:lpwstr>https://earthobservatory.nasa.gov/Features/GlobalWarming/page3.php</vt:lpwstr>
      </vt:variant>
      <vt:variant>
        <vt:lpwstr/>
      </vt:variant>
      <vt:variant>
        <vt:i4>6226010</vt:i4>
      </vt:variant>
      <vt:variant>
        <vt:i4>498</vt:i4>
      </vt:variant>
      <vt:variant>
        <vt:i4>0</vt:i4>
      </vt:variant>
      <vt:variant>
        <vt:i4>5</vt:i4>
      </vt:variant>
      <vt:variant>
        <vt:lpwstr>http://www.r-project.org/</vt:lpwstr>
      </vt:variant>
      <vt:variant>
        <vt:lpwstr/>
      </vt:variant>
      <vt:variant>
        <vt:i4>4456538</vt:i4>
      </vt:variant>
      <vt:variant>
        <vt:i4>495</vt:i4>
      </vt:variant>
      <vt:variant>
        <vt:i4>0</vt:i4>
      </vt:variant>
      <vt:variant>
        <vt:i4>5</vt:i4>
      </vt:variant>
      <vt:variant>
        <vt:lpwstr>http://www.cisprocr.com/</vt:lpwstr>
      </vt:variant>
      <vt:variant>
        <vt:lpwstr/>
      </vt:variant>
      <vt:variant>
        <vt:i4>7733346</vt:i4>
      </vt:variant>
      <vt:variant>
        <vt:i4>492</vt:i4>
      </vt:variant>
      <vt:variant>
        <vt:i4>0</vt:i4>
      </vt:variant>
      <vt:variant>
        <vt:i4>5</vt:i4>
      </vt:variant>
      <vt:variant>
        <vt:lpwstr>http://citeseerx.ist.psu.edu/viewdoc/download?doi=10.1.1.131.9551&amp;rep=rep1&amp;type=pdf</vt:lpwstr>
      </vt:variant>
      <vt:variant>
        <vt:lpwstr/>
      </vt:variant>
      <vt:variant>
        <vt:i4>2162736</vt:i4>
      </vt:variant>
      <vt:variant>
        <vt:i4>489</vt:i4>
      </vt:variant>
      <vt:variant>
        <vt:i4>0</vt:i4>
      </vt:variant>
      <vt:variant>
        <vt:i4>5</vt:i4>
      </vt:variant>
      <vt:variant>
        <vt:lpwstr>https://doi.org/10.1023/A:1021814416688</vt:lpwstr>
      </vt:variant>
      <vt:variant>
        <vt:lpwstr/>
      </vt:variant>
      <vt:variant>
        <vt:i4>3866668</vt:i4>
      </vt:variant>
      <vt:variant>
        <vt:i4>486</vt:i4>
      </vt:variant>
      <vt:variant>
        <vt:i4>0</vt:i4>
      </vt:variant>
      <vt:variant>
        <vt:i4>5</vt:i4>
      </vt:variant>
      <vt:variant>
        <vt:lpwstr>http://cienciassociales.edu.uy/departamentodeeconomia/wp-content/uploads/sites/2/2014/06/Libro-Regulaci%C3%B3n-ele.pdf</vt:lpwstr>
      </vt:variant>
      <vt:variant>
        <vt:lpwstr/>
      </vt:variant>
      <vt:variant>
        <vt:i4>1507331</vt:i4>
      </vt:variant>
      <vt:variant>
        <vt:i4>483</vt:i4>
      </vt:variant>
      <vt:variant>
        <vt:i4>0</vt:i4>
      </vt:variant>
      <vt:variant>
        <vt:i4>5</vt:i4>
      </vt:variant>
      <vt:variant>
        <vt:lpwstr>https://vdocuments.mx/coase-1937-la-naturaleza-de-la-empresa.html</vt:lpwstr>
      </vt:variant>
      <vt:variant>
        <vt:lpwstr/>
      </vt:variant>
      <vt:variant>
        <vt:i4>7274602</vt:i4>
      </vt:variant>
      <vt:variant>
        <vt:i4>480</vt:i4>
      </vt:variant>
      <vt:variant>
        <vt:i4>0</vt:i4>
      </vt:variant>
      <vt:variant>
        <vt:i4>5</vt:i4>
      </vt:variant>
      <vt:variant>
        <vt:lpwstr>https://ocw.mit.edu/courses/economics/14-127-behavioral-economics-and-finance-spring-2004/index.htm</vt:lpwstr>
      </vt:variant>
      <vt:variant>
        <vt:lpwstr/>
      </vt:variant>
      <vt:variant>
        <vt:i4>4456538</vt:i4>
      </vt:variant>
      <vt:variant>
        <vt:i4>477</vt:i4>
      </vt:variant>
      <vt:variant>
        <vt:i4>0</vt:i4>
      </vt:variant>
      <vt:variant>
        <vt:i4>5</vt:i4>
      </vt:variant>
      <vt:variant>
        <vt:lpwstr>http://www.cisprocr.com/</vt:lpwstr>
      </vt:variant>
      <vt:variant>
        <vt:lpwstr/>
      </vt:variant>
      <vt:variant>
        <vt:i4>524289</vt:i4>
      </vt:variant>
      <vt:variant>
        <vt:i4>474</vt:i4>
      </vt:variant>
      <vt:variant>
        <vt:i4>0</vt:i4>
      </vt:variant>
      <vt:variant>
        <vt:i4>5</vt:i4>
      </vt:variant>
      <vt:variant>
        <vt:lpwstr>http://www.olafinanciera.unam.mx/</vt:lpwstr>
      </vt:variant>
      <vt:variant>
        <vt:lpwstr/>
      </vt:variant>
      <vt:variant>
        <vt:i4>3735657</vt:i4>
      </vt:variant>
      <vt:variant>
        <vt:i4>471</vt:i4>
      </vt:variant>
      <vt:variant>
        <vt:i4>0</vt:i4>
      </vt:variant>
      <vt:variant>
        <vt:i4>5</vt:i4>
      </vt:variant>
      <vt:variant>
        <vt:lpwstr>https://www.jornada.com.mx/2019/06/19/opinion/021a1eco</vt:lpwstr>
      </vt:variant>
      <vt:variant>
        <vt:lpwstr/>
      </vt:variant>
      <vt:variant>
        <vt:i4>7929888</vt:i4>
      </vt:variant>
      <vt:variant>
        <vt:i4>468</vt:i4>
      </vt:variant>
      <vt:variant>
        <vt:i4>0</vt:i4>
      </vt:variant>
      <vt:variant>
        <vt:i4>5</vt:i4>
      </vt:variant>
      <vt:variant>
        <vt:lpwstr>https://www.bcr.gob.sv/bcrsite/uploaded/content/category/943932092.pdf</vt:lpwstr>
      </vt:variant>
      <vt:variant>
        <vt:lpwstr/>
      </vt:variant>
      <vt:variant>
        <vt:i4>7274602</vt:i4>
      </vt:variant>
      <vt:variant>
        <vt:i4>465</vt:i4>
      </vt:variant>
      <vt:variant>
        <vt:i4>0</vt:i4>
      </vt:variant>
      <vt:variant>
        <vt:i4>5</vt:i4>
      </vt:variant>
      <vt:variant>
        <vt:lpwstr>https://ocw.mit.edu/courses/economics/14-127-behavioral-economics-and-finance-spring-2004/index.htm</vt:lpwstr>
      </vt:variant>
      <vt:variant>
        <vt:lpwstr/>
      </vt:variant>
      <vt:variant>
        <vt:i4>6881379</vt:i4>
      </vt:variant>
      <vt:variant>
        <vt:i4>462</vt:i4>
      </vt:variant>
      <vt:variant>
        <vt:i4>0</vt:i4>
      </vt:variant>
      <vt:variant>
        <vt:i4>5</vt:i4>
      </vt:variant>
      <vt:variant>
        <vt:lpwstr>http://www.bancomundial.org/es/news/feature/2014/12/02/world-development-report-2015-explores-mind-society-and-behavior</vt:lpwstr>
      </vt:variant>
      <vt:variant>
        <vt:lpwstr/>
      </vt:variant>
      <vt:variant>
        <vt:i4>1966148</vt:i4>
      </vt:variant>
      <vt:variant>
        <vt:i4>429</vt:i4>
      </vt:variant>
      <vt:variant>
        <vt:i4>0</vt:i4>
      </vt:variant>
      <vt:variant>
        <vt:i4>5</vt:i4>
      </vt:variant>
      <vt:variant>
        <vt:lpwstr>https://universidades.cr/universidades/universidad-fidelitas/licenciatura/economia-con-enfasis-en-mercado-de-capitales-y-riesgos</vt:lpwstr>
      </vt:variant>
      <vt:variant>
        <vt:lpwstr/>
      </vt:variant>
      <vt:variant>
        <vt:i4>1966148</vt:i4>
      </vt:variant>
      <vt:variant>
        <vt:i4>426</vt:i4>
      </vt:variant>
      <vt:variant>
        <vt:i4>0</vt:i4>
      </vt:variant>
      <vt:variant>
        <vt:i4>5</vt:i4>
      </vt:variant>
      <vt:variant>
        <vt:lpwstr>https://universidades.cr/universidades/universidad-fidelitas/licenciatura/economia-con-enfasis-en-mercado-de-capitales-y-riesgos</vt:lpwstr>
      </vt:variant>
      <vt:variant>
        <vt:lpwstr/>
      </vt:variant>
      <vt:variant>
        <vt:i4>1966148</vt:i4>
      </vt:variant>
      <vt:variant>
        <vt:i4>423</vt:i4>
      </vt:variant>
      <vt:variant>
        <vt:i4>0</vt:i4>
      </vt:variant>
      <vt:variant>
        <vt:i4>5</vt:i4>
      </vt:variant>
      <vt:variant>
        <vt:lpwstr>https://universidades.cr/universidades/universidad-fidelitas/licenciatura/economia-con-enfasis-en-mercado-de-capitales-y-riesgos</vt:lpwstr>
      </vt:variant>
      <vt:variant>
        <vt:lpwstr/>
      </vt:variant>
      <vt:variant>
        <vt:i4>1966148</vt:i4>
      </vt:variant>
      <vt:variant>
        <vt:i4>420</vt:i4>
      </vt:variant>
      <vt:variant>
        <vt:i4>0</vt:i4>
      </vt:variant>
      <vt:variant>
        <vt:i4>5</vt:i4>
      </vt:variant>
      <vt:variant>
        <vt:lpwstr>https://universidades.cr/universidades/universidad-fidelitas/licenciatura/economia-con-enfasis-en-mercado-de-capitales-y-riesgos</vt:lpwstr>
      </vt:variant>
      <vt:variant>
        <vt:lpwstr/>
      </vt:variant>
      <vt:variant>
        <vt:i4>1966148</vt:i4>
      </vt:variant>
      <vt:variant>
        <vt:i4>417</vt:i4>
      </vt:variant>
      <vt:variant>
        <vt:i4>0</vt:i4>
      </vt:variant>
      <vt:variant>
        <vt:i4>5</vt:i4>
      </vt:variant>
      <vt:variant>
        <vt:lpwstr>https://universidades.cr/universidades/universidad-fidelitas/licenciatura/economia-con-enfasis-en-mercado-de-capitales-y-riesgos</vt:lpwstr>
      </vt:variant>
      <vt:variant>
        <vt:lpwstr/>
      </vt:variant>
      <vt:variant>
        <vt:i4>3276920</vt:i4>
      </vt:variant>
      <vt:variant>
        <vt:i4>414</vt:i4>
      </vt:variant>
      <vt:variant>
        <vt:i4>0</vt:i4>
      </vt:variant>
      <vt:variant>
        <vt:i4>5</vt:i4>
      </vt:variant>
      <vt:variant>
        <vt:lpwstr>http://www.uaca.ac.cr/sites/default/files/2015/Planes/Economia.pdf</vt:lpwstr>
      </vt:variant>
      <vt:variant>
        <vt:lpwstr/>
      </vt:variant>
      <vt:variant>
        <vt:i4>3276920</vt:i4>
      </vt:variant>
      <vt:variant>
        <vt:i4>411</vt:i4>
      </vt:variant>
      <vt:variant>
        <vt:i4>0</vt:i4>
      </vt:variant>
      <vt:variant>
        <vt:i4>5</vt:i4>
      </vt:variant>
      <vt:variant>
        <vt:lpwstr>http://www.uaca.ac.cr/sites/default/files/2015/Planes/Economia.pdf</vt:lpwstr>
      </vt:variant>
      <vt:variant>
        <vt:lpwstr/>
      </vt:variant>
      <vt:variant>
        <vt:i4>2031641</vt:i4>
      </vt:variant>
      <vt:variant>
        <vt:i4>408</vt:i4>
      </vt:variant>
      <vt:variant>
        <vt:i4>0</vt:i4>
      </vt:variant>
      <vt:variant>
        <vt:i4>5</vt:i4>
      </vt:variant>
      <vt:variant>
        <vt:lpwstr>http://www.uaca.ac.cr/sites/d</vt:lpwstr>
      </vt:variant>
      <vt:variant>
        <vt:lpwstr/>
      </vt:variant>
      <vt:variant>
        <vt:i4>2293843</vt:i4>
      </vt:variant>
      <vt:variant>
        <vt:i4>405</vt:i4>
      </vt:variant>
      <vt:variant>
        <vt:i4>0</vt:i4>
      </vt:variant>
      <vt:variant>
        <vt:i4>5</vt:i4>
      </vt:variant>
      <vt:variant>
        <vt:lpwstr>http://www.ulacit.ac.cr/carreras/seccion/plan.php?career=15&amp;grade_id=3&amp;id=220</vt:lpwstr>
      </vt:variant>
      <vt:variant>
        <vt:lpwstr/>
      </vt:variant>
      <vt:variant>
        <vt:i4>6619191</vt:i4>
      </vt:variant>
      <vt:variant>
        <vt:i4>402</vt:i4>
      </vt:variant>
      <vt:variant>
        <vt:i4>0</vt:i4>
      </vt:variant>
      <vt:variant>
        <vt:i4>5</vt:i4>
      </vt:variant>
      <vt:variant>
        <vt:lpwstr>http://cienciasempresariales.ulatina.ac.cr/economia</vt:lpwstr>
      </vt:variant>
      <vt:variant>
        <vt:lpwstr/>
      </vt:variant>
      <vt:variant>
        <vt:i4>6750240</vt:i4>
      </vt:variant>
      <vt:variant>
        <vt:i4>399</vt:i4>
      </vt:variant>
      <vt:variant>
        <vt:i4>0</vt:i4>
      </vt:variant>
      <vt:variant>
        <vt:i4>5</vt:i4>
      </vt:variant>
      <vt:variant>
        <vt:lpwstr>http://cienciasempresariales./</vt:lpwstr>
      </vt:variant>
      <vt:variant>
        <vt:lpwstr/>
      </vt:variant>
      <vt:variant>
        <vt:i4>1638459</vt:i4>
      </vt:variant>
      <vt:variant>
        <vt:i4>389</vt:i4>
      </vt:variant>
      <vt:variant>
        <vt:i4>0</vt:i4>
      </vt:variant>
      <vt:variant>
        <vt:i4>5</vt:i4>
      </vt:variant>
      <vt:variant>
        <vt:lpwstr/>
      </vt:variant>
      <vt:variant>
        <vt:lpwstr>_Toc21444893</vt:lpwstr>
      </vt:variant>
      <vt:variant>
        <vt:i4>1572923</vt:i4>
      </vt:variant>
      <vt:variant>
        <vt:i4>383</vt:i4>
      </vt:variant>
      <vt:variant>
        <vt:i4>0</vt:i4>
      </vt:variant>
      <vt:variant>
        <vt:i4>5</vt:i4>
      </vt:variant>
      <vt:variant>
        <vt:lpwstr/>
      </vt:variant>
      <vt:variant>
        <vt:lpwstr>_Toc21444892</vt:lpwstr>
      </vt:variant>
      <vt:variant>
        <vt:i4>1769531</vt:i4>
      </vt:variant>
      <vt:variant>
        <vt:i4>377</vt:i4>
      </vt:variant>
      <vt:variant>
        <vt:i4>0</vt:i4>
      </vt:variant>
      <vt:variant>
        <vt:i4>5</vt:i4>
      </vt:variant>
      <vt:variant>
        <vt:lpwstr/>
      </vt:variant>
      <vt:variant>
        <vt:lpwstr>_Toc21444891</vt:lpwstr>
      </vt:variant>
      <vt:variant>
        <vt:i4>1703995</vt:i4>
      </vt:variant>
      <vt:variant>
        <vt:i4>371</vt:i4>
      </vt:variant>
      <vt:variant>
        <vt:i4>0</vt:i4>
      </vt:variant>
      <vt:variant>
        <vt:i4>5</vt:i4>
      </vt:variant>
      <vt:variant>
        <vt:lpwstr/>
      </vt:variant>
      <vt:variant>
        <vt:lpwstr>_Toc21444890</vt:lpwstr>
      </vt:variant>
      <vt:variant>
        <vt:i4>1245242</vt:i4>
      </vt:variant>
      <vt:variant>
        <vt:i4>365</vt:i4>
      </vt:variant>
      <vt:variant>
        <vt:i4>0</vt:i4>
      </vt:variant>
      <vt:variant>
        <vt:i4>5</vt:i4>
      </vt:variant>
      <vt:variant>
        <vt:lpwstr/>
      </vt:variant>
      <vt:variant>
        <vt:lpwstr>_Toc21444889</vt:lpwstr>
      </vt:variant>
      <vt:variant>
        <vt:i4>1179706</vt:i4>
      </vt:variant>
      <vt:variant>
        <vt:i4>359</vt:i4>
      </vt:variant>
      <vt:variant>
        <vt:i4>0</vt:i4>
      </vt:variant>
      <vt:variant>
        <vt:i4>5</vt:i4>
      </vt:variant>
      <vt:variant>
        <vt:lpwstr/>
      </vt:variant>
      <vt:variant>
        <vt:lpwstr>_Toc21444888</vt:lpwstr>
      </vt:variant>
      <vt:variant>
        <vt:i4>1900602</vt:i4>
      </vt:variant>
      <vt:variant>
        <vt:i4>353</vt:i4>
      </vt:variant>
      <vt:variant>
        <vt:i4>0</vt:i4>
      </vt:variant>
      <vt:variant>
        <vt:i4>5</vt:i4>
      </vt:variant>
      <vt:variant>
        <vt:lpwstr/>
      </vt:variant>
      <vt:variant>
        <vt:lpwstr>_Toc21444887</vt:lpwstr>
      </vt:variant>
      <vt:variant>
        <vt:i4>1835066</vt:i4>
      </vt:variant>
      <vt:variant>
        <vt:i4>347</vt:i4>
      </vt:variant>
      <vt:variant>
        <vt:i4>0</vt:i4>
      </vt:variant>
      <vt:variant>
        <vt:i4>5</vt:i4>
      </vt:variant>
      <vt:variant>
        <vt:lpwstr/>
      </vt:variant>
      <vt:variant>
        <vt:lpwstr>_Toc21444886</vt:lpwstr>
      </vt:variant>
      <vt:variant>
        <vt:i4>2031674</vt:i4>
      </vt:variant>
      <vt:variant>
        <vt:i4>341</vt:i4>
      </vt:variant>
      <vt:variant>
        <vt:i4>0</vt:i4>
      </vt:variant>
      <vt:variant>
        <vt:i4>5</vt:i4>
      </vt:variant>
      <vt:variant>
        <vt:lpwstr/>
      </vt:variant>
      <vt:variant>
        <vt:lpwstr>_Toc21444885</vt:lpwstr>
      </vt:variant>
      <vt:variant>
        <vt:i4>1966138</vt:i4>
      </vt:variant>
      <vt:variant>
        <vt:i4>335</vt:i4>
      </vt:variant>
      <vt:variant>
        <vt:i4>0</vt:i4>
      </vt:variant>
      <vt:variant>
        <vt:i4>5</vt:i4>
      </vt:variant>
      <vt:variant>
        <vt:lpwstr/>
      </vt:variant>
      <vt:variant>
        <vt:lpwstr>_Toc21444884</vt:lpwstr>
      </vt:variant>
      <vt:variant>
        <vt:i4>1638458</vt:i4>
      </vt:variant>
      <vt:variant>
        <vt:i4>329</vt:i4>
      </vt:variant>
      <vt:variant>
        <vt:i4>0</vt:i4>
      </vt:variant>
      <vt:variant>
        <vt:i4>5</vt:i4>
      </vt:variant>
      <vt:variant>
        <vt:lpwstr/>
      </vt:variant>
      <vt:variant>
        <vt:lpwstr>_Toc21444883</vt:lpwstr>
      </vt:variant>
      <vt:variant>
        <vt:i4>1572922</vt:i4>
      </vt:variant>
      <vt:variant>
        <vt:i4>323</vt:i4>
      </vt:variant>
      <vt:variant>
        <vt:i4>0</vt:i4>
      </vt:variant>
      <vt:variant>
        <vt:i4>5</vt:i4>
      </vt:variant>
      <vt:variant>
        <vt:lpwstr/>
      </vt:variant>
      <vt:variant>
        <vt:lpwstr>_Toc21444882</vt:lpwstr>
      </vt:variant>
      <vt:variant>
        <vt:i4>1769530</vt:i4>
      </vt:variant>
      <vt:variant>
        <vt:i4>317</vt:i4>
      </vt:variant>
      <vt:variant>
        <vt:i4>0</vt:i4>
      </vt:variant>
      <vt:variant>
        <vt:i4>5</vt:i4>
      </vt:variant>
      <vt:variant>
        <vt:lpwstr/>
      </vt:variant>
      <vt:variant>
        <vt:lpwstr>_Toc21444881</vt:lpwstr>
      </vt:variant>
      <vt:variant>
        <vt:i4>1703994</vt:i4>
      </vt:variant>
      <vt:variant>
        <vt:i4>311</vt:i4>
      </vt:variant>
      <vt:variant>
        <vt:i4>0</vt:i4>
      </vt:variant>
      <vt:variant>
        <vt:i4>5</vt:i4>
      </vt:variant>
      <vt:variant>
        <vt:lpwstr/>
      </vt:variant>
      <vt:variant>
        <vt:lpwstr>_Toc21444880</vt:lpwstr>
      </vt:variant>
      <vt:variant>
        <vt:i4>1245237</vt:i4>
      </vt:variant>
      <vt:variant>
        <vt:i4>305</vt:i4>
      </vt:variant>
      <vt:variant>
        <vt:i4>0</vt:i4>
      </vt:variant>
      <vt:variant>
        <vt:i4>5</vt:i4>
      </vt:variant>
      <vt:variant>
        <vt:lpwstr/>
      </vt:variant>
      <vt:variant>
        <vt:lpwstr>_Toc21444879</vt:lpwstr>
      </vt:variant>
      <vt:variant>
        <vt:i4>1179701</vt:i4>
      </vt:variant>
      <vt:variant>
        <vt:i4>299</vt:i4>
      </vt:variant>
      <vt:variant>
        <vt:i4>0</vt:i4>
      </vt:variant>
      <vt:variant>
        <vt:i4>5</vt:i4>
      </vt:variant>
      <vt:variant>
        <vt:lpwstr/>
      </vt:variant>
      <vt:variant>
        <vt:lpwstr>_Toc21444878</vt:lpwstr>
      </vt:variant>
      <vt:variant>
        <vt:i4>1900597</vt:i4>
      </vt:variant>
      <vt:variant>
        <vt:i4>293</vt:i4>
      </vt:variant>
      <vt:variant>
        <vt:i4>0</vt:i4>
      </vt:variant>
      <vt:variant>
        <vt:i4>5</vt:i4>
      </vt:variant>
      <vt:variant>
        <vt:lpwstr/>
      </vt:variant>
      <vt:variant>
        <vt:lpwstr>_Toc21444877</vt:lpwstr>
      </vt:variant>
      <vt:variant>
        <vt:i4>1703990</vt:i4>
      </vt:variant>
      <vt:variant>
        <vt:i4>284</vt:i4>
      </vt:variant>
      <vt:variant>
        <vt:i4>0</vt:i4>
      </vt:variant>
      <vt:variant>
        <vt:i4>5</vt:i4>
      </vt:variant>
      <vt:variant>
        <vt:lpwstr/>
      </vt:variant>
      <vt:variant>
        <vt:lpwstr>_Toc21444941</vt:lpwstr>
      </vt:variant>
      <vt:variant>
        <vt:i4>1769526</vt:i4>
      </vt:variant>
      <vt:variant>
        <vt:i4>278</vt:i4>
      </vt:variant>
      <vt:variant>
        <vt:i4>0</vt:i4>
      </vt:variant>
      <vt:variant>
        <vt:i4>5</vt:i4>
      </vt:variant>
      <vt:variant>
        <vt:lpwstr/>
      </vt:variant>
      <vt:variant>
        <vt:lpwstr>_Toc21444940</vt:lpwstr>
      </vt:variant>
      <vt:variant>
        <vt:i4>1179697</vt:i4>
      </vt:variant>
      <vt:variant>
        <vt:i4>272</vt:i4>
      </vt:variant>
      <vt:variant>
        <vt:i4>0</vt:i4>
      </vt:variant>
      <vt:variant>
        <vt:i4>5</vt:i4>
      </vt:variant>
      <vt:variant>
        <vt:lpwstr/>
      </vt:variant>
      <vt:variant>
        <vt:lpwstr>_Toc21444939</vt:lpwstr>
      </vt:variant>
      <vt:variant>
        <vt:i4>1245233</vt:i4>
      </vt:variant>
      <vt:variant>
        <vt:i4>266</vt:i4>
      </vt:variant>
      <vt:variant>
        <vt:i4>0</vt:i4>
      </vt:variant>
      <vt:variant>
        <vt:i4>5</vt:i4>
      </vt:variant>
      <vt:variant>
        <vt:lpwstr/>
      </vt:variant>
      <vt:variant>
        <vt:lpwstr>_Toc21444938</vt:lpwstr>
      </vt:variant>
      <vt:variant>
        <vt:i4>1835057</vt:i4>
      </vt:variant>
      <vt:variant>
        <vt:i4>260</vt:i4>
      </vt:variant>
      <vt:variant>
        <vt:i4>0</vt:i4>
      </vt:variant>
      <vt:variant>
        <vt:i4>5</vt:i4>
      </vt:variant>
      <vt:variant>
        <vt:lpwstr/>
      </vt:variant>
      <vt:variant>
        <vt:lpwstr>_Toc21444937</vt:lpwstr>
      </vt:variant>
      <vt:variant>
        <vt:i4>1900593</vt:i4>
      </vt:variant>
      <vt:variant>
        <vt:i4>254</vt:i4>
      </vt:variant>
      <vt:variant>
        <vt:i4>0</vt:i4>
      </vt:variant>
      <vt:variant>
        <vt:i4>5</vt:i4>
      </vt:variant>
      <vt:variant>
        <vt:lpwstr/>
      </vt:variant>
      <vt:variant>
        <vt:lpwstr>_Toc21444936</vt:lpwstr>
      </vt:variant>
      <vt:variant>
        <vt:i4>1966129</vt:i4>
      </vt:variant>
      <vt:variant>
        <vt:i4>248</vt:i4>
      </vt:variant>
      <vt:variant>
        <vt:i4>0</vt:i4>
      </vt:variant>
      <vt:variant>
        <vt:i4>5</vt:i4>
      </vt:variant>
      <vt:variant>
        <vt:lpwstr/>
      </vt:variant>
      <vt:variant>
        <vt:lpwstr>_Toc21444935</vt:lpwstr>
      </vt:variant>
      <vt:variant>
        <vt:i4>2031665</vt:i4>
      </vt:variant>
      <vt:variant>
        <vt:i4>242</vt:i4>
      </vt:variant>
      <vt:variant>
        <vt:i4>0</vt:i4>
      </vt:variant>
      <vt:variant>
        <vt:i4>5</vt:i4>
      </vt:variant>
      <vt:variant>
        <vt:lpwstr/>
      </vt:variant>
      <vt:variant>
        <vt:lpwstr>_Toc21444934</vt:lpwstr>
      </vt:variant>
      <vt:variant>
        <vt:i4>1572913</vt:i4>
      </vt:variant>
      <vt:variant>
        <vt:i4>236</vt:i4>
      </vt:variant>
      <vt:variant>
        <vt:i4>0</vt:i4>
      </vt:variant>
      <vt:variant>
        <vt:i4>5</vt:i4>
      </vt:variant>
      <vt:variant>
        <vt:lpwstr/>
      </vt:variant>
      <vt:variant>
        <vt:lpwstr>_Toc21444933</vt:lpwstr>
      </vt:variant>
      <vt:variant>
        <vt:i4>1638449</vt:i4>
      </vt:variant>
      <vt:variant>
        <vt:i4>230</vt:i4>
      </vt:variant>
      <vt:variant>
        <vt:i4>0</vt:i4>
      </vt:variant>
      <vt:variant>
        <vt:i4>5</vt:i4>
      </vt:variant>
      <vt:variant>
        <vt:lpwstr/>
      </vt:variant>
      <vt:variant>
        <vt:lpwstr>_Toc21444932</vt:lpwstr>
      </vt:variant>
      <vt:variant>
        <vt:i4>1703985</vt:i4>
      </vt:variant>
      <vt:variant>
        <vt:i4>224</vt:i4>
      </vt:variant>
      <vt:variant>
        <vt:i4>0</vt:i4>
      </vt:variant>
      <vt:variant>
        <vt:i4>5</vt:i4>
      </vt:variant>
      <vt:variant>
        <vt:lpwstr/>
      </vt:variant>
      <vt:variant>
        <vt:lpwstr>_Toc21444931</vt:lpwstr>
      </vt:variant>
      <vt:variant>
        <vt:i4>1769521</vt:i4>
      </vt:variant>
      <vt:variant>
        <vt:i4>218</vt:i4>
      </vt:variant>
      <vt:variant>
        <vt:i4>0</vt:i4>
      </vt:variant>
      <vt:variant>
        <vt:i4>5</vt:i4>
      </vt:variant>
      <vt:variant>
        <vt:lpwstr/>
      </vt:variant>
      <vt:variant>
        <vt:lpwstr>_Toc21444930</vt:lpwstr>
      </vt:variant>
      <vt:variant>
        <vt:i4>1179696</vt:i4>
      </vt:variant>
      <vt:variant>
        <vt:i4>212</vt:i4>
      </vt:variant>
      <vt:variant>
        <vt:i4>0</vt:i4>
      </vt:variant>
      <vt:variant>
        <vt:i4>5</vt:i4>
      </vt:variant>
      <vt:variant>
        <vt:lpwstr/>
      </vt:variant>
      <vt:variant>
        <vt:lpwstr>_Toc21444929</vt:lpwstr>
      </vt:variant>
      <vt:variant>
        <vt:i4>1245232</vt:i4>
      </vt:variant>
      <vt:variant>
        <vt:i4>206</vt:i4>
      </vt:variant>
      <vt:variant>
        <vt:i4>0</vt:i4>
      </vt:variant>
      <vt:variant>
        <vt:i4>5</vt:i4>
      </vt:variant>
      <vt:variant>
        <vt:lpwstr/>
      </vt:variant>
      <vt:variant>
        <vt:lpwstr>_Toc21444928</vt:lpwstr>
      </vt:variant>
      <vt:variant>
        <vt:i4>1835056</vt:i4>
      </vt:variant>
      <vt:variant>
        <vt:i4>200</vt:i4>
      </vt:variant>
      <vt:variant>
        <vt:i4>0</vt:i4>
      </vt:variant>
      <vt:variant>
        <vt:i4>5</vt:i4>
      </vt:variant>
      <vt:variant>
        <vt:lpwstr/>
      </vt:variant>
      <vt:variant>
        <vt:lpwstr>_Toc21444927</vt:lpwstr>
      </vt:variant>
      <vt:variant>
        <vt:i4>1900592</vt:i4>
      </vt:variant>
      <vt:variant>
        <vt:i4>194</vt:i4>
      </vt:variant>
      <vt:variant>
        <vt:i4>0</vt:i4>
      </vt:variant>
      <vt:variant>
        <vt:i4>5</vt:i4>
      </vt:variant>
      <vt:variant>
        <vt:lpwstr/>
      </vt:variant>
      <vt:variant>
        <vt:lpwstr>_Toc21444926</vt:lpwstr>
      </vt:variant>
      <vt:variant>
        <vt:i4>1966128</vt:i4>
      </vt:variant>
      <vt:variant>
        <vt:i4>188</vt:i4>
      </vt:variant>
      <vt:variant>
        <vt:i4>0</vt:i4>
      </vt:variant>
      <vt:variant>
        <vt:i4>5</vt:i4>
      </vt:variant>
      <vt:variant>
        <vt:lpwstr/>
      </vt:variant>
      <vt:variant>
        <vt:lpwstr>_Toc21444925</vt:lpwstr>
      </vt:variant>
      <vt:variant>
        <vt:i4>2031664</vt:i4>
      </vt:variant>
      <vt:variant>
        <vt:i4>182</vt:i4>
      </vt:variant>
      <vt:variant>
        <vt:i4>0</vt:i4>
      </vt:variant>
      <vt:variant>
        <vt:i4>5</vt:i4>
      </vt:variant>
      <vt:variant>
        <vt:lpwstr/>
      </vt:variant>
      <vt:variant>
        <vt:lpwstr>_Toc21444924</vt:lpwstr>
      </vt:variant>
      <vt:variant>
        <vt:i4>1572912</vt:i4>
      </vt:variant>
      <vt:variant>
        <vt:i4>176</vt:i4>
      </vt:variant>
      <vt:variant>
        <vt:i4>0</vt:i4>
      </vt:variant>
      <vt:variant>
        <vt:i4>5</vt:i4>
      </vt:variant>
      <vt:variant>
        <vt:lpwstr/>
      </vt:variant>
      <vt:variant>
        <vt:lpwstr>_Toc21444923</vt:lpwstr>
      </vt:variant>
      <vt:variant>
        <vt:i4>1638448</vt:i4>
      </vt:variant>
      <vt:variant>
        <vt:i4>170</vt:i4>
      </vt:variant>
      <vt:variant>
        <vt:i4>0</vt:i4>
      </vt:variant>
      <vt:variant>
        <vt:i4>5</vt:i4>
      </vt:variant>
      <vt:variant>
        <vt:lpwstr/>
      </vt:variant>
      <vt:variant>
        <vt:lpwstr>_Toc21444922</vt:lpwstr>
      </vt:variant>
      <vt:variant>
        <vt:i4>1703984</vt:i4>
      </vt:variant>
      <vt:variant>
        <vt:i4>164</vt:i4>
      </vt:variant>
      <vt:variant>
        <vt:i4>0</vt:i4>
      </vt:variant>
      <vt:variant>
        <vt:i4>5</vt:i4>
      </vt:variant>
      <vt:variant>
        <vt:lpwstr/>
      </vt:variant>
      <vt:variant>
        <vt:lpwstr>_Toc21444921</vt:lpwstr>
      </vt:variant>
      <vt:variant>
        <vt:i4>1769520</vt:i4>
      </vt:variant>
      <vt:variant>
        <vt:i4>158</vt:i4>
      </vt:variant>
      <vt:variant>
        <vt:i4>0</vt:i4>
      </vt:variant>
      <vt:variant>
        <vt:i4>5</vt:i4>
      </vt:variant>
      <vt:variant>
        <vt:lpwstr/>
      </vt:variant>
      <vt:variant>
        <vt:lpwstr>_Toc21444920</vt:lpwstr>
      </vt:variant>
      <vt:variant>
        <vt:i4>1179699</vt:i4>
      </vt:variant>
      <vt:variant>
        <vt:i4>152</vt:i4>
      </vt:variant>
      <vt:variant>
        <vt:i4>0</vt:i4>
      </vt:variant>
      <vt:variant>
        <vt:i4>5</vt:i4>
      </vt:variant>
      <vt:variant>
        <vt:lpwstr/>
      </vt:variant>
      <vt:variant>
        <vt:lpwstr>_Toc21444919</vt:lpwstr>
      </vt:variant>
      <vt:variant>
        <vt:i4>1245235</vt:i4>
      </vt:variant>
      <vt:variant>
        <vt:i4>146</vt:i4>
      </vt:variant>
      <vt:variant>
        <vt:i4>0</vt:i4>
      </vt:variant>
      <vt:variant>
        <vt:i4>5</vt:i4>
      </vt:variant>
      <vt:variant>
        <vt:lpwstr/>
      </vt:variant>
      <vt:variant>
        <vt:lpwstr>_Toc21444918</vt:lpwstr>
      </vt:variant>
      <vt:variant>
        <vt:i4>1835059</vt:i4>
      </vt:variant>
      <vt:variant>
        <vt:i4>140</vt:i4>
      </vt:variant>
      <vt:variant>
        <vt:i4>0</vt:i4>
      </vt:variant>
      <vt:variant>
        <vt:i4>5</vt:i4>
      </vt:variant>
      <vt:variant>
        <vt:lpwstr/>
      </vt:variant>
      <vt:variant>
        <vt:lpwstr>_Toc21444917</vt:lpwstr>
      </vt:variant>
      <vt:variant>
        <vt:i4>1900595</vt:i4>
      </vt:variant>
      <vt:variant>
        <vt:i4>134</vt:i4>
      </vt:variant>
      <vt:variant>
        <vt:i4>0</vt:i4>
      </vt:variant>
      <vt:variant>
        <vt:i4>5</vt:i4>
      </vt:variant>
      <vt:variant>
        <vt:lpwstr/>
      </vt:variant>
      <vt:variant>
        <vt:lpwstr>_Toc21444916</vt:lpwstr>
      </vt:variant>
      <vt:variant>
        <vt:i4>1966131</vt:i4>
      </vt:variant>
      <vt:variant>
        <vt:i4>128</vt:i4>
      </vt:variant>
      <vt:variant>
        <vt:i4>0</vt:i4>
      </vt:variant>
      <vt:variant>
        <vt:i4>5</vt:i4>
      </vt:variant>
      <vt:variant>
        <vt:lpwstr/>
      </vt:variant>
      <vt:variant>
        <vt:lpwstr>_Toc21444915</vt:lpwstr>
      </vt:variant>
      <vt:variant>
        <vt:i4>2031667</vt:i4>
      </vt:variant>
      <vt:variant>
        <vt:i4>122</vt:i4>
      </vt:variant>
      <vt:variant>
        <vt:i4>0</vt:i4>
      </vt:variant>
      <vt:variant>
        <vt:i4>5</vt:i4>
      </vt:variant>
      <vt:variant>
        <vt:lpwstr/>
      </vt:variant>
      <vt:variant>
        <vt:lpwstr>_Toc21444914</vt:lpwstr>
      </vt:variant>
      <vt:variant>
        <vt:i4>1572915</vt:i4>
      </vt:variant>
      <vt:variant>
        <vt:i4>116</vt:i4>
      </vt:variant>
      <vt:variant>
        <vt:i4>0</vt:i4>
      </vt:variant>
      <vt:variant>
        <vt:i4>5</vt:i4>
      </vt:variant>
      <vt:variant>
        <vt:lpwstr/>
      </vt:variant>
      <vt:variant>
        <vt:lpwstr>_Toc21444913</vt:lpwstr>
      </vt:variant>
      <vt:variant>
        <vt:i4>1638451</vt:i4>
      </vt:variant>
      <vt:variant>
        <vt:i4>110</vt:i4>
      </vt:variant>
      <vt:variant>
        <vt:i4>0</vt:i4>
      </vt:variant>
      <vt:variant>
        <vt:i4>5</vt:i4>
      </vt:variant>
      <vt:variant>
        <vt:lpwstr/>
      </vt:variant>
      <vt:variant>
        <vt:lpwstr>_Toc21444912</vt:lpwstr>
      </vt:variant>
      <vt:variant>
        <vt:i4>1703987</vt:i4>
      </vt:variant>
      <vt:variant>
        <vt:i4>104</vt:i4>
      </vt:variant>
      <vt:variant>
        <vt:i4>0</vt:i4>
      </vt:variant>
      <vt:variant>
        <vt:i4>5</vt:i4>
      </vt:variant>
      <vt:variant>
        <vt:lpwstr/>
      </vt:variant>
      <vt:variant>
        <vt:lpwstr>_Toc21444911</vt:lpwstr>
      </vt:variant>
      <vt:variant>
        <vt:i4>1769523</vt:i4>
      </vt:variant>
      <vt:variant>
        <vt:i4>98</vt:i4>
      </vt:variant>
      <vt:variant>
        <vt:i4>0</vt:i4>
      </vt:variant>
      <vt:variant>
        <vt:i4>5</vt:i4>
      </vt:variant>
      <vt:variant>
        <vt:lpwstr/>
      </vt:variant>
      <vt:variant>
        <vt:lpwstr>_Toc21444910</vt:lpwstr>
      </vt:variant>
      <vt:variant>
        <vt:i4>1179698</vt:i4>
      </vt:variant>
      <vt:variant>
        <vt:i4>92</vt:i4>
      </vt:variant>
      <vt:variant>
        <vt:i4>0</vt:i4>
      </vt:variant>
      <vt:variant>
        <vt:i4>5</vt:i4>
      </vt:variant>
      <vt:variant>
        <vt:lpwstr/>
      </vt:variant>
      <vt:variant>
        <vt:lpwstr>_Toc21444909</vt:lpwstr>
      </vt:variant>
      <vt:variant>
        <vt:i4>1245234</vt:i4>
      </vt:variant>
      <vt:variant>
        <vt:i4>86</vt:i4>
      </vt:variant>
      <vt:variant>
        <vt:i4>0</vt:i4>
      </vt:variant>
      <vt:variant>
        <vt:i4>5</vt:i4>
      </vt:variant>
      <vt:variant>
        <vt:lpwstr/>
      </vt:variant>
      <vt:variant>
        <vt:lpwstr>_Toc21444908</vt:lpwstr>
      </vt:variant>
      <vt:variant>
        <vt:i4>1835058</vt:i4>
      </vt:variant>
      <vt:variant>
        <vt:i4>80</vt:i4>
      </vt:variant>
      <vt:variant>
        <vt:i4>0</vt:i4>
      </vt:variant>
      <vt:variant>
        <vt:i4>5</vt:i4>
      </vt:variant>
      <vt:variant>
        <vt:lpwstr/>
      </vt:variant>
      <vt:variant>
        <vt:lpwstr>_Toc21444907</vt:lpwstr>
      </vt:variant>
      <vt:variant>
        <vt:i4>1900594</vt:i4>
      </vt:variant>
      <vt:variant>
        <vt:i4>74</vt:i4>
      </vt:variant>
      <vt:variant>
        <vt:i4>0</vt:i4>
      </vt:variant>
      <vt:variant>
        <vt:i4>5</vt:i4>
      </vt:variant>
      <vt:variant>
        <vt:lpwstr/>
      </vt:variant>
      <vt:variant>
        <vt:lpwstr>_Toc21444906</vt:lpwstr>
      </vt:variant>
      <vt:variant>
        <vt:i4>1966130</vt:i4>
      </vt:variant>
      <vt:variant>
        <vt:i4>68</vt:i4>
      </vt:variant>
      <vt:variant>
        <vt:i4>0</vt:i4>
      </vt:variant>
      <vt:variant>
        <vt:i4>5</vt:i4>
      </vt:variant>
      <vt:variant>
        <vt:lpwstr/>
      </vt:variant>
      <vt:variant>
        <vt:lpwstr>_Toc21444905</vt:lpwstr>
      </vt:variant>
      <vt:variant>
        <vt:i4>2031666</vt:i4>
      </vt:variant>
      <vt:variant>
        <vt:i4>62</vt:i4>
      </vt:variant>
      <vt:variant>
        <vt:i4>0</vt:i4>
      </vt:variant>
      <vt:variant>
        <vt:i4>5</vt:i4>
      </vt:variant>
      <vt:variant>
        <vt:lpwstr/>
      </vt:variant>
      <vt:variant>
        <vt:lpwstr>_Toc21444904</vt:lpwstr>
      </vt:variant>
      <vt:variant>
        <vt:i4>1572914</vt:i4>
      </vt:variant>
      <vt:variant>
        <vt:i4>56</vt:i4>
      </vt:variant>
      <vt:variant>
        <vt:i4>0</vt:i4>
      </vt:variant>
      <vt:variant>
        <vt:i4>5</vt:i4>
      </vt:variant>
      <vt:variant>
        <vt:lpwstr/>
      </vt:variant>
      <vt:variant>
        <vt:lpwstr>_Toc21444903</vt:lpwstr>
      </vt:variant>
      <vt:variant>
        <vt:i4>1638450</vt:i4>
      </vt:variant>
      <vt:variant>
        <vt:i4>50</vt:i4>
      </vt:variant>
      <vt:variant>
        <vt:i4>0</vt:i4>
      </vt:variant>
      <vt:variant>
        <vt:i4>5</vt:i4>
      </vt:variant>
      <vt:variant>
        <vt:lpwstr/>
      </vt:variant>
      <vt:variant>
        <vt:lpwstr>_Toc21444902</vt:lpwstr>
      </vt:variant>
      <vt:variant>
        <vt:i4>1703986</vt:i4>
      </vt:variant>
      <vt:variant>
        <vt:i4>44</vt:i4>
      </vt:variant>
      <vt:variant>
        <vt:i4>0</vt:i4>
      </vt:variant>
      <vt:variant>
        <vt:i4>5</vt:i4>
      </vt:variant>
      <vt:variant>
        <vt:lpwstr/>
      </vt:variant>
      <vt:variant>
        <vt:lpwstr>_Toc21444901</vt:lpwstr>
      </vt:variant>
      <vt:variant>
        <vt:i4>1769522</vt:i4>
      </vt:variant>
      <vt:variant>
        <vt:i4>38</vt:i4>
      </vt:variant>
      <vt:variant>
        <vt:i4>0</vt:i4>
      </vt:variant>
      <vt:variant>
        <vt:i4>5</vt:i4>
      </vt:variant>
      <vt:variant>
        <vt:lpwstr/>
      </vt:variant>
      <vt:variant>
        <vt:lpwstr>_Toc21444900</vt:lpwstr>
      </vt:variant>
      <vt:variant>
        <vt:i4>1245243</vt:i4>
      </vt:variant>
      <vt:variant>
        <vt:i4>32</vt:i4>
      </vt:variant>
      <vt:variant>
        <vt:i4>0</vt:i4>
      </vt:variant>
      <vt:variant>
        <vt:i4>5</vt:i4>
      </vt:variant>
      <vt:variant>
        <vt:lpwstr/>
      </vt:variant>
      <vt:variant>
        <vt:lpwstr>_Toc21444899</vt:lpwstr>
      </vt:variant>
      <vt:variant>
        <vt:i4>1179707</vt:i4>
      </vt:variant>
      <vt:variant>
        <vt:i4>26</vt:i4>
      </vt:variant>
      <vt:variant>
        <vt:i4>0</vt:i4>
      </vt:variant>
      <vt:variant>
        <vt:i4>5</vt:i4>
      </vt:variant>
      <vt:variant>
        <vt:lpwstr/>
      </vt:variant>
      <vt:variant>
        <vt:lpwstr>_Toc21444898</vt:lpwstr>
      </vt:variant>
      <vt:variant>
        <vt:i4>1900603</vt:i4>
      </vt:variant>
      <vt:variant>
        <vt:i4>20</vt:i4>
      </vt:variant>
      <vt:variant>
        <vt:i4>0</vt:i4>
      </vt:variant>
      <vt:variant>
        <vt:i4>5</vt:i4>
      </vt:variant>
      <vt:variant>
        <vt:lpwstr/>
      </vt:variant>
      <vt:variant>
        <vt:lpwstr>_Toc21444897</vt:lpwstr>
      </vt:variant>
      <vt:variant>
        <vt:i4>1835067</vt:i4>
      </vt:variant>
      <vt:variant>
        <vt:i4>14</vt:i4>
      </vt:variant>
      <vt:variant>
        <vt:i4>0</vt:i4>
      </vt:variant>
      <vt:variant>
        <vt:i4>5</vt:i4>
      </vt:variant>
      <vt:variant>
        <vt:lpwstr/>
      </vt:variant>
      <vt:variant>
        <vt:lpwstr>_Toc21444896</vt:lpwstr>
      </vt:variant>
      <vt:variant>
        <vt:i4>2031675</vt:i4>
      </vt:variant>
      <vt:variant>
        <vt:i4>8</vt:i4>
      </vt:variant>
      <vt:variant>
        <vt:i4>0</vt:i4>
      </vt:variant>
      <vt:variant>
        <vt:i4>5</vt:i4>
      </vt:variant>
      <vt:variant>
        <vt:lpwstr/>
      </vt:variant>
      <vt:variant>
        <vt:lpwstr>_Toc21444895</vt:lpwstr>
      </vt:variant>
      <vt:variant>
        <vt:i4>1966139</vt:i4>
      </vt:variant>
      <vt:variant>
        <vt:i4>2</vt:i4>
      </vt:variant>
      <vt:variant>
        <vt:i4>0</vt:i4>
      </vt:variant>
      <vt:variant>
        <vt:i4>5</vt:i4>
      </vt:variant>
      <vt:variant>
        <vt:lpwstr/>
      </vt:variant>
      <vt:variant>
        <vt:lpwstr>_Toc21444894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PDGC Kinn</dc:creator>
  <cp:keywords/>
  <cp:lastModifiedBy>Carolina Ramírez H</cp:lastModifiedBy>
  <cp:revision>3</cp:revision>
  <dcterms:created xsi:type="dcterms:W3CDTF">2019-10-15T16:57:00Z</dcterms:created>
  <dcterms:modified xsi:type="dcterms:W3CDTF">2019-10-15T18:16:00Z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0x010100F327B02BBA232349A97A684CB0934027</vt:lpwstr>
  </property>
</Properties>
</file>